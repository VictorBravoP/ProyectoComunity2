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10C9F" w14:textId="4888FAEC" w:rsidR="00703AB2" w:rsidRPr="00B75489" w:rsidRDefault="000A6551" w:rsidP="00570104">
      <w:pPr>
        <w:jc w:val="center"/>
        <w:rPr>
          <w:rFonts w:ascii="Arial" w:hAnsi="Arial" w:cs="Arial"/>
          <w:b/>
          <w:u w:val="single"/>
          <w:lang w:val="en-GB"/>
        </w:rPr>
      </w:pPr>
      <w:r w:rsidRPr="00B75489">
        <w:rPr>
          <w:rFonts w:ascii="Arial" w:hAnsi="Arial" w:cs="Arial"/>
          <w:b/>
          <w:noProof/>
          <w:u w:val="single"/>
        </w:rPr>
        <w:drawing>
          <wp:anchor distT="0" distB="0" distL="114300" distR="114300" simplePos="0" relativeHeight="251658240" behindDoc="0" locked="0" layoutInCell="1" allowOverlap="1" wp14:anchorId="7047A054" wp14:editId="13A2CED7">
            <wp:simplePos x="0" y="0"/>
            <wp:positionH relativeFrom="margin">
              <wp:align>left</wp:align>
            </wp:positionH>
            <wp:positionV relativeFrom="paragraph">
              <wp:posOffset>-282575</wp:posOffset>
            </wp:positionV>
            <wp:extent cx="7552214" cy="1066801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rcRect t="78" b="78"/>
                    <a:stretch>
                      <a:fillRect/>
                    </a:stretch>
                  </pic:blipFill>
                  <pic:spPr bwMode="auto">
                    <a:xfrm>
                      <a:off x="0" y="0"/>
                      <a:ext cx="7552214" cy="106680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DE2806" w14:textId="04CBCF6B" w:rsidR="00703AB2" w:rsidRPr="00B75489" w:rsidRDefault="00703AB2" w:rsidP="00570104">
      <w:pPr>
        <w:jc w:val="center"/>
        <w:rPr>
          <w:rFonts w:ascii="Arial" w:hAnsi="Arial" w:cs="Arial"/>
          <w:b/>
          <w:u w:val="single"/>
          <w:lang w:val="en-GB"/>
        </w:rPr>
      </w:pPr>
    </w:p>
    <w:p w14:paraId="5FB2361C" w14:textId="3640C736" w:rsidR="0027799F" w:rsidRPr="00B75489" w:rsidRDefault="000A6551" w:rsidP="0027799F">
      <w:pPr>
        <w:ind w:left="709"/>
        <w:jc w:val="center"/>
        <w:rPr>
          <w:rFonts w:ascii="Arial" w:hAnsi="Arial" w:cs="Arial"/>
          <w:b/>
          <w:u w:val="single"/>
          <w:lang w:val="en-GB"/>
        </w:rPr>
      </w:pPr>
      <w:r>
        <w:rPr>
          <w:noProof/>
        </w:rPr>
        <w:drawing>
          <wp:anchor distT="0" distB="0" distL="114300" distR="114300" simplePos="0" relativeHeight="251658244" behindDoc="0" locked="0" layoutInCell="1" allowOverlap="1" wp14:anchorId="03BD3E50" wp14:editId="5DB3E9E1">
            <wp:simplePos x="0" y="0"/>
            <wp:positionH relativeFrom="column">
              <wp:posOffset>4872821</wp:posOffset>
            </wp:positionH>
            <wp:positionV relativeFrom="paragraph">
              <wp:posOffset>2944495</wp:posOffset>
            </wp:positionV>
            <wp:extent cx="2019300" cy="520512"/>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300" cy="520512"/>
                    </a:xfrm>
                    <a:prstGeom prst="rect">
                      <a:avLst/>
                    </a:prstGeom>
                    <a:solidFill>
                      <a:srgbClr val="ED9B49"/>
                    </a:solidFill>
                    <a:ln>
                      <a:noFill/>
                    </a:ln>
                  </pic:spPr>
                </pic:pic>
              </a:graphicData>
            </a:graphic>
            <wp14:sizeRelH relativeFrom="margin">
              <wp14:pctWidth>0</wp14:pctWidth>
            </wp14:sizeRelH>
            <wp14:sizeRelV relativeFrom="margin">
              <wp14:pctHeight>0</wp14:pctHeight>
            </wp14:sizeRelV>
          </wp:anchor>
        </w:drawing>
      </w:r>
      <w:r>
        <w:rPr>
          <w:rFonts w:cstheme="minorHAnsi"/>
          <w:noProof/>
          <w:color w:val="49954F"/>
        </w:rPr>
        <mc:AlternateContent>
          <mc:Choice Requires="wps">
            <w:drawing>
              <wp:anchor distT="0" distB="0" distL="114300" distR="114300" simplePos="0" relativeHeight="251658243" behindDoc="0" locked="1" layoutInCell="1" allowOverlap="1" wp14:anchorId="0B812C29" wp14:editId="18A98FD8">
                <wp:simplePos x="0" y="0"/>
                <wp:positionH relativeFrom="margin">
                  <wp:posOffset>516890</wp:posOffset>
                </wp:positionH>
                <wp:positionV relativeFrom="page">
                  <wp:posOffset>2231390</wp:posOffset>
                </wp:positionV>
                <wp:extent cx="6715760" cy="217678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760" cy="2176780"/>
                        </a:xfrm>
                        <a:prstGeom prst="rect">
                          <a:avLst/>
                        </a:prstGeom>
                        <a:noFill/>
                        <a:ln w="9525">
                          <a:noFill/>
                          <a:miter lim="800000"/>
                          <a:headEnd/>
                          <a:tailEnd/>
                        </a:ln>
                      </wps:spPr>
                      <wps:txbx>
                        <w:txbxContent>
                          <w:p w14:paraId="73C94DCB" w14:textId="77777777" w:rsidR="00C10E3B" w:rsidRPr="001E258B" w:rsidRDefault="00C10E3B" w:rsidP="001E258B">
                            <w:pPr>
                              <w:snapToGrid w:val="0"/>
                              <w:spacing w:after="240" w:line="192" w:lineRule="auto"/>
                              <w:rPr>
                                <w:rFonts w:ascii="Arial Narrow" w:hAnsi="Arial Narrow"/>
                                <w:color w:val="FFFFFF" w:themeColor="background1"/>
                                <w:sz w:val="48"/>
                                <w:szCs w:val="48"/>
                                <w:lang w:val="es-ES"/>
                              </w:rPr>
                            </w:pPr>
                            <w:r w:rsidRPr="001E258B">
                              <w:rPr>
                                <w:rFonts w:ascii="Arial Narrow" w:hAnsi="Arial Narrow"/>
                                <w:b/>
                                <w:color w:val="FFFFFF" w:themeColor="background1"/>
                                <w:sz w:val="48"/>
                                <w:szCs w:val="48"/>
                                <w:lang w:val="es-ES_tradnl"/>
                              </w:rPr>
                              <w:t>Necesidades, percepciones y demandas de las comunidades:</w:t>
                            </w:r>
                            <w:r w:rsidRPr="001E258B">
                              <w:rPr>
                                <w:rFonts w:ascii="Arial Narrow" w:hAnsi="Arial Narrow"/>
                                <w:b/>
                                <w:color w:val="FFFFFF" w:themeColor="background1"/>
                                <w:sz w:val="48"/>
                                <w:szCs w:val="48"/>
                                <w:lang w:val="es-ES"/>
                              </w:rPr>
                              <w:t xml:space="preserve"> </w:t>
                            </w:r>
                            <w:r w:rsidRPr="001E258B">
                              <w:rPr>
                                <w:rFonts w:ascii="Arial Narrow" w:hAnsi="Arial Narrow"/>
                                <w:b/>
                                <w:color w:val="FFFFFF" w:themeColor="background1"/>
                                <w:sz w:val="48"/>
                                <w:szCs w:val="48"/>
                                <w:lang w:val="es-ES_tradnl"/>
                              </w:rPr>
                              <w:t>instrumento de evaluación comunitaria</w:t>
                            </w:r>
                          </w:p>
                          <w:p w14:paraId="0CBA56F1" w14:textId="77777777" w:rsidR="00C10E3B" w:rsidRPr="000A6551" w:rsidRDefault="00C10E3B" w:rsidP="001E258B">
                            <w:pPr>
                              <w:snapToGrid w:val="0"/>
                              <w:spacing w:before="480" w:after="240" w:line="192" w:lineRule="auto"/>
                              <w:rPr>
                                <w:rFonts w:ascii="Arial Narrow" w:hAnsi="Arial Narrow"/>
                                <w:color w:val="FFFFFF" w:themeColor="background1"/>
                                <w:sz w:val="40"/>
                                <w:lang w:val="es-ES"/>
                              </w:rPr>
                            </w:pPr>
                            <w:r w:rsidRPr="000A6551">
                              <w:rPr>
                                <w:rFonts w:ascii="Arial Narrow" w:hAnsi="Arial Narrow"/>
                                <w:color w:val="FFFFFF" w:themeColor="background1"/>
                                <w:sz w:val="40"/>
                                <w:lang w:val="es-ES_tradnl"/>
                              </w:rPr>
                              <w:t>Módulo de la serie de evaluaciones de la capacidad de los servicios de salud en el contexto de la pandemia de COVID-19</w:t>
                            </w:r>
                          </w:p>
                          <w:p w14:paraId="63A60822" w14:textId="69DD8FE7" w:rsidR="00C10E3B" w:rsidRPr="001E258B" w:rsidRDefault="00C10E3B" w:rsidP="000A6551">
                            <w:pPr>
                              <w:spacing w:before="120" w:after="0"/>
                              <w:rPr>
                                <w:rFonts w:ascii="Arial Narrow" w:hAnsi="Arial Narrow"/>
                                <w:color w:val="FFFFFF" w:themeColor="background1"/>
                                <w:sz w:val="36"/>
                                <w:szCs w:val="36"/>
                                <w:lang w:val="es-ES"/>
                              </w:rPr>
                            </w:pPr>
                            <w:r>
                              <w:rPr>
                                <w:rFonts w:ascii="Arial Narrow" w:hAnsi="Arial Narrow"/>
                                <w:color w:val="FFFFFF" w:themeColor="background1"/>
                                <w:sz w:val="36"/>
                                <w:szCs w:val="36"/>
                                <w:lang w:val="es-ES_tradnl"/>
                              </w:rPr>
                              <w:t>Orientaciones provisionales</w:t>
                            </w:r>
                          </w:p>
                          <w:p w14:paraId="7392DD1C" w14:textId="77777777" w:rsidR="00C10E3B" w:rsidRPr="001E258B" w:rsidRDefault="00C10E3B" w:rsidP="000A6551">
                            <w:pPr>
                              <w:spacing w:after="0"/>
                              <w:rPr>
                                <w:rFonts w:ascii="Arial Narrow" w:hAnsi="Arial Narrow"/>
                                <w:color w:val="FFFFFF" w:themeColor="background1"/>
                                <w:sz w:val="36"/>
                                <w:szCs w:val="36"/>
                                <w:lang w:val="es-ES"/>
                              </w:rPr>
                            </w:pPr>
                            <w:r w:rsidRPr="001E258B">
                              <w:rPr>
                                <w:rFonts w:ascii="Arial Narrow" w:hAnsi="Arial Narrow"/>
                                <w:color w:val="FFFFFF" w:themeColor="background1"/>
                                <w:sz w:val="36"/>
                                <w:szCs w:val="36"/>
                                <w:lang w:val="es-ES_tradnl"/>
                              </w:rPr>
                              <w:t>5 de febrero de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0B812C29" id="_x0000_t202" coordsize="21600,21600" o:spt="202" path="m,l,21600r21600,l21600,xe">
                <v:stroke joinstyle="miter"/>
                <v:path gradientshapeok="t" o:connecttype="rect"/>
              </v:shapetype>
              <v:shape id="Text Box 7" o:spid="_x0000_s1026" type="#_x0000_t202" style="position:absolute;left:0;text-align:left;margin-left:40.7pt;margin-top:175.7pt;width:528.8pt;height:171.4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" filled="f" stroked="f">
                <v:textbox>
                  <w:txbxContent>
                    <w:p w14:paraId="73C94DCB" w14:textId="77777777" w:rsidR="00C10E3B" w:rsidRPr="001E258B" w:rsidRDefault="00C10E3B" w:rsidP="001E258B">
                      <w:pPr>
                        <w:snapToGrid w:val="0"/>
                        <w:spacing w:after="240" w:line="192" w:lineRule="auto"/>
                        <w:rPr>
                          <w:rFonts w:ascii="Arial Narrow" w:hAnsi="Arial Narrow"/>
                          <w:color w:val="FFFFFF" w:themeColor="background1"/>
                          <w:sz w:val="48"/>
                          <w:szCs w:val="48"/>
                          <w:lang w:val="es-ES"/>
                        </w:rPr>
                      </w:pPr>
                      <w:r w:rsidRPr="001E258B">
                        <w:rPr>
                          <w:rFonts w:ascii="Arial Narrow" w:hAnsi="Arial Narrow"/>
                          <w:b/>
                          <w:color w:val="FFFFFF" w:themeColor="background1"/>
                          <w:sz w:val="48"/>
                          <w:szCs w:val="48"/>
                          <w:lang w:val="es-ES_tradnl"/>
                        </w:rPr>
                        <w:t>Necesidades, percepciones y demandas de las comunidades:</w:t>
                      </w:r>
                      <w:r w:rsidRPr="001E258B">
                        <w:rPr>
                          <w:rFonts w:ascii="Arial Narrow" w:hAnsi="Arial Narrow"/>
                          <w:b/>
                          <w:color w:val="FFFFFF" w:themeColor="background1"/>
                          <w:sz w:val="48"/>
                          <w:szCs w:val="48"/>
                          <w:lang w:val="es-ES"/>
                        </w:rPr>
                        <w:t xml:space="preserve"> </w:t>
                      </w:r>
                      <w:r w:rsidRPr="001E258B">
                        <w:rPr>
                          <w:rFonts w:ascii="Arial Narrow" w:hAnsi="Arial Narrow"/>
                          <w:b/>
                          <w:color w:val="FFFFFF" w:themeColor="background1"/>
                          <w:sz w:val="48"/>
                          <w:szCs w:val="48"/>
                          <w:lang w:val="es-ES_tradnl"/>
                        </w:rPr>
                        <w:t>instrumento de evaluación comunitaria</w:t>
                      </w:r>
                    </w:p>
                    <w:p w14:paraId="0CBA56F1" w14:textId="77777777" w:rsidR="00C10E3B" w:rsidRPr="000A6551" w:rsidRDefault="00C10E3B" w:rsidP="001E258B">
                      <w:pPr>
                        <w:snapToGrid w:val="0"/>
                        <w:spacing w:before="480" w:after="240" w:line="192" w:lineRule="auto"/>
                        <w:rPr>
                          <w:rFonts w:ascii="Arial Narrow" w:hAnsi="Arial Narrow"/>
                          <w:color w:val="FFFFFF" w:themeColor="background1"/>
                          <w:sz w:val="40"/>
                          <w:lang w:val="es-ES"/>
                        </w:rPr>
                      </w:pPr>
                      <w:r w:rsidRPr="000A6551">
                        <w:rPr>
                          <w:rFonts w:ascii="Arial Narrow" w:hAnsi="Arial Narrow"/>
                          <w:color w:val="FFFFFF" w:themeColor="background1"/>
                          <w:sz w:val="40"/>
                          <w:lang w:val="es-ES_tradnl"/>
                        </w:rPr>
                        <w:t>Módulo de la serie de evaluaciones de la capacidad de los servicios de salud en el contexto de la pandemia de COVID-19</w:t>
                      </w:r>
                    </w:p>
                    <w:p w14:paraId="63A60822" w14:textId="69DD8FE7" w:rsidR="00C10E3B" w:rsidRPr="001E258B" w:rsidRDefault="00C10E3B" w:rsidP="000A6551">
                      <w:pPr>
                        <w:spacing w:before="120" w:after="0"/>
                        <w:rPr>
                          <w:rFonts w:ascii="Arial Narrow" w:hAnsi="Arial Narrow"/>
                          <w:color w:val="FFFFFF" w:themeColor="background1"/>
                          <w:sz w:val="36"/>
                          <w:szCs w:val="36"/>
                          <w:lang w:val="es-ES"/>
                        </w:rPr>
                      </w:pPr>
                      <w:r>
                        <w:rPr>
                          <w:rFonts w:ascii="Arial Narrow" w:hAnsi="Arial Narrow"/>
                          <w:color w:val="FFFFFF" w:themeColor="background1"/>
                          <w:sz w:val="36"/>
                          <w:szCs w:val="36"/>
                          <w:lang w:val="es-ES_tradnl"/>
                        </w:rPr>
                        <w:t>Orientaciones provisionales</w:t>
                      </w:r>
                    </w:p>
                    <w:p w14:paraId="7392DD1C" w14:textId="77777777" w:rsidR="00C10E3B" w:rsidRPr="001E258B" w:rsidRDefault="00C10E3B" w:rsidP="000A6551">
                      <w:pPr>
                        <w:spacing w:after="0"/>
                        <w:rPr>
                          <w:rFonts w:ascii="Arial Narrow" w:hAnsi="Arial Narrow"/>
                          <w:color w:val="FFFFFF" w:themeColor="background1"/>
                          <w:sz w:val="36"/>
                          <w:szCs w:val="36"/>
                          <w:lang w:val="es-ES"/>
                        </w:rPr>
                      </w:pPr>
                      <w:r w:rsidRPr="001E258B">
                        <w:rPr>
                          <w:rFonts w:ascii="Arial Narrow" w:hAnsi="Arial Narrow"/>
                          <w:color w:val="FFFFFF" w:themeColor="background1"/>
                          <w:sz w:val="36"/>
                          <w:szCs w:val="36"/>
                          <w:lang w:val="es-ES_tradnl"/>
                        </w:rPr>
                        <w:t>5 de febrero de 2021</w:t>
                      </w:r>
                    </w:p>
                  </w:txbxContent>
                </v:textbox>
                <w10:wrap anchorx="margin" anchory="page"/>
                <w10:anchorlock/>
              </v:shape>
            </w:pict>
          </mc:Fallback>
        </mc:AlternateContent>
      </w:r>
    </w:p>
    <w:p w14:paraId="52D2B865" w14:textId="77777777" w:rsidR="0027799F" w:rsidRPr="00B75489" w:rsidRDefault="0027799F" w:rsidP="00570104">
      <w:pPr>
        <w:jc w:val="center"/>
        <w:rPr>
          <w:rFonts w:ascii="Arial" w:hAnsi="Arial" w:cs="Arial"/>
          <w:b/>
          <w:u w:val="single"/>
          <w:lang w:val="en-GB"/>
        </w:rPr>
        <w:sectPr w:rsidR="0027799F" w:rsidRPr="00B75489" w:rsidSect="0027799F">
          <w:headerReference w:type="default" r:id="rId13"/>
          <w:footerReference w:type="default" r:id="rId14"/>
          <w:pgSz w:w="11900" w:h="16840"/>
          <w:pgMar w:top="445" w:right="0" w:bottom="720" w:left="0" w:header="0" w:footer="283" w:gutter="0"/>
          <w:cols w:space="720"/>
          <w:docGrid w:linePitch="360"/>
        </w:sectPr>
      </w:pPr>
    </w:p>
    <w:p w14:paraId="78F8EDEE" w14:textId="5613E103" w:rsidR="0027799F" w:rsidRPr="00B75489" w:rsidRDefault="000A6551" w:rsidP="0027799F">
      <w:pPr>
        <w:ind w:left="142" w:right="276"/>
        <w:jc w:val="center"/>
        <w:rPr>
          <w:rFonts w:ascii="Arial" w:hAnsi="Arial" w:cs="Arial"/>
          <w:b/>
          <w:u w:val="single"/>
          <w:lang w:val="en-GB"/>
        </w:rPr>
        <w:sectPr w:rsidR="0027799F" w:rsidRPr="00B75489" w:rsidSect="0027799F">
          <w:pgSz w:w="11900" w:h="16840"/>
          <w:pgMar w:top="0" w:right="176" w:bottom="176" w:left="0" w:header="0" w:footer="284" w:gutter="0"/>
          <w:cols w:space="720"/>
          <w:docGrid w:linePitch="360"/>
        </w:sectPr>
      </w:pPr>
      <w:r>
        <w:rPr>
          <w:noProof/>
        </w:rPr>
        <w:lastRenderedPageBreak/>
        <w:drawing>
          <wp:anchor distT="0" distB="0" distL="114300" distR="114300" simplePos="0" relativeHeight="251658245" behindDoc="0" locked="0" layoutInCell="1" allowOverlap="1" wp14:anchorId="0794C6CA" wp14:editId="5CE75BB6">
            <wp:simplePos x="0" y="0"/>
            <wp:positionH relativeFrom="column">
              <wp:posOffset>4713515</wp:posOffset>
            </wp:positionH>
            <wp:positionV relativeFrom="paragraph">
              <wp:posOffset>3677285</wp:posOffset>
            </wp:positionV>
            <wp:extent cx="2218322" cy="5715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37756" cy="576507"/>
                    </a:xfrm>
                    <a:prstGeom prst="rect">
                      <a:avLst/>
                    </a:prstGeom>
                    <a:solidFill>
                      <a:srgbClr val="ED9B49"/>
                    </a:solidFill>
                    <a:ln>
                      <a:noFill/>
                    </a:ln>
                  </pic:spPr>
                </pic:pic>
              </a:graphicData>
            </a:graphic>
            <wp14:sizeRelH relativeFrom="margin">
              <wp14:pctWidth>0</wp14:pctWidth>
            </wp14:sizeRelH>
            <wp14:sizeRelV relativeFrom="margin">
              <wp14:pctHeight>0</wp14:pctHeight>
            </wp14:sizeRelV>
          </wp:anchor>
        </w:drawing>
      </w:r>
      <w:r w:rsidRPr="00B75489">
        <w:rPr>
          <w:rFonts w:ascii="Arial" w:hAnsi="Arial" w:cs="Arial"/>
          <w:b/>
          <w:noProof/>
          <w:u w:val="single"/>
        </w:rPr>
        <w:drawing>
          <wp:anchor distT="0" distB="0" distL="114300" distR="114300" simplePos="0" relativeHeight="251658241" behindDoc="0" locked="0" layoutInCell="1" allowOverlap="1" wp14:anchorId="5DD3E063" wp14:editId="586B589E">
            <wp:simplePos x="0" y="0"/>
            <wp:positionH relativeFrom="margin">
              <wp:align>left</wp:align>
            </wp:positionH>
            <wp:positionV relativeFrom="margin">
              <wp:posOffset>-151765</wp:posOffset>
            </wp:positionV>
            <wp:extent cx="7558405" cy="1087755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7558815" cy="10878140"/>
                    </a:xfrm>
                    <a:prstGeom prst="rect">
                      <a:avLst/>
                    </a:prstGeom>
                  </pic:spPr>
                </pic:pic>
              </a:graphicData>
            </a:graphic>
            <wp14:sizeRelH relativeFrom="margin">
              <wp14:pctWidth>0</wp14:pctWidth>
            </wp14:sizeRelH>
            <wp14:sizeRelV relativeFrom="margin">
              <wp14:pctHeight>0</wp14:pctHeight>
            </wp14:sizeRelV>
          </wp:anchor>
        </w:drawing>
      </w:r>
      <w:r w:rsidR="00B05C3E">
        <w:rPr>
          <w:rFonts w:cstheme="minorHAnsi"/>
          <w:noProof/>
          <w:color w:val="49954F"/>
        </w:rPr>
        <mc:AlternateContent>
          <mc:Choice Requires="wps">
            <w:drawing>
              <wp:anchor distT="0" distB="0" distL="114300" distR="114300" simplePos="0" relativeHeight="251658242" behindDoc="0" locked="1" layoutInCell="1" allowOverlap="1" wp14:anchorId="49A40FDA" wp14:editId="0CC7FE3D">
                <wp:simplePos x="0" y="0"/>
                <wp:positionH relativeFrom="column">
                  <wp:posOffset>494665</wp:posOffset>
                </wp:positionH>
                <wp:positionV relativeFrom="page">
                  <wp:posOffset>2345055</wp:posOffset>
                </wp:positionV>
                <wp:extent cx="6634480" cy="235077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4480" cy="2350770"/>
                        </a:xfrm>
                        <a:prstGeom prst="rect">
                          <a:avLst/>
                        </a:prstGeom>
                        <a:noFill/>
                        <a:ln w="9525">
                          <a:noFill/>
                          <a:miter lim="800000"/>
                          <a:headEnd/>
                          <a:tailEnd/>
                        </a:ln>
                      </wps:spPr>
                      <wps:txbx>
                        <w:txbxContent>
                          <w:p w14:paraId="6EC5FD66" w14:textId="77777777" w:rsidR="00C10E3B" w:rsidRPr="001E258B" w:rsidRDefault="00C10E3B" w:rsidP="001E258B">
                            <w:pPr>
                              <w:snapToGrid w:val="0"/>
                              <w:spacing w:after="240" w:line="192" w:lineRule="auto"/>
                              <w:rPr>
                                <w:rFonts w:ascii="Arial Narrow" w:hAnsi="Arial Narrow"/>
                                <w:color w:val="FFFFFF" w:themeColor="background1"/>
                                <w:sz w:val="48"/>
                                <w:szCs w:val="48"/>
                                <w:lang w:val="es-ES"/>
                              </w:rPr>
                            </w:pPr>
                            <w:r w:rsidRPr="001E258B">
                              <w:rPr>
                                <w:rFonts w:ascii="Arial Narrow" w:hAnsi="Arial Narrow"/>
                                <w:b/>
                                <w:color w:val="FFFFFF" w:themeColor="background1"/>
                                <w:sz w:val="48"/>
                                <w:szCs w:val="48"/>
                                <w:lang w:val="es-ES_tradnl"/>
                              </w:rPr>
                              <w:t>Necesidades, percepciones y demandas de las comunidades:</w:t>
                            </w:r>
                            <w:r w:rsidRPr="001E258B">
                              <w:rPr>
                                <w:rFonts w:ascii="Arial Narrow" w:hAnsi="Arial Narrow"/>
                                <w:b/>
                                <w:color w:val="FFFFFF" w:themeColor="background1"/>
                                <w:sz w:val="48"/>
                                <w:szCs w:val="48"/>
                                <w:lang w:val="es-ES"/>
                              </w:rPr>
                              <w:t xml:space="preserve"> </w:t>
                            </w:r>
                            <w:r w:rsidRPr="001E258B">
                              <w:rPr>
                                <w:rFonts w:ascii="Arial Narrow" w:hAnsi="Arial Narrow"/>
                                <w:b/>
                                <w:color w:val="FFFFFF" w:themeColor="background1"/>
                                <w:sz w:val="48"/>
                                <w:szCs w:val="48"/>
                                <w:lang w:val="es-ES_tradnl"/>
                              </w:rPr>
                              <w:t>instrumento de evaluación comunitaria</w:t>
                            </w:r>
                          </w:p>
                          <w:p w14:paraId="3C971722" w14:textId="77777777" w:rsidR="00C10E3B" w:rsidRPr="000A6551" w:rsidRDefault="00C10E3B" w:rsidP="001E258B">
                            <w:pPr>
                              <w:snapToGrid w:val="0"/>
                              <w:spacing w:before="480" w:after="240" w:line="192" w:lineRule="auto"/>
                              <w:rPr>
                                <w:rFonts w:ascii="Arial Narrow" w:hAnsi="Arial Narrow"/>
                                <w:color w:val="FFFFFF" w:themeColor="background1"/>
                                <w:sz w:val="40"/>
                                <w:lang w:val="es-ES"/>
                              </w:rPr>
                            </w:pPr>
                            <w:r w:rsidRPr="000A6551">
                              <w:rPr>
                                <w:rFonts w:ascii="Arial Narrow" w:hAnsi="Arial Narrow"/>
                                <w:color w:val="FFFFFF" w:themeColor="background1"/>
                                <w:sz w:val="40"/>
                                <w:lang w:val="es-ES_tradnl"/>
                              </w:rPr>
                              <w:t>Módulo de la serie de evaluaciones de la capacidad de los servicios de salud en el contexto de la pandemia de COVID-19</w:t>
                            </w:r>
                          </w:p>
                          <w:p w14:paraId="0B5F4E8B" w14:textId="77777777" w:rsidR="00C10E3B" w:rsidRPr="001E258B" w:rsidRDefault="00C10E3B" w:rsidP="001E258B">
                            <w:pPr>
                              <w:spacing w:before="120" w:after="0"/>
                              <w:rPr>
                                <w:rFonts w:ascii="Arial Narrow" w:hAnsi="Arial Narrow"/>
                                <w:color w:val="FFFFFF" w:themeColor="background1"/>
                                <w:sz w:val="36"/>
                                <w:szCs w:val="36"/>
                                <w:lang w:val="es-ES"/>
                              </w:rPr>
                            </w:pPr>
                            <w:r>
                              <w:rPr>
                                <w:rFonts w:ascii="Arial Narrow" w:hAnsi="Arial Narrow"/>
                                <w:color w:val="FFFFFF" w:themeColor="background1"/>
                                <w:sz w:val="36"/>
                                <w:szCs w:val="36"/>
                                <w:lang w:val="es-ES_tradnl"/>
                              </w:rPr>
                              <w:t>Orientaciones provisionales</w:t>
                            </w:r>
                          </w:p>
                          <w:p w14:paraId="6254E025" w14:textId="77777777" w:rsidR="00C10E3B" w:rsidRPr="001E258B" w:rsidRDefault="00C10E3B" w:rsidP="001E258B">
                            <w:pPr>
                              <w:spacing w:after="0"/>
                              <w:rPr>
                                <w:rFonts w:ascii="Arial Narrow" w:hAnsi="Arial Narrow"/>
                                <w:color w:val="FFFFFF" w:themeColor="background1"/>
                                <w:sz w:val="36"/>
                                <w:szCs w:val="36"/>
                                <w:lang w:val="es-ES"/>
                              </w:rPr>
                            </w:pPr>
                            <w:r w:rsidRPr="001E258B">
                              <w:rPr>
                                <w:rFonts w:ascii="Arial Narrow" w:hAnsi="Arial Narrow"/>
                                <w:color w:val="FFFFFF" w:themeColor="background1"/>
                                <w:sz w:val="36"/>
                                <w:szCs w:val="36"/>
                                <w:lang w:val="es-ES_tradnl"/>
                              </w:rPr>
                              <w:t>5 de febrero de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49A40FDA" id="Text Box 5" o:spid="_x0000_s1027" type="#_x0000_t202" style="position:absolute;left:0;text-align:left;margin-left:38.95pt;margin-top:184.65pt;width:522.4pt;height:185.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" filled="f" stroked="f">
                <v:textbox>
                  <w:txbxContent>
                    <w:p w14:paraId="6EC5FD66" w14:textId="77777777" w:rsidR="00C10E3B" w:rsidRPr="001E258B" w:rsidRDefault="00C10E3B" w:rsidP="001E258B">
                      <w:pPr>
                        <w:snapToGrid w:val="0"/>
                        <w:spacing w:after="240" w:line="192" w:lineRule="auto"/>
                        <w:rPr>
                          <w:rFonts w:ascii="Arial Narrow" w:hAnsi="Arial Narrow"/>
                          <w:color w:val="FFFFFF" w:themeColor="background1"/>
                          <w:sz w:val="48"/>
                          <w:szCs w:val="48"/>
                          <w:lang w:val="es-ES"/>
                        </w:rPr>
                      </w:pPr>
                      <w:r w:rsidRPr="001E258B">
                        <w:rPr>
                          <w:rFonts w:ascii="Arial Narrow" w:hAnsi="Arial Narrow"/>
                          <w:b/>
                          <w:color w:val="FFFFFF" w:themeColor="background1"/>
                          <w:sz w:val="48"/>
                          <w:szCs w:val="48"/>
                          <w:lang w:val="es-ES_tradnl"/>
                        </w:rPr>
                        <w:t>Necesidades, percepciones y demandas de las comunidades:</w:t>
                      </w:r>
                      <w:r w:rsidRPr="001E258B">
                        <w:rPr>
                          <w:rFonts w:ascii="Arial Narrow" w:hAnsi="Arial Narrow"/>
                          <w:b/>
                          <w:color w:val="FFFFFF" w:themeColor="background1"/>
                          <w:sz w:val="48"/>
                          <w:szCs w:val="48"/>
                          <w:lang w:val="es-ES"/>
                        </w:rPr>
                        <w:t xml:space="preserve"> </w:t>
                      </w:r>
                      <w:r w:rsidRPr="001E258B">
                        <w:rPr>
                          <w:rFonts w:ascii="Arial Narrow" w:hAnsi="Arial Narrow"/>
                          <w:b/>
                          <w:color w:val="FFFFFF" w:themeColor="background1"/>
                          <w:sz w:val="48"/>
                          <w:szCs w:val="48"/>
                          <w:lang w:val="es-ES_tradnl"/>
                        </w:rPr>
                        <w:t>instrumento de evaluación comunitaria</w:t>
                      </w:r>
                    </w:p>
                    <w:p w14:paraId="3C971722" w14:textId="77777777" w:rsidR="00C10E3B" w:rsidRPr="000A6551" w:rsidRDefault="00C10E3B" w:rsidP="001E258B">
                      <w:pPr>
                        <w:snapToGrid w:val="0"/>
                        <w:spacing w:before="480" w:after="240" w:line="192" w:lineRule="auto"/>
                        <w:rPr>
                          <w:rFonts w:ascii="Arial Narrow" w:hAnsi="Arial Narrow"/>
                          <w:color w:val="FFFFFF" w:themeColor="background1"/>
                          <w:sz w:val="40"/>
                          <w:lang w:val="es-ES"/>
                        </w:rPr>
                      </w:pPr>
                      <w:r w:rsidRPr="000A6551">
                        <w:rPr>
                          <w:rFonts w:ascii="Arial Narrow" w:hAnsi="Arial Narrow"/>
                          <w:color w:val="FFFFFF" w:themeColor="background1"/>
                          <w:sz w:val="40"/>
                          <w:lang w:val="es-ES_tradnl"/>
                        </w:rPr>
                        <w:t>Módulo de la serie de evaluaciones de la capacidad de los servicios de salud en el contexto de la pandemia de COVID-19</w:t>
                      </w:r>
                    </w:p>
                    <w:p w14:paraId="0B5F4E8B" w14:textId="77777777" w:rsidR="00C10E3B" w:rsidRPr="001E258B" w:rsidRDefault="00C10E3B" w:rsidP="001E258B">
                      <w:pPr>
                        <w:spacing w:before="120" w:after="0"/>
                        <w:rPr>
                          <w:rFonts w:ascii="Arial Narrow" w:hAnsi="Arial Narrow"/>
                          <w:color w:val="FFFFFF" w:themeColor="background1"/>
                          <w:sz w:val="36"/>
                          <w:szCs w:val="36"/>
                          <w:lang w:val="es-ES"/>
                        </w:rPr>
                      </w:pPr>
                      <w:r>
                        <w:rPr>
                          <w:rFonts w:ascii="Arial Narrow" w:hAnsi="Arial Narrow"/>
                          <w:color w:val="FFFFFF" w:themeColor="background1"/>
                          <w:sz w:val="36"/>
                          <w:szCs w:val="36"/>
                          <w:lang w:val="es-ES_tradnl"/>
                        </w:rPr>
                        <w:t>Orientaciones provisionales</w:t>
                      </w:r>
                    </w:p>
                    <w:p w14:paraId="6254E025" w14:textId="77777777" w:rsidR="00C10E3B" w:rsidRPr="001E258B" w:rsidRDefault="00C10E3B" w:rsidP="001E258B">
                      <w:pPr>
                        <w:spacing w:after="0"/>
                        <w:rPr>
                          <w:rFonts w:ascii="Arial Narrow" w:hAnsi="Arial Narrow"/>
                          <w:color w:val="FFFFFF" w:themeColor="background1"/>
                          <w:sz w:val="36"/>
                          <w:szCs w:val="36"/>
                          <w:lang w:val="es-ES"/>
                        </w:rPr>
                      </w:pPr>
                      <w:r w:rsidRPr="001E258B">
                        <w:rPr>
                          <w:rFonts w:ascii="Arial Narrow" w:hAnsi="Arial Narrow"/>
                          <w:color w:val="FFFFFF" w:themeColor="background1"/>
                          <w:sz w:val="36"/>
                          <w:szCs w:val="36"/>
                          <w:lang w:val="es-ES_tradnl"/>
                        </w:rPr>
                        <w:t>5 de febrero de 2021</w:t>
                      </w:r>
                    </w:p>
                  </w:txbxContent>
                </v:textbox>
                <w10:wrap anchory="page"/>
                <w10:anchorlock/>
              </v:shape>
            </w:pict>
          </mc:Fallback>
        </mc:AlternateContent>
      </w:r>
    </w:p>
    <w:p w14:paraId="00CCAB3E" w14:textId="75AF1A2C" w:rsidR="00703AB2" w:rsidRPr="00B75489" w:rsidDel="00156A49" w:rsidRDefault="00703AB2" w:rsidP="00570104">
      <w:pPr>
        <w:jc w:val="center"/>
        <w:rPr>
          <w:del w:id="0" w:author="Administrador" w:date="2021-08-19T20:12:00Z"/>
          <w:rFonts w:ascii="Arial" w:hAnsi="Arial" w:cs="Arial"/>
          <w:b/>
          <w:u w:val="single"/>
          <w:lang w:val="en-GB"/>
        </w:rPr>
      </w:pPr>
    </w:p>
    <w:p w14:paraId="46D20CAA" w14:textId="598BF847" w:rsidR="005C68F9" w:rsidRPr="00B75489" w:rsidDel="00156A49" w:rsidRDefault="005C68F9" w:rsidP="00570104">
      <w:pPr>
        <w:jc w:val="center"/>
        <w:rPr>
          <w:del w:id="1" w:author="Administrador" w:date="2021-08-19T20:12:00Z"/>
          <w:rFonts w:ascii="Arial" w:hAnsi="Arial" w:cs="Arial"/>
          <w:b/>
          <w:u w:val="single"/>
          <w:lang w:val="en-GB"/>
        </w:rPr>
      </w:pPr>
    </w:p>
    <w:p w14:paraId="033CB6DF" w14:textId="69C0A404" w:rsidR="005C68F9" w:rsidRPr="00B75489" w:rsidDel="00156A49" w:rsidRDefault="005C68F9" w:rsidP="00570104">
      <w:pPr>
        <w:jc w:val="center"/>
        <w:rPr>
          <w:del w:id="2" w:author="Administrador" w:date="2021-08-19T20:12:00Z"/>
          <w:rFonts w:ascii="Arial" w:hAnsi="Arial" w:cs="Arial"/>
          <w:b/>
          <w:u w:val="single"/>
          <w:lang w:val="en-GB"/>
        </w:rPr>
      </w:pPr>
    </w:p>
    <w:p w14:paraId="4B40312C" w14:textId="1E6120B2" w:rsidR="005C68F9" w:rsidRPr="00B75489" w:rsidDel="00156A49" w:rsidRDefault="005C68F9" w:rsidP="00570104">
      <w:pPr>
        <w:jc w:val="center"/>
        <w:rPr>
          <w:del w:id="3" w:author="Administrador" w:date="2021-08-19T20:12:00Z"/>
          <w:rFonts w:ascii="Arial" w:hAnsi="Arial" w:cs="Arial"/>
          <w:b/>
          <w:u w:val="single"/>
          <w:lang w:val="en-GB"/>
        </w:rPr>
      </w:pPr>
    </w:p>
    <w:p w14:paraId="78AB4C9C" w14:textId="0F300E14" w:rsidR="005C68F9" w:rsidRPr="00B75489" w:rsidDel="00156A49" w:rsidRDefault="005C68F9" w:rsidP="00570104">
      <w:pPr>
        <w:jc w:val="center"/>
        <w:rPr>
          <w:del w:id="4" w:author="Administrador" w:date="2021-08-19T20:12:00Z"/>
          <w:rFonts w:ascii="Arial" w:hAnsi="Arial" w:cs="Arial"/>
          <w:b/>
          <w:u w:val="single"/>
          <w:lang w:val="en-GB"/>
        </w:rPr>
      </w:pPr>
    </w:p>
    <w:p w14:paraId="5EA6F588" w14:textId="4198DEB2" w:rsidR="005C68F9" w:rsidRPr="00B75489" w:rsidDel="00156A49" w:rsidRDefault="005C68F9" w:rsidP="00570104">
      <w:pPr>
        <w:jc w:val="center"/>
        <w:rPr>
          <w:del w:id="5" w:author="Administrador" w:date="2021-08-19T20:12:00Z"/>
          <w:rFonts w:ascii="Arial" w:hAnsi="Arial" w:cs="Arial"/>
          <w:b/>
          <w:u w:val="single"/>
          <w:lang w:val="en-GB"/>
        </w:rPr>
      </w:pPr>
    </w:p>
    <w:p w14:paraId="46263BCC" w14:textId="20A42CCE" w:rsidR="005C68F9" w:rsidRPr="00B75489" w:rsidDel="00156A49" w:rsidRDefault="005C68F9" w:rsidP="00570104">
      <w:pPr>
        <w:jc w:val="center"/>
        <w:rPr>
          <w:del w:id="6" w:author="Administrador" w:date="2021-08-19T20:12:00Z"/>
          <w:rFonts w:ascii="Arial" w:hAnsi="Arial" w:cs="Arial"/>
          <w:b/>
          <w:u w:val="single"/>
          <w:lang w:val="en-GB"/>
        </w:rPr>
      </w:pPr>
    </w:p>
    <w:p w14:paraId="43D0CF56" w14:textId="5557A204" w:rsidR="005C68F9" w:rsidRPr="00B75489" w:rsidDel="00156A49" w:rsidRDefault="005C68F9" w:rsidP="00570104">
      <w:pPr>
        <w:jc w:val="center"/>
        <w:rPr>
          <w:del w:id="7" w:author="Administrador" w:date="2021-08-19T20:12:00Z"/>
          <w:rFonts w:ascii="Arial" w:hAnsi="Arial" w:cs="Arial"/>
          <w:b/>
          <w:u w:val="single"/>
          <w:lang w:val="en-GB"/>
        </w:rPr>
      </w:pPr>
    </w:p>
    <w:p w14:paraId="3CAEE1FF" w14:textId="1DEF62B9" w:rsidR="005C68F9" w:rsidRPr="00B75489" w:rsidDel="00156A49" w:rsidRDefault="005C68F9" w:rsidP="00570104">
      <w:pPr>
        <w:jc w:val="center"/>
        <w:rPr>
          <w:del w:id="8" w:author="Administrador" w:date="2021-08-19T20:12:00Z"/>
          <w:rFonts w:ascii="Arial" w:hAnsi="Arial" w:cs="Arial"/>
          <w:b/>
          <w:u w:val="single"/>
          <w:lang w:val="en-GB"/>
        </w:rPr>
      </w:pPr>
    </w:p>
    <w:p w14:paraId="1C20BF9E" w14:textId="03AB22EF" w:rsidR="005C68F9" w:rsidRPr="00B75489" w:rsidDel="00156A49" w:rsidRDefault="005C68F9" w:rsidP="00570104">
      <w:pPr>
        <w:jc w:val="center"/>
        <w:rPr>
          <w:del w:id="9" w:author="Administrador" w:date="2021-08-19T20:12:00Z"/>
          <w:rFonts w:ascii="Arial" w:hAnsi="Arial" w:cs="Arial"/>
          <w:b/>
          <w:u w:val="single"/>
          <w:lang w:val="en-GB"/>
        </w:rPr>
      </w:pPr>
    </w:p>
    <w:p w14:paraId="2F63CAEB" w14:textId="5767E87D" w:rsidR="005C68F9" w:rsidRPr="00B75489" w:rsidDel="00156A49" w:rsidRDefault="005C68F9" w:rsidP="00570104">
      <w:pPr>
        <w:jc w:val="center"/>
        <w:rPr>
          <w:del w:id="10" w:author="Administrador" w:date="2021-08-19T20:12:00Z"/>
          <w:rFonts w:ascii="Arial" w:hAnsi="Arial" w:cs="Arial"/>
          <w:b/>
          <w:u w:val="single"/>
          <w:lang w:val="en-GB"/>
        </w:rPr>
      </w:pPr>
    </w:p>
    <w:p w14:paraId="226C6DE4" w14:textId="484EF00E" w:rsidR="005C68F9" w:rsidRPr="00B75489" w:rsidDel="00156A49" w:rsidRDefault="005C68F9" w:rsidP="00570104">
      <w:pPr>
        <w:jc w:val="center"/>
        <w:rPr>
          <w:del w:id="11" w:author="Administrador" w:date="2021-08-19T20:12:00Z"/>
          <w:rFonts w:ascii="Arial" w:hAnsi="Arial" w:cs="Arial"/>
          <w:b/>
          <w:u w:val="single"/>
          <w:lang w:val="en-GB"/>
        </w:rPr>
      </w:pPr>
    </w:p>
    <w:p w14:paraId="34C09979" w14:textId="175C3177" w:rsidR="005C68F9" w:rsidRPr="00B75489" w:rsidDel="00156A49" w:rsidRDefault="005C68F9" w:rsidP="00570104">
      <w:pPr>
        <w:jc w:val="center"/>
        <w:rPr>
          <w:del w:id="12" w:author="Administrador" w:date="2021-08-19T20:12:00Z"/>
          <w:rFonts w:ascii="Arial" w:hAnsi="Arial" w:cs="Arial"/>
          <w:b/>
          <w:u w:val="single"/>
          <w:lang w:val="en-GB"/>
        </w:rPr>
      </w:pPr>
    </w:p>
    <w:p w14:paraId="5BCC8209" w14:textId="46E256AE" w:rsidR="002E0681" w:rsidRPr="00B75489" w:rsidDel="00156A49" w:rsidRDefault="002E0681" w:rsidP="00570104">
      <w:pPr>
        <w:jc w:val="center"/>
        <w:rPr>
          <w:del w:id="13" w:author="Administrador" w:date="2021-08-19T20:12:00Z"/>
          <w:rFonts w:ascii="Arial" w:hAnsi="Arial" w:cs="Arial"/>
          <w:b/>
          <w:u w:val="single"/>
          <w:lang w:val="en-GB"/>
        </w:rPr>
      </w:pPr>
    </w:p>
    <w:p w14:paraId="4FA56D42" w14:textId="742430BE" w:rsidR="002E0681" w:rsidRPr="00B75489" w:rsidDel="00156A49" w:rsidRDefault="002E0681" w:rsidP="00570104">
      <w:pPr>
        <w:jc w:val="center"/>
        <w:rPr>
          <w:del w:id="14" w:author="Administrador" w:date="2021-08-19T20:12:00Z"/>
          <w:rFonts w:ascii="Arial" w:hAnsi="Arial" w:cs="Arial"/>
          <w:b/>
          <w:u w:val="single"/>
          <w:lang w:val="en-GB"/>
        </w:rPr>
      </w:pPr>
    </w:p>
    <w:p w14:paraId="185D5C96" w14:textId="2B6ED991" w:rsidR="002E0681" w:rsidRPr="00B75489" w:rsidDel="00156A49" w:rsidRDefault="002E0681" w:rsidP="00570104">
      <w:pPr>
        <w:jc w:val="center"/>
        <w:rPr>
          <w:del w:id="15" w:author="Administrador" w:date="2021-08-19T20:12:00Z"/>
          <w:rFonts w:ascii="Arial" w:hAnsi="Arial" w:cs="Arial"/>
          <w:b/>
          <w:u w:val="single"/>
          <w:lang w:val="en-GB"/>
        </w:rPr>
      </w:pPr>
    </w:p>
    <w:p w14:paraId="50B5B7A4" w14:textId="569D62EC" w:rsidR="002E0681" w:rsidRPr="00B75489" w:rsidDel="00156A49" w:rsidRDefault="002E0681" w:rsidP="00570104">
      <w:pPr>
        <w:jc w:val="center"/>
        <w:rPr>
          <w:del w:id="16" w:author="Administrador" w:date="2021-08-19T20:12:00Z"/>
          <w:rFonts w:ascii="Arial" w:hAnsi="Arial" w:cs="Arial"/>
          <w:b/>
          <w:u w:val="single"/>
          <w:lang w:val="en-GB"/>
        </w:rPr>
      </w:pPr>
    </w:p>
    <w:p w14:paraId="6652DD8D" w14:textId="6EE8CA01" w:rsidR="002E0681" w:rsidRPr="00B75489" w:rsidDel="00156A49" w:rsidRDefault="002E0681" w:rsidP="00570104">
      <w:pPr>
        <w:jc w:val="center"/>
        <w:rPr>
          <w:del w:id="17" w:author="Administrador" w:date="2021-08-19T20:12:00Z"/>
          <w:rFonts w:ascii="Arial" w:hAnsi="Arial" w:cs="Arial"/>
          <w:b/>
          <w:u w:val="single"/>
          <w:lang w:val="en-GB"/>
        </w:rPr>
      </w:pPr>
    </w:p>
    <w:p w14:paraId="140A554C" w14:textId="739A7322" w:rsidR="002E0681" w:rsidRPr="00B75489" w:rsidDel="00156A49" w:rsidRDefault="002E0681" w:rsidP="00570104">
      <w:pPr>
        <w:jc w:val="center"/>
        <w:rPr>
          <w:del w:id="18" w:author="Administrador" w:date="2021-08-19T20:12:00Z"/>
          <w:rFonts w:ascii="Arial" w:hAnsi="Arial" w:cs="Arial"/>
          <w:b/>
          <w:u w:val="single"/>
          <w:lang w:val="en-GB"/>
        </w:rPr>
      </w:pPr>
    </w:p>
    <w:p w14:paraId="6B770DBD" w14:textId="073FD96A" w:rsidR="005C68F9" w:rsidRPr="00B75489" w:rsidDel="00156A49" w:rsidRDefault="005C68F9" w:rsidP="00570104">
      <w:pPr>
        <w:jc w:val="center"/>
        <w:rPr>
          <w:del w:id="19" w:author="Administrador" w:date="2021-08-19T20:12:00Z"/>
          <w:rFonts w:ascii="Arial" w:hAnsi="Arial" w:cs="Arial"/>
          <w:b/>
          <w:u w:val="single"/>
          <w:lang w:val="en-GB"/>
        </w:rPr>
      </w:pPr>
    </w:p>
    <w:p w14:paraId="5156F04A" w14:textId="45D7D034" w:rsidR="005C68F9" w:rsidRPr="00443B71" w:rsidDel="00156A49" w:rsidRDefault="00F03203" w:rsidP="00F03203">
      <w:pPr>
        <w:spacing w:before="120" w:after="120" w:line="260" w:lineRule="auto"/>
        <w:ind w:left="284" w:right="851"/>
        <w:rPr>
          <w:del w:id="20" w:author="Administrador" w:date="2021-08-19T20:12:00Z"/>
          <w:rFonts w:asciiTheme="minorBidi" w:hAnsiTheme="minorBidi"/>
          <w:b/>
          <w:bCs/>
          <w:lang w:val="es-ES"/>
        </w:rPr>
      </w:pPr>
      <w:bookmarkStart w:id="21" w:name="_Toc41657044"/>
      <w:bookmarkStart w:id="22" w:name="_Toc54603497"/>
      <w:bookmarkStart w:id="23" w:name="_Toc55893576"/>
      <w:bookmarkStart w:id="24" w:name="_Toc55913153"/>
      <w:bookmarkStart w:id="25" w:name="_Hlk55327401"/>
      <w:del w:id="26" w:author="Administrador" w:date="2021-08-19T20:12:00Z">
        <w:r w:rsidRPr="00443B71" w:rsidDel="00156A49">
          <w:rPr>
            <w:rFonts w:asciiTheme="minorBidi" w:hAnsiTheme="minorBidi"/>
            <w:b/>
            <w:bCs/>
            <w:lang w:val="es-ES_tradnl"/>
          </w:rPr>
          <w:delText>Necesidades, percepciones y demandas de las comunidades:</w:delText>
        </w:r>
        <w:r w:rsidR="005C68F9" w:rsidRPr="00443B71" w:rsidDel="00156A49">
          <w:rPr>
            <w:rFonts w:asciiTheme="minorBidi" w:hAnsiTheme="minorBidi"/>
            <w:b/>
            <w:bCs/>
            <w:lang w:val="es-ES"/>
          </w:rPr>
          <w:delText xml:space="preserve"> </w:delText>
        </w:r>
        <w:r w:rsidRPr="00443B71" w:rsidDel="00156A49">
          <w:rPr>
            <w:rFonts w:asciiTheme="minorBidi" w:hAnsiTheme="minorBidi"/>
            <w:b/>
            <w:bCs/>
            <w:lang w:val="es-ES_tradnl"/>
          </w:rPr>
          <w:delText xml:space="preserve">instrumento </w:delText>
        </w:r>
        <w:r w:rsidR="00797DBE" w:rsidRPr="00443B71" w:rsidDel="00156A49">
          <w:rPr>
            <w:rFonts w:asciiTheme="minorBidi" w:hAnsiTheme="minorBidi"/>
            <w:b/>
            <w:bCs/>
            <w:lang w:val="es-ES_tradnl"/>
          </w:rPr>
          <w:delText>de</w:delText>
        </w:r>
        <w:r w:rsidRPr="00443B71" w:rsidDel="00156A49">
          <w:rPr>
            <w:rFonts w:asciiTheme="minorBidi" w:hAnsiTheme="minorBidi"/>
            <w:b/>
            <w:bCs/>
            <w:lang w:val="es-ES_tradnl"/>
          </w:rPr>
          <w:delText xml:space="preserve"> evaluación </w:delText>
        </w:r>
        <w:r w:rsidR="00797DBE" w:rsidRPr="00443B71" w:rsidDel="00156A49">
          <w:rPr>
            <w:rFonts w:asciiTheme="minorBidi" w:hAnsiTheme="minorBidi"/>
            <w:b/>
            <w:bCs/>
            <w:lang w:val="es-ES_tradnl"/>
          </w:rPr>
          <w:delText>comunitaria</w:delText>
        </w:r>
        <w:r w:rsidRPr="00443B71" w:rsidDel="00156A49">
          <w:rPr>
            <w:rFonts w:asciiTheme="minorBidi" w:hAnsiTheme="minorBidi"/>
            <w:b/>
            <w:bCs/>
            <w:lang w:val="es-ES_tradnl"/>
          </w:rPr>
          <w:delText>:</w:delText>
        </w:r>
        <w:r w:rsidR="00785590" w:rsidRPr="00443B71" w:rsidDel="00156A49">
          <w:rPr>
            <w:rFonts w:asciiTheme="minorBidi" w:hAnsiTheme="minorBidi"/>
            <w:b/>
            <w:bCs/>
            <w:lang w:val="es-ES"/>
          </w:rPr>
          <w:delText xml:space="preserve"> </w:delText>
        </w:r>
        <w:r w:rsidRPr="00443B71" w:rsidDel="00156A49">
          <w:rPr>
            <w:rFonts w:asciiTheme="minorBidi" w:hAnsiTheme="minorBidi"/>
            <w:b/>
            <w:bCs/>
            <w:lang w:val="es-ES_tradnl"/>
          </w:rPr>
          <w:delText>orientaciones provisionales (5 de febrero de 2021)</w:delText>
        </w:r>
      </w:del>
    </w:p>
    <w:p w14:paraId="0F4D1EA1" w14:textId="0CBA795A" w:rsidR="005C68F9" w:rsidRPr="00443B71" w:rsidDel="00156A49" w:rsidRDefault="00F03203" w:rsidP="00F03203">
      <w:pPr>
        <w:spacing w:before="120" w:after="120" w:line="260" w:lineRule="auto"/>
        <w:ind w:left="284" w:right="851"/>
        <w:rPr>
          <w:del w:id="27" w:author="Administrador" w:date="2021-08-19T20:12:00Z"/>
          <w:rFonts w:asciiTheme="minorBidi" w:hAnsiTheme="minorBidi"/>
          <w:lang w:val="es-ES"/>
        </w:rPr>
      </w:pPr>
      <w:del w:id="28" w:author="Administrador" w:date="2021-08-19T20:12:00Z">
        <w:r w:rsidRPr="00443B71" w:rsidDel="00156A49">
          <w:rPr>
            <w:rFonts w:asciiTheme="minorBidi" w:hAnsiTheme="minorBidi"/>
            <w:lang w:val="es-ES_tradnl"/>
          </w:rPr>
          <w:delText>La OMS continúa vigilando atentamente la situación por si se producen cambios que afecten a las presentes orientaciones provisionales.</w:delText>
        </w:r>
        <w:r w:rsidR="00A9735E" w:rsidRPr="00443B71" w:rsidDel="00156A49">
          <w:rPr>
            <w:rFonts w:asciiTheme="minorBidi" w:hAnsiTheme="minorBidi"/>
            <w:lang w:val="es-ES"/>
          </w:rPr>
          <w:delText xml:space="preserve"> </w:delText>
        </w:r>
        <w:r w:rsidRPr="00443B71" w:rsidDel="00156A49">
          <w:rPr>
            <w:rFonts w:asciiTheme="minorBidi" w:hAnsiTheme="minorBidi"/>
            <w:lang w:val="es-ES_tradnl"/>
          </w:rPr>
          <w:delText>Si se produjese algún cambio, la OMS publicaría una actualización.</w:delText>
        </w:r>
        <w:r w:rsidR="005C68F9" w:rsidRPr="00443B71" w:rsidDel="00156A49">
          <w:rPr>
            <w:rFonts w:asciiTheme="minorBidi" w:hAnsiTheme="minorBidi"/>
            <w:lang w:val="es-ES"/>
          </w:rPr>
          <w:delText xml:space="preserve"> </w:delText>
        </w:r>
        <w:r w:rsidRPr="00443B71" w:rsidDel="00156A49">
          <w:rPr>
            <w:rFonts w:asciiTheme="minorBidi" w:hAnsiTheme="minorBidi"/>
            <w:lang w:val="es-ES_tradnl"/>
          </w:rPr>
          <w:delText>En caso contrario, la validez de las presentes orientaciones provisionales será de dos años a partir de la fecha de publicación.</w:delText>
        </w:r>
        <w:r w:rsidR="005C68F9" w:rsidRPr="00443B71" w:rsidDel="00156A49">
          <w:rPr>
            <w:rFonts w:asciiTheme="minorBidi" w:hAnsiTheme="minorBidi"/>
            <w:lang w:val="es-ES"/>
          </w:rPr>
          <w:delText xml:space="preserve"> </w:delText>
        </w:r>
      </w:del>
    </w:p>
    <w:p w14:paraId="1C9CAE81" w14:textId="68CE3A60" w:rsidR="005C68F9" w:rsidRPr="00443B71" w:rsidDel="00156A49" w:rsidRDefault="005C68F9" w:rsidP="005C68F9">
      <w:pPr>
        <w:spacing w:before="120" w:after="120"/>
        <w:ind w:left="284" w:right="851"/>
        <w:rPr>
          <w:del w:id="29" w:author="Administrador" w:date="2021-08-19T20:12:00Z"/>
          <w:rFonts w:asciiTheme="minorBidi" w:hAnsiTheme="minorBidi"/>
          <w:lang w:val="es-ES"/>
        </w:rPr>
      </w:pPr>
    </w:p>
    <w:p w14:paraId="549E2EF4" w14:textId="2AB7A5B4" w:rsidR="00443B71" w:rsidRPr="00443B71" w:rsidDel="00156A49" w:rsidRDefault="00443B71" w:rsidP="00443B71">
      <w:pPr>
        <w:ind w:left="284"/>
        <w:jc w:val="both"/>
        <w:rPr>
          <w:del w:id="30" w:author="Administrador" w:date="2021-08-19T20:12:00Z"/>
          <w:rFonts w:asciiTheme="minorBidi" w:hAnsiTheme="minorBidi"/>
          <w:lang w:val="es-ES"/>
        </w:rPr>
      </w:pPr>
      <w:bookmarkStart w:id="31" w:name="_Hlk41411087"/>
      <w:bookmarkStart w:id="32" w:name="_Hlk41420317"/>
      <w:del w:id="33" w:author="Administrador" w:date="2021-08-19T20:12:00Z">
        <w:r w:rsidRPr="00443B71" w:rsidDel="00156A49">
          <w:rPr>
            <w:rFonts w:asciiTheme="minorBidi" w:hAnsiTheme="minorBidi"/>
            <w:b/>
            <w:lang w:val="es-ES"/>
          </w:rPr>
          <w:delText xml:space="preserve">© </w:delText>
        </w:r>
        <w:r w:rsidRPr="00443B71" w:rsidDel="00156A49">
          <w:rPr>
            <w:rFonts w:asciiTheme="minorBidi" w:hAnsiTheme="minorBidi"/>
            <w:lang w:val="es-ES"/>
          </w:rPr>
          <w:delText xml:space="preserve">Organización Mundial de la Salud 2021. Algunos derechos reservados. Esta obra está disponible en virtud de la licencia </w:delText>
        </w:r>
        <w:r w:rsidR="008714BA" w:rsidDel="00156A49">
          <w:fldChar w:fldCharType="begin"/>
        </w:r>
        <w:r w:rsidR="008714BA" w:rsidRPr="00FF4B66" w:rsidDel="00156A49">
          <w:rPr>
            <w:lang w:val="es-ES_tradnl"/>
            <w:rPrChange w:id="34" w:author="Houghton, Ms. Natalia (WDC)" w:date="2021-05-19T15:49:00Z">
              <w:rPr/>
            </w:rPrChange>
          </w:rPr>
          <w:delInstrText xml:space="preserve"> HYPERLINK "https://creativecommons.org/licenses/by-nc-sa/3.0/igo/deed.es" </w:delInstrText>
        </w:r>
        <w:r w:rsidR="008714BA" w:rsidDel="00156A49">
          <w:fldChar w:fldCharType="separate"/>
        </w:r>
        <w:r w:rsidRPr="00443B71" w:rsidDel="00156A49">
          <w:rPr>
            <w:rStyle w:val="Hipervnculo"/>
            <w:rFonts w:asciiTheme="minorBidi" w:hAnsiTheme="minorBidi"/>
            <w:color w:val="0000FF"/>
            <w:lang w:val="es-ES"/>
          </w:rPr>
          <w:delText>CC BY-NC-SA 3.0 IGO</w:delText>
        </w:r>
        <w:r w:rsidR="008714BA" w:rsidDel="00156A49">
          <w:rPr>
            <w:rStyle w:val="Hipervnculo"/>
            <w:rFonts w:asciiTheme="minorBidi" w:hAnsiTheme="minorBidi"/>
            <w:color w:val="0000FF"/>
            <w:lang w:val="es-ES"/>
          </w:rPr>
          <w:fldChar w:fldCharType="end"/>
        </w:r>
        <w:r w:rsidRPr="00443B71" w:rsidDel="00156A49">
          <w:rPr>
            <w:rFonts w:asciiTheme="minorBidi" w:hAnsiTheme="minorBidi"/>
            <w:lang w:val="es-ES"/>
          </w:rPr>
          <w:delText>.</w:delText>
        </w:r>
      </w:del>
    </w:p>
    <w:bookmarkEnd w:id="31"/>
    <w:bookmarkEnd w:id="32"/>
    <w:p w14:paraId="76768B42" w14:textId="382AD94E" w:rsidR="00443B71" w:rsidRPr="00443B71" w:rsidDel="00156A49" w:rsidRDefault="00443B71" w:rsidP="00443B71">
      <w:pPr>
        <w:ind w:left="284" w:right="851"/>
        <w:jc w:val="both"/>
        <w:rPr>
          <w:del w:id="35" w:author="Administrador" w:date="2021-08-19T20:12:00Z"/>
          <w:rFonts w:asciiTheme="minorBidi" w:hAnsiTheme="minorBidi"/>
          <w:lang w:val="en-GB"/>
        </w:rPr>
      </w:pPr>
      <w:del w:id="36" w:author="Administrador" w:date="2021-08-19T20:12:00Z">
        <w:r w:rsidRPr="00443B71" w:rsidDel="00156A49">
          <w:rPr>
            <w:rFonts w:asciiTheme="minorBidi" w:hAnsiTheme="minorBidi"/>
            <w:lang w:val="en-GB"/>
          </w:rPr>
          <w:delText xml:space="preserve">WHO reference number: </w:delText>
        </w:r>
        <w:r w:rsidRPr="00443B71" w:rsidDel="00156A49">
          <w:rPr>
            <w:rFonts w:asciiTheme="minorBidi" w:hAnsiTheme="minorBidi"/>
            <w:color w:val="0000FF"/>
            <w:lang w:val="en-GB"/>
          </w:rPr>
          <w:delText>WHO/2019-nCoV/vaccination/community_assessment/tool/2021.1</w:delText>
        </w:r>
      </w:del>
    </w:p>
    <w:p w14:paraId="7759CAE4" w14:textId="3AF9CB85" w:rsidR="00900258" w:rsidRPr="00B75489" w:rsidDel="00156A49" w:rsidRDefault="00900258">
      <w:pPr>
        <w:rPr>
          <w:del w:id="37" w:author="Administrador" w:date="2021-08-19T20:12:00Z"/>
          <w:rFonts w:ascii="Arial" w:hAnsi="Arial" w:cs="Arial"/>
          <w:lang w:val="en-GB"/>
        </w:rPr>
      </w:pPr>
      <w:del w:id="38" w:author="Administrador" w:date="2021-08-19T20:12:00Z">
        <w:r w:rsidRPr="00B75489" w:rsidDel="00156A49">
          <w:rPr>
            <w:rFonts w:ascii="Arial" w:hAnsi="Arial" w:cs="Arial"/>
            <w:lang w:val="en-GB"/>
          </w:rPr>
          <w:br w:type="page"/>
        </w:r>
      </w:del>
    </w:p>
    <w:p w14:paraId="4AC985FD" w14:textId="1C017DDE" w:rsidR="00AD2922" w:rsidRPr="00B75489" w:rsidDel="00156A49" w:rsidRDefault="00AD2922" w:rsidP="00A53703">
      <w:pPr>
        <w:pStyle w:val="Ttulo1"/>
        <w:rPr>
          <w:del w:id="39" w:author="Administrador" w:date="2021-08-19T20:12:00Z"/>
          <w:lang w:val="en-GB"/>
        </w:rPr>
      </w:pPr>
    </w:p>
    <w:bookmarkEnd w:id="25" w:displacedByCustomXml="next"/>
    <w:bookmarkEnd w:id="24" w:displacedByCustomXml="next"/>
    <w:bookmarkEnd w:id="23" w:displacedByCustomXml="next"/>
    <w:bookmarkEnd w:id="22" w:displacedByCustomXml="next"/>
    <w:bookmarkEnd w:id="21" w:displacedByCustomXml="next"/>
    <w:customXmlDelRangeStart w:id="40" w:author="Administrador" w:date="2021-08-19T20:12:00Z"/>
    <w:sdt>
      <w:sdtPr>
        <w:rPr>
          <w:rFonts w:eastAsiaTheme="minorHAnsi"/>
          <w:lang w:val="en-GB"/>
        </w:rPr>
        <w:id w:val="1632280276"/>
        <w:docPartObj>
          <w:docPartGallery w:val="Table of Contents"/>
          <w:docPartUnique/>
        </w:docPartObj>
      </w:sdtPr>
      <w:sdtEndPr>
        <w:rPr>
          <w:rFonts w:ascii="Arial" w:eastAsiaTheme="minorEastAsia" w:hAnsi="Arial" w:cs="Arial"/>
          <w:b/>
          <w:bCs/>
        </w:rPr>
      </w:sdtEndPr>
      <w:sdtContent>
        <w:customXmlDelRangeEnd w:id="40"/>
        <w:p w14:paraId="302609D0" w14:textId="5FD6F3CE" w:rsidR="00DD04BD" w:rsidRPr="00B75489" w:rsidDel="00156A49" w:rsidRDefault="00F03203" w:rsidP="00F03203">
          <w:pPr>
            <w:spacing w:line="260" w:lineRule="auto"/>
            <w:rPr>
              <w:del w:id="41" w:author="Administrador" w:date="2021-08-19T20:12:00Z"/>
              <w:rFonts w:ascii="Arial" w:hAnsi="Arial" w:cs="Arial"/>
              <w:lang w:val="en-GB"/>
            </w:rPr>
          </w:pPr>
          <w:del w:id="42" w:author="Administrador" w:date="2021-08-19T20:12:00Z">
            <w:r w:rsidRPr="00B75489" w:rsidDel="00156A49">
              <w:rPr>
                <w:b/>
                <w:sz w:val="28"/>
                <w:szCs w:val="28"/>
                <w:lang w:val="es-ES_tradnl"/>
              </w:rPr>
              <w:delText>Índice</w:delText>
            </w:r>
          </w:del>
        </w:p>
        <w:p w14:paraId="3E532E4E" w14:textId="5EA0E92C" w:rsidR="000E0D4B" w:rsidDel="00156A49" w:rsidRDefault="005F307A">
          <w:pPr>
            <w:pStyle w:val="TDC1"/>
            <w:rPr>
              <w:del w:id="43" w:author="Administrador" w:date="2021-08-19T20:12:00Z"/>
              <w:noProof/>
              <w:lang w:val="es-ES_tradnl" w:eastAsia="es-ES_tradnl"/>
            </w:rPr>
          </w:pPr>
          <w:del w:id="44" w:author="Administrador" w:date="2021-08-19T20:12:00Z">
            <w:r w:rsidRPr="00B75489" w:rsidDel="00156A49">
              <w:rPr>
                <w:rFonts w:ascii="Arial" w:hAnsi="Arial" w:cs="Arial"/>
                <w:lang w:val="en-GB"/>
              </w:rPr>
              <w:fldChar w:fldCharType="begin"/>
            </w:r>
            <w:r w:rsidR="00153B7E" w:rsidRPr="00B75489" w:rsidDel="00156A49">
              <w:rPr>
                <w:rFonts w:ascii="Arial" w:hAnsi="Arial" w:cs="Arial"/>
                <w:lang w:val="en-GB"/>
              </w:rPr>
              <w:delInstrText xml:space="preserve"> TOC \o "1-3" \h \z \u </w:delInstrText>
            </w:r>
            <w:r w:rsidRPr="00B75489" w:rsidDel="00156A49">
              <w:rPr>
                <w:rFonts w:ascii="Arial" w:hAnsi="Arial" w:cs="Arial"/>
                <w:lang w:val="en-GB"/>
              </w:rPr>
              <w:fldChar w:fldCharType="separate"/>
            </w:r>
            <w:r w:rsidR="00B06B01" w:rsidDel="00156A49">
              <w:fldChar w:fldCharType="begin"/>
            </w:r>
            <w:r w:rsidR="00B06B01" w:rsidDel="00156A49">
              <w:delInstrText xml:space="preserve"> HYPERLINK \l "_Toc67040840" </w:delInstrText>
            </w:r>
            <w:r w:rsidR="00B06B01" w:rsidDel="00156A49">
              <w:fldChar w:fldCharType="separate"/>
            </w:r>
            <w:r w:rsidR="000E0D4B" w:rsidRPr="009F06D1" w:rsidDel="00156A49">
              <w:rPr>
                <w:rStyle w:val="Hipervnculo"/>
                <w:noProof/>
                <w:lang w:val="es-ES_tradnl"/>
              </w:rPr>
              <w:delText>Agradecimientos</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_Toc67040840 \h </w:delInstrText>
            </w:r>
            <w:r w:rsidR="000E0D4B" w:rsidDel="00156A49">
              <w:rPr>
                <w:noProof/>
                <w:webHidden/>
              </w:rPr>
            </w:r>
            <w:r w:rsidR="000E0D4B" w:rsidDel="00156A49">
              <w:rPr>
                <w:noProof/>
                <w:webHidden/>
              </w:rPr>
              <w:fldChar w:fldCharType="separate"/>
            </w:r>
            <w:r w:rsidR="00371D09" w:rsidDel="00156A49">
              <w:rPr>
                <w:noProof/>
                <w:webHidden/>
              </w:rPr>
              <w:delText>5</w:delText>
            </w:r>
            <w:r w:rsidR="000E0D4B" w:rsidDel="00156A49">
              <w:rPr>
                <w:noProof/>
                <w:webHidden/>
              </w:rPr>
              <w:fldChar w:fldCharType="end"/>
            </w:r>
            <w:r w:rsidR="00B06B01" w:rsidDel="00156A49">
              <w:rPr>
                <w:noProof/>
              </w:rPr>
              <w:fldChar w:fldCharType="end"/>
            </w:r>
          </w:del>
        </w:p>
        <w:p w14:paraId="18243397" w14:textId="4C403AB1" w:rsidR="000E0D4B" w:rsidDel="00156A49" w:rsidRDefault="00B06B01">
          <w:pPr>
            <w:pStyle w:val="TDC1"/>
            <w:rPr>
              <w:del w:id="45" w:author="Administrador" w:date="2021-08-19T20:12:00Z"/>
              <w:noProof/>
              <w:lang w:val="es-ES_tradnl" w:eastAsia="es-ES_tradnl"/>
            </w:rPr>
          </w:pPr>
          <w:del w:id="46" w:author="Administrador" w:date="2021-08-19T20:12:00Z">
            <w:r w:rsidDel="00156A49">
              <w:fldChar w:fldCharType="begin"/>
            </w:r>
            <w:r w:rsidDel="00156A49">
              <w:delInstrText xml:space="preserve"> HYPERLINK \l "_Toc67040841" </w:delInstrText>
            </w:r>
            <w:r w:rsidDel="00156A49">
              <w:fldChar w:fldCharType="separate"/>
            </w:r>
            <w:r w:rsidR="000E0D4B" w:rsidRPr="009F06D1" w:rsidDel="00156A49">
              <w:rPr>
                <w:rStyle w:val="Hipervnculo"/>
                <w:noProof/>
                <w:lang w:val="es-ES_tradnl"/>
              </w:rPr>
              <w:delText>Introducción</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_Toc67040841 \h </w:delInstrText>
            </w:r>
            <w:r w:rsidR="000E0D4B" w:rsidDel="00156A49">
              <w:rPr>
                <w:noProof/>
                <w:webHidden/>
              </w:rPr>
            </w:r>
            <w:r w:rsidR="000E0D4B" w:rsidDel="00156A49">
              <w:rPr>
                <w:noProof/>
                <w:webHidden/>
              </w:rPr>
              <w:fldChar w:fldCharType="separate"/>
            </w:r>
            <w:r w:rsidR="00371D09" w:rsidDel="00156A49">
              <w:rPr>
                <w:noProof/>
                <w:webHidden/>
              </w:rPr>
              <w:delText>6</w:delText>
            </w:r>
            <w:r w:rsidR="000E0D4B" w:rsidDel="00156A49">
              <w:rPr>
                <w:noProof/>
                <w:webHidden/>
              </w:rPr>
              <w:fldChar w:fldCharType="end"/>
            </w:r>
            <w:r w:rsidDel="00156A49">
              <w:rPr>
                <w:noProof/>
              </w:rPr>
              <w:fldChar w:fldCharType="end"/>
            </w:r>
          </w:del>
        </w:p>
        <w:p w14:paraId="3FDBE5BF" w14:textId="7A92141D" w:rsidR="000E0D4B" w:rsidDel="00156A49" w:rsidRDefault="00B06B01">
          <w:pPr>
            <w:pStyle w:val="TDC2"/>
            <w:rPr>
              <w:del w:id="47" w:author="Administrador" w:date="2021-08-19T20:12:00Z"/>
              <w:noProof/>
              <w:lang w:val="es-ES_tradnl" w:eastAsia="es-ES_tradnl"/>
            </w:rPr>
          </w:pPr>
          <w:del w:id="48" w:author="Administrador" w:date="2021-08-19T20:12:00Z">
            <w:r w:rsidDel="00156A49">
              <w:fldChar w:fldCharType="begin"/>
            </w:r>
            <w:r w:rsidDel="00156A49">
              <w:delInstrText xml:space="preserve"> HYPERLINK \l "_Toc67040842" </w:delInstrText>
            </w:r>
            <w:r w:rsidDel="00156A49">
              <w:fldChar w:fldCharType="separate"/>
            </w:r>
            <w:r w:rsidR="000E0D4B" w:rsidRPr="009F06D1" w:rsidDel="00156A49">
              <w:rPr>
                <w:rStyle w:val="Hipervnculo"/>
                <w:noProof/>
                <w:lang w:val="es-ES_tradnl"/>
              </w:rPr>
              <w:delText>Contexto</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_Toc67040842 \h </w:delInstrText>
            </w:r>
            <w:r w:rsidR="000E0D4B" w:rsidDel="00156A49">
              <w:rPr>
                <w:noProof/>
                <w:webHidden/>
              </w:rPr>
            </w:r>
            <w:r w:rsidR="000E0D4B" w:rsidDel="00156A49">
              <w:rPr>
                <w:noProof/>
                <w:webHidden/>
              </w:rPr>
              <w:fldChar w:fldCharType="separate"/>
            </w:r>
            <w:r w:rsidR="00371D09" w:rsidDel="00156A49">
              <w:rPr>
                <w:noProof/>
                <w:webHidden/>
              </w:rPr>
              <w:delText>6</w:delText>
            </w:r>
            <w:r w:rsidR="000E0D4B" w:rsidDel="00156A49">
              <w:rPr>
                <w:noProof/>
                <w:webHidden/>
              </w:rPr>
              <w:fldChar w:fldCharType="end"/>
            </w:r>
            <w:r w:rsidDel="00156A49">
              <w:rPr>
                <w:noProof/>
              </w:rPr>
              <w:fldChar w:fldCharType="end"/>
            </w:r>
          </w:del>
        </w:p>
        <w:p w14:paraId="7209AB92" w14:textId="0920068E" w:rsidR="000E0D4B" w:rsidDel="00156A49" w:rsidRDefault="00B06B01">
          <w:pPr>
            <w:pStyle w:val="TDC2"/>
            <w:rPr>
              <w:del w:id="49" w:author="Administrador" w:date="2021-08-19T20:12:00Z"/>
              <w:noProof/>
              <w:lang w:val="es-ES_tradnl" w:eastAsia="es-ES_tradnl"/>
            </w:rPr>
          </w:pPr>
          <w:del w:id="50" w:author="Administrador" w:date="2021-08-19T20:12:00Z">
            <w:r w:rsidDel="00156A49">
              <w:fldChar w:fldCharType="begin"/>
            </w:r>
            <w:r w:rsidDel="00156A49">
              <w:delInstrText xml:space="preserve"> HYPERLINK \l "_Toc67040843" </w:delInstrText>
            </w:r>
            <w:r w:rsidDel="00156A49">
              <w:fldChar w:fldCharType="separate"/>
            </w:r>
            <w:r w:rsidR="000E0D4B" w:rsidRPr="009F06D1" w:rsidDel="00156A49">
              <w:rPr>
                <w:rStyle w:val="Hipervnculo"/>
                <w:noProof/>
                <w:lang w:val="es-ES_tradnl"/>
              </w:rPr>
              <w:delText>Objetivos del presente instrumento</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_Toc67040843 \h </w:delInstrText>
            </w:r>
            <w:r w:rsidR="000E0D4B" w:rsidDel="00156A49">
              <w:rPr>
                <w:noProof/>
                <w:webHidden/>
              </w:rPr>
            </w:r>
            <w:r w:rsidR="000E0D4B" w:rsidDel="00156A49">
              <w:rPr>
                <w:noProof/>
                <w:webHidden/>
              </w:rPr>
              <w:fldChar w:fldCharType="separate"/>
            </w:r>
            <w:r w:rsidR="00371D09" w:rsidDel="00156A49">
              <w:rPr>
                <w:noProof/>
                <w:webHidden/>
              </w:rPr>
              <w:delText>6</w:delText>
            </w:r>
            <w:r w:rsidR="000E0D4B" w:rsidDel="00156A49">
              <w:rPr>
                <w:noProof/>
                <w:webHidden/>
              </w:rPr>
              <w:fldChar w:fldCharType="end"/>
            </w:r>
            <w:r w:rsidDel="00156A49">
              <w:rPr>
                <w:noProof/>
              </w:rPr>
              <w:fldChar w:fldCharType="end"/>
            </w:r>
          </w:del>
        </w:p>
        <w:p w14:paraId="78080269" w14:textId="423F4EA1" w:rsidR="000E0D4B" w:rsidDel="00156A49" w:rsidRDefault="00B06B01">
          <w:pPr>
            <w:pStyle w:val="TDC1"/>
            <w:rPr>
              <w:del w:id="51" w:author="Administrador" w:date="2021-08-19T20:12:00Z"/>
              <w:noProof/>
              <w:lang w:val="es-ES_tradnl" w:eastAsia="es-ES_tradnl"/>
            </w:rPr>
          </w:pPr>
          <w:del w:id="52" w:author="Administrador" w:date="2021-08-19T20:12:00Z">
            <w:r w:rsidDel="00156A49">
              <w:fldChar w:fldCharType="begin"/>
            </w:r>
            <w:r w:rsidDel="00156A49">
              <w:delInstrText xml:space="preserve"> HYPERLINK \l "_Toc67040844" </w:delInstrText>
            </w:r>
            <w:r w:rsidDel="00156A49">
              <w:fldChar w:fldCharType="separate"/>
            </w:r>
            <w:r w:rsidR="000E0D4B" w:rsidRPr="009F06D1" w:rsidDel="00156A49">
              <w:rPr>
                <w:rStyle w:val="Hipervnculo"/>
                <w:noProof/>
                <w:lang w:val="es-ES_tradnl"/>
              </w:rPr>
              <w:delText>Sección 1.</w:delText>
            </w:r>
            <w:r w:rsidR="000E0D4B" w:rsidRPr="009F06D1" w:rsidDel="00156A49">
              <w:rPr>
                <w:rStyle w:val="Hipervnculo"/>
                <w:noProof/>
                <w:lang w:val="en-GB"/>
              </w:rPr>
              <w:delText xml:space="preserve"> </w:delText>
            </w:r>
            <w:r w:rsidR="000E0D4B" w:rsidRPr="009F06D1" w:rsidDel="00156A49">
              <w:rPr>
                <w:rStyle w:val="Hipervnculo"/>
                <w:noProof/>
                <w:lang w:val="es-ES_tradnl"/>
              </w:rPr>
              <w:delText>Identificación y consentimiento informado</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_Toc67040844 \h </w:delInstrText>
            </w:r>
            <w:r w:rsidR="000E0D4B" w:rsidDel="00156A49">
              <w:rPr>
                <w:noProof/>
                <w:webHidden/>
              </w:rPr>
            </w:r>
            <w:r w:rsidR="000E0D4B" w:rsidDel="00156A49">
              <w:rPr>
                <w:noProof/>
                <w:webHidden/>
              </w:rPr>
              <w:fldChar w:fldCharType="separate"/>
            </w:r>
            <w:r w:rsidR="00371D09" w:rsidDel="00156A49">
              <w:rPr>
                <w:noProof/>
                <w:webHidden/>
              </w:rPr>
              <w:delText>9</w:delText>
            </w:r>
            <w:r w:rsidR="000E0D4B" w:rsidDel="00156A49">
              <w:rPr>
                <w:noProof/>
                <w:webHidden/>
              </w:rPr>
              <w:fldChar w:fldCharType="end"/>
            </w:r>
            <w:r w:rsidDel="00156A49">
              <w:rPr>
                <w:noProof/>
              </w:rPr>
              <w:fldChar w:fldCharType="end"/>
            </w:r>
          </w:del>
        </w:p>
        <w:p w14:paraId="66517871" w14:textId="14998CEA" w:rsidR="000E0D4B" w:rsidDel="00156A49" w:rsidRDefault="00B06B01">
          <w:pPr>
            <w:pStyle w:val="TDC1"/>
            <w:rPr>
              <w:del w:id="53" w:author="Administrador" w:date="2021-08-19T20:12:00Z"/>
              <w:noProof/>
              <w:lang w:val="es-ES_tradnl" w:eastAsia="es-ES_tradnl"/>
            </w:rPr>
          </w:pPr>
          <w:del w:id="54" w:author="Administrador" w:date="2021-08-19T20:12:00Z">
            <w:r w:rsidDel="00156A49">
              <w:fldChar w:fldCharType="begin"/>
            </w:r>
            <w:r w:rsidDel="00156A49">
              <w:delInstrText xml:space="preserve"> HYPERLINK \</w:delInstrText>
            </w:r>
            <w:r w:rsidDel="00156A49">
              <w:delInstrText xml:space="preserve">l "_Toc67040845" </w:delInstrText>
            </w:r>
            <w:r w:rsidDel="00156A49">
              <w:fldChar w:fldCharType="separate"/>
            </w:r>
            <w:r w:rsidR="000E0D4B" w:rsidRPr="009F06D1" w:rsidDel="00156A49">
              <w:rPr>
                <w:rStyle w:val="Hipervnculo"/>
                <w:noProof/>
                <w:lang w:val="es-ES_tradnl"/>
              </w:rPr>
              <w:delText>Sección 2.</w:delText>
            </w:r>
            <w:r w:rsidR="000E0D4B" w:rsidRPr="009F06D1" w:rsidDel="00156A49">
              <w:rPr>
                <w:rStyle w:val="Hipervnculo"/>
                <w:noProof/>
                <w:lang w:val="en-GB"/>
              </w:rPr>
              <w:delText xml:space="preserve"> </w:delText>
            </w:r>
            <w:r w:rsidR="000E0D4B" w:rsidRPr="009F06D1" w:rsidDel="00156A49">
              <w:rPr>
                <w:rStyle w:val="Hipervnculo"/>
                <w:noProof/>
                <w:lang w:val="es-ES_tradnl"/>
              </w:rPr>
              <w:delText>Necesidad y utilización de los servicios esenciales de salud en las comunidades</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_Toc67040845 \h </w:delInstrText>
            </w:r>
            <w:r w:rsidR="000E0D4B" w:rsidDel="00156A49">
              <w:rPr>
                <w:noProof/>
                <w:webHidden/>
              </w:rPr>
            </w:r>
            <w:r w:rsidR="000E0D4B" w:rsidDel="00156A49">
              <w:rPr>
                <w:noProof/>
                <w:webHidden/>
              </w:rPr>
              <w:fldChar w:fldCharType="separate"/>
            </w:r>
            <w:r w:rsidR="00371D09" w:rsidDel="00156A49">
              <w:rPr>
                <w:noProof/>
                <w:webHidden/>
              </w:rPr>
              <w:delText>11</w:delText>
            </w:r>
            <w:r w:rsidR="000E0D4B" w:rsidDel="00156A49">
              <w:rPr>
                <w:noProof/>
                <w:webHidden/>
              </w:rPr>
              <w:fldChar w:fldCharType="end"/>
            </w:r>
            <w:r w:rsidDel="00156A49">
              <w:rPr>
                <w:noProof/>
              </w:rPr>
              <w:fldChar w:fldCharType="end"/>
            </w:r>
          </w:del>
        </w:p>
        <w:p w14:paraId="5E868275" w14:textId="7513AED7" w:rsidR="000E0D4B" w:rsidDel="00156A49" w:rsidRDefault="00B06B01">
          <w:pPr>
            <w:pStyle w:val="TDC1"/>
            <w:rPr>
              <w:del w:id="55" w:author="Administrador" w:date="2021-08-19T20:12:00Z"/>
              <w:noProof/>
              <w:lang w:val="es-ES_tradnl" w:eastAsia="es-ES_tradnl"/>
            </w:rPr>
          </w:pPr>
          <w:del w:id="56" w:author="Administrador" w:date="2021-08-19T20:12:00Z">
            <w:r w:rsidDel="00156A49">
              <w:fldChar w:fldCharType="begin"/>
            </w:r>
            <w:r w:rsidDel="00156A49">
              <w:delInstrText xml:space="preserve"> HYPERLINK \l "_Toc67040846" </w:delInstrText>
            </w:r>
            <w:r w:rsidDel="00156A49">
              <w:fldChar w:fldCharType="separate"/>
            </w:r>
            <w:r w:rsidR="000E0D4B" w:rsidRPr="009F06D1" w:rsidDel="00156A49">
              <w:rPr>
                <w:rStyle w:val="Hipervnculo"/>
                <w:noProof/>
                <w:lang w:val="es-ES_tradnl"/>
              </w:rPr>
              <w:delText>Sección 3.</w:delText>
            </w:r>
            <w:r w:rsidR="000E0D4B" w:rsidRPr="009F06D1" w:rsidDel="00156A49">
              <w:rPr>
                <w:rStyle w:val="Hipervnculo"/>
                <w:noProof/>
                <w:lang w:val="en-GB"/>
              </w:rPr>
              <w:delText xml:space="preserve"> </w:delText>
            </w:r>
            <w:r w:rsidR="000E0D4B" w:rsidRPr="009F06D1" w:rsidDel="00156A49">
              <w:rPr>
                <w:rStyle w:val="Hipervnculo"/>
                <w:noProof/>
                <w:lang w:val="es-ES_tradnl"/>
              </w:rPr>
              <w:delText>Obstáculos para acceder a los servicios esenciales de salud en las comunidades</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_Toc67040846 \h </w:delInstrText>
            </w:r>
            <w:r w:rsidR="000E0D4B" w:rsidDel="00156A49">
              <w:rPr>
                <w:noProof/>
                <w:webHidden/>
              </w:rPr>
            </w:r>
            <w:r w:rsidR="000E0D4B" w:rsidDel="00156A49">
              <w:rPr>
                <w:noProof/>
                <w:webHidden/>
              </w:rPr>
              <w:fldChar w:fldCharType="separate"/>
            </w:r>
            <w:r w:rsidR="00371D09" w:rsidDel="00156A49">
              <w:rPr>
                <w:noProof/>
                <w:webHidden/>
              </w:rPr>
              <w:delText>12</w:delText>
            </w:r>
            <w:r w:rsidR="000E0D4B" w:rsidDel="00156A49">
              <w:rPr>
                <w:noProof/>
                <w:webHidden/>
              </w:rPr>
              <w:fldChar w:fldCharType="end"/>
            </w:r>
            <w:r w:rsidDel="00156A49">
              <w:rPr>
                <w:noProof/>
              </w:rPr>
              <w:fldChar w:fldCharType="end"/>
            </w:r>
          </w:del>
        </w:p>
        <w:p w14:paraId="6947A28F" w14:textId="58D2107B" w:rsidR="000E0D4B" w:rsidDel="00156A49" w:rsidRDefault="00B06B01">
          <w:pPr>
            <w:pStyle w:val="TDC1"/>
            <w:rPr>
              <w:del w:id="57" w:author="Administrador" w:date="2021-08-19T20:12:00Z"/>
              <w:noProof/>
              <w:lang w:val="es-ES_tradnl" w:eastAsia="es-ES_tradnl"/>
            </w:rPr>
          </w:pPr>
          <w:del w:id="58" w:author="Administrador" w:date="2021-08-19T20:12:00Z">
            <w:r w:rsidDel="00156A49">
              <w:fldChar w:fldCharType="begin"/>
            </w:r>
            <w:r w:rsidDel="00156A49">
              <w:delInstrText xml:space="preserve"> HYPERLINK \l "_Toc67040847" </w:delInstrText>
            </w:r>
            <w:r w:rsidDel="00156A49">
              <w:fldChar w:fldCharType="separate"/>
            </w:r>
            <w:r w:rsidR="000E0D4B" w:rsidRPr="009F06D1" w:rsidDel="00156A49">
              <w:rPr>
                <w:rStyle w:val="Hipervnculo"/>
                <w:noProof/>
                <w:lang w:val="es-ES_tradnl"/>
              </w:rPr>
              <w:delText>Sección 4.</w:delText>
            </w:r>
            <w:r w:rsidR="000E0D4B" w:rsidRPr="009F06D1" w:rsidDel="00156A49">
              <w:rPr>
                <w:rStyle w:val="Hipervnculo"/>
                <w:noProof/>
                <w:lang w:val="en-GB"/>
              </w:rPr>
              <w:delText xml:space="preserve"> </w:delText>
            </w:r>
            <w:r w:rsidR="000E0D4B" w:rsidRPr="009F06D1" w:rsidDel="00156A49">
              <w:rPr>
                <w:rStyle w:val="Hipervnculo"/>
                <w:noProof/>
                <w:lang w:val="es-ES_tradnl"/>
              </w:rPr>
              <w:delText>Actitudes frente a la vacuna contra la COVID-19</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_Toc67040847 \h </w:delInstrText>
            </w:r>
            <w:r w:rsidR="000E0D4B" w:rsidDel="00156A49">
              <w:rPr>
                <w:noProof/>
                <w:webHidden/>
              </w:rPr>
            </w:r>
            <w:r w:rsidR="000E0D4B" w:rsidDel="00156A49">
              <w:rPr>
                <w:noProof/>
                <w:webHidden/>
              </w:rPr>
              <w:fldChar w:fldCharType="separate"/>
            </w:r>
            <w:r w:rsidR="00371D09" w:rsidDel="00156A49">
              <w:rPr>
                <w:noProof/>
                <w:webHidden/>
              </w:rPr>
              <w:delText>15</w:delText>
            </w:r>
            <w:r w:rsidR="000E0D4B" w:rsidDel="00156A49">
              <w:rPr>
                <w:noProof/>
                <w:webHidden/>
              </w:rPr>
              <w:fldChar w:fldCharType="end"/>
            </w:r>
            <w:r w:rsidDel="00156A49">
              <w:rPr>
                <w:noProof/>
              </w:rPr>
              <w:fldChar w:fldCharType="end"/>
            </w:r>
          </w:del>
        </w:p>
        <w:p w14:paraId="7C3442E7" w14:textId="70FF6A3A" w:rsidR="000E0D4B" w:rsidDel="00156A49" w:rsidRDefault="00B06B01">
          <w:pPr>
            <w:pStyle w:val="TDC1"/>
            <w:rPr>
              <w:del w:id="59" w:author="Administrador" w:date="2021-08-19T20:12:00Z"/>
              <w:noProof/>
              <w:lang w:val="es-ES_tradnl" w:eastAsia="es-ES_tradnl"/>
            </w:rPr>
          </w:pPr>
          <w:del w:id="60" w:author="Administrador" w:date="2021-08-19T20:12:00Z">
            <w:r w:rsidDel="00156A49">
              <w:fldChar w:fldCharType="begin"/>
            </w:r>
            <w:r w:rsidDel="00156A49">
              <w:delInstrText xml:space="preserve"> HYPERLINK \l "_Toc67040848" </w:delInstrText>
            </w:r>
            <w:r w:rsidDel="00156A49">
              <w:fldChar w:fldCharType="separate"/>
            </w:r>
            <w:r w:rsidR="000E0D4B" w:rsidRPr="009F06D1" w:rsidDel="00156A49">
              <w:rPr>
                <w:rStyle w:val="Hipervnculo"/>
                <w:noProof/>
                <w:lang w:val="es-ES_tradnl"/>
              </w:rPr>
              <w:delText>Sección 5.</w:delText>
            </w:r>
            <w:r w:rsidR="000E0D4B" w:rsidRPr="009F06D1" w:rsidDel="00156A49">
              <w:rPr>
                <w:rStyle w:val="Hipervnculo"/>
                <w:noProof/>
                <w:lang w:val="en-GB"/>
              </w:rPr>
              <w:delText xml:space="preserve"> </w:delText>
            </w:r>
            <w:r w:rsidR="000E0D4B" w:rsidRPr="009F06D1" w:rsidDel="00156A49">
              <w:rPr>
                <w:rStyle w:val="Hipervnculo"/>
                <w:noProof/>
                <w:lang w:val="es-ES_tradnl"/>
              </w:rPr>
              <w:delText>Valores y vulnerabilidades de las comunidades</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_Toc67040848 \h </w:delInstrText>
            </w:r>
            <w:r w:rsidR="000E0D4B" w:rsidDel="00156A49">
              <w:rPr>
                <w:noProof/>
                <w:webHidden/>
              </w:rPr>
            </w:r>
            <w:r w:rsidR="000E0D4B" w:rsidDel="00156A49">
              <w:rPr>
                <w:noProof/>
                <w:webHidden/>
              </w:rPr>
              <w:fldChar w:fldCharType="separate"/>
            </w:r>
            <w:r w:rsidR="00371D09" w:rsidDel="00156A49">
              <w:rPr>
                <w:noProof/>
                <w:webHidden/>
              </w:rPr>
              <w:delText>16</w:delText>
            </w:r>
            <w:r w:rsidR="000E0D4B" w:rsidDel="00156A49">
              <w:rPr>
                <w:noProof/>
                <w:webHidden/>
              </w:rPr>
              <w:fldChar w:fldCharType="end"/>
            </w:r>
            <w:r w:rsidDel="00156A49">
              <w:rPr>
                <w:noProof/>
              </w:rPr>
              <w:fldChar w:fldCharType="end"/>
            </w:r>
          </w:del>
        </w:p>
        <w:p w14:paraId="7BF79AE4" w14:textId="0265A44A" w:rsidR="000E0D4B" w:rsidDel="00156A49" w:rsidRDefault="00B06B01">
          <w:pPr>
            <w:pStyle w:val="TDC1"/>
            <w:rPr>
              <w:del w:id="61" w:author="Administrador" w:date="2021-08-19T20:12:00Z"/>
              <w:noProof/>
              <w:lang w:val="es-ES_tradnl" w:eastAsia="es-ES_tradnl"/>
            </w:rPr>
          </w:pPr>
          <w:del w:id="62" w:author="Administrador" w:date="2021-08-19T20:12:00Z">
            <w:r w:rsidDel="00156A49">
              <w:fldChar w:fldCharType="begin"/>
            </w:r>
            <w:r w:rsidDel="00156A49">
              <w:delInstrText xml:space="preserve"> HYPERLINK \l "_Toc67040849" </w:delInstrText>
            </w:r>
            <w:r w:rsidDel="00156A49">
              <w:fldChar w:fldCharType="separate"/>
            </w:r>
            <w:r w:rsidR="000E0D4B" w:rsidRPr="009F06D1" w:rsidDel="00156A49">
              <w:rPr>
                <w:rStyle w:val="Hipervnculo"/>
                <w:noProof/>
                <w:lang w:val="es-ES_tradnl"/>
              </w:rPr>
              <w:delText>Sección 6.</w:delText>
            </w:r>
            <w:r w:rsidR="000E0D4B" w:rsidRPr="009F06D1" w:rsidDel="00156A49">
              <w:rPr>
                <w:rStyle w:val="Hipervnculo"/>
                <w:noProof/>
                <w:lang w:val="en-GB"/>
              </w:rPr>
              <w:delText xml:space="preserve"> </w:delText>
            </w:r>
            <w:r w:rsidR="000E0D4B" w:rsidRPr="009F06D1" w:rsidDel="00156A49">
              <w:rPr>
                <w:rStyle w:val="Hipervnculo"/>
                <w:noProof/>
                <w:lang w:val="es-ES_tradnl"/>
              </w:rPr>
              <w:delText>Obstáculos a la prestación de servicios de ámbito comunitario</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_Toc67040849 \h </w:delInstrText>
            </w:r>
            <w:r w:rsidR="000E0D4B" w:rsidDel="00156A49">
              <w:rPr>
                <w:noProof/>
                <w:webHidden/>
              </w:rPr>
            </w:r>
            <w:r w:rsidR="000E0D4B" w:rsidDel="00156A49">
              <w:rPr>
                <w:noProof/>
                <w:webHidden/>
              </w:rPr>
              <w:fldChar w:fldCharType="separate"/>
            </w:r>
            <w:r w:rsidR="00371D09" w:rsidDel="00156A49">
              <w:rPr>
                <w:noProof/>
                <w:webHidden/>
              </w:rPr>
              <w:delText>18</w:delText>
            </w:r>
            <w:r w:rsidR="000E0D4B" w:rsidDel="00156A49">
              <w:rPr>
                <w:noProof/>
                <w:webHidden/>
              </w:rPr>
              <w:fldChar w:fldCharType="end"/>
            </w:r>
            <w:r w:rsidDel="00156A49">
              <w:rPr>
                <w:noProof/>
              </w:rPr>
              <w:fldChar w:fldCharType="end"/>
            </w:r>
          </w:del>
        </w:p>
        <w:p w14:paraId="64FE0A26" w14:textId="48973126" w:rsidR="000E0D4B" w:rsidDel="00156A49" w:rsidRDefault="00B06B01">
          <w:pPr>
            <w:pStyle w:val="TDC1"/>
            <w:rPr>
              <w:del w:id="63" w:author="Administrador" w:date="2021-08-19T20:12:00Z"/>
              <w:noProof/>
              <w:lang w:val="es-ES_tradnl" w:eastAsia="es-ES_tradnl"/>
            </w:rPr>
          </w:pPr>
          <w:del w:id="64" w:author="Administrador" w:date="2021-08-19T20:12:00Z">
            <w:r w:rsidDel="00156A49">
              <w:fldChar w:fldCharType="begin"/>
            </w:r>
            <w:r w:rsidDel="00156A49">
              <w:delInstrText xml:space="preserve"> HYPERLINK \l "_Toc670</w:delInstrText>
            </w:r>
            <w:r w:rsidDel="00156A49">
              <w:delInstrText xml:space="preserve">40850" </w:delInstrText>
            </w:r>
            <w:r w:rsidDel="00156A49">
              <w:fldChar w:fldCharType="separate"/>
            </w:r>
            <w:r w:rsidR="000E0D4B" w:rsidRPr="009F06D1" w:rsidDel="00156A49">
              <w:rPr>
                <w:rStyle w:val="Hipervnculo"/>
                <w:noProof/>
                <w:lang w:val="es-ES_tradnl"/>
              </w:rPr>
              <w:delText>Sección 7.</w:delText>
            </w:r>
            <w:r w:rsidR="000E0D4B" w:rsidRPr="009F06D1" w:rsidDel="00156A49">
              <w:rPr>
                <w:rStyle w:val="Hipervnculo"/>
                <w:noProof/>
                <w:lang w:val="en-GB"/>
              </w:rPr>
              <w:delText xml:space="preserve"> </w:delText>
            </w:r>
            <w:r w:rsidR="000E0D4B" w:rsidRPr="009F06D1" w:rsidDel="00156A49">
              <w:rPr>
                <w:rStyle w:val="Hipervnculo"/>
                <w:noProof/>
                <w:lang w:val="es-ES_tradnl"/>
              </w:rPr>
              <w:delText>Consentimiento para el seguimiento y resultado de la entrevista</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_Toc67040850 \h </w:delInstrText>
            </w:r>
            <w:r w:rsidR="000E0D4B" w:rsidDel="00156A49">
              <w:rPr>
                <w:noProof/>
                <w:webHidden/>
              </w:rPr>
            </w:r>
            <w:r w:rsidR="000E0D4B" w:rsidDel="00156A49">
              <w:rPr>
                <w:noProof/>
                <w:webHidden/>
              </w:rPr>
              <w:fldChar w:fldCharType="separate"/>
            </w:r>
            <w:r w:rsidR="00371D09" w:rsidDel="00156A49">
              <w:rPr>
                <w:noProof/>
                <w:webHidden/>
              </w:rPr>
              <w:delText>20</w:delText>
            </w:r>
            <w:r w:rsidR="000E0D4B" w:rsidDel="00156A49">
              <w:rPr>
                <w:noProof/>
                <w:webHidden/>
              </w:rPr>
              <w:fldChar w:fldCharType="end"/>
            </w:r>
            <w:r w:rsidDel="00156A49">
              <w:rPr>
                <w:noProof/>
              </w:rPr>
              <w:fldChar w:fldCharType="end"/>
            </w:r>
          </w:del>
        </w:p>
        <w:p w14:paraId="00D82E3F" w14:textId="27A416FE" w:rsidR="000E0D4B" w:rsidDel="00156A49" w:rsidRDefault="00B06B01">
          <w:pPr>
            <w:pStyle w:val="TDC1"/>
            <w:rPr>
              <w:del w:id="65" w:author="Administrador" w:date="2021-08-19T20:12:00Z"/>
              <w:noProof/>
              <w:lang w:val="es-ES_tradnl" w:eastAsia="es-ES_tradnl"/>
            </w:rPr>
          </w:pPr>
          <w:del w:id="66" w:author="Administrador" w:date="2021-08-19T20:12:00Z">
            <w:r w:rsidDel="00156A49">
              <w:fldChar w:fldCharType="begin"/>
            </w:r>
            <w:r w:rsidDel="00156A49">
              <w:delInstrText xml:space="preserve"> HYPERLINK \l "_Toc67040851" </w:delInstrText>
            </w:r>
            <w:r w:rsidDel="00156A49">
              <w:fldChar w:fldCharType="separate"/>
            </w:r>
            <w:r w:rsidR="000E0D4B" w:rsidRPr="009F06D1" w:rsidDel="00156A49">
              <w:rPr>
                <w:rStyle w:val="Hipervnculo"/>
                <w:noProof/>
                <w:lang w:val="es-ES_tradnl"/>
              </w:rPr>
              <w:delText>Bibliografía</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_Toc67040851 \h </w:delInstrText>
            </w:r>
            <w:r w:rsidR="000E0D4B" w:rsidDel="00156A49">
              <w:rPr>
                <w:noProof/>
                <w:webHidden/>
              </w:rPr>
            </w:r>
            <w:r w:rsidR="000E0D4B" w:rsidDel="00156A49">
              <w:rPr>
                <w:noProof/>
                <w:webHidden/>
              </w:rPr>
              <w:fldChar w:fldCharType="separate"/>
            </w:r>
            <w:r w:rsidR="00371D09" w:rsidDel="00156A49">
              <w:rPr>
                <w:noProof/>
                <w:webHidden/>
              </w:rPr>
              <w:delText>21</w:delText>
            </w:r>
            <w:r w:rsidR="000E0D4B" w:rsidDel="00156A49">
              <w:rPr>
                <w:noProof/>
                <w:webHidden/>
              </w:rPr>
              <w:fldChar w:fldCharType="end"/>
            </w:r>
            <w:r w:rsidDel="00156A49">
              <w:rPr>
                <w:noProof/>
              </w:rPr>
              <w:fldChar w:fldCharType="end"/>
            </w:r>
          </w:del>
        </w:p>
        <w:p w14:paraId="0072E395" w14:textId="214D38D7" w:rsidR="000E0D4B" w:rsidDel="00156A49" w:rsidRDefault="00B06B01">
          <w:pPr>
            <w:pStyle w:val="TDC1"/>
            <w:rPr>
              <w:del w:id="67" w:author="Administrador" w:date="2021-08-19T20:12:00Z"/>
              <w:noProof/>
              <w:lang w:val="es-ES_tradnl" w:eastAsia="es-ES_tradnl"/>
            </w:rPr>
          </w:pPr>
          <w:del w:id="68" w:author="Administrador" w:date="2021-08-19T20:12:00Z">
            <w:r w:rsidDel="00156A49">
              <w:fldChar w:fldCharType="begin"/>
            </w:r>
            <w:r w:rsidDel="00156A49">
              <w:delInstrText xml:space="preserve"> HYPERLINK \l "_Toc67040852" </w:delInstrText>
            </w:r>
            <w:r w:rsidDel="00156A49">
              <w:fldChar w:fldCharType="separate"/>
            </w:r>
            <w:r w:rsidR="000E0D4B" w:rsidRPr="009F06D1" w:rsidDel="00156A49">
              <w:rPr>
                <w:rStyle w:val="Hipervnculo"/>
                <w:noProof/>
                <w:lang w:val="es-ES_tradnl"/>
              </w:rPr>
              <w:delText>Anexo 1.</w:delText>
            </w:r>
            <w:r w:rsidR="000E0D4B" w:rsidRPr="009F06D1" w:rsidDel="00156A49">
              <w:rPr>
                <w:rStyle w:val="Hipervnculo"/>
                <w:noProof/>
                <w:lang w:val="en-GB"/>
              </w:rPr>
              <w:delText xml:space="preserve"> </w:delText>
            </w:r>
            <w:r w:rsidR="004025E5" w:rsidDel="00156A49">
              <w:rPr>
                <w:rStyle w:val="Hipervnculo"/>
                <w:noProof/>
                <w:lang w:val="es-ES_tradnl"/>
              </w:rPr>
              <w:delText>Serie de e</w:delText>
            </w:r>
            <w:r w:rsidR="000E0D4B" w:rsidRPr="009F06D1" w:rsidDel="00156A49">
              <w:rPr>
                <w:rStyle w:val="Hipervnculo"/>
                <w:noProof/>
                <w:lang w:val="es-ES_tradnl"/>
              </w:rPr>
              <w:delText xml:space="preserve">valuaciones de la capacidad de los </w:delText>
            </w:r>
            <w:r w:rsidR="00797DBE" w:rsidDel="00156A49">
              <w:rPr>
                <w:rStyle w:val="Hipervnculo"/>
                <w:noProof/>
                <w:lang w:val="es-ES_tradnl"/>
              </w:rPr>
              <w:delText>servicios</w:delText>
            </w:r>
            <w:r w:rsidR="000E0D4B" w:rsidRPr="009F06D1" w:rsidDel="00156A49">
              <w:rPr>
                <w:rStyle w:val="Hipervnculo"/>
                <w:noProof/>
                <w:lang w:val="es-ES_tradnl"/>
              </w:rPr>
              <w:delText xml:space="preserve"> de salud en el contexto de la pandemia de</w:delText>
            </w:r>
            <w:r w:rsidR="00FB220C" w:rsidDel="00156A49">
              <w:rPr>
                <w:rStyle w:val="Hipervnculo"/>
                <w:noProof/>
                <w:lang w:val="es-ES_tradnl"/>
              </w:rPr>
              <w:br/>
            </w:r>
            <w:r w:rsidR="000E0D4B" w:rsidRPr="009F06D1" w:rsidDel="00156A49">
              <w:rPr>
                <w:rStyle w:val="Hipervnculo"/>
                <w:noProof/>
                <w:lang w:val="es-ES_tradnl"/>
              </w:rPr>
              <w:delText>COVID-19</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_Toc67040852 \h </w:delInstrText>
            </w:r>
            <w:r w:rsidR="000E0D4B" w:rsidDel="00156A49">
              <w:rPr>
                <w:noProof/>
                <w:webHidden/>
              </w:rPr>
            </w:r>
            <w:r w:rsidR="000E0D4B" w:rsidDel="00156A49">
              <w:rPr>
                <w:noProof/>
                <w:webHidden/>
              </w:rPr>
              <w:fldChar w:fldCharType="separate"/>
            </w:r>
            <w:r w:rsidR="00371D09" w:rsidDel="00156A49">
              <w:rPr>
                <w:noProof/>
                <w:webHidden/>
              </w:rPr>
              <w:delText>22</w:delText>
            </w:r>
            <w:r w:rsidR="000E0D4B" w:rsidDel="00156A49">
              <w:rPr>
                <w:noProof/>
                <w:webHidden/>
              </w:rPr>
              <w:fldChar w:fldCharType="end"/>
            </w:r>
            <w:r w:rsidDel="00156A49">
              <w:rPr>
                <w:noProof/>
              </w:rPr>
              <w:fldChar w:fldCharType="end"/>
            </w:r>
          </w:del>
        </w:p>
        <w:p w14:paraId="5291838D" w14:textId="6201D840" w:rsidR="000E0D4B" w:rsidDel="00156A49" w:rsidRDefault="00B06B01">
          <w:pPr>
            <w:pStyle w:val="TDC1"/>
            <w:rPr>
              <w:del w:id="69" w:author="Administrador" w:date="2021-08-19T20:12:00Z"/>
              <w:noProof/>
              <w:lang w:val="es-ES_tradnl" w:eastAsia="es-ES_tradnl"/>
            </w:rPr>
          </w:pPr>
          <w:del w:id="70" w:author="Administrador" w:date="2021-08-19T20:12:00Z">
            <w:r w:rsidDel="00156A49">
              <w:fldChar w:fldCharType="begin"/>
            </w:r>
            <w:r w:rsidDel="00156A49">
              <w:delInstrText xml:space="preserve"> HYPERLINK \l "_Toc67040853" </w:delInstrText>
            </w:r>
            <w:r w:rsidDel="00156A49">
              <w:fldChar w:fldCharType="separate"/>
            </w:r>
            <w:r w:rsidR="000E0D4B" w:rsidRPr="009F06D1" w:rsidDel="00156A49">
              <w:rPr>
                <w:rStyle w:val="Hipervnculo"/>
                <w:noProof/>
                <w:lang w:val="es-ES_tradnl"/>
              </w:rPr>
              <w:delText>Anexo 2.</w:delText>
            </w:r>
            <w:r w:rsidR="000E0D4B" w:rsidRPr="009F06D1" w:rsidDel="00156A49">
              <w:rPr>
                <w:rStyle w:val="Hipervnculo"/>
                <w:noProof/>
                <w:lang w:val="en-GB"/>
              </w:rPr>
              <w:delText xml:space="preserve"> </w:delText>
            </w:r>
            <w:r w:rsidR="000E0D4B" w:rsidRPr="009F06D1" w:rsidDel="00156A49">
              <w:rPr>
                <w:rStyle w:val="Hipervnculo"/>
                <w:noProof/>
                <w:lang w:val="es-ES_tradnl"/>
              </w:rPr>
              <w:delText>Intercambio de datos</w:delText>
            </w:r>
            <w:r w:rsidR="000E0D4B" w:rsidDel="00156A49">
              <w:rPr>
                <w:noProof/>
                <w:webHidden/>
              </w:rPr>
              <w:tab/>
            </w:r>
            <w:r w:rsidR="000E0D4B" w:rsidDel="00156A49">
              <w:rPr>
                <w:noProof/>
                <w:webHidden/>
              </w:rPr>
              <w:fldChar w:fldCharType="begin"/>
            </w:r>
            <w:r w:rsidR="000E0D4B" w:rsidDel="00156A49">
              <w:rPr>
                <w:noProof/>
                <w:webHidden/>
              </w:rPr>
              <w:delInstrText xml:space="preserve"> PAGEREF _Toc67040853 \h </w:delInstrText>
            </w:r>
            <w:r w:rsidR="000E0D4B" w:rsidDel="00156A49">
              <w:rPr>
                <w:noProof/>
                <w:webHidden/>
              </w:rPr>
            </w:r>
            <w:r w:rsidR="000E0D4B" w:rsidDel="00156A49">
              <w:rPr>
                <w:noProof/>
                <w:webHidden/>
              </w:rPr>
              <w:fldChar w:fldCharType="separate"/>
            </w:r>
            <w:r w:rsidR="00371D09" w:rsidDel="00156A49">
              <w:rPr>
                <w:noProof/>
                <w:webHidden/>
              </w:rPr>
              <w:delText>23</w:delText>
            </w:r>
            <w:r w:rsidR="000E0D4B" w:rsidDel="00156A49">
              <w:rPr>
                <w:noProof/>
                <w:webHidden/>
              </w:rPr>
              <w:fldChar w:fldCharType="end"/>
            </w:r>
            <w:r w:rsidDel="00156A49">
              <w:rPr>
                <w:noProof/>
              </w:rPr>
              <w:fldChar w:fldCharType="end"/>
            </w:r>
          </w:del>
        </w:p>
        <w:p w14:paraId="337094F2" w14:textId="2FCEEE36" w:rsidR="00153B7E" w:rsidRPr="00B75489" w:rsidDel="00156A49" w:rsidRDefault="005F307A">
          <w:pPr>
            <w:rPr>
              <w:del w:id="71" w:author="Administrador" w:date="2021-08-19T20:12:00Z"/>
              <w:rFonts w:ascii="Arial" w:hAnsi="Arial" w:cs="Arial"/>
              <w:lang w:val="en-GB"/>
            </w:rPr>
          </w:pPr>
          <w:del w:id="72" w:author="Administrador" w:date="2021-08-19T20:12:00Z">
            <w:r w:rsidRPr="00B75489" w:rsidDel="00156A49">
              <w:rPr>
                <w:rFonts w:ascii="Arial" w:hAnsi="Arial" w:cs="Arial"/>
                <w:b/>
                <w:bCs/>
                <w:lang w:val="en-GB"/>
              </w:rPr>
              <w:fldChar w:fldCharType="end"/>
            </w:r>
          </w:del>
        </w:p>
        <w:customXmlDelRangeStart w:id="73" w:author="Administrador" w:date="2021-08-19T20:12:00Z"/>
      </w:sdtContent>
    </w:sdt>
    <w:customXmlDelRangeEnd w:id="73"/>
    <w:p w14:paraId="010ED58B" w14:textId="309561D6" w:rsidR="00C55BA1" w:rsidRPr="00B75489" w:rsidDel="00156A49" w:rsidRDefault="00C55BA1">
      <w:pPr>
        <w:rPr>
          <w:del w:id="74" w:author="Administrador" w:date="2021-08-19T20:12:00Z"/>
          <w:rFonts w:ascii="Arial" w:hAnsi="Arial" w:cs="Arial"/>
          <w:b/>
          <w:u w:val="single"/>
          <w:lang w:val="en-GB"/>
        </w:rPr>
      </w:pPr>
    </w:p>
    <w:p w14:paraId="3122EFDE" w14:textId="732E22EF" w:rsidR="000750F7" w:rsidRPr="00B75489" w:rsidDel="00156A49" w:rsidRDefault="00153B7E" w:rsidP="000750F7">
      <w:pPr>
        <w:pStyle w:val="Ttulo1"/>
        <w:rPr>
          <w:del w:id="75" w:author="Administrador" w:date="2021-08-19T20:12:00Z"/>
          <w:lang w:val="en-GB"/>
        </w:rPr>
      </w:pPr>
      <w:bookmarkStart w:id="76" w:name="_Toc45615228"/>
      <w:bookmarkStart w:id="77" w:name="_Toc54603498"/>
      <w:bookmarkStart w:id="78" w:name="_Toc55893577"/>
      <w:bookmarkStart w:id="79" w:name="_Toc55913154"/>
      <w:del w:id="80" w:author="Administrador" w:date="2021-08-19T20:12:00Z">
        <w:r w:rsidRPr="00B75489" w:rsidDel="00156A49">
          <w:rPr>
            <w:lang w:val="en-GB"/>
          </w:rPr>
          <w:br w:type="page"/>
        </w:r>
      </w:del>
    </w:p>
    <w:p w14:paraId="2458DE3C" w14:textId="4BFF29D4" w:rsidR="000750F7" w:rsidRPr="00B75489" w:rsidDel="00156A49" w:rsidRDefault="000750F7" w:rsidP="000750F7">
      <w:pPr>
        <w:pStyle w:val="Ttulo1"/>
        <w:rPr>
          <w:del w:id="81" w:author="Administrador" w:date="2021-08-19T20:12:00Z"/>
          <w:lang w:val="en-GB"/>
        </w:rPr>
      </w:pPr>
    </w:p>
    <w:p w14:paraId="005266D3" w14:textId="3CC6C1FE" w:rsidR="000750F7" w:rsidRPr="00797DBE" w:rsidDel="00156A49" w:rsidRDefault="00F03203" w:rsidP="00F03203">
      <w:pPr>
        <w:pStyle w:val="Ttulo1"/>
        <w:rPr>
          <w:del w:id="82" w:author="Administrador" w:date="2021-08-19T20:12:00Z"/>
          <w:lang w:val="es-ES"/>
        </w:rPr>
      </w:pPr>
      <w:bookmarkStart w:id="83" w:name="_Toc67040840"/>
      <w:del w:id="84" w:author="Administrador" w:date="2021-08-19T20:12:00Z">
        <w:r w:rsidRPr="00B75489" w:rsidDel="00156A49">
          <w:rPr>
            <w:lang w:val="es-ES_tradnl"/>
          </w:rPr>
          <w:delText>Agradecimientos</w:delText>
        </w:r>
        <w:bookmarkEnd w:id="83"/>
      </w:del>
    </w:p>
    <w:p w14:paraId="743F5F43" w14:textId="630BD2DC" w:rsidR="000750F7" w:rsidRPr="00797DBE" w:rsidDel="00156A49" w:rsidRDefault="00F03203" w:rsidP="00F03203">
      <w:pPr>
        <w:spacing w:line="260" w:lineRule="auto"/>
        <w:rPr>
          <w:del w:id="85" w:author="Administrador" w:date="2021-08-19T20:12:00Z"/>
          <w:rFonts w:ascii="Arial" w:hAnsi="Arial" w:cs="Arial"/>
          <w:lang w:val="es-ES" w:eastAsia="en-GB"/>
        </w:rPr>
      </w:pPr>
      <w:del w:id="86" w:author="Administrador" w:date="2021-08-19T20:12:00Z">
        <w:r w:rsidRPr="00B75489" w:rsidDel="00156A49">
          <w:rPr>
            <w:rFonts w:ascii="Arial" w:hAnsi="Arial" w:cs="Arial"/>
            <w:i/>
            <w:lang w:val="es-ES_tradnl" w:eastAsia="en-GB"/>
          </w:rPr>
          <w:delText>Necesidades, percepciones y demandas de las comunidades:</w:delText>
        </w:r>
        <w:r w:rsidR="000750F7" w:rsidRPr="00797DBE" w:rsidDel="00156A49">
          <w:rPr>
            <w:rFonts w:ascii="Arial" w:hAnsi="Arial" w:cs="Arial"/>
            <w:i/>
            <w:lang w:val="es-ES" w:eastAsia="en-GB"/>
          </w:rPr>
          <w:delText xml:space="preserve"> </w:delText>
        </w:r>
        <w:bookmarkStart w:id="87" w:name="_Hlk53658922"/>
        <w:r w:rsidRPr="00B75489" w:rsidDel="00156A49">
          <w:rPr>
            <w:rFonts w:ascii="Arial" w:hAnsi="Arial" w:cs="Arial"/>
            <w:i/>
            <w:lang w:val="es-ES_tradnl" w:eastAsia="en-GB"/>
          </w:rPr>
          <w:delText xml:space="preserve">instrumento </w:delText>
        </w:r>
        <w:r w:rsidR="00797DBE" w:rsidDel="00156A49">
          <w:rPr>
            <w:rFonts w:ascii="Arial" w:hAnsi="Arial" w:cs="Arial"/>
            <w:i/>
            <w:lang w:val="es-ES_tradnl" w:eastAsia="en-GB"/>
          </w:rPr>
          <w:delText>de</w:delText>
        </w:r>
        <w:r w:rsidRPr="00B75489" w:rsidDel="00156A49">
          <w:rPr>
            <w:rFonts w:ascii="Arial" w:hAnsi="Arial" w:cs="Arial"/>
            <w:i/>
            <w:lang w:val="es-ES_tradnl" w:eastAsia="en-GB"/>
          </w:rPr>
          <w:delText xml:space="preserve"> evaluación </w:delText>
        </w:r>
        <w:r w:rsidR="00797DBE" w:rsidDel="00156A49">
          <w:rPr>
            <w:rFonts w:ascii="Arial" w:hAnsi="Arial" w:cs="Arial"/>
            <w:i/>
            <w:lang w:val="es-ES_tradnl" w:eastAsia="en-GB"/>
          </w:rPr>
          <w:delText>comunitaria</w:delText>
        </w:r>
        <w:r w:rsidRPr="00B75489" w:rsidDel="00156A49">
          <w:rPr>
            <w:rFonts w:ascii="Arial" w:hAnsi="Arial" w:cs="Arial"/>
            <w:i/>
            <w:lang w:val="es-ES_tradnl" w:eastAsia="en-GB"/>
          </w:rPr>
          <w:delText xml:space="preserve"> </w:delText>
        </w:r>
        <w:r w:rsidRPr="00B75489" w:rsidDel="00156A49">
          <w:rPr>
            <w:rFonts w:ascii="Arial" w:hAnsi="Arial" w:cs="Arial"/>
            <w:lang w:val="es-ES_tradnl" w:eastAsia="en-GB"/>
          </w:rPr>
          <w:delText>ha sido elaborado bajo la dirección y coordinación del equipo de Servicios de Salud Integrados de la OMS:</w:delText>
        </w:r>
        <w:r w:rsidR="000750F7" w:rsidRPr="00797DBE" w:rsidDel="00156A49">
          <w:rPr>
            <w:rFonts w:ascii="Arial" w:hAnsi="Arial" w:cs="Arial"/>
            <w:lang w:val="es-ES" w:eastAsia="en-GB"/>
          </w:rPr>
          <w:delText xml:space="preserve"> </w:delText>
        </w:r>
      </w:del>
    </w:p>
    <w:p w14:paraId="3E369526" w14:textId="5ABD99A0" w:rsidR="00635E82" w:rsidRPr="00B75489" w:rsidDel="00156A49" w:rsidRDefault="00635E82" w:rsidP="000750F7">
      <w:pPr>
        <w:rPr>
          <w:del w:id="88" w:author="Administrador" w:date="2021-08-19T20:12:00Z"/>
          <w:rFonts w:ascii="Arial" w:hAnsi="Arial" w:cs="Arial"/>
          <w:noProof/>
          <w:lang w:val="en-GB"/>
        </w:rPr>
      </w:pPr>
      <w:del w:id="89" w:author="Administrador" w:date="2021-08-19T20:12:00Z">
        <w:r w:rsidRPr="00B75489" w:rsidDel="00156A49">
          <w:rPr>
            <w:rFonts w:ascii="Arial" w:hAnsi="Arial" w:cs="Arial"/>
            <w:noProof/>
            <w:lang w:val="en-GB"/>
          </w:rPr>
          <w:delText>Yoonjoung Choi,</w:delText>
        </w:r>
        <w:r w:rsidRPr="00B75489" w:rsidDel="00156A49">
          <w:rPr>
            <w:rFonts w:ascii="Arial" w:hAnsi="Arial" w:cs="Arial"/>
            <w:noProof/>
            <w:lang w:val="en-GB" w:eastAsia="en-GB"/>
          </w:rPr>
          <w:delText xml:space="preserve"> Ann-Lise Guisset, </w:delText>
        </w:r>
        <w:r w:rsidRPr="00B75489" w:rsidDel="00156A49">
          <w:rPr>
            <w:rFonts w:ascii="Arial" w:hAnsi="Arial" w:cs="Arial"/>
            <w:noProof/>
            <w:lang w:val="en-GB"/>
          </w:rPr>
          <w:delText xml:space="preserve">Dirk Horemans, Ed Kelley, Kathryn O’Neill, Briana Rivas-Morello </w:delText>
        </w:r>
        <w:r w:rsidR="00A55609" w:rsidRPr="00B75489" w:rsidDel="00156A49">
          <w:rPr>
            <w:rFonts w:ascii="Arial" w:hAnsi="Arial" w:cs="Arial"/>
            <w:noProof/>
            <w:lang w:val="en-GB"/>
          </w:rPr>
          <w:delText>y</w:delText>
        </w:r>
        <w:r w:rsidRPr="00B75489" w:rsidDel="00156A49">
          <w:rPr>
            <w:rFonts w:ascii="Arial" w:hAnsi="Arial" w:cs="Arial"/>
            <w:noProof/>
            <w:lang w:val="en-GB"/>
          </w:rPr>
          <w:delText xml:space="preserve"> Chelsea Taylor.</w:delText>
        </w:r>
      </w:del>
    </w:p>
    <w:bookmarkEnd w:id="87"/>
    <w:p w14:paraId="4F04B08A" w14:textId="07BBDC44" w:rsidR="000750F7" w:rsidRPr="00797DBE" w:rsidDel="00156A49" w:rsidRDefault="00F03203" w:rsidP="00F03203">
      <w:pPr>
        <w:spacing w:line="260" w:lineRule="auto"/>
        <w:rPr>
          <w:del w:id="90" w:author="Administrador" w:date="2021-08-19T20:12:00Z"/>
          <w:rFonts w:ascii="Arial" w:hAnsi="Arial" w:cs="Arial"/>
          <w:lang w:val="es-ES"/>
        </w:rPr>
      </w:pPr>
      <w:del w:id="91" w:author="Administrador" w:date="2021-08-19T20:12:00Z">
        <w:r w:rsidRPr="00B75489" w:rsidDel="00156A49">
          <w:rPr>
            <w:rStyle w:val="normaltextrun"/>
            <w:rFonts w:ascii="Arial" w:hAnsi="Arial" w:cs="Arial"/>
            <w:color w:val="000000"/>
            <w:shd w:val="clear" w:color="auto" w:fill="FFFFFF"/>
            <w:lang w:val="es-ES_tradnl"/>
          </w:rPr>
          <w:delText>La OMS desea agradecer a los expertos externos de las siguientes alianzas que han colaborado en las distintas fases de la elaboración de este instrumento de evaluación, entre otros:</w:delText>
        </w:r>
      </w:del>
    </w:p>
    <w:p w14:paraId="01F580E4" w14:textId="5253C306" w:rsidR="00C0212D" w:rsidRPr="00797DBE" w:rsidDel="00156A49" w:rsidRDefault="00F03203" w:rsidP="00F03203">
      <w:pPr>
        <w:spacing w:after="60" w:line="260" w:lineRule="auto"/>
        <w:rPr>
          <w:del w:id="92" w:author="Administrador" w:date="2021-08-19T20:12:00Z"/>
          <w:rFonts w:ascii="Arial" w:hAnsi="Arial" w:cs="Arial"/>
          <w:lang w:val="es-ES" w:eastAsia="fr-FR"/>
        </w:rPr>
      </w:pPr>
      <w:del w:id="93" w:author="Administrador" w:date="2021-08-19T20:12:00Z">
        <w:r w:rsidRPr="00B75489" w:rsidDel="00156A49">
          <w:rPr>
            <w:rFonts w:ascii="Arial" w:hAnsi="Arial" w:cs="Arial"/>
            <w:bCs/>
            <w:lang w:val="es-ES_tradnl"/>
          </w:rPr>
          <w:delText>Fondo Mundial para la lucha contra el SIDA, la tuberculosis y la malaria:</w:delText>
        </w:r>
        <w:r w:rsidR="000750F7" w:rsidRPr="00797DBE" w:rsidDel="00156A49">
          <w:rPr>
            <w:rFonts w:ascii="Arial" w:hAnsi="Arial" w:cs="Arial"/>
            <w:bCs/>
            <w:lang w:val="es-ES" w:eastAsia="fr-FR"/>
          </w:rPr>
          <w:delText xml:space="preserve"> </w:delText>
        </w:r>
        <w:r w:rsidR="000750F7" w:rsidRPr="00797DBE" w:rsidDel="00156A49">
          <w:rPr>
            <w:rFonts w:ascii="Arial" w:hAnsi="Arial" w:cs="Arial"/>
            <w:noProof/>
            <w:lang w:val="es-ES" w:eastAsia="fr-FR"/>
          </w:rPr>
          <w:delText>Kate Thomson</w:delText>
        </w:r>
      </w:del>
    </w:p>
    <w:p w14:paraId="425E6DBD" w14:textId="578A775B" w:rsidR="00C0212D" w:rsidRPr="00797DBE" w:rsidDel="00156A49" w:rsidRDefault="00F03203" w:rsidP="00F03203">
      <w:pPr>
        <w:spacing w:after="60" w:line="260" w:lineRule="auto"/>
        <w:rPr>
          <w:del w:id="94" w:author="Administrador" w:date="2021-08-19T20:12:00Z"/>
          <w:rFonts w:ascii="Arial" w:hAnsi="Arial" w:cs="Arial"/>
          <w:lang w:val="es-ES"/>
        </w:rPr>
      </w:pPr>
      <w:del w:id="95" w:author="Administrador" w:date="2021-08-19T20:12:00Z">
        <w:r w:rsidRPr="00B75489" w:rsidDel="00156A49">
          <w:rPr>
            <w:rFonts w:ascii="Arial" w:hAnsi="Arial" w:cs="Arial"/>
            <w:bCs/>
            <w:lang w:val="es-ES_tradnl" w:eastAsia="fr-FR"/>
          </w:rPr>
          <w:delText>Gavi, la Alianza para la Vacunación:</w:delText>
        </w:r>
        <w:r w:rsidR="000750F7" w:rsidRPr="00797DBE" w:rsidDel="00156A49">
          <w:rPr>
            <w:rFonts w:ascii="Arial" w:hAnsi="Arial" w:cs="Arial"/>
            <w:lang w:val="es-ES" w:eastAsia="fr-FR"/>
          </w:rPr>
          <w:delText xml:space="preserve"> </w:delText>
        </w:r>
        <w:r w:rsidR="000750F7" w:rsidRPr="00797DBE" w:rsidDel="00156A49">
          <w:rPr>
            <w:rFonts w:ascii="Arial" w:hAnsi="Arial" w:cs="Arial"/>
            <w:noProof/>
            <w:lang w:val="es-ES"/>
          </w:rPr>
          <w:delText xml:space="preserve">Hope Johnson </w:delText>
        </w:r>
        <w:r w:rsidR="00A55609" w:rsidRPr="00797DBE" w:rsidDel="00156A49">
          <w:rPr>
            <w:rFonts w:ascii="Arial" w:hAnsi="Arial" w:cs="Arial"/>
            <w:noProof/>
            <w:lang w:val="es-ES"/>
          </w:rPr>
          <w:delText xml:space="preserve">y </w:delText>
        </w:r>
        <w:r w:rsidR="000750F7" w:rsidRPr="00797DBE" w:rsidDel="00156A49">
          <w:rPr>
            <w:rFonts w:ascii="Arial" w:hAnsi="Arial" w:cs="Arial"/>
            <w:noProof/>
            <w:lang w:val="es-ES"/>
          </w:rPr>
          <w:delText>Heidi Reynolds</w:delText>
        </w:r>
      </w:del>
    </w:p>
    <w:p w14:paraId="3BA4CD5F" w14:textId="58DE1219" w:rsidR="00C0212D" w:rsidRPr="00797DBE" w:rsidDel="00156A49" w:rsidRDefault="00F03203" w:rsidP="00F03203">
      <w:pPr>
        <w:spacing w:after="60" w:line="260" w:lineRule="auto"/>
        <w:rPr>
          <w:del w:id="96" w:author="Administrador" w:date="2021-08-19T20:12:00Z"/>
          <w:rFonts w:ascii="Arial" w:hAnsi="Arial" w:cs="Arial"/>
          <w:lang w:val="es-ES" w:eastAsia="fr-FR"/>
        </w:rPr>
      </w:pPr>
      <w:del w:id="97" w:author="Administrador" w:date="2021-08-19T20:12:00Z">
        <w:r w:rsidRPr="00B75489" w:rsidDel="00156A49">
          <w:rPr>
            <w:rFonts w:ascii="Arial" w:hAnsi="Arial" w:cs="Arial"/>
            <w:bCs/>
            <w:lang w:val="es-ES_tradnl" w:eastAsia="fr-FR"/>
          </w:rPr>
          <w:delText>Federación Internacional de Sociedades de la Cruz Roja y de la Media Luna Roja:</w:delText>
        </w:r>
        <w:r w:rsidR="000750F7" w:rsidRPr="00797DBE" w:rsidDel="00156A49">
          <w:rPr>
            <w:rFonts w:ascii="Arial" w:hAnsi="Arial" w:cs="Arial"/>
            <w:bCs/>
            <w:lang w:val="es-ES" w:eastAsia="fr-FR"/>
          </w:rPr>
          <w:delText xml:space="preserve"> </w:delText>
        </w:r>
        <w:r w:rsidR="000750F7" w:rsidRPr="00797DBE" w:rsidDel="00156A49">
          <w:rPr>
            <w:rFonts w:ascii="Arial" w:hAnsi="Arial" w:cs="Arial"/>
            <w:noProof/>
            <w:lang w:val="es-ES" w:eastAsia="fr-FR"/>
          </w:rPr>
          <w:delText xml:space="preserve">Ombretta Baggio, Jonathan Bugge </w:delText>
        </w:r>
        <w:r w:rsidR="00A55609" w:rsidRPr="00797DBE" w:rsidDel="00156A49">
          <w:rPr>
            <w:rFonts w:ascii="Arial" w:hAnsi="Arial" w:cs="Arial"/>
            <w:noProof/>
            <w:lang w:val="es-ES"/>
          </w:rPr>
          <w:delText>y</w:delText>
        </w:r>
        <w:r w:rsidR="00A55609" w:rsidRPr="00797DBE" w:rsidDel="00156A49">
          <w:rPr>
            <w:rFonts w:ascii="Arial" w:hAnsi="Arial" w:cs="Arial"/>
            <w:noProof/>
            <w:lang w:val="es-ES" w:eastAsia="fr-FR"/>
          </w:rPr>
          <w:delText xml:space="preserve"> </w:delText>
        </w:r>
        <w:r w:rsidR="000750F7" w:rsidRPr="00797DBE" w:rsidDel="00156A49">
          <w:rPr>
            <w:rFonts w:ascii="Arial" w:hAnsi="Arial" w:cs="Arial"/>
            <w:noProof/>
            <w:lang w:val="es-ES" w:eastAsia="fr-FR"/>
          </w:rPr>
          <w:delText>Alexandra Sicotte Levesque</w:delText>
        </w:r>
      </w:del>
    </w:p>
    <w:p w14:paraId="3C677A99" w14:textId="241507A3" w:rsidR="00C0212D" w:rsidRPr="00797DBE" w:rsidDel="00156A49" w:rsidRDefault="00F03203" w:rsidP="00F03203">
      <w:pPr>
        <w:spacing w:after="60" w:line="260" w:lineRule="auto"/>
        <w:rPr>
          <w:del w:id="98" w:author="Administrador" w:date="2021-08-19T20:12:00Z"/>
          <w:rFonts w:ascii="Arial" w:hAnsi="Arial" w:cs="Arial"/>
          <w:lang w:val="es-ES"/>
        </w:rPr>
      </w:pPr>
      <w:del w:id="99" w:author="Administrador" w:date="2021-08-19T20:12:00Z">
        <w:r w:rsidRPr="00B75489" w:rsidDel="00156A49">
          <w:rPr>
            <w:rFonts w:ascii="Arial" w:hAnsi="Arial" w:cs="Arial"/>
            <w:bCs/>
            <w:lang w:val="es-ES_tradnl" w:eastAsia="fr-FR"/>
          </w:rPr>
          <w:delText>UNICEF:</w:delText>
        </w:r>
        <w:r w:rsidR="000750F7" w:rsidRPr="00797DBE" w:rsidDel="00156A49">
          <w:rPr>
            <w:rFonts w:ascii="Arial" w:hAnsi="Arial" w:cs="Arial"/>
            <w:bCs/>
            <w:lang w:val="es-ES" w:eastAsia="fr-FR"/>
          </w:rPr>
          <w:delText xml:space="preserve"> </w:delText>
        </w:r>
        <w:r w:rsidR="000750F7" w:rsidRPr="00797DBE" w:rsidDel="00156A49">
          <w:rPr>
            <w:rFonts w:ascii="Arial" w:hAnsi="Arial" w:cs="Arial"/>
            <w:noProof/>
            <w:lang w:val="es-ES" w:eastAsia="fr-FR"/>
          </w:rPr>
          <w:delText xml:space="preserve">Julianne Birungi, Simone Carter, </w:delText>
        </w:r>
        <w:r w:rsidR="000750F7" w:rsidRPr="00797DBE" w:rsidDel="00156A49">
          <w:rPr>
            <w:rFonts w:ascii="Arial" w:hAnsi="Arial" w:cs="Arial"/>
            <w:noProof/>
            <w:lang w:val="es-ES"/>
          </w:rPr>
          <w:delText>Megan Christensen,</w:delText>
        </w:r>
        <w:r w:rsidR="000750F7" w:rsidRPr="00797DBE" w:rsidDel="00156A49">
          <w:rPr>
            <w:rFonts w:ascii="Arial" w:hAnsi="Arial" w:cs="Arial"/>
            <w:noProof/>
            <w:lang w:val="es-ES" w:eastAsia="fr-FR"/>
          </w:rPr>
          <w:delText xml:space="preserve"> Carla Daher, </w:delText>
        </w:r>
        <w:r w:rsidR="000750F7" w:rsidRPr="00797DBE" w:rsidDel="00156A49">
          <w:rPr>
            <w:rFonts w:ascii="Arial" w:hAnsi="Arial" w:cs="Arial"/>
            <w:noProof/>
            <w:lang w:val="es-ES"/>
          </w:rPr>
          <w:delText>Hannah Sara Dini,</w:delText>
        </w:r>
        <w:r w:rsidR="000750F7" w:rsidRPr="00797DBE" w:rsidDel="00156A49">
          <w:rPr>
            <w:rFonts w:ascii="Arial" w:hAnsi="Arial" w:cs="Arial"/>
            <w:noProof/>
            <w:lang w:val="es-ES" w:eastAsia="fr-FR"/>
          </w:rPr>
          <w:delText xml:space="preserve"> Rania Elessawi, Charles Antoine Hofmann, </w:delText>
        </w:r>
        <w:r w:rsidR="000750F7" w:rsidRPr="00797DBE" w:rsidDel="00156A49">
          <w:rPr>
            <w:rFonts w:ascii="Arial" w:hAnsi="Arial" w:cs="Arial"/>
            <w:noProof/>
            <w:lang w:val="es-ES"/>
          </w:rPr>
          <w:delText xml:space="preserve">Jiawen Elyssa Liu, Maureen Kerubo Momanyi, Rory Nefdt, </w:delText>
        </w:r>
        <w:r w:rsidR="000750F7" w:rsidRPr="00797DBE" w:rsidDel="00156A49">
          <w:rPr>
            <w:rFonts w:ascii="Arial" w:hAnsi="Arial" w:cs="Arial"/>
            <w:noProof/>
            <w:lang w:val="es-ES" w:eastAsia="fr-FR"/>
          </w:rPr>
          <w:delText xml:space="preserve">Vincent Petit </w:delText>
        </w:r>
        <w:r w:rsidR="00A55609" w:rsidRPr="00797DBE" w:rsidDel="00156A49">
          <w:rPr>
            <w:rFonts w:ascii="Arial" w:hAnsi="Arial" w:cs="Arial"/>
            <w:noProof/>
            <w:lang w:val="es-ES"/>
          </w:rPr>
          <w:delText xml:space="preserve">y </w:delText>
        </w:r>
        <w:r w:rsidR="000750F7" w:rsidRPr="00797DBE" w:rsidDel="00156A49">
          <w:rPr>
            <w:rFonts w:ascii="Arial" w:hAnsi="Arial" w:cs="Arial"/>
            <w:noProof/>
            <w:lang w:val="es-ES"/>
          </w:rPr>
          <w:delText>Fouzia Shafique</w:delText>
        </w:r>
      </w:del>
    </w:p>
    <w:p w14:paraId="68D70530" w14:textId="5E6AED73" w:rsidR="00C0212D" w:rsidRPr="00797DBE" w:rsidDel="00156A49" w:rsidRDefault="00F03203" w:rsidP="00F03203">
      <w:pPr>
        <w:spacing w:after="60" w:line="260" w:lineRule="auto"/>
        <w:rPr>
          <w:del w:id="100" w:author="Administrador" w:date="2021-08-19T20:12:00Z"/>
          <w:rFonts w:ascii="Arial" w:hAnsi="Arial" w:cs="Arial"/>
          <w:lang w:val="es-ES"/>
        </w:rPr>
      </w:pPr>
      <w:del w:id="101" w:author="Administrador" w:date="2021-08-19T20:12:00Z">
        <w:r w:rsidRPr="00B75489" w:rsidDel="00156A49">
          <w:rPr>
            <w:rFonts w:ascii="Arial" w:hAnsi="Arial" w:cs="Arial"/>
            <w:bCs/>
            <w:lang w:val="es-ES_tradnl" w:eastAsia="fr-FR"/>
          </w:rPr>
          <w:delText>ONUSIDA:</w:delText>
        </w:r>
        <w:r w:rsidR="000750F7" w:rsidRPr="00797DBE" w:rsidDel="00156A49">
          <w:rPr>
            <w:rFonts w:ascii="Arial" w:hAnsi="Arial" w:cs="Arial"/>
            <w:lang w:val="es-ES" w:eastAsia="fr-FR"/>
          </w:rPr>
          <w:delText xml:space="preserve"> </w:delText>
        </w:r>
        <w:r w:rsidR="000750F7" w:rsidRPr="00797DBE" w:rsidDel="00156A49">
          <w:rPr>
            <w:rFonts w:ascii="Arial" w:hAnsi="Arial" w:cs="Arial"/>
            <w:noProof/>
            <w:lang w:val="es-ES"/>
          </w:rPr>
          <w:delText>Fodé Simaga</w:delText>
        </w:r>
      </w:del>
    </w:p>
    <w:p w14:paraId="1BEEF8D4" w14:textId="4EB4DCAD" w:rsidR="000750F7" w:rsidRPr="00797DBE" w:rsidDel="00156A49" w:rsidRDefault="00F03203" w:rsidP="00F03203">
      <w:pPr>
        <w:spacing w:after="120" w:line="260" w:lineRule="auto"/>
        <w:rPr>
          <w:del w:id="102" w:author="Administrador" w:date="2021-08-19T20:12:00Z"/>
          <w:rFonts w:ascii="Arial" w:hAnsi="Arial" w:cs="Arial"/>
          <w:lang w:val="es-ES"/>
        </w:rPr>
      </w:pPr>
      <w:del w:id="103" w:author="Administrador" w:date="2021-08-19T20:12:00Z">
        <w:r w:rsidRPr="00B75489" w:rsidDel="00156A49">
          <w:rPr>
            <w:rFonts w:ascii="Arial" w:hAnsi="Arial" w:cs="Arial"/>
            <w:bCs/>
            <w:lang w:val="es-ES_tradnl" w:eastAsia="fr-FR"/>
          </w:rPr>
          <w:delText>Acelerador ACT (conexión de los sistemas de salud; línea de trabajo sobre las intervenciones dirigidas por las comunidades):</w:delText>
        </w:r>
        <w:r w:rsidR="000750F7" w:rsidRPr="00797DBE" w:rsidDel="00156A49">
          <w:rPr>
            <w:rFonts w:ascii="Arial" w:hAnsi="Arial" w:cs="Arial"/>
            <w:lang w:val="es-ES" w:eastAsia="fr-FR"/>
          </w:rPr>
          <w:delText xml:space="preserve"> </w:delText>
        </w:r>
        <w:r w:rsidR="000750F7" w:rsidRPr="00797DBE" w:rsidDel="00156A49">
          <w:rPr>
            <w:rFonts w:ascii="Arial" w:hAnsi="Arial" w:cs="Arial"/>
            <w:noProof/>
            <w:lang w:val="es-ES" w:eastAsia="fr-FR"/>
          </w:rPr>
          <w:delText xml:space="preserve">Mathew Greenall </w:delText>
        </w:r>
        <w:r w:rsidR="00A55609" w:rsidRPr="00797DBE" w:rsidDel="00156A49">
          <w:rPr>
            <w:rFonts w:ascii="Arial" w:hAnsi="Arial" w:cs="Arial"/>
            <w:noProof/>
            <w:lang w:val="es-ES"/>
          </w:rPr>
          <w:delText xml:space="preserve">y </w:delText>
        </w:r>
        <w:r w:rsidR="000750F7" w:rsidRPr="00797DBE" w:rsidDel="00156A49">
          <w:rPr>
            <w:rFonts w:ascii="Arial" w:hAnsi="Arial" w:cs="Arial"/>
            <w:noProof/>
            <w:lang w:val="es-ES"/>
          </w:rPr>
          <w:delText>Justin Koonin</w:delText>
        </w:r>
      </w:del>
    </w:p>
    <w:p w14:paraId="39CC9031" w14:textId="79B2ADAE" w:rsidR="000750F7" w:rsidRPr="00797DBE" w:rsidDel="00156A49" w:rsidRDefault="00F03203" w:rsidP="00F03203">
      <w:pPr>
        <w:spacing w:line="260" w:lineRule="auto"/>
        <w:rPr>
          <w:del w:id="104" w:author="Administrador" w:date="2021-08-19T20:12:00Z"/>
          <w:rStyle w:val="normaltextrun"/>
          <w:rFonts w:ascii="Arial" w:hAnsi="Arial" w:cs="Arial"/>
          <w:color w:val="000000"/>
          <w:shd w:val="clear" w:color="auto" w:fill="FFFFFF"/>
          <w:lang w:val="es-ES"/>
        </w:rPr>
      </w:pPr>
      <w:del w:id="105" w:author="Administrador" w:date="2021-08-19T20:12:00Z">
        <w:r w:rsidRPr="00B75489" w:rsidDel="00156A49">
          <w:rPr>
            <w:rStyle w:val="normaltextrun"/>
            <w:rFonts w:ascii="Arial" w:hAnsi="Arial" w:cs="Arial"/>
            <w:color w:val="000000"/>
            <w:shd w:val="clear" w:color="auto" w:fill="FFFFFF"/>
            <w:lang w:val="es-ES_tradnl"/>
          </w:rPr>
          <w:delText>También se agradece a los siguientes funcionarios de la OMS su contribución a la elaboración del presente instrumento:</w:delText>
        </w:r>
        <w:r w:rsidR="000750F7" w:rsidRPr="00797DBE" w:rsidDel="00156A49">
          <w:rPr>
            <w:rStyle w:val="normaltextrun"/>
            <w:rFonts w:ascii="Arial" w:hAnsi="Arial" w:cs="Arial"/>
            <w:color w:val="000000"/>
            <w:shd w:val="clear" w:color="auto" w:fill="FFFFFF"/>
            <w:lang w:val="es-ES"/>
          </w:rPr>
          <w:delText xml:space="preserve"> </w:delText>
        </w:r>
      </w:del>
    </w:p>
    <w:p w14:paraId="77C483F6" w14:textId="102BB0A4" w:rsidR="00F12BCD" w:rsidRPr="00797DBE" w:rsidDel="00156A49" w:rsidRDefault="000750F7" w:rsidP="000750F7">
      <w:pPr>
        <w:rPr>
          <w:del w:id="106" w:author="Administrador" w:date="2021-08-19T20:12:00Z"/>
          <w:rStyle w:val="normaltextrun"/>
          <w:rFonts w:ascii="Arial" w:hAnsi="Arial" w:cs="Arial"/>
          <w:noProof/>
          <w:color w:val="000000"/>
          <w:shd w:val="clear" w:color="auto" w:fill="FFFFFF"/>
          <w:lang w:val="es-ES"/>
        </w:rPr>
      </w:pPr>
      <w:del w:id="107" w:author="Administrador" w:date="2021-08-19T20:12:00Z">
        <w:r w:rsidRPr="00797DBE" w:rsidDel="00156A49">
          <w:rPr>
            <w:rStyle w:val="normaltextrun"/>
            <w:rFonts w:ascii="Arial" w:hAnsi="Arial" w:cs="Arial"/>
            <w:noProof/>
            <w:color w:val="000000"/>
            <w:shd w:val="clear" w:color="auto" w:fill="FFFFFF"/>
            <w:lang w:val="es-ES"/>
          </w:rPr>
          <w:delText xml:space="preserve">Luke Allen, Elena Altieri, John Fogarty, Melinda Frost, Francine Ganter Restrepo, Nina Gobat, Lisa Menning, Thomas Moran, Teri Reynolds </w:delText>
        </w:r>
        <w:r w:rsidR="00A55609" w:rsidRPr="00797DBE" w:rsidDel="00156A49">
          <w:rPr>
            <w:rFonts w:ascii="Arial" w:hAnsi="Arial" w:cs="Arial"/>
            <w:noProof/>
            <w:lang w:val="es-ES"/>
          </w:rPr>
          <w:delText>y</w:delText>
        </w:r>
        <w:r w:rsidR="00A55609" w:rsidRPr="00797DBE" w:rsidDel="00156A49">
          <w:rPr>
            <w:rStyle w:val="normaltextrun"/>
            <w:rFonts w:ascii="Arial" w:hAnsi="Arial" w:cs="Arial"/>
            <w:noProof/>
            <w:color w:val="000000"/>
            <w:shd w:val="clear" w:color="auto" w:fill="FFFFFF"/>
            <w:lang w:val="es-ES"/>
          </w:rPr>
          <w:delText xml:space="preserve"> </w:delText>
        </w:r>
        <w:r w:rsidRPr="00797DBE" w:rsidDel="00156A49">
          <w:rPr>
            <w:rStyle w:val="normaltextrun"/>
            <w:rFonts w:ascii="Arial" w:hAnsi="Arial" w:cs="Arial"/>
            <w:noProof/>
            <w:color w:val="000000"/>
            <w:shd w:val="clear" w:color="auto" w:fill="FFFFFF"/>
            <w:lang w:val="es-ES"/>
          </w:rPr>
          <w:delText>Sameera Suri.</w:delText>
        </w:r>
      </w:del>
    </w:p>
    <w:p w14:paraId="49075E3E" w14:textId="42866F96" w:rsidR="000750F7" w:rsidRPr="00797DBE" w:rsidDel="00156A49" w:rsidRDefault="000750F7" w:rsidP="000750F7">
      <w:pPr>
        <w:rPr>
          <w:del w:id="108" w:author="Administrador" w:date="2021-08-19T20:12:00Z"/>
          <w:rFonts w:ascii="Arial" w:hAnsi="Arial" w:cs="Arial"/>
          <w:b/>
          <w:u w:val="single"/>
          <w:lang w:val="es-ES"/>
        </w:rPr>
      </w:pPr>
      <w:del w:id="109" w:author="Administrador" w:date="2021-08-19T20:12:00Z">
        <w:r w:rsidRPr="00797DBE" w:rsidDel="00156A49">
          <w:rPr>
            <w:rFonts w:ascii="Arial" w:hAnsi="Arial" w:cs="Arial"/>
            <w:b/>
            <w:u w:val="single"/>
            <w:lang w:val="es-ES"/>
          </w:rPr>
          <w:br w:type="page"/>
        </w:r>
      </w:del>
    </w:p>
    <w:p w14:paraId="3AB73D53" w14:textId="3A73AD53" w:rsidR="000750F7" w:rsidRPr="00797DBE" w:rsidDel="00156A49" w:rsidRDefault="000750F7">
      <w:pPr>
        <w:rPr>
          <w:del w:id="110" w:author="Administrador" w:date="2021-08-19T20:12:00Z"/>
          <w:rFonts w:ascii="Arial" w:hAnsi="Arial" w:cs="Arial"/>
          <w:lang w:val="es-ES"/>
        </w:rPr>
      </w:pPr>
    </w:p>
    <w:p w14:paraId="22B879F6" w14:textId="39297857" w:rsidR="00C55BA1" w:rsidRPr="00797DBE" w:rsidDel="00156A49" w:rsidRDefault="00F03203" w:rsidP="00F03203">
      <w:pPr>
        <w:pStyle w:val="Ttulo1"/>
        <w:rPr>
          <w:del w:id="111" w:author="Administrador" w:date="2021-08-19T20:12:00Z"/>
          <w:lang w:val="es-ES"/>
        </w:rPr>
      </w:pPr>
      <w:bookmarkStart w:id="112" w:name="_Toc67040841"/>
      <w:bookmarkEnd w:id="76"/>
      <w:bookmarkEnd w:id="77"/>
      <w:bookmarkEnd w:id="78"/>
      <w:bookmarkEnd w:id="79"/>
      <w:del w:id="113" w:author="Administrador" w:date="2021-08-19T20:12:00Z">
        <w:r w:rsidRPr="00B75489" w:rsidDel="00156A49">
          <w:rPr>
            <w:lang w:val="es-ES_tradnl"/>
          </w:rPr>
          <w:delText>Introducción</w:delText>
        </w:r>
        <w:bookmarkEnd w:id="112"/>
      </w:del>
    </w:p>
    <w:p w14:paraId="1A2B9FEC" w14:textId="4AD2B3F1" w:rsidR="00C55BA1" w:rsidRPr="00797DBE" w:rsidDel="00156A49" w:rsidRDefault="00F03203" w:rsidP="00F03203">
      <w:pPr>
        <w:pStyle w:val="Ttulo2"/>
        <w:spacing w:line="260" w:lineRule="auto"/>
        <w:rPr>
          <w:del w:id="114" w:author="Administrador" w:date="2021-08-19T20:12:00Z"/>
          <w:lang w:val="es-ES"/>
        </w:rPr>
      </w:pPr>
      <w:bookmarkStart w:id="115" w:name="_Toc67040842"/>
      <w:bookmarkStart w:id="116" w:name="_Toc41922321"/>
      <w:del w:id="117" w:author="Administrador" w:date="2021-08-19T20:12:00Z">
        <w:r w:rsidRPr="00B75489" w:rsidDel="00156A49">
          <w:rPr>
            <w:lang w:val="es-ES_tradnl"/>
          </w:rPr>
          <w:delText>Contexto</w:delText>
        </w:r>
        <w:bookmarkEnd w:id="115"/>
        <w:r w:rsidR="00C55BA1" w:rsidRPr="00797DBE" w:rsidDel="00156A49">
          <w:rPr>
            <w:lang w:val="es-ES"/>
          </w:rPr>
          <w:delText xml:space="preserve"> </w:delText>
        </w:r>
        <w:bookmarkEnd w:id="116"/>
      </w:del>
    </w:p>
    <w:p w14:paraId="16A2D423" w14:textId="678D0080" w:rsidR="00C55BA1" w:rsidRPr="00797DBE" w:rsidDel="00156A49" w:rsidRDefault="00F03203" w:rsidP="00F03203">
      <w:pPr>
        <w:spacing w:after="120" w:line="300" w:lineRule="atLeast"/>
        <w:rPr>
          <w:del w:id="118" w:author="Administrador" w:date="2021-08-19T20:12:00Z"/>
          <w:rFonts w:ascii="Arial" w:hAnsi="Arial" w:cs="Arial"/>
          <w:lang w:val="es-ES"/>
        </w:rPr>
      </w:pPr>
      <w:del w:id="119" w:author="Administrador" w:date="2021-08-19T20:12:00Z">
        <w:r w:rsidRPr="00B75489" w:rsidDel="00156A49">
          <w:rPr>
            <w:rFonts w:ascii="Arial" w:hAnsi="Arial" w:cs="Arial"/>
            <w:lang w:val="es-ES_tradnl"/>
          </w:rPr>
          <w:delText>El 30 de enero de 2020, el Director General de la Organización Mundial de la Salud (OMS) declaró que el brote de COVID-19 constituía una emergencia de salud pública mundial de importancia internacional de conformidad con el Reglamento Sanitario Internacional.</w:delText>
        </w:r>
        <w:r w:rsidR="00C55BA1" w:rsidRPr="00797DBE" w:rsidDel="00156A49">
          <w:rPr>
            <w:rFonts w:ascii="Arial" w:hAnsi="Arial" w:cs="Arial"/>
            <w:lang w:val="es-ES"/>
          </w:rPr>
          <w:delText xml:space="preserve"> </w:delText>
        </w:r>
        <w:r w:rsidRPr="00B75489" w:rsidDel="00156A49">
          <w:rPr>
            <w:rFonts w:ascii="Arial" w:hAnsi="Arial" w:cs="Arial"/>
            <w:lang w:val="es-ES_tradnl"/>
          </w:rPr>
          <w:delText>El 11 de marzo de 2020, tras la propagación del brote en un gran número de países de varios continentes, el Director General declaró, por consejo del Comité de Emergencias del Reglamento Sanitario Internacional, que la COVID-19 había adquirido el carácter de pandemia.</w:delText>
        </w:r>
        <w:r w:rsidR="00C55BA1" w:rsidRPr="00797DBE" w:rsidDel="00156A49">
          <w:rPr>
            <w:rFonts w:ascii="Arial" w:hAnsi="Arial" w:cs="Arial"/>
            <w:lang w:val="es-ES"/>
          </w:rPr>
          <w:delText xml:space="preserve"> </w:delText>
        </w:r>
      </w:del>
    </w:p>
    <w:p w14:paraId="7FB10D6A" w14:textId="77510E3A" w:rsidR="00C55BA1" w:rsidRPr="00797DBE" w:rsidDel="00156A49" w:rsidRDefault="00F03203" w:rsidP="00F03203">
      <w:pPr>
        <w:spacing w:after="120" w:line="300" w:lineRule="atLeast"/>
        <w:rPr>
          <w:del w:id="120" w:author="Administrador" w:date="2021-08-19T20:12:00Z"/>
          <w:rFonts w:ascii="Arial" w:hAnsi="Arial" w:cs="Arial"/>
          <w:lang w:val="es-ES"/>
        </w:rPr>
      </w:pPr>
      <w:bookmarkStart w:id="121" w:name="_Hlk54706113"/>
      <w:del w:id="122" w:author="Administrador" w:date="2021-08-19T20:12:00Z">
        <w:r w:rsidRPr="00B75489" w:rsidDel="00156A49">
          <w:rPr>
            <w:rFonts w:ascii="Arial" w:eastAsia="SimSun" w:hAnsi="Arial" w:cs="Arial"/>
            <w:lang w:val="es-ES_tradnl" w:eastAsia="zh-CN"/>
          </w:rPr>
          <w:delText>La pandemia de COVID-19 ha vuelto a poner de manifiesto la fragilidad de los servicios de salud y los sistemas de salud pública en todo el mundo.</w:delText>
        </w:r>
        <w:r w:rsidR="00C55BA1" w:rsidRPr="00797DBE" w:rsidDel="00156A49">
          <w:rPr>
            <w:rFonts w:ascii="Arial" w:eastAsia="SimSun" w:hAnsi="Arial" w:cs="Arial"/>
            <w:lang w:val="es-ES" w:eastAsia="zh-CN"/>
          </w:rPr>
          <w:delText xml:space="preserve"> </w:delText>
        </w:r>
        <w:r w:rsidRPr="00B75489" w:rsidDel="00156A49">
          <w:rPr>
            <w:rFonts w:ascii="Arial" w:eastAsia="SimSun" w:hAnsi="Arial" w:cs="Arial"/>
            <w:lang w:val="es-ES_tradnl" w:eastAsia="zh-CN"/>
          </w:rPr>
          <w:delText>Ha demostrado que incluso los sistemas de salud más sólidos pueden verse rápidamente desbordados y comprometidos por un brote.</w:delText>
        </w:r>
        <w:r w:rsidR="00C55BA1" w:rsidRPr="00797DBE" w:rsidDel="00156A49">
          <w:rPr>
            <w:rFonts w:ascii="Arial" w:eastAsia="SimSun" w:hAnsi="Arial" w:cs="Arial"/>
            <w:lang w:val="es-ES" w:eastAsia="zh-CN"/>
          </w:rPr>
          <w:delText xml:space="preserve"> </w:delText>
        </w:r>
        <w:r w:rsidRPr="00B75489" w:rsidDel="00156A49">
          <w:rPr>
            <w:rFonts w:ascii="Arial" w:eastAsia="SimSun" w:hAnsi="Arial" w:cs="Arial"/>
            <w:lang w:val="es-ES_tradnl" w:eastAsia="zh-CN"/>
          </w:rPr>
          <w:delText>Se han suspendido muchos servicios ordinarios y programados, y la prestación de la atención de salud debe adaptarse al contexto actual de pandemia, que ha comportado un cambio en el análisis de la relación riesgo-beneficio de las actividades y los servicios.</w:delText>
        </w:r>
        <w:r w:rsidR="00C55BA1" w:rsidRPr="00797DBE" w:rsidDel="00156A49">
          <w:rPr>
            <w:rFonts w:ascii="Arial" w:eastAsia="SimSun" w:hAnsi="Arial" w:cs="Arial"/>
            <w:lang w:val="es-ES" w:eastAsia="zh-CN"/>
          </w:rPr>
          <w:delText xml:space="preserve"> </w:delText>
        </w:r>
        <w:r w:rsidRPr="00B75489" w:rsidDel="00156A49">
          <w:rPr>
            <w:rFonts w:ascii="Arial" w:eastAsia="SimSun" w:hAnsi="Arial" w:cs="Arial"/>
            <w:lang w:val="es-ES_tradnl" w:eastAsia="zh-CN"/>
          </w:rPr>
          <w:delText>Ahora, los centros de atención primaria deben atender los casos asintomáticos y leves de COVID-19, sensibilizar a la comunidad y promover su implicación, ayudar en diversos aspectos de la realización de pruebas y el rastreo de contactos y remitir a los pacientes que empeoren a centros de atención secundaria o terciaria.</w:delText>
        </w:r>
        <w:r w:rsidR="00C55BA1" w:rsidRPr="00797DBE" w:rsidDel="00156A49">
          <w:rPr>
            <w:rFonts w:ascii="Arial" w:hAnsi="Arial" w:cs="Arial"/>
            <w:lang w:val="es-ES"/>
          </w:rPr>
          <w:delText xml:space="preserve"> </w:delText>
        </w:r>
        <w:r w:rsidRPr="00B75489" w:rsidDel="00156A49">
          <w:rPr>
            <w:rFonts w:ascii="Arial" w:hAnsi="Arial" w:cs="Arial"/>
            <w:lang w:val="es-ES_tradnl"/>
          </w:rPr>
          <w:delText>Los casos más graves se siguen atendiendo en los hospitales.</w:delText>
        </w:r>
      </w:del>
    </w:p>
    <w:p w14:paraId="465C9F62" w14:textId="60FB6AB9" w:rsidR="00C55BA1" w:rsidRPr="00797DBE" w:rsidDel="00156A49" w:rsidRDefault="00F03203" w:rsidP="003D4309">
      <w:pPr>
        <w:spacing w:after="120" w:line="260" w:lineRule="auto"/>
        <w:rPr>
          <w:del w:id="123" w:author="Administrador" w:date="2021-08-19T20:12:00Z"/>
          <w:rFonts w:ascii="Arial" w:eastAsia="SimSun" w:hAnsi="Arial" w:cs="Arial"/>
          <w:lang w:val="es-ES" w:eastAsia="zh-CN"/>
        </w:rPr>
      </w:pPr>
      <w:del w:id="124" w:author="Administrador" w:date="2021-08-19T20:12:00Z">
        <w:r w:rsidRPr="00B75489" w:rsidDel="00156A49">
          <w:rPr>
            <w:rFonts w:ascii="Arial" w:eastAsia="SimSun" w:hAnsi="Arial" w:cs="Arial"/>
            <w:lang w:val="es-ES_tradnl" w:eastAsia="zh-CN"/>
          </w:rPr>
          <w:delText>Dada la rápida evolución de la situación, muchos países se enfrentan al reto de obtener datos precisos y actualizados sobre la capacidad de respuesta ante la COVID-19 y mantener la prestación de los servicios esenciales de salud.</w:delText>
        </w:r>
        <w:r w:rsidR="00C55BA1" w:rsidRPr="00797DBE" w:rsidDel="00156A49">
          <w:rPr>
            <w:rFonts w:ascii="Arial" w:eastAsia="SimSun" w:hAnsi="Arial" w:cs="Arial"/>
            <w:lang w:val="es-ES" w:eastAsia="zh-CN"/>
          </w:rPr>
          <w:delText xml:space="preserve"> </w:delText>
        </w:r>
        <w:r w:rsidR="00236536" w:rsidRPr="00B75489" w:rsidDel="00156A49">
          <w:rPr>
            <w:rFonts w:ascii="Arial" w:eastAsia="SimSun" w:hAnsi="Arial" w:cs="Arial"/>
            <w:lang w:val="es-ES_tradnl" w:eastAsia="zh-CN"/>
          </w:rPr>
          <w:delText>Pocos países disponen de datos fiables y recientes sobre las capacidades actuales y potenciales del personal y los servicios de salud.</w:delText>
        </w:r>
        <w:r w:rsidR="001803CA" w:rsidRPr="00797DBE" w:rsidDel="00156A49">
          <w:rPr>
            <w:rFonts w:ascii="Arial" w:eastAsia="SimSun" w:hAnsi="Arial" w:cs="Arial"/>
            <w:lang w:val="es-ES" w:eastAsia="zh-CN"/>
          </w:rPr>
          <w:delText xml:space="preserve"> </w:delText>
        </w:r>
        <w:r w:rsidR="00236536" w:rsidRPr="00B75489" w:rsidDel="00156A49">
          <w:rPr>
            <w:rFonts w:ascii="Arial" w:eastAsia="SimSun" w:hAnsi="Arial" w:cs="Arial"/>
            <w:lang w:val="es-ES_tradnl" w:eastAsia="zh-CN"/>
          </w:rPr>
          <w:delText xml:space="preserve">Aun son menos los que pueden vigilar la afectación de los servicios esenciales de salud a fin de diseñar estrategias de mitigación, orientar las respuestas ante las </w:delText>
        </w:r>
        <w:r w:rsidR="003D4309" w:rsidRPr="00B75489" w:rsidDel="00156A49">
          <w:rPr>
            <w:rFonts w:ascii="Arial" w:eastAsia="SimSun" w:hAnsi="Arial" w:cs="Arial"/>
            <w:lang w:val="es-ES_tradnl" w:eastAsia="zh-CN"/>
          </w:rPr>
          <w:delText>cambiantes</w:delText>
        </w:r>
        <w:r w:rsidR="00236536" w:rsidRPr="00B75489" w:rsidDel="00156A49">
          <w:rPr>
            <w:rFonts w:ascii="Arial" w:eastAsia="SimSun" w:hAnsi="Arial" w:cs="Arial"/>
            <w:lang w:val="es-ES_tradnl" w:eastAsia="zh-CN"/>
          </w:rPr>
          <w:delText xml:space="preserve"> necesidades de las comunidades y superar los obstáculos de acceso a la atención de salud.</w:delText>
        </w:r>
      </w:del>
    </w:p>
    <w:p w14:paraId="6A5B4073" w14:textId="473DD9A1" w:rsidR="00C55BA1" w:rsidRPr="00797DBE" w:rsidDel="00156A49" w:rsidRDefault="003D4309" w:rsidP="003D4309">
      <w:pPr>
        <w:spacing w:after="120" w:line="260" w:lineRule="auto"/>
        <w:rPr>
          <w:del w:id="125" w:author="Administrador" w:date="2021-08-19T20:12:00Z"/>
          <w:rFonts w:ascii="Arial" w:hAnsi="Arial" w:cs="Arial"/>
          <w:lang w:val="es-ES"/>
        </w:rPr>
      </w:pPr>
      <w:bookmarkStart w:id="126" w:name="_Hlk54706310"/>
      <w:bookmarkEnd w:id="121"/>
      <w:del w:id="127" w:author="Administrador" w:date="2021-08-19T20:12:00Z">
        <w:r w:rsidRPr="00B75489" w:rsidDel="00156A49">
          <w:rPr>
            <w:rFonts w:ascii="Arial" w:hAnsi="Arial" w:cs="Arial"/>
            <w:lang w:val="es-ES_tradnl"/>
          </w:rPr>
          <w:delText xml:space="preserve">Para hacer frente a esta situación, la OMS ha elaborado </w:delText>
        </w:r>
        <w:r w:rsidRPr="00B75489" w:rsidDel="00156A49">
          <w:rPr>
            <w:rFonts w:ascii="Arial" w:hAnsi="Arial" w:cs="Arial"/>
            <w:i/>
            <w:lang w:val="es-ES_tradnl"/>
          </w:rPr>
          <w:delText>Necesidades, percepciones y demandas de las comunidades:</w:delText>
        </w:r>
        <w:r w:rsidR="00EB3087" w:rsidRPr="00797DBE" w:rsidDel="00156A49">
          <w:rPr>
            <w:rFonts w:ascii="Arial" w:hAnsi="Arial" w:cs="Arial"/>
            <w:i/>
            <w:lang w:val="es-ES"/>
          </w:rPr>
          <w:delText xml:space="preserve"> </w:delText>
        </w:r>
        <w:r w:rsidRPr="00B75489" w:rsidDel="00156A49">
          <w:rPr>
            <w:rFonts w:ascii="Arial" w:hAnsi="Arial" w:cs="Arial"/>
            <w:i/>
            <w:lang w:val="es-ES_tradnl"/>
          </w:rPr>
          <w:delText xml:space="preserve">instrumento </w:delText>
        </w:r>
        <w:r w:rsidR="00797DBE" w:rsidDel="00156A49">
          <w:rPr>
            <w:rFonts w:ascii="Arial" w:hAnsi="Arial" w:cs="Arial"/>
            <w:i/>
            <w:lang w:val="es-ES_tradnl"/>
          </w:rPr>
          <w:delText>de</w:delText>
        </w:r>
        <w:r w:rsidRPr="00B75489" w:rsidDel="00156A49">
          <w:rPr>
            <w:rFonts w:ascii="Arial" w:hAnsi="Arial" w:cs="Arial"/>
            <w:i/>
            <w:lang w:val="es-ES_tradnl"/>
          </w:rPr>
          <w:delText xml:space="preserve"> evaluación </w:delText>
        </w:r>
        <w:r w:rsidR="00797DBE" w:rsidDel="00156A49">
          <w:rPr>
            <w:rFonts w:ascii="Arial" w:hAnsi="Arial" w:cs="Arial"/>
            <w:i/>
            <w:lang w:val="es-ES_tradnl"/>
          </w:rPr>
          <w:delText>comunitaria</w:delText>
        </w:r>
        <w:r w:rsidRPr="00B75489" w:rsidDel="00156A49">
          <w:rPr>
            <w:rFonts w:ascii="Arial" w:hAnsi="Arial" w:cs="Arial"/>
            <w:lang w:val="es-ES_tradnl"/>
          </w:rPr>
          <w:delText>,</w:delText>
        </w:r>
        <w:r w:rsidR="00C55BA1" w:rsidRPr="00797DBE" w:rsidDel="00156A49">
          <w:rPr>
            <w:rFonts w:ascii="Arial" w:eastAsia="SimSun" w:hAnsi="Arial" w:cs="Arial"/>
            <w:lang w:val="es-ES" w:eastAsia="zh-CN"/>
          </w:rPr>
          <w:delText xml:space="preserve"> </w:delText>
        </w:r>
        <w:r w:rsidRPr="00B75489" w:rsidDel="00156A49">
          <w:rPr>
            <w:rFonts w:ascii="Arial" w:eastAsia="SimSun" w:hAnsi="Arial" w:cs="Arial"/>
            <w:lang w:val="es-ES_tradnl" w:eastAsia="zh-CN"/>
          </w:rPr>
          <w:delText>que puede ayudar a determinar las dificultades de los sistemas de salud y a realizar un seguimiento de las necesidades y actitudes de las comunidades y de las barreras que encuentran para acceder a la atención durante la pandemia de COVID</w:delText>
        </w:r>
        <w:r w:rsidR="00C57D75" w:rsidDel="00156A49">
          <w:rPr>
            <w:rFonts w:ascii="Arial" w:eastAsia="SimSun" w:hAnsi="Arial" w:cs="Arial"/>
            <w:lang w:val="es-ES_tradnl" w:eastAsia="zh-CN"/>
          </w:rPr>
          <w:noBreakHyphen/>
        </w:r>
        <w:r w:rsidRPr="00B75489" w:rsidDel="00156A49">
          <w:rPr>
            <w:rFonts w:ascii="Arial" w:eastAsia="SimSun" w:hAnsi="Arial" w:cs="Arial"/>
            <w:lang w:val="es-ES_tradnl" w:eastAsia="zh-CN"/>
          </w:rPr>
          <w:delText>19.</w:delText>
        </w:r>
        <w:r w:rsidR="00C55BA1" w:rsidRPr="00797DBE" w:rsidDel="00156A49">
          <w:rPr>
            <w:rFonts w:ascii="Arial" w:eastAsia="SimSun" w:hAnsi="Arial" w:cs="Arial"/>
            <w:lang w:val="es-ES" w:eastAsia="zh-CN"/>
          </w:rPr>
          <w:delText xml:space="preserve"> </w:delText>
        </w:r>
        <w:r w:rsidRPr="00B75489" w:rsidDel="00156A49">
          <w:rPr>
            <w:rFonts w:ascii="Arial" w:eastAsia="SimSun" w:hAnsi="Arial" w:cs="Arial"/>
            <w:lang w:val="es-ES_tradnl" w:eastAsia="zh-CN"/>
          </w:rPr>
          <w:delText>Forma parte de una serie</w:delText>
        </w:r>
        <w:r w:rsidR="004025E5" w:rsidDel="00156A49">
          <w:rPr>
            <w:rFonts w:ascii="Arial" w:eastAsia="SimSun" w:hAnsi="Arial" w:cs="Arial"/>
            <w:lang w:val="es-ES_tradnl" w:eastAsia="zh-CN"/>
          </w:rPr>
          <w:delText xml:space="preserve"> más amplia</w:delText>
        </w:r>
        <w:r w:rsidRPr="00B75489" w:rsidDel="00156A49">
          <w:rPr>
            <w:rFonts w:ascii="Arial" w:eastAsia="SimSun" w:hAnsi="Arial" w:cs="Arial"/>
            <w:lang w:val="es-ES_tradnl" w:eastAsia="zh-CN"/>
          </w:rPr>
          <w:delText xml:space="preserve"> de </w:delText>
        </w:r>
        <w:r w:rsidR="008714BA" w:rsidDel="00156A49">
          <w:fldChar w:fldCharType="begin"/>
        </w:r>
        <w:r w:rsidR="008714BA" w:rsidRPr="00FF4B66" w:rsidDel="00156A49">
          <w:rPr>
            <w:lang w:val="es-ES_tradnl"/>
            <w:rPrChange w:id="128" w:author="Houghton, Ms. Natalia (WDC)" w:date="2021-05-19T15:49:00Z">
              <w:rPr/>
            </w:rPrChange>
          </w:rPr>
          <w:delInstrText xml:space="preserve"> HYPERLINK "https://www.who.int/teams/integrated-health-services/monitoring-health-services" </w:delInstrText>
        </w:r>
        <w:r w:rsidR="008714BA" w:rsidDel="00156A49">
          <w:fldChar w:fldCharType="separate"/>
        </w:r>
        <w:r w:rsidRPr="00B75489" w:rsidDel="00156A49">
          <w:rPr>
            <w:rStyle w:val="Hipervnculo"/>
            <w:rFonts w:ascii="Arial" w:hAnsi="Arial" w:cs="Arial"/>
            <w:lang w:val="es-ES_tradnl"/>
          </w:rPr>
          <w:delText xml:space="preserve">evaluaciones de la capacidad de los </w:delText>
        </w:r>
        <w:r w:rsidR="004025E5" w:rsidDel="00156A49">
          <w:rPr>
            <w:rStyle w:val="Hipervnculo"/>
            <w:rFonts w:ascii="Arial" w:hAnsi="Arial" w:cs="Arial"/>
            <w:lang w:val="es-ES_tradnl"/>
          </w:rPr>
          <w:delText>servicios</w:delText>
        </w:r>
        <w:r w:rsidR="004025E5" w:rsidRPr="00B75489" w:rsidDel="00156A49">
          <w:rPr>
            <w:rStyle w:val="Hipervnculo"/>
            <w:rFonts w:ascii="Arial" w:hAnsi="Arial" w:cs="Arial"/>
            <w:lang w:val="es-ES_tradnl"/>
          </w:rPr>
          <w:delText xml:space="preserve"> </w:delText>
        </w:r>
        <w:r w:rsidRPr="00B75489" w:rsidDel="00156A49">
          <w:rPr>
            <w:rStyle w:val="Hipervnculo"/>
            <w:rFonts w:ascii="Arial" w:hAnsi="Arial" w:cs="Arial"/>
            <w:lang w:val="es-ES_tradnl"/>
          </w:rPr>
          <w:delText>de salud en el contexto de la pandemia de COVID-19</w:delText>
        </w:r>
        <w:r w:rsidR="008714BA" w:rsidDel="00156A49">
          <w:rPr>
            <w:rStyle w:val="Hipervnculo"/>
            <w:rFonts w:ascii="Arial" w:hAnsi="Arial" w:cs="Arial"/>
            <w:lang w:val="es-ES_tradnl"/>
          </w:rPr>
          <w:fldChar w:fldCharType="end"/>
        </w:r>
        <w:r w:rsidR="004D502F" w:rsidRPr="00797DBE" w:rsidDel="00156A49">
          <w:rPr>
            <w:rFonts w:ascii="Arial" w:hAnsi="Arial" w:cs="Arial"/>
            <w:lang w:val="es-ES"/>
          </w:rPr>
          <w:delText xml:space="preserve"> </w:delText>
        </w:r>
        <w:r w:rsidR="004D502F" w:rsidRPr="00797DBE" w:rsidDel="00156A49">
          <w:rPr>
            <w:rFonts w:ascii="Arial" w:hAnsi="Arial" w:cs="Arial"/>
            <w:i/>
            <w:lang w:val="es-ES"/>
          </w:rPr>
          <w:delText>(1)</w:delText>
        </w:r>
        <w:r w:rsidR="004D502F" w:rsidRPr="00797DBE" w:rsidDel="00156A49">
          <w:rPr>
            <w:rFonts w:ascii="Arial" w:hAnsi="Arial" w:cs="Arial"/>
            <w:lang w:val="es-ES"/>
          </w:rPr>
          <w:delText>.</w:delText>
        </w:r>
        <w:r w:rsidR="00C55BA1" w:rsidRPr="00797DBE" w:rsidDel="00156A49">
          <w:rPr>
            <w:rFonts w:ascii="Arial" w:hAnsi="Arial" w:cs="Arial"/>
            <w:lang w:val="es-ES"/>
          </w:rPr>
          <w:delText xml:space="preserve"> </w:delText>
        </w:r>
        <w:r w:rsidRPr="00B75489" w:rsidDel="00156A49">
          <w:rPr>
            <w:rStyle w:val="Hipervnculo"/>
            <w:rFonts w:ascii="Arial" w:hAnsi="Arial" w:cs="Arial"/>
            <w:color w:val="auto"/>
            <w:u w:val="none"/>
            <w:lang w:val="es-ES_tradnl"/>
          </w:rPr>
          <w:delText>Se trata de un conjunto de instrumentos de vigilancia enfocados en distintos aspectos del doble esfuerzo que supone mantener los servicios esenciales de salud sin descuidar la atención de los casos de COVID-19.</w:delText>
        </w:r>
        <w:r w:rsidR="00C55BA1" w:rsidRPr="00797DBE" w:rsidDel="00156A49">
          <w:rPr>
            <w:rFonts w:ascii="Arial" w:hAnsi="Arial" w:cs="Arial"/>
            <w:lang w:val="es-ES"/>
          </w:rPr>
          <w:delText xml:space="preserve"> </w:delText>
        </w:r>
        <w:bookmarkEnd w:id="126"/>
        <w:r w:rsidRPr="00B75489" w:rsidDel="00156A49">
          <w:rPr>
            <w:rFonts w:ascii="Arial" w:hAnsi="Arial" w:cs="Arial"/>
            <w:lang w:val="es-ES_tradnl"/>
          </w:rPr>
          <w:delText>La serie y los módulos que la integran se describen en el Anexo 1.</w:delText>
        </w:r>
      </w:del>
    </w:p>
    <w:p w14:paraId="49C4716A" w14:textId="54E9E3AF" w:rsidR="00C55BA1" w:rsidRPr="00797DBE" w:rsidDel="00156A49" w:rsidRDefault="003D4309" w:rsidP="003D4309">
      <w:pPr>
        <w:pStyle w:val="Ttulo2"/>
        <w:spacing w:line="260" w:lineRule="auto"/>
        <w:rPr>
          <w:del w:id="129" w:author="Administrador" w:date="2021-08-19T20:12:00Z"/>
          <w:lang w:val="es-ES"/>
        </w:rPr>
      </w:pPr>
      <w:bookmarkStart w:id="130" w:name="_Toc67040843"/>
      <w:del w:id="131" w:author="Administrador" w:date="2021-08-19T20:12:00Z">
        <w:r w:rsidRPr="00B75489" w:rsidDel="00156A49">
          <w:rPr>
            <w:lang w:val="es-ES_tradnl"/>
          </w:rPr>
          <w:delText>Objetivos del presente instrumento</w:delText>
        </w:r>
        <w:bookmarkEnd w:id="130"/>
      </w:del>
    </w:p>
    <w:p w14:paraId="103FD018" w14:textId="6D4CD0DF" w:rsidR="00C55BA1" w:rsidRPr="00797DBE" w:rsidDel="00156A49" w:rsidRDefault="003D4309" w:rsidP="00044334">
      <w:pPr>
        <w:spacing w:line="260" w:lineRule="auto"/>
        <w:rPr>
          <w:del w:id="132" w:author="Administrador" w:date="2021-08-19T20:12:00Z"/>
          <w:rStyle w:val="normaltextrun1"/>
          <w:rFonts w:ascii="Arial" w:hAnsi="Arial" w:cs="Arial"/>
          <w:lang w:val="es-ES"/>
        </w:rPr>
      </w:pPr>
      <w:del w:id="133" w:author="Administrador" w:date="2021-08-19T20:12:00Z">
        <w:r w:rsidRPr="00B75489" w:rsidDel="00156A49">
          <w:rPr>
            <w:rFonts w:ascii="Arial" w:hAnsi="Arial" w:cs="Arial"/>
            <w:i/>
            <w:lang w:val="es-ES_tradnl"/>
          </w:rPr>
          <w:delText>Necesidades, percepciones y demandas de las comunidades:</w:delText>
        </w:r>
        <w:r w:rsidR="00EB3087" w:rsidRPr="00797DBE" w:rsidDel="00156A49">
          <w:rPr>
            <w:rFonts w:ascii="Arial" w:hAnsi="Arial" w:cs="Arial"/>
            <w:i/>
            <w:lang w:val="es-ES"/>
          </w:rPr>
          <w:delText xml:space="preserve"> </w:delText>
        </w:r>
        <w:r w:rsidRPr="00B75489" w:rsidDel="00156A49">
          <w:rPr>
            <w:rFonts w:ascii="Arial" w:hAnsi="Arial" w:cs="Arial"/>
            <w:i/>
            <w:lang w:val="es-ES_tradnl"/>
          </w:rPr>
          <w:delText xml:space="preserve">instrumento </w:delText>
        </w:r>
        <w:r w:rsidR="00797DBE" w:rsidDel="00156A49">
          <w:rPr>
            <w:rFonts w:ascii="Arial" w:hAnsi="Arial" w:cs="Arial"/>
            <w:i/>
            <w:lang w:val="es-ES_tradnl"/>
          </w:rPr>
          <w:delText>de</w:delText>
        </w:r>
        <w:r w:rsidRPr="00B75489" w:rsidDel="00156A49">
          <w:rPr>
            <w:rFonts w:ascii="Arial" w:hAnsi="Arial" w:cs="Arial"/>
            <w:i/>
            <w:lang w:val="es-ES_tradnl"/>
          </w:rPr>
          <w:delText xml:space="preserve"> evaluación </w:delText>
        </w:r>
        <w:r w:rsidR="00797DBE" w:rsidDel="00156A49">
          <w:rPr>
            <w:rFonts w:ascii="Arial" w:hAnsi="Arial" w:cs="Arial"/>
            <w:i/>
            <w:lang w:val="es-ES_tradnl"/>
          </w:rPr>
          <w:delText>comunitaria</w:delText>
        </w:r>
        <w:r w:rsidRPr="00B75489" w:rsidDel="00156A49">
          <w:rPr>
            <w:rFonts w:ascii="Arial" w:hAnsi="Arial" w:cs="Arial"/>
            <w:i/>
            <w:lang w:val="es-ES_tradnl"/>
          </w:rPr>
          <w:delText xml:space="preserve"> </w:delText>
        </w:r>
        <w:r w:rsidRPr="00B75489" w:rsidDel="00156A49">
          <w:rPr>
            <w:rFonts w:ascii="Arial" w:hAnsi="Arial" w:cs="Arial"/>
            <w:lang w:val="es-ES_tradnl"/>
          </w:rPr>
          <w:delText xml:space="preserve">puede servir a los países para realizar un rápido sondeo de las necesidades sanitarias de las comunidades y de sus percepciones </w:delText>
        </w:r>
        <w:r w:rsidR="00E3371E" w:rsidRPr="00B75489" w:rsidDel="00156A49">
          <w:rPr>
            <w:rFonts w:ascii="Arial" w:hAnsi="Arial" w:cs="Arial"/>
            <w:lang w:val="es-ES_tradnl"/>
          </w:rPr>
          <w:delText>sobre</w:delText>
        </w:r>
        <w:r w:rsidRPr="00B75489" w:rsidDel="00156A49">
          <w:rPr>
            <w:rFonts w:ascii="Arial" w:hAnsi="Arial" w:cs="Arial"/>
            <w:lang w:val="es-ES_tradnl"/>
          </w:rPr>
          <w:delText xml:space="preserve"> la utilización de los servicios esenciales de salud durante el brote de COVID-19.</w:delText>
        </w:r>
        <w:r w:rsidR="004D502F" w:rsidRPr="00797DBE" w:rsidDel="00156A49">
          <w:rPr>
            <w:rFonts w:ascii="Arial" w:hAnsi="Arial" w:cs="Arial"/>
            <w:lang w:val="es-ES"/>
          </w:rPr>
          <w:delText xml:space="preserve"> </w:delText>
        </w:r>
        <w:r w:rsidRPr="00B75489" w:rsidDel="00156A49">
          <w:rPr>
            <w:rFonts w:ascii="Arial" w:hAnsi="Arial" w:cs="Arial"/>
            <w:lang w:val="es-ES_tradnl"/>
          </w:rPr>
          <w:delText>La evaluación ayuda a establecer un sistema de alerta anticipada que facilite la adopción de estrategias de respuesta para seguir atendiendo las necesidades sanitarias de las comunidades durante la pandemia.</w:delText>
        </w:r>
        <w:r w:rsidR="00DC6E6D" w:rsidRPr="00797DBE" w:rsidDel="00156A49">
          <w:rPr>
            <w:rFonts w:ascii="Arial" w:hAnsi="Arial" w:cs="Arial"/>
            <w:lang w:val="es-ES"/>
          </w:rPr>
          <w:delText xml:space="preserve"> </w:delText>
        </w:r>
        <w:r w:rsidR="00044334" w:rsidRPr="00B75489" w:rsidDel="00156A49">
          <w:rPr>
            <w:rStyle w:val="normaltextrun1"/>
            <w:rFonts w:ascii="Arial" w:hAnsi="Arial" w:cs="Arial"/>
            <w:lang w:val="es-ES_tradnl"/>
          </w:rPr>
          <w:delText>El presente instrumento de evaluación se basa en los instrumentos y las orientaciones de la OMS y sus asociados sobre las necesidades sanitarias de las comunidades, la continuidad de los servicios esenciales de salud y los planes de preparación ante la COVID-19</w:delText>
        </w:r>
        <w:r w:rsidR="004D502F" w:rsidRPr="00797DBE" w:rsidDel="00156A49">
          <w:rPr>
            <w:rStyle w:val="normaltextrun1"/>
            <w:rFonts w:ascii="Arial" w:hAnsi="Arial" w:cs="Arial"/>
            <w:lang w:val="es-ES"/>
          </w:rPr>
          <w:delText xml:space="preserve"> </w:delText>
        </w:r>
        <w:r w:rsidR="004D502F" w:rsidRPr="00797DBE" w:rsidDel="00156A49">
          <w:rPr>
            <w:rStyle w:val="normaltextrun1"/>
            <w:rFonts w:ascii="Arial" w:hAnsi="Arial" w:cs="Arial"/>
            <w:i/>
            <w:lang w:val="es-ES"/>
          </w:rPr>
          <w:delText>(</w:delText>
        </w:r>
        <w:r w:rsidR="00D5228A" w:rsidRPr="00797DBE" w:rsidDel="00156A49">
          <w:rPr>
            <w:rStyle w:val="normaltextrun1"/>
            <w:rFonts w:ascii="Arial" w:hAnsi="Arial" w:cs="Arial"/>
            <w:i/>
            <w:lang w:val="es-ES"/>
          </w:rPr>
          <w:delText>2</w:delText>
        </w:r>
        <w:r w:rsidR="001803CA" w:rsidRPr="00797DBE" w:rsidDel="00156A49">
          <w:rPr>
            <w:rStyle w:val="normaltextrun1"/>
            <w:rFonts w:ascii="Arial" w:hAnsi="Arial" w:cs="Arial"/>
            <w:i/>
            <w:lang w:val="es-ES"/>
          </w:rPr>
          <w:delText>–</w:delText>
        </w:r>
        <w:r w:rsidR="00E934BF" w:rsidRPr="00797DBE" w:rsidDel="00156A49">
          <w:rPr>
            <w:rStyle w:val="normaltextrun1"/>
            <w:rFonts w:ascii="Arial" w:hAnsi="Arial" w:cs="Arial"/>
            <w:i/>
            <w:lang w:val="es-ES"/>
          </w:rPr>
          <w:delText>7</w:delText>
        </w:r>
        <w:r w:rsidR="00C55BA1" w:rsidRPr="00797DBE" w:rsidDel="00156A49">
          <w:rPr>
            <w:rStyle w:val="normaltextrun1"/>
            <w:rFonts w:ascii="Arial" w:hAnsi="Arial" w:cs="Arial"/>
            <w:i/>
            <w:lang w:val="es-ES"/>
          </w:rPr>
          <w:delText>)</w:delText>
        </w:r>
        <w:r w:rsidR="00B72FB0" w:rsidRPr="00797DBE" w:rsidDel="00156A49">
          <w:rPr>
            <w:rStyle w:val="normaltextrun1"/>
            <w:rFonts w:ascii="Arial" w:hAnsi="Arial" w:cs="Arial"/>
            <w:lang w:val="es-ES"/>
          </w:rPr>
          <w:delText>.</w:delText>
        </w:r>
        <w:r w:rsidR="00C4055F" w:rsidRPr="00B75489" w:rsidDel="00156A49">
          <w:rPr>
            <w:rStyle w:val="Refdenotaalpie"/>
            <w:rFonts w:ascii="Arial" w:hAnsi="Arial" w:cs="Arial"/>
            <w:lang w:val="en-GB"/>
          </w:rPr>
          <w:footnoteReference w:id="2"/>
        </w:r>
      </w:del>
    </w:p>
    <w:p w14:paraId="7B1EE15C" w14:textId="14770CF5" w:rsidR="009E2082" w:rsidRPr="00797DBE" w:rsidDel="00156A49" w:rsidRDefault="00044334" w:rsidP="00044334">
      <w:pPr>
        <w:keepNext/>
        <w:keepLines/>
        <w:spacing w:before="120" w:after="120" w:line="260" w:lineRule="auto"/>
        <w:rPr>
          <w:del w:id="137" w:author="Administrador" w:date="2021-08-19T20:12:00Z"/>
          <w:rFonts w:ascii="Arial" w:eastAsiaTheme="majorEastAsia" w:hAnsi="Arial" w:cs="Arial"/>
          <w:b/>
          <w:bCs/>
          <w:color w:val="F99E28"/>
          <w:lang w:val="es-ES"/>
        </w:rPr>
      </w:pPr>
      <w:del w:id="138" w:author="Administrador" w:date="2021-08-19T20:12:00Z">
        <w:r w:rsidRPr="00B75489" w:rsidDel="00156A49">
          <w:rPr>
            <w:rFonts w:ascii="Arial" w:eastAsiaTheme="majorEastAsia" w:hAnsi="Arial" w:cs="Arial"/>
            <w:b/>
            <w:bCs/>
            <w:color w:val="F99E28"/>
            <w:lang w:val="es-ES_tradnl"/>
          </w:rPr>
          <w:delText>Áreas de contenido</w:delText>
        </w:r>
      </w:del>
    </w:p>
    <w:p w14:paraId="6AB892E9" w14:textId="4BC94D37" w:rsidR="004D502F" w:rsidRPr="00797DBE" w:rsidDel="00156A49" w:rsidRDefault="00AE65C7" w:rsidP="00AE65C7">
      <w:pPr>
        <w:spacing w:before="120" w:after="120" w:line="260" w:lineRule="auto"/>
        <w:jc w:val="both"/>
        <w:rPr>
          <w:del w:id="139" w:author="Administrador" w:date="2021-08-19T20:12:00Z"/>
          <w:rFonts w:ascii="Arial" w:hAnsi="Arial" w:cs="Arial"/>
          <w:lang w:val="es-ES"/>
        </w:rPr>
      </w:pPr>
      <w:del w:id="140" w:author="Administrador" w:date="2021-08-19T20:12:00Z">
        <w:r w:rsidRPr="00B75489" w:rsidDel="00156A49">
          <w:rPr>
            <w:rFonts w:ascii="Arial" w:eastAsiaTheme="majorEastAsia" w:hAnsi="Arial" w:cs="Arial"/>
            <w:bCs/>
            <w:lang w:val="es-ES_tradnl"/>
          </w:rPr>
          <w:delText>El presente instrumento de evaluación se centra en las percepciones de las comunidades acerca de la utilización de los servicios esenciales de salud en el contexto del brote de COVID-19, en concreto:</w:delText>
        </w:r>
      </w:del>
    </w:p>
    <w:p w14:paraId="45E8E4AA" w14:textId="2303F289" w:rsidR="002D5A5B" w:rsidRPr="00797DBE" w:rsidDel="00156A49" w:rsidRDefault="00AE65C7" w:rsidP="00AE65C7">
      <w:pPr>
        <w:pStyle w:val="Prrafodelista"/>
        <w:numPr>
          <w:ilvl w:val="0"/>
          <w:numId w:val="41"/>
        </w:numPr>
        <w:spacing w:before="120" w:after="120" w:line="260" w:lineRule="auto"/>
        <w:rPr>
          <w:del w:id="141" w:author="Administrador" w:date="2021-08-19T20:12:00Z"/>
          <w:rFonts w:ascii="Arial" w:hAnsi="Arial" w:cs="Arial"/>
          <w:lang w:val="es-ES"/>
        </w:rPr>
      </w:pPr>
      <w:del w:id="142" w:author="Administrador" w:date="2021-08-19T20:12:00Z">
        <w:r w:rsidRPr="00B75489" w:rsidDel="00156A49">
          <w:rPr>
            <w:rFonts w:ascii="Arial" w:hAnsi="Arial" w:cs="Arial"/>
            <w:lang w:val="es-ES_tradnl"/>
          </w:rPr>
          <w:delText>la necesidad desatendida de servicios esenciales de salud;</w:delText>
        </w:r>
      </w:del>
    </w:p>
    <w:p w14:paraId="12991671" w14:textId="34EAB009" w:rsidR="002D5A5B" w:rsidRPr="00797DBE" w:rsidDel="00156A49" w:rsidRDefault="00AE65C7" w:rsidP="00AE65C7">
      <w:pPr>
        <w:pStyle w:val="Prrafodelista"/>
        <w:numPr>
          <w:ilvl w:val="0"/>
          <w:numId w:val="41"/>
        </w:numPr>
        <w:spacing w:before="120" w:after="120" w:line="260" w:lineRule="auto"/>
        <w:rPr>
          <w:del w:id="143" w:author="Administrador" w:date="2021-08-19T20:12:00Z"/>
          <w:rFonts w:ascii="Arial" w:hAnsi="Arial" w:cs="Arial"/>
          <w:lang w:val="es-ES"/>
        </w:rPr>
      </w:pPr>
      <w:del w:id="144" w:author="Administrador" w:date="2021-08-19T20:12:00Z">
        <w:r w:rsidRPr="00B75489" w:rsidDel="00156A49">
          <w:rPr>
            <w:rFonts w:ascii="Arial" w:hAnsi="Arial" w:cs="Arial"/>
            <w:lang w:val="es-ES_tradnl"/>
          </w:rPr>
          <w:delText>las barreras percibidas para la utilización de los servicios esenciales de salud, teniendo en cuenta los factores de oferta y demanda;</w:delText>
        </w:r>
        <w:r w:rsidR="002D5A5B" w:rsidRPr="00797DBE" w:rsidDel="00156A49">
          <w:rPr>
            <w:rFonts w:ascii="Arial" w:hAnsi="Arial" w:cs="Arial"/>
            <w:lang w:val="es-ES"/>
          </w:rPr>
          <w:delText xml:space="preserve"> </w:delText>
        </w:r>
      </w:del>
    </w:p>
    <w:p w14:paraId="15FEA7DF" w14:textId="31F4053E" w:rsidR="002D5A5B" w:rsidRPr="00797DBE" w:rsidDel="00156A49" w:rsidRDefault="00AE65C7" w:rsidP="00AE65C7">
      <w:pPr>
        <w:pStyle w:val="Prrafodelista"/>
        <w:numPr>
          <w:ilvl w:val="0"/>
          <w:numId w:val="41"/>
        </w:numPr>
        <w:spacing w:before="120" w:after="120" w:line="260" w:lineRule="auto"/>
        <w:rPr>
          <w:del w:id="145" w:author="Administrador" w:date="2021-08-19T20:12:00Z"/>
          <w:rFonts w:ascii="Arial" w:hAnsi="Arial" w:cs="Arial"/>
          <w:lang w:val="es-ES"/>
        </w:rPr>
      </w:pPr>
      <w:del w:id="146" w:author="Administrador" w:date="2021-08-19T20:12:00Z">
        <w:r w:rsidRPr="00B75489" w:rsidDel="00156A49">
          <w:rPr>
            <w:rFonts w:ascii="Arial" w:hAnsi="Arial" w:cs="Arial"/>
            <w:lang w:val="es-ES_tradnl"/>
          </w:rPr>
          <w:delText>las actitudes frente a la vacunación contra la COVID-19;</w:delText>
        </w:r>
      </w:del>
    </w:p>
    <w:p w14:paraId="657AE00A" w14:textId="579B78E3" w:rsidR="002D5A5B" w:rsidRPr="00797DBE" w:rsidDel="00156A49" w:rsidRDefault="00AE65C7" w:rsidP="00AE65C7">
      <w:pPr>
        <w:pStyle w:val="Prrafodelista"/>
        <w:numPr>
          <w:ilvl w:val="0"/>
          <w:numId w:val="41"/>
        </w:numPr>
        <w:spacing w:before="120" w:after="120" w:line="260" w:lineRule="auto"/>
        <w:rPr>
          <w:del w:id="147" w:author="Administrador" w:date="2021-08-19T20:12:00Z"/>
          <w:rFonts w:ascii="Arial" w:hAnsi="Arial" w:cs="Arial"/>
          <w:lang w:val="es-ES"/>
        </w:rPr>
      </w:pPr>
      <w:del w:id="148" w:author="Administrador" w:date="2021-08-19T20:12:00Z">
        <w:r w:rsidRPr="00B75489" w:rsidDel="00156A49">
          <w:rPr>
            <w:rFonts w:ascii="Arial" w:hAnsi="Arial" w:cs="Arial"/>
            <w:lang w:val="es-ES_tradnl"/>
          </w:rPr>
          <w:delText>los valores y las vulnerabilidades de las comunidades</w:delText>
        </w:r>
      </w:del>
    </w:p>
    <w:p w14:paraId="35F1CB28" w14:textId="08F5DD6D" w:rsidR="002D5A5B" w:rsidRPr="00797DBE" w:rsidDel="00156A49" w:rsidRDefault="00AE65C7" w:rsidP="00AE65C7">
      <w:pPr>
        <w:pStyle w:val="Prrafodelista"/>
        <w:numPr>
          <w:ilvl w:val="0"/>
          <w:numId w:val="41"/>
        </w:numPr>
        <w:spacing w:before="120" w:after="120" w:line="260" w:lineRule="auto"/>
        <w:rPr>
          <w:del w:id="149" w:author="Administrador" w:date="2021-08-19T20:12:00Z"/>
          <w:rFonts w:ascii="Arial" w:hAnsi="Arial" w:cs="Arial"/>
          <w:lang w:val="es-ES"/>
        </w:rPr>
      </w:pPr>
      <w:del w:id="150" w:author="Administrador" w:date="2021-08-19T20:12:00Z">
        <w:r w:rsidRPr="00B75489" w:rsidDel="00156A49">
          <w:rPr>
            <w:rFonts w:ascii="Arial" w:hAnsi="Arial" w:cs="Arial"/>
            <w:lang w:val="es-ES_tradnl"/>
          </w:rPr>
          <w:delText>los obstáculos a la prestación de servicios de ámbito comunitario.</w:delText>
        </w:r>
      </w:del>
    </w:p>
    <w:p w14:paraId="180B8A1C" w14:textId="4CDA360B" w:rsidR="00C55BA1" w:rsidRPr="00797DBE" w:rsidDel="00156A49" w:rsidRDefault="00AE65C7" w:rsidP="00AE65C7">
      <w:pPr>
        <w:spacing w:before="120" w:after="120" w:line="260" w:lineRule="auto"/>
        <w:rPr>
          <w:del w:id="151" w:author="Administrador" w:date="2021-08-19T20:12:00Z"/>
          <w:rFonts w:ascii="Arial" w:eastAsiaTheme="majorEastAsia" w:hAnsi="Arial" w:cs="Arial"/>
          <w:b/>
          <w:bCs/>
          <w:color w:val="F99E28"/>
          <w:lang w:val="es-ES"/>
        </w:rPr>
      </w:pPr>
      <w:del w:id="152" w:author="Administrador" w:date="2021-08-19T20:12:00Z">
        <w:r w:rsidRPr="00B75489" w:rsidDel="00156A49">
          <w:rPr>
            <w:rFonts w:ascii="Arial" w:eastAsiaTheme="majorEastAsia" w:hAnsi="Arial" w:cs="Arial"/>
            <w:b/>
            <w:bCs/>
            <w:color w:val="F99E28"/>
            <w:lang w:val="es-ES_tradnl"/>
          </w:rPr>
          <w:delText>Destinatarios</w:delText>
        </w:r>
        <w:r w:rsidR="0050130A" w:rsidRPr="00797DBE" w:rsidDel="00156A49">
          <w:rPr>
            <w:rFonts w:ascii="Arial" w:eastAsiaTheme="majorEastAsia" w:hAnsi="Arial" w:cs="Arial"/>
            <w:b/>
            <w:bCs/>
            <w:color w:val="F99E28"/>
            <w:lang w:val="es-ES"/>
          </w:rPr>
          <w:delText xml:space="preserve"> </w:delText>
        </w:r>
      </w:del>
    </w:p>
    <w:p w14:paraId="0DBE2014" w14:textId="50B43577" w:rsidR="00C55BA1" w:rsidRPr="00797DBE" w:rsidDel="00156A49" w:rsidRDefault="00AE65C7" w:rsidP="00AE65C7">
      <w:pPr>
        <w:spacing w:before="120" w:after="120" w:line="260" w:lineRule="auto"/>
        <w:rPr>
          <w:del w:id="153" w:author="Administrador" w:date="2021-08-19T20:12:00Z"/>
          <w:rFonts w:ascii="Arial" w:eastAsiaTheme="majorEastAsia" w:hAnsi="Arial" w:cs="Arial"/>
          <w:bCs/>
          <w:lang w:val="es-ES"/>
        </w:rPr>
      </w:pPr>
      <w:del w:id="154" w:author="Administrador" w:date="2021-08-19T20:12:00Z">
        <w:r w:rsidRPr="00B75489" w:rsidDel="00156A49">
          <w:rPr>
            <w:rFonts w:ascii="Arial" w:eastAsiaTheme="majorEastAsia" w:hAnsi="Arial" w:cs="Arial"/>
            <w:bCs/>
            <w:lang w:val="es-ES_tradnl"/>
          </w:rPr>
          <w:delText>Entre los posibles usuarios del presente instrumento de evaluación se encuentran:</w:delText>
        </w:r>
      </w:del>
    </w:p>
    <w:p w14:paraId="51E152D1" w14:textId="585670BF" w:rsidR="004D502F" w:rsidRPr="00797DBE" w:rsidDel="00156A49" w:rsidRDefault="00AE65C7" w:rsidP="00AE65C7">
      <w:pPr>
        <w:pStyle w:val="Prrafodelista"/>
        <w:numPr>
          <w:ilvl w:val="0"/>
          <w:numId w:val="22"/>
        </w:numPr>
        <w:spacing w:before="120" w:after="120" w:line="260" w:lineRule="auto"/>
        <w:contextualSpacing w:val="0"/>
        <w:rPr>
          <w:del w:id="155" w:author="Administrador" w:date="2021-08-19T20:12:00Z"/>
          <w:rFonts w:ascii="Arial" w:hAnsi="Arial" w:cs="Arial"/>
          <w:lang w:val="es-ES"/>
        </w:rPr>
      </w:pPr>
      <w:del w:id="156" w:author="Administrador" w:date="2021-08-19T20:12:00Z">
        <w:r w:rsidRPr="00B75489" w:rsidDel="00156A49">
          <w:rPr>
            <w:rFonts w:ascii="Arial" w:hAnsi="Arial" w:cs="Arial"/>
            <w:lang w:val="es-ES_tradnl"/>
          </w:rPr>
          <w:delText>las autoridades sanitarias nacionales y subnacionales;</w:delText>
        </w:r>
        <w:r w:rsidR="004D502F" w:rsidRPr="00797DBE" w:rsidDel="00156A49">
          <w:rPr>
            <w:rFonts w:ascii="Arial" w:hAnsi="Arial" w:cs="Arial"/>
            <w:lang w:val="es-ES"/>
          </w:rPr>
          <w:delText xml:space="preserve"> </w:delText>
        </w:r>
      </w:del>
    </w:p>
    <w:p w14:paraId="4C32F491" w14:textId="5D5CCB3C" w:rsidR="004D502F" w:rsidRPr="00797DBE" w:rsidDel="00156A49" w:rsidRDefault="00AE65C7" w:rsidP="00AE65C7">
      <w:pPr>
        <w:pStyle w:val="Prrafodelista"/>
        <w:numPr>
          <w:ilvl w:val="0"/>
          <w:numId w:val="22"/>
        </w:numPr>
        <w:spacing w:before="120" w:after="120" w:line="260" w:lineRule="auto"/>
        <w:contextualSpacing w:val="0"/>
        <w:rPr>
          <w:del w:id="157" w:author="Administrador" w:date="2021-08-19T20:12:00Z"/>
          <w:rFonts w:ascii="Arial" w:hAnsi="Arial" w:cs="Arial"/>
          <w:lang w:val="es-ES"/>
        </w:rPr>
      </w:pPr>
      <w:del w:id="158" w:author="Administrador" w:date="2021-08-19T20:12:00Z">
        <w:r w:rsidRPr="00B75489" w:rsidDel="00156A49">
          <w:rPr>
            <w:rFonts w:ascii="Arial" w:hAnsi="Arial" w:cs="Arial"/>
            <w:lang w:val="es-ES_tradnl"/>
          </w:rPr>
          <w:delText>los equipos nacionales y subnacionales de gestión de la COVID-19;</w:delText>
        </w:r>
      </w:del>
    </w:p>
    <w:p w14:paraId="59DD33F1" w14:textId="7414E441" w:rsidR="004D502F" w:rsidRPr="00797DBE" w:rsidDel="00156A49" w:rsidRDefault="00AE65C7" w:rsidP="00AE65C7">
      <w:pPr>
        <w:pStyle w:val="Prrafodelista"/>
        <w:numPr>
          <w:ilvl w:val="0"/>
          <w:numId w:val="22"/>
        </w:numPr>
        <w:spacing w:before="120" w:after="120" w:line="260" w:lineRule="auto"/>
        <w:contextualSpacing w:val="0"/>
        <w:rPr>
          <w:del w:id="159" w:author="Administrador" w:date="2021-08-19T20:12:00Z"/>
          <w:rFonts w:ascii="Arial" w:hAnsi="Arial" w:cs="Arial"/>
          <w:lang w:val="es-ES"/>
        </w:rPr>
      </w:pPr>
      <w:del w:id="160" w:author="Administrador" w:date="2021-08-19T20:12:00Z">
        <w:r w:rsidRPr="00B75489" w:rsidDel="00156A49">
          <w:rPr>
            <w:rFonts w:ascii="Arial" w:hAnsi="Arial" w:cs="Arial"/>
            <w:lang w:val="es-ES_tradnl"/>
          </w:rPr>
          <w:delText>los gerentes de los centros.</w:delText>
        </w:r>
      </w:del>
    </w:p>
    <w:p w14:paraId="161E9984" w14:textId="7FDBA939" w:rsidR="00C55BA1" w:rsidRPr="00797DBE" w:rsidDel="00156A49" w:rsidRDefault="00AE65C7" w:rsidP="00AE65C7">
      <w:pPr>
        <w:spacing w:before="120" w:after="120" w:line="260" w:lineRule="auto"/>
        <w:rPr>
          <w:del w:id="161" w:author="Administrador" w:date="2021-08-19T20:12:00Z"/>
          <w:rFonts w:ascii="Arial" w:eastAsiaTheme="majorEastAsia" w:hAnsi="Arial" w:cs="Arial"/>
          <w:b/>
          <w:bCs/>
          <w:color w:val="F99E28"/>
          <w:lang w:val="es-ES"/>
        </w:rPr>
      </w:pPr>
      <w:del w:id="162" w:author="Administrador" w:date="2021-08-19T20:12:00Z">
        <w:r w:rsidRPr="00B75489" w:rsidDel="00156A49">
          <w:rPr>
            <w:rFonts w:ascii="Arial" w:eastAsiaTheme="majorEastAsia" w:hAnsi="Arial" w:cs="Arial"/>
            <w:b/>
            <w:bCs/>
            <w:color w:val="F99E28"/>
            <w:lang w:val="es-ES_tradnl"/>
          </w:rPr>
          <w:delText>Preguntas pertinentes que este instrumento puede ayudar a responder</w:delText>
        </w:r>
      </w:del>
    </w:p>
    <w:p w14:paraId="2EF4252F" w14:textId="5F812519" w:rsidR="00C55BA1" w:rsidRPr="00797DBE" w:rsidDel="00156A49" w:rsidRDefault="00AE65C7" w:rsidP="00AE65C7">
      <w:pPr>
        <w:spacing w:before="120" w:after="120" w:line="260" w:lineRule="auto"/>
        <w:rPr>
          <w:del w:id="163" w:author="Administrador" w:date="2021-08-19T20:12:00Z"/>
          <w:rFonts w:ascii="Arial" w:eastAsiaTheme="majorEastAsia" w:hAnsi="Arial" w:cs="Arial"/>
          <w:bCs/>
          <w:lang w:val="es-ES"/>
        </w:rPr>
      </w:pPr>
      <w:del w:id="164" w:author="Administrador" w:date="2021-08-19T20:12:00Z">
        <w:r w:rsidRPr="00B75489" w:rsidDel="00156A49">
          <w:rPr>
            <w:rFonts w:ascii="Arial" w:eastAsiaTheme="majorEastAsia" w:hAnsi="Arial" w:cs="Arial"/>
            <w:bCs/>
            <w:lang w:val="es-ES_tradnl"/>
          </w:rPr>
          <w:delText>El presente instrumento puede servir de ayuda para dar respuesta a las siguientes preguntas:</w:delText>
        </w:r>
      </w:del>
    </w:p>
    <w:p w14:paraId="674359CF" w14:textId="2223D1E8" w:rsidR="00101F0C" w:rsidRPr="00797DBE" w:rsidDel="00156A49" w:rsidRDefault="00AE65C7" w:rsidP="00AE65C7">
      <w:pPr>
        <w:pStyle w:val="Prrafodelista"/>
        <w:numPr>
          <w:ilvl w:val="0"/>
          <w:numId w:val="22"/>
        </w:numPr>
        <w:spacing w:before="120" w:after="120" w:line="260" w:lineRule="auto"/>
        <w:contextualSpacing w:val="0"/>
        <w:rPr>
          <w:del w:id="165" w:author="Administrador" w:date="2021-08-19T20:12:00Z"/>
          <w:rFonts w:ascii="Arial" w:hAnsi="Arial" w:cs="Arial"/>
          <w:lang w:val="es-ES"/>
        </w:rPr>
      </w:pPr>
      <w:del w:id="166" w:author="Administrador" w:date="2021-08-19T20:12:00Z">
        <w:r w:rsidRPr="00B75489" w:rsidDel="00156A49">
          <w:rPr>
            <w:rFonts w:ascii="Arial" w:hAnsi="Arial" w:cs="Arial"/>
            <w:lang w:val="es-ES_tradnl"/>
          </w:rPr>
          <w:delText>¿Cómo ha afectado la pandemia de COVID-19 a la utilización de los servicios esenciales de salud?</w:delText>
        </w:r>
        <w:r w:rsidR="00CB1B1F" w:rsidRPr="00797DBE" w:rsidDel="00156A49">
          <w:rPr>
            <w:rFonts w:ascii="Arial" w:hAnsi="Arial" w:cs="Arial"/>
            <w:lang w:val="es-ES"/>
          </w:rPr>
          <w:delText xml:space="preserve"> </w:delText>
        </w:r>
      </w:del>
    </w:p>
    <w:p w14:paraId="1DD93CF5" w14:textId="087BA7C2" w:rsidR="00132CC2" w:rsidRPr="00797DBE" w:rsidDel="00156A49" w:rsidRDefault="00AE65C7" w:rsidP="00765D63">
      <w:pPr>
        <w:pStyle w:val="Prrafodelista"/>
        <w:numPr>
          <w:ilvl w:val="0"/>
          <w:numId w:val="22"/>
        </w:numPr>
        <w:spacing w:before="120" w:after="120" w:line="260" w:lineRule="auto"/>
        <w:contextualSpacing w:val="0"/>
        <w:rPr>
          <w:del w:id="167" w:author="Administrador" w:date="2021-08-19T20:12:00Z"/>
          <w:rFonts w:ascii="Arial" w:hAnsi="Arial" w:cs="Arial"/>
          <w:lang w:val="es-ES"/>
        </w:rPr>
      </w:pPr>
      <w:del w:id="168" w:author="Administrador" w:date="2021-08-19T20:12:00Z">
        <w:r w:rsidRPr="00B75489" w:rsidDel="00156A49">
          <w:rPr>
            <w:rFonts w:ascii="Arial" w:hAnsi="Arial" w:cs="Arial"/>
            <w:lang w:val="es-ES_tradnl"/>
          </w:rPr>
          <w:delText>¿Cuáles son las principales barreras para la utilización de los servicios esenciales de salud durante la pandemia de COVID-19?</w:delText>
        </w:r>
      </w:del>
    </w:p>
    <w:p w14:paraId="320445EB" w14:textId="3B4777EE" w:rsidR="00C87C2B" w:rsidRPr="00797DBE" w:rsidDel="00156A49" w:rsidRDefault="00765D63" w:rsidP="00765D63">
      <w:pPr>
        <w:pStyle w:val="Prrafodelista"/>
        <w:numPr>
          <w:ilvl w:val="0"/>
          <w:numId w:val="22"/>
        </w:numPr>
        <w:spacing w:before="120" w:after="120" w:line="260" w:lineRule="auto"/>
        <w:contextualSpacing w:val="0"/>
        <w:rPr>
          <w:del w:id="169" w:author="Administrador" w:date="2021-08-19T20:12:00Z"/>
          <w:rFonts w:ascii="Arial" w:hAnsi="Arial" w:cs="Arial"/>
          <w:lang w:val="es-ES"/>
        </w:rPr>
      </w:pPr>
      <w:del w:id="170" w:author="Administrador" w:date="2021-08-19T20:12:00Z">
        <w:r w:rsidRPr="00B75489" w:rsidDel="00156A49">
          <w:rPr>
            <w:rFonts w:ascii="Arial" w:hAnsi="Arial" w:cs="Arial"/>
            <w:lang w:val="es-ES_tradnl"/>
          </w:rPr>
          <w:delText>¿Existen grupos marginados que se vean más afectados durante la pandemia de COVID-19?</w:delText>
        </w:r>
      </w:del>
    </w:p>
    <w:p w14:paraId="68FB03B6" w14:textId="27DD512E" w:rsidR="00EB3C05" w:rsidRPr="00797DBE" w:rsidDel="00156A49" w:rsidRDefault="00765D63" w:rsidP="00765D63">
      <w:pPr>
        <w:pStyle w:val="Prrafodelista"/>
        <w:numPr>
          <w:ilvl w:val="0"/>
          <w:numId w:val="22"/>
        </w:numPr>
        <w:spacing w:before="120" w:after="120" w:line="260" w:lineRule="auto"/>
        <w:contextualSpacing w:val="0"/>
        <w:rPr>
          <w:del w:id="171" w:author="Administrador" w:date="2021-08-19T20:12:00Z"/>
          <w:rFonts w:ascii="Arial" w:hAnsi="Arial" w:cs="Arial"/>
          <w:lang w:val="es-ES"/>
        </w:rPr>
      </w:pPr>
      <w:del w:id="172" w:author="Administrador" w:date="2021-08-19T20:12:00Z">
        <w:r w:rsidRPr="00B75489" w:rsidDel="00156A49">
          <w:rPr>
            <w:rFonts w:ascii="Arial" w:hAnsi="Arial" w:cs="Arial"/>
            <w:lang w:val="es-ES_tradnl"/>
          </w:rPr>
          <w:delText>¿Cuál es el primer punto de contacto durante la pandemia de COVID-19?</w:delText>
        </w:r>
        <w:r w:rsidR="00570104" w:rsidRPr="00797DBE" w:rsidDel="00156A49">
          <w:rPr>
            <w:rFonts w:ascii="Arial" w:hAnsi="Arial" w:cs="Arial"/>
            <w:lang w:val="es-ES"/>
          </w:rPr>
          <w:delText xml:space="preserve"> </w:delText>
        </w:r>
      </w:del>
    </w:p>
    <w:p w14:paraId="00CA57EE" w14:textId="7AB86F94" w:rsidR="00EB3C05" w:rsidRPr="00797DBE" w:rsidDel="00156A49" w:rsidRDefault="00765D63" w:rsidP="00765D63">
      <w:pPr>
        <w:pStyle w:val="Prrafodelista"/>
        <w:numPr>
          <w:ilvl w:val="0"/>
          <w:numId w:val="22"/>
        </w:numPr>
        <w:spacing w:before="120" w:after="120" w:line="260" w:lineRule="auto"/>
        <w:contextualSpacing w:val="0"/>
        <w:rPr>
          <w:del w:id="173" w:author="Administrador" w:date="2021-08-19T20:12:00Z"/>
          <w:rFonts w:ascii="Arial" w:hAnsi="Arial" w:cs="Arial"/>
          <w:lang w:val="es-ES"/>
        </w:rPr>
      </w:pPr>
      <w:del w:id="174" w:author="Administrador" w:date="2021-08-19T20:12:00Z">
        <w:r w:rsidRPr="00B75489" w:rsidDel="00156A49">
          <w:rPr>
            <w:rFonts w:ascii="Arial" w:hAnsi="Arial" w:cs="Arial"/>
            <w:lang w:val="es-ES_tradnl"/>
          </w:rPr>
          <w:delText>¿Qué actitudes se perciben ante una posible vacuna contra la COVID-19?</w:delText>
        </w:r>
      </w:del>
    </w:p>
    <w:p w14:paraId="6D9BEDC5" w14:textId="0F359691" w:rsidR="007F086E" w:rsidRPr="00797DBE" w:rsidDel="00156A49" w:rsidRDefault="00765D63" w:rsidP="00765D63">
      <w:pPr>
        <w:pStyle w:val="Prrafodelista"/>
        <w:numPr>
          <w:ilvl w:val="0"/>
          <w:numId w:val="22"/>
        </w:numPr>
        <w:spacing w:before="120" w:after="120" w:line="260" w:lineRule="auto"/>
        <w:contextualSpacing w:val="0"/>
        <w:rPr>
          <w:del w:id="175" w:author="Administrador" w:date="2021-08-19T20:12:00Z"/>
          <w:rFonts w:ascii="Arial" w:hAnsi="Arial" w:cs="Arial"/>
          <w:lang w:val="es-ES"/>
        </w:rPr>
      </w:pPr>
      <w:del w:id="176" w:author="Administrador" w:date="2021-08-19T20:12:00Z">
        <w:r w:rsidRPr="00B75489" w:rsidDel="00156A49">
          <w:rPr>
            <w:rFonts w:ascii="Arial" w:hAnsi="Arial" w:cs="Arial"/>
            <w:lang w:val="es-ES_tradnl"/>
          </w:rPr>
          <w:delText>¿Los agentes de salud de la comunidad han podido seguir trabajando en el contexto de la pandemia de COVID-19?</w:delText>
        </w:r>
      </w:del>
    </w:p>
    <w:p w14:paraId="11FD9422" w14:textId="7C3DF6E8" w:rsidR="00AC2EA8" w:rsidRPr="00797DBE" w:rsidDel="00156A49" w:rsidRDefault="00765D63" w:rsidP="00765D63">
      <w:pPr>
        <w:pStyle w:val="Prrafodelista"/>
        <w:numPr>
          <w:ilvl w:val="0"/>
          <w:numId w:val="22"/>
        </w:numPr>
        <w:spacing w:before="120" w:after="120" w:line="260" w:lineRule="auto"/>
        <w:contextualSpacing w:val="0"/>
        <w:rPr>
          <w:del w:id="177" w:author="Administrador" w:date="2021-08-19T20:12:00Z"/>
          <w:rFonts w:ascii="Arial" w:hAnsi="Arial" w:cs="Arial"/>
          <w:lang w:val="es-ES"/>
        </w:rPr>
      </w:pPr>
      <w:del w:id="178" w:author="Administrador" w:date="2021-08-19T20:12:00Z">
        <w:r w:rsidRPr="00B75489" w:rsidDel="00156A49">
          <w:rPr>
            <w:rFonts w:ascii="Arial" w:hAnsi="Arial" w:cs="Arial"/>
            <w:lang w:val="es-ES_tradnl"/>
          </w:rPr>
          <w:delText>¿Los agentes de salud de la comunidad han sufrido estigmatización por desempeñar su labor?</w:delText>
        </w:r>
      </w:del>
    </w:p>
    <w:p w14:paraId="48289B37" w14:textId="68CCF5AB" w:rsidR="00C55BA1" w:rsidRPr="00797DBE" w:rsidDel="00156A49" w:rsidRDefault="00765D63" w:rsidP="00765D63">
      <w:pPr>
        <w:spacing w:after="0" w:line="260" w:lineRule="auto"/>
        <w:rPr>
          <w:del w:id="179" w:author="Administrador" w:date="2021-08-19T20:12:00Z"/>
          <w:rFonts w:ascii="Arial" w:hAnsi="Arial" w:cs="Arial"/>
          <w:color w:val="F99E28"/>
          <w:lang w:val="es-ES"/>
        </w:rPr>
      </w:pPr>
      <w:del w:id="180" w:author="Administrador" w:date="2021-08-19T20:12:00Z">
        <w:r w:rsidRPr="00B75489" w:rsidDel="00156A49">
          <w:rPr>
            <w:rFonts w:ascii="Arial" w:eastAsiaTheme="majorEastAsia" w:hAnsi="Arial" w:cs="Arial"/>
            <w:b/>
            <w:bCs/>
            <w:color w:val="F99E28"/>
            <w:lang w:val="es-ES_tradnl"/>
          </w:rPr>
          <w:delText>¿Cuándo se puede utilizar este instrumento?</w:delText>
        </w:r>
      </w:del>
    </w:p>
    <w:p w14:paraId="58D77607" w14:textId="495C9354" w:rsidR="00C55BA1" w:rsidRPr="00797DBE" w:rsidDel="00156A49" w:rsidRDefault="00765D63" w:rsidP="00765D63">
      <w:pPr>
        <w:spacing w:before="120" w:after="120" w:line="260" w:lineRule="auto"/>
        <w:rPr>
          <w:del w:id="181" w:author="Administrador" w:date="2021-08-19T20:12:00Z"/>
          <w:rFonts w:ascii="Arial" w:eastAsiaTheme="majorEastAsia" w:hAnsi="Arial" w:cs="Arial"/>
          <w:b/>
          <w:color w:val="5BB245"/>
          <w:lang w:val="es-ES"/>
        </w:rPr>
      </w:pPr>
      <w:del w:id="182" w:author="Administrador" w:date="2021-08-19T20:12:00Z">
        <w:r w:rsidRPr="00B75489" w:rsidDel="00156A49">
          <w:rPr>
            <w:rFonts w:ascii="Arial" w:hAnsi="Arial" w:cs="Arial"/>
            <w:lang w:val="es-ES_tradnl"/>
          </w:rPr>
          <w:delText>El presente instrumento puede resultar útil desde las primeras fases de una emergencia hasta la recuperación y la continuidad subsiguiente.</w:delText>
        </w:r>
        <w:r w:rsidR="00570104" w:rsidRPr="00797DBE" w:rsidDel="00156A49">
          <w:rPr>
            <w:rFonts w:ascii="Arial" w:hAnsi="Arial" w:cs="Arial"/>
            <w:lang w:val="es-ES"/>
          </w:rPr>
          <w:delText xml:space="preserve"> </w:delText>
        </w:r>
      </w:del>
    </w:p>
    <w:p w14:paraId="5CD7DDB5" w14:textId="57C46006" w:rsidR="009D0047" w:rsidRPr="00797DBE" w:rsidDel="00156A49" w:rsidRDefault="00765D63" w:rsidP="00765D63">
      <w:pPr>
        <w:spacing w:before="120" w:after="120" w:line="260" w:lineRule="auto"/>
        <w:rPr>
          <w:del w:id="183" w:author="Administrador" w:date="2021-08-19T20:12:00Z"/>
          <w:rFonts w:ascii="Arial" w:hAnsi="Arial" w:cs="Arial"/>
          <w:color w:val="F99E28"/>
          <w:lang w:val="es-ES"/>
        </w:rPr>
      </w:pPr>
      <w:del w:id="184" w:author="Administrador" w:date="2021-08-19T20:12:00Z">
        <w:r w:rsidRPr="00B75489" w:rsidDel="00156A49">
          <w:rPr>
            <w:rFonts w:ascii="Arial" w:eastAsiaTheme="majorEastAsia" w:hAnsi="Arial" w:cs="Arial"/>
            <w:b/>
            <w:bCs/>
            <w:color w:val="F99E28"/>
            <w:lang w:val="es-ES_tradnl"/>
          </w:rPr>
          <w:delText>Modo de recopilación de datos</w:delText>
        </w:r>
      </w:del>
    </w:p>
    <w:p w14:paraId="6061498F" w14:textId="49522B66" w:rsidR="00FC1629" w:rsidRPr="00797DBE" w:rsidDel="00156A49" w:rsidRDefault="00765D63" w:rsidP="00765D63">
      <w:pPr>
        <w:spacing w:before="120" w:after="120" w:line="260" w:lineRule="auto"/>
        <w:rPr>
          <w:del w:id="185" w:author="Administrador" w:date="2021-08-19T20:12:00Z"/>
          <w:rFonts w:ascii="Arial" w:hAnsi="Arial" w:cs="Arial"/>
          <w:lang w:val="es-ES"/>
        </w:rPr>
      </w:pPr>
      <w:del w:id="186" w:author="Administrador" w:date="2021-08-19T20:12:00Z">
        <w:r w:rsidRPr="00B75489" w:rsidDel="00156A49">
          <w:rPr>
            <w:rFonts w:ascii="Arial" w:hAnsi="Arial" w:cs="Arial"/>
            <w:lang w:val="es-ES_tradnl"/>
          </w:rPr>
          <w:delText>Los datos se recogen en papel y en formato electrónico.</w:delText>
        </w:r>
        <w:r w:rsidR="00570104" w:rsidRPr="00797DBE" w:rsidDel="00156A49">
          <w:rPr>
            <w:rFonts w:ascii="Arial" w:hAnsi="Arial" w:cs="Arial"/>
            <w:lang w:val="es-ES"/>
          </w:rPr>
          <w:delText xml:space="preserve"> </w:delText>
        </w:r>
        <w:r w:rsidRPr="00B75489" w:rsidDel="00156A49">
          <w:rPr>
            <w:rFonts w:ascii="Arial" w:hAnsi="Arial" w:cs="Arial"/>
            <w:lang w:val="es-ES_tradnl"/>
          </w:rPr>
          <w:delText>El cuestionario se lleva a cabo mediante entrevistas telefónicas,</w:delText>
        </w:r>
        <w:r w:rsidR="00570104" w:rsidRPr="00797DBE" w:rsidDel="00156A49">
          <w:rPr>
            <w:rFonts w:ascii="Arial" w:hAnsi="Arial" w:cs="Arial"/>
            <w:lang w:val="es-ES"/>
          </w:rPr>
          <w:delText xml:space="preserve"> </w:delText>
        </w:r>
        <w:r w:rsidRPr="00B75489" w:rsidDel="00156A49">
          <w:rPr>
            <w:rFonts w:ascii="Arial" w:hAnsi="Arial" w:cs="Arial"/>
            <w:lang w:val="es-ES_tradnl"/>
          </w:rPr>
          <w:delText>que pueden complementarse con debates de grupos focales para responder con mayor detalle a cuestiones normativas concretas.</w:delText>
        </w:r>
      </w:del>
    </w:p>
    <w:p w14:paraId="0F4FE6DE" w14:textId="73B5E8D7" w:rsidR="009D0047" w:rsidRPr="00797DBE" w:rsidDel="00156A49" w:rsidRDefault="00765D63" w:rsidP="00BD0C91">
      <w:pPr>
        <w:keepNext/>
        <w:spacing w:before="120" w:after="120"/>
        <w:jc w:val="both"/>
        <w:rPr>
          <w:del w:id="187" w:author="Administrador" w:date="2021-08-19T20:12:00Z"/>
          <w:rFonts w:ascii="Arial" w:hAnsi="Arial" w:cs="Arial"/>
          <w:i/>
          <w:color w:val="F99E28"/>
          <w:lang w:val="es-ES"/>
        </w:rPr>
      </w:pPr>
      <w:del w:id="188" w:author="Administrador" w:date="2021-08-19T20:12:00Z">
        <w:r w:rsidRPr="00B75489" w:rsidDel="00156A49">
          <w:rPr>
            <w:rFonts w:ascii="Arial" w:eastAsiaTheme="majorEastAsia" w:hAnsi="Arial" w:cs="Arial"/>
            <w:b/>
            <w:bCs/>
            <w:color w:val="F99E28"/>
            <w:lang w:val="es-ES_tradnl"/>
          </w:rPr>
          <w:delText>Personas entrevistadas</w:delText>
        </w:r>
      </w:del>
    </w:p>
    <w:p w14:paraId="0758860E" w14:textId="41A7B30C" w:rsidR="00FC1629" w:rsidRPr="00797DBE" w:rsidDel="00156A49" w:rsidRDefault="00765D63" w:rsidP="00765D63">
      <w:pPr>
        <w:spacing w:before="120" w:after="120" w:line="260" w:lineRule="auto"/>
        <w:jc w:val="both"/>
        <w:rPr>
          <w:del w:id="189" w:author="Administrador" w:date="2021-08-19T20:12:00Z"/>
          <w:rFonts w:ascii="Arial" w:hAnsi="Arial" w:cs="Arial"/>
          <w:i/>
          <w:color w:val="70AD47" w:themeColor="accent6"/>
          <w:lang w:val="es-ES"/>
        </w:rPr>
      </w:pPr>
      <w:del w:id="190" w:author="Administrador" w:date="2021-08-19T20:12:00Z">
        <w:r w:rsidRPr="00B75489" w:rsidDel="00156A49">
          <w:rPr>
            <w:rFonts w:ascii="Arial" w:hAnsi="Arial" w:cs="Arial"/>
            <w:lang w:val="es-ES_tradnl"/>
          </w:rPr>
          <w:delText>El cuestionario debe ser respondido por informantes clave que sean representativos de las perspectivas de su comunidad,</w:delText>
        </w:r>
        <w:r w:rsidR="0085195E" w:rsidRPr="00797DBE" w:rsidDel="00156A49">
          <w:rPr>
            <w:rFonts w:ascii="Arial" w:hAnsi="Arial" w:cs="Arial"/>
            <w:lang w:val="es-ES"/>
          </w:rPr>
          <w:delText xml:space="preserve"> </w:delText>
        </w:r>
        <w:r w:rsidRPr="00B75489" w:rsidDel="00156A49">
          <w:rPr>
            <w:rFonts w:ascii="Arial" w:hAnsi="Arial" w:cs="Arial"/>
            <w:lang w:val="es-ES_tradnl"/>
          </w:rPr>
          <w:delText>como dirigentes de las comunidades, representantes de organizaciones no gubernamentales o comités de salud de ámbito local o agentes de salud de la comunidad.</w:delText>
        </w:r>
      </w:del>
    </w:p>
    <w:p w14:paraId="6A1B6B6D" w14:textId="040898C6" w:rsidR="00513400" w:rsidRPr="00797DBE" w:rsidDel="00156A49" w:rsidRDefault="00765D63" w:rsidP="00765D63">
      <w:pPr>
        <w:spacing w:before="120" w:after="120" w:line="260" w:lineRule="auto"/>
        <w:rPr>
          <w:del w:id="191" w:author="Administrador" w:date="2021-08-19T20:12:00Z"/>
          <w:rFonts w:ascii="Arial" w:eastAsiaTheme="majorEastAsia" w:hAnsi="Arial" w:cs="Arial"/>
          <w:b/>
          <w:color w:val="F99E28"/>
          <w:lang w:val="es-ES"/>
        </w:rPr>
      </w:pPr>
      <w:del w:id="192" w:author="Administrador" w:date="2021-08-19T20:12:00Z">
        <w:r w:rsidRPr="00B75489" w:rsidDel="00156A49">
          <w:rPr>
            <w:rFonts w:ascii="Arial" w:eastAsiaTheme="majorEastAsia" w:hAnsi="Arial" w:cs="Arial"/>
            <w:b/>
            <w:color w:val="F99E28"/>
            <w:lang w:val="es-ES_tradnl"/>
          </w:rPr>
          <w:delText>Adaptación del instrumento</w:delText>
        </w:r>
      </w:del>
    </w:p>
    <w:p w14:paraId="38F5121C" w14:textId="2FEEFC4C" w:rsidR="009536FE" w:rsidRPr="00797DBE" w:rsidDel="00156A49" w:rsidRDefault="00765D63" w:rsidP="00384A2F">
      <w:pPr>
        <w:spacing w:line="260" w:lineRule="auto"/>
        <w:rPr>
          <w:del w:id="193" w:author="Administrador" w:date="2021-08-19T20:12:00Z"/>
          <w:rFonts w:ascii="Arial" w:hAnsi="Arial" w:cs="Arial"/>
          <w:lang w:val="es-ES"/>
        </w:rPr>
      </w:pPr>
      <w:del w:id="194" w:author="Administrador" w:date="2021-08-19T20:12:00Z">
        <w:r w:rsidRPr="00B75489" w:rsidDel="00156A49">
          <w:rPr>
            <w:rFonts w:ascii="Arial" w:hAnsi="Arial" w:cs="Arial"/>
            <w:lang w:val="es-ES_tradnl"/>
          </w:rPr>
          <w:delText>El instrumento deberá ser adaptado al contexto específico del país de modo que refleje las prioridades de los órganos normativos, la carga de la enfermedad, las definiciones y la terminología (por ejemplo, la definición de «comunidad»), los servicios prestados por los agentes de salud de la comunidad y otros factores.</w:delText>
        </w:r>
        <w:r w:rsidR="00570104" w:rsidRPr="00797DBE" w:rsidDel="00156A49">
          <w:rPr>
            <w:rFonts w:ascii="Arial" w:hAnsi="Arial" w:cs="Arial"/>
            <w:lang w:val="es-ES"/>
          </w:rPr>
          <w:delText xml:space="preserve"> </w:delText>
        </w:r>
        <w:bookmarkStart w:id="195" w:name="_Hlk54706997"/>
        <w:r w:rsidR="00384A2F" w:rsidRPr="00B75489" w:rsidDel="00156A49">
          <w:rPr>
            <w:rFonts w:ascii="Arial" w:hAnsi="Arial" w:cs="Arial"/>
            <w:lang w:val="es-ES_tradnl"/>
          </w:rPr>
          <w:delText>Las preguntas y opciones de respuesta sombreadas en color naranja han de ser adaptadas a cada país,</w:delText>
        </w:r>
        <w:r w:rsidR="009536FE" w:rsidRPr="00797DBE" w:rsidDel="00156A49">
          <w:rPr>
            <w:rFonts w:ascii="Arial" w:hAnsi="Arial" w:cs="Arial"/>
            <w:lang w:val="es-ES"/>
          </w:rPr>
          <w:delText xml:space="preserve"> </w:delText>
        </w:r>
        <w:r w:rsidR="00384A2F" w:rsidRPr="00B75489" w:rsidDel="00156A49">
          <w:rPr>
            <w:rFonts w:ascii="Arial" w:hAnsi="Arial" w:cs="Arial"/>
            <w:lang w:val="es-ES_tradnl"/>
          </w:rPr>
          <w:delText>al igual que las palabras o frases entre corchetes.</w:delText>
        </w:r>
        <w:r w:rsidR="009536FE" w:rsidRPr="00797DBE" w:rsidDel="00156A49">
          <w:rPr>
            <w:rFonts w:ascii="Arial" w:hAnsi="Arial" w:cs="Arial"/>
            <w:lang w:val="es-ES"/>
          </w:rPr>
          <w:delText xml:space="preserve"> </w:delText>
        </w:r>
        <w:r w:rsidR="00384A2F" w:rsidRPr="00B75489" w:rsidDel="00156A49">
          <w:rPr>
            <w:rFonts w:ascii="Arial" w:hAnsi="Arial" w:cs="Arial"/>
            <w:lang w:val="es-ES_tradnl"/>
          </w:rPr>
          <w:delText>Las preguntas de las filas sombreadas en gris ha de responderlas la persona que realiza la entrevista.</w:delText>
        </w:r>
      </w:del>
    </w:p>
    <w:p w14:paraId="2CC48A06" w14:textId="1F04B422" w:rsidR="00C55BA1" w:rsidRPr="00797DBE" w:rsidDel="00156A49" w:rsidRDefault="00384A2F" w:rsidP="00384A2F">
      <w:pPr>
        <w:spacing w:before="120" w:after="120" w:line="260" w:lineRule="auto"/>
        <w:rPr>
          <w:del w:id="196" w:author="Administrador" w:date="2021-08-19T20:12:00Z"/>
          <w:rFonts w:ascii="Arial" w:eastAsiaTheme="majorEastAsia" w:hAnsi="Arial" w:cs="Arial"/>
          <w:b/>
          <w:color w:val="F99E28"/>
          <w:lang w:val="es-ES"/>
        </w:rPr>
      </w:pPr>
      <w:del w:id="197" w:author="Administrador" w:date="2021-08-19T20:12:00Z">
        <w:r w:rsidRPr="00B75489" w:rsidDel="00156A49">
          <w:rPr>
            <w:rFonts w:ascii="Arial" w:eastAsiaTheme="majorEastAsia" w:hAnsi="Arial" w:cs="Arial"/>
            <w:b/>
            <w:color w:val="F99E28"/>
            <w:lang w:val="es-ES_tradnl"/>
          </w:rPr>
          <w:delText>Aspectos éticos</w:delText>
        </w:r>
        <w:r w:rsidR="00C55BA1" w:rsidRPr="00797DBE" w:rsidDel="00156A49">
          <w:rPr>
            <w:rFonts w:ascii="Arial" w:eastAsiaTheme="majorEastAsia" w:hAnsi="Arial" w:cs="Arial"/>
            <w:b/>
            <w:color w:val="F99E28"/>
            <w:lang w:val="es-ES"/>
          </w:rPr>
          <w:delText xml:space="preserve"> </w:delText>
        </w:r>
      </w:del>
    </w:p>
    <w:p w14:paraId="0AEFD775" w14:textId="5BA6BDF4" w:rsidR="00C55BA1" w:rsidRPr="00797DBE" w:rsidDel="00156A49" w:rsidRDefault="00384A2F" w:rsidP="00384A2F">
      <w:pPr>
        <w:spacing w:before="120" w:after="120" w:line="260" w:lineRule="auto"/>
        <w:rPr>
          <w:del w:id="198" w:author="Administrador" w:date="2021-08-19T20:12:00Z"/>
          <w:rFonts w:ascii="Arial" w:hAnsi="Arial" w:cs="Arial"/>
          <w:lang w:val="es-ES"/>
        </w:rPr>
      </w:pPr>
      <w:del w:id="199" w:author="Administrador" w:date="2021-08-19T20:12:00Z">
        <w:r w:rsidRPr="00B75489" w:rsidDel="00156A49">
          <w:rPr>
            <w:rFonts w:ascii="Arial" w:hAnsi="Arial" w:cs="Arial"/>
            <w:lang w:val="es-ES_tradnl"/>
          </w:rPr>
          <w:delText>Las presentes orientaciones no se consideran una investigación, por lo que no es necesario someterlas al Comité de la OMS de examen de los aspectos éticos de las investigaciones.</w:delText>
        </w:r>
        <w:r w:rsidR="00C55BA1" w:rsidRPr="00797DBE" w:rsidDel="00156A49">
          <w:rPr>
            <w:rFonts w:ascii="Arial" w:hAnsi="Arial" w:cs="Arial"/>
            <w:lang w:val="es-ES"/>
          </w:rPr>
          <w:delText xml:space="preserve"> </w:delText>
        </w:r>
        <w:r w:rsidRPr="00B75489" w:rsidDel="00156A49">
          <w:rPr>
            <w:rFonts w:ascii="Arial" w:hAnsi="Arial" w:cs="Arial"/>
            <w:lang w:val="es-ES_tradnl"/>
          </w:rPr>
          <w:delText>En función de las leyes y directrices locales y de la práctica vigente, puede que en algún país sea necesaria la aprobación de un comité de ética de ámbito local.</w:delText>
        </w:r>
        <w:r w:rsidR="00C55BA1" w:rsidRPr="00797DBE" w:rsidDel="00156A49">
          <w:rPr>
            <w:rFonts w:ascii="Arial" w:hAnsi="Arial" w:cs="Arial"/>
            <w:lang w:val="es-ES"/>
          </w:rPr>
          <w:delText xml:space="preserve"> </w:delText>
        </w:r>
        <w:r w:rsidRPr="00B75489" w:rsidDel="00156A49">
          <w:rPr>
            <w:rFonts w:ascii="Arial" w:hAnsi="Arial" w:cs="Arial"/>
            <w:lang w:val="es-ES_tradnl"/>
          </w:rPr>
          <w:delText>Las autoridades nacionales deben remitir el documento a los comités de ética pertinentes para cerciorarse de que cumplen sus obligaciones a este respecto.</w:delText>
        </w:r>
        <w:r w:rsidR="00C55BA1" w:rsidRPr="00797DBE" w:rsidDel="00156A49">
          <w:rPr>
            <w:rFonts w:ascii="Arial" w:hAnsi="Arial" w:cs="Arial"/>
            <w:lang w:val="es-ES"/>
          </w:rPr>
          <w:delText xml:space="preserve"> </w:delText>
        </w:r>
      </w:del>
    </w:p>
    <w:p w14:paraId="2E295DB9" w14:textId="6FF01007" w:rsidR="00C55BA1" w:rsidRPr="00797DBE" w:rsidDel="00156A49" w:rsidRDefault="00384A2F" w:rsidP="00530728">
      <w:pPr>
        <w:spacing w:before="120" w:after="120" w:line="260" w:lineRule="auto"/>
        <w:rPr>
          <w:del w:id="200" w:author="Administrador" w:date="2021-08-19T20:12:00Z"/>
          <w:rFonts w:ascii="Arial" w:hAnsi="Arial" w:cs="Arial"/>
          <w:lang w:val="es-ES"/>
        </w:rPr>
      </w:pPr>
      <w:del w:id="201" w:author="Administrador" w:date="2021-08-19T20:12:00Z">
        <w:r w:rsidRPr="00B75489" w:rsidDel="00156A49">
          <w:rPr>
            <w:rFonts w:ascii="Arial" w:hAnsi="Arial" w:cs="Arial"/>
            <w:lang w:val="es-ES_tradnl"/>
          </w:rPr>
          <w:delText>Antes de que comience la encuesta, ha de solicitarse el consentimiento informado de la persona entrevistada.</w:delText>
        </w:r>
        <w:r w:rsidR="00C55BA1" w:rsidRPr="00797DBE" w:rsidDel="00156A49">
          <w:rPr>
            <w:rFonts w:ascii="Arial" w:hAnsi="Arial" w:cs="Arial"/>
            <w:lang w:val="es-ES"/>
          </w:rPr>
          <w:delText xml:space="preserve"> </w:delText>
        </w:r>
        <w:r w:rsidRPr="00B75489" w:rsidDel="00156A49">
          <w:rPr>
            <w:rFonts w:ascii="Arial" w:hAnsi="Arial" w:cs="Arial"/>
            <w:lang w:val="es-ES_tradnl"/>
          </w:rPr>
          <w:delText>No se comunicará ningún dato personal ni datos identificativos del centro.</w:delText>
        </w:r>
        <w:r w:rsidR="00C55BA1" w:rsidRPr="00797DBE" w:rsidDel="00156A49">
          <w:rPr>
            <w:rFonts w:ascii="Arial" w:hAnsi="Arial" w:cs="Arial"/>
            <w:lang w:val="es-ES"/>
          </w:rPr>
          <w:delText xml:space="preserve"> </w:delText>
        </w:r>
        <w:r w:rsidRPr="00B75489" w:rsidDel="00156A49">
          <w:rPr>
            <w:rFonts w:ascii="Arial" w:hAnsi="Arial" w:cs="Arial"/>
            <w:lang w:val="es-ES_tradnl"/>
          </w:rPr>
          <w:delText>En el acuerdo de la OMS sobre el intercambio de datos conocido como «Política sobre el uso e intercambio de los datos recopilados en los Estados Miembros por la Organización Mundial de la Salud (OMS) al margen de las emergencias de salud pública» se establecen disposiciones relativas al uso y la difusión de los datos recopilados.</w:delText>
        </w:r>
        <w:r w:rsidR="00C55BA1" w:rsidRPr="00797DBE" w:rsidDel="00156A49">
          <w:rPr>
            <w:rFonts w:ascii="Arial" w:hAnsi="Arial" w:cs="Arial"/>
            <w:lang w:val="es-ES"/>
          </w:rPr>
          <w:delText xml:space="preserve"> </w:delText>
        </w:r>
        <w:r w:rsidR="00530728" w:rsidRPr="00B75489" w:rsidDel="00156A49">
          <w:rPr>
            <w:rFonts w:ascii="Arial" w:hAnsi="Arial" w:cs="Arial"/>
            <w:lang w:val="es-ES_tradnl"/>
          </w:rPr>
          <w:delText>Dicho acuerdo se expone en el Anexo 2.</w:delText>
        </w:r>
      </w:del>
    </w:p>
    <w:p w14:paraId="03FD6138" w14:textId="77777777" w:rsidR="008B4367" w:rsidRPr="00797DBE" w:rsidRDefault="008B4367">
      <w:pPr>
        <w:rPr>
          <w:rFonts w:ascii="Arial" w:eastAsiaTheme="majorEastAsia" w:hAnsi="Arial" w:cs="Arial"/>
          <w:b/>
          <w:color w:val="F99E28"/>
          <w:sz w:val="32"/>
          <w:szCs w:val="32"/>
          <w:lang w:val="es-ES"/>
        </w:rPr>
      </w:pPr>
      <w:r w:rsidRPr="00797DBE">
        <w:rPr>
          <w:lang w:val="es-ES"/>
        </w:rPr>
        <w:br w:type="page"/>
      </w:r>
    </w:p>
    <w:p w14:paraId="2A87611C" w14:textId="77777777" w:rsidR="00CD24EF" w:rsidRPr="00797DBE" w:rsidRDefault="00530728" w:rsidP="00530728">
      <w:pPr>
        <w:pStyle w:val="Ttulo1"/>
        <w:rPr>
          <w:lang w:val="es-ES"/>
        </w:rPr>
      </w:pPr>
      <w:bookmarkStart w:id="202" w:name="_Toc67040844"/>
      <w:bookmarkEnd w:id="195"/>
      <w:r w:rsidRPr="00B75489">
        <w:rPr>
          <w:lang w:val="es-ES_tradnl"/>
        </w:rPr>
        <w:lastRenderedPageBreak/>
        <w:t>Sección 1.</w:t>
      </w:r>
      <w:r w:rsidR="00CD24EF" w:rsidRPr="00797DBE">
        <w:rPr>
          <w:lang w:val="es-ES"/>
        </w:rPr>
        <w:t xml:space="preserve"> </w:t>
      </w:r>
      <w:r w:rsidRPr="00B75489">
        <w:rPr>
          <w:lang w:val="es-ES_tradnl"/>
        </w:rPr>
        <w:t>Identificación y consentimiento informado</w:t>
      </w:r>
      <w:bookmarkEnd w:id="202"/>
    </w:p>
    <w:p w14:paraId="26A538C1" w14:textId="77777777" w:rsidR="00107C30" w:rsidRPr="00797DBE" w:rsidRDefault="00530728" w:rsidP="00530728">
      <w:pPr>
        <w:spacing w:line="260" w:lineRule="auto"/>
        <w:rPr>
          <w:rFonts w:ascii="Arial" w:hAnsi="Arial" w:cs="Arial"/>
          <w:lang w:val="es-ES"/>
        </w:rPr>
      </w:pPr>
      <w:r w:rsidRPr="00B75489">
        <w:rPr>
          <w:rFonts w:ascii="Arial" w:hAnsi="Arial" w:cs="Arial"/>
          <w:lang w:val="es-ES_tradnl"/>
        </w:rPr>
        <w:t>Las preguntas de esta sección tienen por finalidad presentar el instrumento, recabar datos de la persona entrevistada y obtener su consentimiento informado.</w:t>
      </w:r>
    </w:p>
    <w:tbl>
      <w:tblPr>
        <w:tblStyle w:val="Tablaconcuadrcula"/>
        <w:tblW w:w="9923" w:type="dxa"/>
        <w:tblInd w:w="-5" w:type="dxa"/>
        <w:tblLayout w:type="fixed"/>
        <w:tblLook w:val="04A0" w:firstRow="1" w:lastRow="0" w:firstColumn="1" w:lastColumn="0" w:noHBand="0" w:noVBand="1"/>
      </w:tblPr>
      <w:tblGrid>
        <w:gridCol w:w="720"/>
        <w:gridCol w:w="4320"/>
        <w:gridCol w:w="4883"/>
      </w:tblGrid>
      <w:tr w:rsidR="00CD24EF" w:rsidRPr="00B75489" w14:paraId="792E9012" w14:textId="77777777" w:rsidTr="00E862DF">
        <w:tc>
          <w:tcPr>
            <w:tcW w:w="720" w:type="dxa"/>
          </w:tcPr>
          <w:p w14:paraId="2B7F05D4" w14:textId="77777777" w:rsidR="00CD24EF" w:rsidRPr="00B75489" w:rsidRDefault="00530728" w:rsidP="00E37780">
            <w:pPr>
              <w:spacing w:before="120" w:after="120"/>
              <w:rPr>
                <w:rFonts w:ascii="Arial" w:hAnsi="Arial" w:cs="Arial"/>
                <w:b/>
                <w:lang w:val="en-GB"/>
              </w:rPr>
            </w:pPr>
            <w:r w:rsidRPr="00B75489">
              <w:rPr>
                <w:rFonts w:ascii="Arial" w:hAnsi="Arial" w:cs="Arial"/>
                <w:b/>
                <w:lang w:val="es-ES_tradnl"/>
              </w:rPr>
              <w:t>N.°</w:t>
            </w:r>
          </w:p>
        </w:tc>
        <w:tc>
          <w:tcPr>
            <w:tcW w:w="4320" w:type="dxa"/>
          </w:tcPr>
          <w:p w14:paraId="430F54F5" w14:textId="77777777" w:rsidR="00CD24EF" w:rsidRPr="00B75489" w:rsidRDefault="00530728" w:rsidP="00E37780">
            <w:pPr>
              <w:spacing w:before="120" w:after="120"/>
              <w:rPr>
                <w:rFonts w:ascii="Arial" w:hAnsi="Arial" w:cs="Arial"/>
                <w:b/>
                <w:lang w:val="en-GB"/>
              </w:rPr>
            </w:pPr>
            <w:r w:rsidRPr="00B75489">
              <w:rPr>
                <w:rFonts w:ascii="Arial" w:hAnsi="Arial" w:cs="Arial"/>
                <w:b/>
                <w:lang w:val="es-ES_tradnl"/>
              </w:rPr>
              <w:t>Pregunta</w:t>
            </w:r>
          </w:p>
        </w:tc>
        <w:tc>
          <w:tcPr>
            <w:tcW w:w="4883" w:type="dxa"/>
          </w:tcPr>
          <w:p w14:paraId="3E3B04A9" w14:textId="77777777" w:rsidR="00CD24EF" w:rsidRPr="00B75489" w:rsidRDefault="00530728" w:rsidP="00E37780">
            <w:pPr>
              <w:spacing w:before="120" w:after="120"/>
              <w:rPr>
                <w:rFonts w:ascii="Arial" w:hAnsi="Arial" w:cs="Arial"/>
                <w:b/>
                <w:lang w:val="en-GB"/>
              </w:rPr>
            </w:pPr>
            <w:r w:rsidRPr="00B75489">
              <w:rPr>
                <w:rFonts w:ascii="Arial" w:hAnsi="Arial" w:cs="Arial"/>
                <w:b/>
                <w:lang w:val="es-ES_tradnl"/>
              </w:rPr>
              <w:t>Opciones de respuesta</w:t>
            </w:r>
          </w:p>
        </w:tc>
      </w:tr>
      <w:tr w:rsidR="00CD24EF" w:rsidRPr="00156A49" w14:paraId="382AD713" w14:textId="77777777" w:rsidTr="00E862DF">
        <w:tc>
          <w:tcPr>
            <w:tcW w:w="720" w:type="dxa"/>
            <w:shd w:val="clear" w:color="auto" w:fill="D9D9D9" w:themeFill="background1" w:themeFillShade="D9"/>
          </w:tcPr>
          <w:p w14:paraId="0A5A0A17" w14:textId="77777777" w:rsidR="00CD24EF" w:rsidRPr="00B75489" w:rsidRDefault="00E306B8" w:rsidP="00E306B8">
            <w:pPr>
              <w:spacing w:before="120" w:after="120"/>
              <w:rPr>
                <w:rFonts w:ascii="Arial" w:hAnsi="Arial" w:cs="Arial"/>
                <w:lang w:val="en-GB"/>
              </w:rPr>
            </w:pPr>
            <w:r w:rsidRPr="00B75489">
              <w:rPr>
                <w:rFonts w:ascii="Arial" w:hAnsi="Arial" w:cs="Arial"/>
                <w:lang w:val="en-GB"/>
              </w:rPr>
              <w:t>1.1</w:t>
            </w:r>
          </w:p>
        </w:tc>
        <w:tc>
          <w:tcPr>
            <w:tcW w:w="4320" w:type="dxa"/>
            <w:shd w:val="clear" w:color="auto" w:fill="D9D9D9" w:themeFill="background1" w:themeFillShade="D9"/>
          </w:tcPr>
          <w:p w14:paraId="3B41B819" w14:textId="77777777" w:rsidR="00CD24EF" w:rsidRPr="00797DBE" w:rsidRDefault="00530728" w:rsidP="00E37780">
            <w:pPr>
              <w:spacing w:before="120" w:after="120"/>
              <w:rPr>
                <w:rFonts w:ascii="Arial" w:hAnsi="Arial" w:cs="Arial"/>
                <w:lang w:val="es-ES"/>
              </w:rPr>
            </w:pPr>
            <w:r w:rsidRPr="00B75489">
              <w:rPr>
                <w:rFonts w:ascii="Arial" w:hAnsi="Arial" w:cs="Arial"/>
                <w:lang w:val="es-ES_tradnl"/>
              </w:rPr>
              <w:t>Nombre de la persona que realiza la entrevista</w:t>
            </w:r>
          </w:p>
        </w:tc>
        <w:tc>
          <w:tcPr>
            <w:tcW w:w="4883" w:type="dxa"/>
            <w:shd w:val="clear" w:color="auto" w:fill="D9D9D9" w:themeFill="background1" w:themeFillShade="D9"/>
          </w:tcPr>
          <w:p w14:paraId="63406335" w14:textId="77777777" w:rsidR="00CD24EF" w:rsidRPr="00797DBE" w:rsidRDefault="00CD24EF" w:rsidP="00E306B8">
            <w:pPr>
              <w:pStyle w:val="Prrafodelista"/>
              <w:spacing w:before="120" w:after="120"/>
              <w:ind w:left="0"/>
              <w:rPr>
                <w:rFonts w:ascii="Arial" w:hAnsi="Arial" w:cs="Arial"/>
                <w:lang w:val="es-ES"/>
              </w:rPr>
            </w:pPr>
          </w:p>
        </w:tc>
      </w:tr>
      <w:tr w:rsidR="00CD24EF" w:rsidRPr="00156A49" w14:paraId="7E3FFB9B" w14:textId="77777777" w:rsidTr="00E862DF">
        <w:tc>
          <w:tcPr>
            <w:tcW w:w="720" w:type="dxa"/>
            <w:shd w:val="clear" w:color="auto" w:fill="D9D9D9" w:themeFill="background1" w:themeFillShade="D9"/>
          </w:tcPr>
          <w:p w14:paraId="5E89C02E" w14:textId="77777777" w:rsidR="00CD24EF" w:rsidRPr="00B75489" w:rsidRDefault="00E306B8" w:rsidP="00E306B8">
            <w:pPr>
              <w:spacing w:before="120" w:after="120"/>
              <w:rPr>
                <w:rFonts w:ascii="Arial" w:hAnsi="Arial" w:cs="Arial"/>
                <w:lang w:val="en-GB"/>
              </w:rPr>
            </w:pPr>
            <w:r w:rsidRPr="00B75489">
              <w:rPr>
                <w:rFonts w:ascii="Arial" w:hAnsi="Arial" w:cs="Arial"/>
                <w:lang w:val="en-GB"/>
              </w:rPr>
              <w:t>1.2</w:t>
            </w:r>
          </w:p>
        </w:tc>
        <w:tc>
          <w:tcPr>
            <w:tcW w:w="4320" w:type="dxa"/>
            <w:shd w:val="clear" w:color="auto" w:fill="D9D9D9" w:themeFill="background1" w:themeFillShade="D9"/>
          </w:tcPr>
          <w:p w14:paraId="659E7B1A" w14:textId="77777777" w:rsidR="00CD24EF" w:rsidRPr="00797DBE" w:rsidRDefault="00530728" w:rsidP="00E37780">
            <w:pPr>
              <w:spacing w:before="120" w:after="120"/>
              <w:rPr>
                <w:rFonts w:ascii="Arial" w:hAnsi="Arial" w:cs="Arial"/>
                <w:lang w:val="es-ES"/>
              </w:rPr>
            </w:pPr>
            <w:r w:rsidRPr="00B75489">
              <w:rPr>
                <w:rFonts w:ascii="Arial" w:hAnsi="Arial" w:cs="Arial"/>
                <w:lang w:val="es-ES_tradnl"/>
              </w:rPr>
              <w:t>Código de la persona que realiza la entrevista</w:t>
            </w:r>
          </w:p>
        </w:tc>
        <w:tc>
          <w:tcPr>
            <w:tcW w:w="4883" w:type="dxa"/>
            <w:shd w:val="clear" w:color="auto" w:fill="D9D9D9" w:themeFill="background1" w:themeFillShade="D9"/>
          </w:tcPr>
          <w:p w14:paraId="0BE57ED9" w14:textId="77777777" w:rsidR="00CD24EF" w:rsidRPr="00797DBE" w:rsidRDefault="00CD24EF" w:rsidP="00E306B8">
            <w:pPr>
              <w:spacing w:before="120" w:after="120"/>
              <w:rPr>
                <w:rFonts w:ascii="Arial" w:hAnsi="Arial" w:cs="Arial"/>
                <w:lang w:val="es-ES"/>
              </w:rPr>
            </w:pPr>
          </w:p>
        </w:tc>
      </w:tr>
      <w:tr w:rsidR="00D34D91" w:rsidRPr="00B75489" w14:paraId="393620A3" w14:textId="77777777" w:rsidTr="00E862DF">
        <w:tc>
          <w:tcPr>
            <w:tcW w:w="720" w:type="dxa"/>
            <w:shd w:val="clear" w:color="auto" w:fill="D9D9D9" w:themeFill="background1" w:themeFillShade="D9"/>
          </w:tcPr>
          <w:p w14:paraId="77A47306" w14:textId="77777777" w:rsidR="00D34D91" w:rsidRPr="00B75489" w:rsidRDefault="00E306B8" w:rsidP="00E306B8">
            <w:pPr>
              <w:spacing w:before="120" w:after="120"/>
              <w:rPr>
                <w:rFonts w:ascii="Arial" w:hAnsi="Arial" w:cs="Arial"/>
                <w:lang w:val="en-GB"/>
              </w:rPr>
            </w:pPr>
            <w:r w:rsidRPr="00B75489">
              <w:rPr>
                <w:rFonts w:ascii="Arial" w:hAnsi="Arial" w:cs="Arial"/>
                <w:lang w:val="en-GB"/>
              </w:rPr>
              <w:t>1.3</w:t>
            </w:r>
          </w:p>
        </w:tc>
        <w:tc>
          <w:tcPr>
            <w:tcW w:w="4320" w:type="dxa"/>
            <w:shd w:val="clear" w:color="auto" w:fill="D9D9D9" w:themeFill="background1" w:themeFillShade="D9"/>
          </w:tcPr>
          <w:p w14:paraId="7ADDA7FC" w14:textId="77777777" w:rsidR="00D34D91" w:rsidRPr="00B75489" w:rsidRDefault="00530728" w:rsidP="00E37780">
            <w:pPr>
              <w:spacing w:before="120" w:after="120"/>
              <w:rPr>
                <w:rFonts w:ascii="Arial" w:hAnsi="Arial" w:cs="Arial"/>
                <w:lang w:val="en-GB"/>
              </w:rPr>
            </w:pPr>
            <w:r w:rsidRPr="00B75489">
              <w:rPr>
                <w:rFonts w:ascii="Arial" w:hAnsi="Arial" w:cs="Arial"/>
                <w:lang w:val="es-ES_tradnl"/>
              </w:rPr>
              <w:t>Fecha</w:t>
            </w:r>
          </w:p>
        </w:tc>
        <w:tc>
          <w:tcPr>
            <w:tcW w:w="4883" w:type="dxa"/>
            <w:shd w:val="clear" w:color="auto" w:fill="D9D9D9" w:themeFill="background1" w:themeFillShade="D9"/>
          </w:tcPr>
          <w:p w14:paraId="248263A9" w14:textId="77777777" w:rsidR="00D34D91" w:rsidRPr="00B75489" w:rsidRDefault="00D34D91" w:rsidP="00E306B8">
            <w:pPr>
              <w:spacing w:before="120" w:after="120"/>
              <w:rPr>
                <w:rFonts w:ascii="Arial" w:hAnsi="Arial" w:cs="Arial"/>
                <w:lang w:val="en-GB"/>
              </w:rPr>
            </w:pPr>
          </w:p>
        </w:tc>
      </w:tr>
      <w:tr w:rsidR="00CD24EF" w:rsidRPr="00B75489" w14:paraId="257685D8" w14:textId="77777777" w:rsidTr="00E862DF">
        <w:tc>
          <w:tcPr>
            <w:tcW w:w="720" w:type="dxa"/>
            <w:shd w:val="clear" w:color="auto" w:fill="D9D9D9" w:themeFill="background1" w:themeFillShade="D9"/>
          </w:tcPr>
          <w:p w14:paraId="6C8EE9AD" w14:textId="77777777" w:rsidR="00CD24EF" w:rsidRPr="00B75489" w:rsidRDefault="00E306B8" w:rsidP="00E306B8">
            <w:pPr>
              <w:spacing w:before="120" w:after="120"/>
              <w:rPr>
                <w:rFonts w:ascii="Arial" w:hAnsi="Arial" w:cs="Arial"/>
                <w:lang w:val="en-GB"/>
              </w:rPr>
            </w:pPr>
            <w:r w:rsidRPr="00B75489">
              <w:rPr>
                <w:rFonts w:ascii="Arial" w:hAnsi="Arial" w:cs="Arial"/>
                <w:lang w:val="en-GB"/>
              </w:rPr>
              <w:t>1.4</w:t>
            </w:r>
          </w:p>
        </w:tc>
        <w:tc>
          <w:tcPr>
            <w:tcW w:w="4320" w:type="dxa"/>
            <w:shd w:val="clear" w:color="auto" w:fill="D9D9D9" w:themeFill="background1" w:themeFillShade="D9"/>
          </w:tcPr>
          <w:p w14:paraId="41A7713B" w14:textId="77777777" w:rsidR="00CD24EF" w:rsidRPr="00B75489" w:rsidRDefault="00530728" w:rsidP="00E37780">
            <w:pPr>
              <w:spacing w:before="120" w:after="120"/>
              <w:rPr>
                <w:rFonts w:ascii="Arial" w:hAnsi="Arial" w:cs="Arial"/>
                <w:lang w:val="en-GB"/>
              </w:rPr>
            </w:pPr>
            <w:r w:rsidRPr="00B75489">
              <w:rPr>
                <w:rFonts w:ascii="Arial" w:hAnsi="Arial" w:cs="Arial"/>
                <w:lang w:val="es-ES_tradnl"/>
              </w:rPr>
              <w:t>Hora</w:t>
            </w:r>
          </w:p>
        </w:tc>
        <w:tc>
          <w:tcPr>
            <w:tcW w:w="4883" w:type="dxa"/>
            <w:shd w:val="clear" w:color="auto" w:fill="D9D9D9" w:themeFill="background1" w:themeFillShade="D9"/>
          </w:tcPr>
          <w:p w14:paraId="4FAFC71D" w14:textId="77777777" w:rsidR="00CD24EF" w:rsidRPr="00B75489" w:rsidRDefault="00CD24EF" w:rsidP="00E306B8">
            <w:pPr>
              <w:spacing w:before="120" w:after="120"/>
              <w:rPr>
                <w:rFonts w:ascii="Arial" w:hAnsi="Arial" w:cs="Arial"/>
                <w:lang w:val="en-GB"/>
              </w:rPr>
            </w:pPr>
          </w:p>
        </w:tc>
      </w:tr>
      <w:tr w:rsidR="00E306B8" w:rsidRPr="00156A49" w14:paraId="2B815AC5" w14:textId="77777777" w:rsidTr="00E862DF">
        <w:tc>
          <w:tcPr>
            <w:tcW w:w="720" w:type="dxa"/>
            <w:shd w:val="clear" w:color="auto" w:fill="D9D9D9" w:themeFill="background1" w:themeFillShade="D9"/>
          </w:tcPr>
          <w:p w14:paraId="4EF96EEF" w14:textId="77777777" w:rsidR="00E306B8" w:rsidRPr="00B75489" w:rsidRDefault="00E306B8" w:rsidP="00E306B8">
            <w:pPr>
              <w:spacing w:before="120" w:after="120"/>
              <w:rPr>
                <w:rFonts w:ascii="Arial" w:hAnsi="Arial" w:cs="Arial"/>
                <w:lang w:val="en-GB"/>
              </w:rPr>
            </w:pPr>
            <w:r w:rsidRPr="00B75489">
              <w:rPr>
                <w:rFonts w:ascii="Arial" w:hAnsi="Arial" w:cs="Arial"/>
                <w:lang w:val="en-GB"/>
              </w:rPr>
              <w:t>1.5</w:t>
            </w:r>
          </w:p>
        </w:tc>
        <w:tc>
          <w:tcPr>
            <w:tcW w:w="4320" w:type="dxa"/>
            <w:shd w:val="clear" w:color="auto" w:fill="D9D9D9" w:themeFill="background1" w:themeFillShade="D9"/>
          </w:tcPr>
          <w:p w14:paraId="52219AE5" w14:textId="77777777" w:rsidR="00E306B8" w:rsidRPr="00797DBE" w:rsidRDefault="00530728" w:rsidP="00E37780">
            <w:pPr>
              <w:spacing w:before="120" w:after="120"/>
              <w:rPr>
                <w:rFonts w:ascii="Arial" w:hAnsi="Arial" w:cs="Arial"/>
                <w:lang w:val="es-ES"/>
              </w:rPr>
            </w:pPr>
            <w:r w:rsidRPr="00B75489">
              <w:rPr>
                <w:rFonts w:ascii="Arial" w:hAnsi="Arial" w:cs="Arial"/>
                <w:lang w:val="es-ES_tradnl"/>
              </w:rPr>
              <w:t>Código de la persona entrevistada</w:t>
            </w:r>
            <w:r w:rsidR="00E306B8" w:rsidRPr="00797DBE">
              <w:rPr>
                <w:rFonts w:ascii="Arial" w:hAnsi="Arial" w:cs="Arial"/>
                <w:lang w:val="es-ES"/>
              </w:rPr>
              <w:t xml:space="preserve"> </w:t>
            </w:r>
          </w:p>
        </w:tc>
        <w:tc>
          <w:tcPr>
            <w:tcW w:w="4883" w:type="dxa"/>
            <w:shd w:val="clear" w:color="auto" w:fill="D9D9D9" w:themeFill="background1" w:themeFillShade="D9"/>
          </w:tcPr>
          <w:p w14:paraId="6E401563" w14:textId="77777777" w:rsidR="00E306B8" w:rsidRPr="00797DBE" w:rsidRDefault="00E306B8" w:rsidP="00E306B8">
            <w:pPr>
              <w:pStyle w:val="Prrafodelista"/>
              <w:spacing w:before="120" w:after="120"/>
              <w:ind w:left="0"/>
              <w:rPr>
                <w:rFonts w:ascii="Arial" w:hAnsi="Arial" w:cs="Arial"/>
                <w:lang w:val="es-ES"/>
              </w:rPr>
            </w:pPr>
          </w:p>
        </w:tc>
      </w:tr>
      <w:tr w:rsidR="00E306B8" w:rsidRPr="00156A49" w14:paraId="6EBA0CF4" w14:textId="77777777" w:rsidTr="00E862DF">
        <w:tc>
          <w:tcPr>
            <w:tcW w:w="720" w:type="dxa"/>
            <w:shd w:val="clear" w:color="auto" w:fill="D9D9D9" w:themeFill="background1" w:themeFillShade="D9"/>
          </w:tcPr>
          <w:p w14:paraId="1C840F4F" w14:textId="77777777" w:rsidR="00E306B8" w:rsidRPr="00B75489" w:rsidRDefault="00E306B8" w:rsidP="00E306B8">
            <w:pPr>
              <w:spacing w:before="120" w:after="120"/>
              <w:rPr>
                <w:rFonts w:ascii="Arial" w:hAnsi="Arial" w:cs="Arial"/>
                <w:lang w:val="en-GB"/>
              </w:rPr>
            </w:pPr>
            <w:r w:rsidRPr="00B75489">
              <w:rPr>
                <w:rFonts w:ascii="Arial" w:hAnsi="Arial" w:cs="Arial"/>
                <w:lang w:val="en-GB"/>
              </w:rPr>
              <w:t>1.6</w:t>
            </w:r>
          </w:p>
        </w:tc>
        <w:tc>
          <w:tcPr>
            <w:tcW w:w="4320" w:type="dxa"/>
            <w:shd w:val="clear" w:color="auto" w:fill="D9D9D9" w:themeFill="background1" w:themeFillShade="D9"/>
          </w:tcPr>
          <w:p w14:paraId="114C1814" w14:textId="77777777" w:rsidR="00E306B8" w:rsidRPr="00797DBE" w:rsidRDefault="00530728" w:rsidP="00E37780">
            <w:pPr>
              <w:spacing w:before="120" w:after="120"/>
              <w:rPr>
                <w:rFonts w:ascii="Arial" w:hAnsi="Arial" w:cs="Arial"/>
                <w:lang w:val="es-ES"/>
              </w:rPr>
            </w:pPr>
            <w:r w:rsidRPr="00B75489">
              <w:rPr>
                <w:rFonts w:ascii="Arial" w:hAnsi="Arial" w:cs="Arial"/>
                <w:lang w:val="es-ES_tradnl"/>
              </w:rPr>
              <w:t>Número de teléfono de la persona entrevistada</w:t>
            </w:r>
          </w:p>
        </w:tc>
        <w:tc>
          <w:tcPr>
            <w:tcW w:w="4883" w:type="dxa"/>
            <w:shd w:val="clear" w:color="auto" w:fill="D9D9D9" w:themeFill="background1" w:themeFillShade="D9"/>
          </w:tcPr>
          <w:p w14:paraId="2F446A98" w14:textId="77777777" w:rsidR="00E306B8" w:rsidRPr="00797DBE" w:rsidRDefault="00E306B8" w:rsidP="00E306B8">
            <w:pPr>
              <w:pStyle w:val="Prrafodelista"/>
              <w:spacing w:before="120" w:after="120"/>
              <w:ind w:left="0"/>
              <w:rPr>
                <w:rFonts w:ascii="Arial" w:hAnsi="Arial" w:cs="Arial"/>
                <w:lang w:val="es-ES"/>
              </w:rPr>
            </w:pPr>
          </w:p>
        </w:tc>
      </w:tr>
      <w:tr w:rsidR="00CD24EF" w:rsidRPr="00B75489" w14:paraId="06B712DB" w14:textId="77777777" w:rsidTr="00E862DF">
        <w:tc>
          <w:tcPr>
            <w:tcW w:w="720" w:type="dxa"/>
          </w:tcPr>
          <w:p w14:paraId="728FCE45" w14:textId="77777777" w:rsidR="00CD24EF" w:rsidRPr="00B75489" w:rsidRDefault="00E306B8" w:rsidP="00E306B8">
            <w:pPr>
              <w:spacing w:before="120" w:after="120"/>
              <w:rPr>
                <w:rFonts w:ascii="Arial" w:hAnsi="Arial" w:cs="Arial"/>
                <w:lang w:val="en-GB"/>
              </w:rPr>
            </w:pPr>
            <w:r w:rsidRPr="00B75489">
              <w:rPr>
                <w:rFonts w:ascii="Arial" w:hAnsi="Arial" w:cs="Arial"/>
                <w:lang w:val="en-GB"/>
              </w:rPr>
              <w:t>1.</w:t>
            </w:r>
            <w:r w:rsidR="00AD3C80" w:rsidRPr="00B75489">
              <w:rPr>
                <w:rFonts w:ascii="Arial" w:hAnsi="Arial" w:cs="Arial"/>
                <w:lang w:val="en-GB"/>
              </w:rPr>
              <w:t>7</w:t>
            </w:r>
          </w:p>
        </w:tc>
        <w:tc>
          <w:tcPr>
            <w:tcW w:w="4320" w:type="dxa"/>
          </w:tcPr>
          <w:p w14:paraId="11E920FC" w14:textId="77777777" w:rsidR="00CD24EF" w:rsidRPr="00B75489" w:rsidRDefault="00530728" w:rsidP="00E37780">
            <w:pPr>
              <w:spacing w:before="120" w:after="120"/>
              <w:rPr>
                <w:rFonts w:ascii="Arial" w:hAnsi="Arial" w:cs="Arial"/>
                <w:lang w:val="en-GB"/>
              </w:rPr>
            </w:pPr>
            <w:r w:rsidRPr="00B75489">
              <w:rPr>
                <w:rFonts w:ascii="Arial" w:hAnsi="Arial" w:cs="Arial"/>
                <w:lang w:val="es-ES_tradnl"/>
              </w:rPr>
              <w:t>Hola.</w:t>
            </w:r>
            <w:r w:rsidR="00CD24EF" w:rsidRPr="00797DBE">
              <w:rPr>
                <w:rFonts w:ascii="Arial" w:hAnsi="Arial" w:cs="Arial"/>
                <w:lang w:val="es-ES"/>
              </w:rPr>
              <w:t xml:space="preserve"> </w:t>
            </w:r>
            <w:r w:rsidRPr="00B75489">
              <w:rPr>
                <w:rFonts w:ascii="Arial" w:hAnsi="Arial" w:cs="Arial"/>
                <w:lang w:val="es-ES_tradnl"/>
              </w:rPr>
              <w:t>Mi nombre es [NOMBRE DE LA PERSONA QUE REALIZA LA ENTREVISTA] y llamo desde [ORGANIZACIÓN].</w:t>
            </w:r>
            <w:r w:rsidR="00CD24EF" w:rsidRPr="00797DBE">
              <w:rPr>
                <w:rFonts w:ascii="Arial" w:hAnsi="Arial" w:cs="Arial"/>
                <w:lang w:val="es-ES"/>
              </w:rPr>
              <w:t xml:space="preserve"> </w:t>
            </w:r>
            <w:r w:rsidRPr="00B75489">
              <w:rPr>
                <w:rFonts w:ascii="Arial" w:hAnsi="Arial" w:cs="Arial"/>
                <w:lang w:val="es-ES_tradnl"/>
              </w:rPr>
              <w:t>¿Puedo hablar con [NOMBRE DE LA PERSONA ENTREVISTADA]?</w:t>
            </w:r>
          </w:p>
        </w:tc>
        <w:tc>
          <w:tcPr>
            <w:tcW w:w="4883" w:type="dxa"/>
          </w:tcPr>
          <w:p w14:paraId="37A31706" w14:textId="77777777" w:rsidR="00E306B8" w:rsidRPr="00B75489" w:rsidRDefault="00E306B8" w:rsidP="00AD3C80">
            <w:pPr>
              <w:pStyle w:val="Prrafodelista"/>
              <w:spacing w:before="120" w:after="120"/>
              <w:ind w:left="0"/>
              <w:rPr>
                <w:rFonts w:ascii="Arial" w:hAnsi="Arial" w:cs="Arial"/>
                <w:lang w:val="en-GB"/>
              </w:rPr>
            </w:pPr>
          </w:p>
        </w:tc>
      </w:tr>
      <w:tr w:rsidR="00AD3C80" w:rsidRPr="00156A49" w14:paraId="462E229B" w14:textId="77777777" w:rsidTr="00E862DF">
        <w:tc>
          <w:tcPr>
            <w:tcW w:w="720" w:type="dxa"/>
            <w:shd w:val="clear" w:color="auto" w:fill="D9D9D9" w:themeFill="background1" w:themeFillShade="D9"/>
          </w:tcPr>
          <w:p w14:paraId="385B0E96" w14:textId="77777777" w:rsidR="00AD3C80" w:rsidRPr="00B75489" w:rsidRDefault="00AD3C80" w:rsidP="00E306B8">
            <w:pPr>
              <w:spacing w:before="120" w:after="120"/>
              <w:rPr>
                <w:rFonts w:ascii="Arial" w:hAnsi="Arial" w:cs="Arial"/>
                <w:lang w:val="en-GB"/>
              </w:rPr>
            </w:pPr>
            <w:r w:rsidRPr="00B75489">
              <w:rPr>
                <w:rFonts w:ascii="Arial" w:hAnsi="Arial" w:cs="Arial"/>
                <w:lang w:val="en-GB"/>
              </w:rPr>
              <w:t>1.8</w:t>
            </w:r>
          </w:p>
        </w:tc>
        <w:tc>
          <w:tcPr>
            <w:tcW w:w="4320" w:type="dxa"/>
            <w:shd w:val="clear" w:color="auto" w:fill="D9D9D9" w:themeFill="background1" w:themeFillShade="D9"/>
          </w:tcPr>
          <w:p w14:paraId="184B5EB8" w14:textId="77777777" w:rsidR="00AD3C80" w:rsidRPr="00797DBE" w:rsidRDefault="00530728" w:rsidP="00E37780">
            <w:pPr>
              <w:spacing w:before="120" w:after="120"/>
              <w:rPr>
                <w:rFonts w:ascii="Arial" w:hAnsi="Arial" w:cs="Arial"/>
                <w:lang w:val="es-ES"/>
              </w:rPr>
            </w:pPr>
            <w:r w:rsidRPr="00B75489">
              <w:rPr>
                <w:rFonts w:ascii="Arial" w:hAnsi="Arial" w:cs="Arial"/>
                <w:lang w:val="es-ES_tradnl"/>
              </w:rPr>
              <w:t>Indique el resultado de la llamada telefónica</w:t>
            </w:r>
          </w:p>
        </w:tc>
        <w:tc>
          <w:tcPr>
            <w:tcW w:w="4883" w:type="dxa"/>
            <w:shd w:val="clear" w:color="auto" w:fill="D9D9D9" w:themeFill="background1" w:themeFillShade="D9"/>
          </w:tcPr>
          <w:p w14:paraId="1E7D8499" w14:textId="77777777" w:rsidR="00AD3C80" w:rsidRPr="00B75489" w:rsidRDefault="00530728" w:rsidP="00530728">
            <w:pPr>
              <w:pStyle w:val="Prrafodelista"/>
              <w:numPr>
                <w:ilvl w:val="0"/>
                <w:numId w:val="1"/>
              </w:numPr>
              <w:spacing w:line="300" w:lineRule="atLeast"/>
              <w:ind w:left="357" w:hanging="357"/>
              <w:rPr>
                <w:rFonts w:ascii="Arial" w:hAnsi="Arial" w:cs="Arial"/>
                <w:lang w:val="en-GB"/>
              </w:rPr>
            </w:pPr>
            <w:r w:rsidRPr="00B75489">
              <w:rPr>
                <w:rFonts w:ascii="Arial" w:hAnsi="Arial" w:cs="Arial"/>
                <w:lang w:val="es-ES_tradnl"/>
              </w:rPr>
              <w:t>Contactado el participante correcto</w:t>
            </w:r>
          </w:p>
          <w:p w14:paraId="5054AD8F" w14:textId="77777777" w:rsidR="00AD3C80" w:rsidRPr="00797DBE" w:rsidRDefault="00530728" w:rsidP="00530728">
            <w:pPr>
              <w:pStyle w:val="Prrafodelista"/>
              <w:numPr>
                <w:ilvl w:val="0"/>
                <w:numId w:val="1"/>
              </w:numPr>
              <w:spacing w:line="300" w:lineRule="atLeast"/>
              <w:ind w:left="357" w:hanging="357"/>
              <w:rPr>
                <w:rFonts w:ascii="Arial" w:hAnsi="Arial" w:cs="Arial"/>
                <w:lang w:val="es-ES"/>
              </w:rPr>
            </w:pPr>
            <w:r w:rsidRPr="00B75489">
              <w:rPr>
                <w:rFonts w:ascii="Arial" w:hAnsi="Arial" w:cs="Arial"/>
                <w:lang w:val="es-ES_tradnl"/>
              </w:rPr>
              <w:t>El número es correcto pero el participante no está disponible</w:t>
            </w:r>
          </w:p>
          <w:p w14:paraId="5B9327D5" w14:textId="77777777" w:rsidR="00AD3C80" w:rsidRPr="00B75489" w:rsidRDefault="00530728" w:rsidP="00530728">
            <w:pPr>
              <w:pStyle w:val="Prrafodelista"/>
              <w:numPr>
                <w:ilvl w:val="0"/>
                <w:numId w:val="1"/>
              </w:numPr>
              <w:spacing w:line="300" w:lineRule="atLeast"/>
              <w:ind w:left="357" w:hanging="357"/>
              <w:rPr>
                <w:rFonts w:ascii="Arial" w:hAnsi="Arial" w:cs="Arial"/>
                <w:lang w:val="en-GB"/>
              </w:rPr>
            </w:pPr>
            <w:r w:rsidRPr="00B75489">
              <w:rPr>
                <w:rFonts w:ascii="Arial" w:hAnsi="Arial" w:cs="Arial"/>
                <w:lang w:val="es-ES_tradnl"/>
              </w:rPr>
              <w:t>No contestan</w:t>
            </w:r>
            <w:r w:rsidR="00AD3C80" w:rsidRPr="00B75489">
              <w:rPr>
                <w:rFonts w:ascii="Arial" w:hAnsi="Arial" w:cs="Arial"/>
                <w:lang w:val="en-GB"/>
              </w:rPr>
              <w:t xml:space="preserve"> </w:t>
            </w:r>
          </w:p>
          <w:p w14:paraId="376BEAE6" w14:textId="77777777" w:rsidR="00AD3C80" w:rsidRPr="00B75489" w:rsidRDefault="00530728" w:rsidP="00530728">
            <w:pPr>
              <w:pStyle w:val="Prrafodelista"/>
              <w:numPr>
                <w:ilvl w:val="0"/>
                <w:numId w:val="1"/>
              </w:numPr>
              <w:spacing w:line="300" w:lineRule="atLeast"/>
              <w:ind w:left="357" w:hanging="357"/>
              <w:rPr>
                <w:rFonts w:ascii="Arial" w:hAnsi="Arial" w:cs="Arial"/>
                <w:lang w:val="en-GB"/>
              </w:rPr>
            </w:pPr>
            <w:r w:rsidRPr="00B75489">
              <w:rPr>
                <w:rFonts w:ascii="Arial" w:hAnsi="Arial" w:cs="Arial"/>
                <w:lang w:val="es-ES_tradnl"/>
              </w:rPr>
              <w:t>Número equivocado</w:t>
            </w:r>
            <w:r w:rsidR="00AD3C80" w:rsidRPr="00B75489">
              <w:rPr>
                <w:rFonts w:ascii="Arial" w:hAnsi="Arial" w:cs="Arial"/>
                <w:lang w:val="en-GB"/>
              </w:rPr>
              <w:t xml:space="preserve"> </w:t>
            </w:r>
          </w:p>
          <w:p w14:paraId="421F4F33" w14:textId="77777777" w:rsidR="00AD3C80" w:rsidRPr="00797DBE" w:rsidRDefault="00530728" w:rsidP="00E37780">
            <w:pPr>
              <w:pStyle w:val="Prrafodelista"/>
              <w:numPr>
                <w:ilvl w:val="0"/>
                <w:numId w:val="1"/>
              </w:numPr>
              <w:spacing w:before="120" w:after="120" w:line="300" w:lineRule="atLeast"/>
              <w:ind w:left="357" w:hanging="357"/>
              <w:rPr>
                <w:rFonts w:ascii="Arial" w:hAnsi="Arial" w:cs="Arial"/>
                <w:lang w:val="es-ES"/>
              </w:rPr>
            </w:pPr>
            <w:r w:rsidRPr="00B75489">
              <w:rPr>
                <w:rFonts w:ascii="Arial" w:hAnsi="Arial" w:cs="Arial"/>
                <w:lang w:val="es-ES_tradnl"/>
              </w:rPr>
              <w:t>El número ya no funciona</w:t>
            </w:r>
          </w:p>
        </w:tc>
      </w:tr>
      <w:tr w:rsidR="00D220DB" w:rsidRPr="00156A49" w14:paraId="12E1B2C0" w14:textId="77777777" w:rsidTr="00E862DF">
        <w:tc>
          <w:tcPr>
            <w:tcW w:w="720" w:type="dxa"/>
            <w:shd w:val="clear" w:color="auto" w:fill="auto"/>
          </w:tcPr>
          <w:p w14:paraId="72F26E4B" w14:textId="77777777" w:rsidR="00D220DB" w:rsidRPr="00B75489" w:rsidRDefault="00EE3EE8" w:rsidP="00942AE0">
            <w:pPr>
              <w:spacing w:before="120" w:after="120"/>
              <w:rPr>
                <w:rFonts w:ascii="Arial" w:hAnsi="Arial" w:cs="Arial"/>
                <w:lang w:val="en-GB"/>
              </w:rPr>
            </w:pPr>
            <w:r w:rsidRPr="00B75489">
              <w:rPr>
                <w:rFonts w:ascii="Arial" w:hAnsi="Arial" w:cs="Arial"/>
                <w:lang w:val="en-GB"/>
              </w:rPr>
              <w:t>1.9</w:t>
            </w:r>
            <w:r w:rsidR="00942AE0" w:rsidRPr="00B75489">
              <w:rPr>
                <w:rFonts w:ascii="Arial" w:hAnsi="Arial" w:cs="Arial"/>
                <w:lang w:val="en-GB"/>
              </w:rPr>
              <w:t>a</w:t>
            </w:r>
          </w:p>
        </w:tc>
        <w:tc>
          <w:tcPr>
            <w:tcW w:w="9203" w:type="dxa"/>
            <w:gridSpan w:val="2"/>
            <w:shd w:val="clear" w:color="auto" w:fill="auto"/>
          </w:tcPr>
          <w:p w14:paraId="597E3937" w14:textId="5D7FD284" w:rsidR="00D220DB" w:rsidRPr="00797DBE" w:rsidRDefault="00530728" w:rsidP="00530728">
            <w:pPr>
              <w:spacing w:before="120" w:after="120"/>
              <w:rPr>
                <w:rFonts w:ascii="Arial" w:hAnsi="Arial" w:cs="Arial"/>
                <w:lang w:val="es-ES"/>
              </w:rPr>
            </w:pPr>
            <w:r w:rsidRPr="00B75489">
              <w:rPr>
                <w:rFonts w:ascii="Arial" w:hAnsi="Arial" w:cs="Arial"/>
                <w:lang w:val="es-ES_tradnl"/>
              </w:rPr>
              <w:t>Hola, buenos días.</w:t>
            </w:r>
            <w:r w:rsidR="00D220DB" w:rsidRPr="00797DBE">
              <w:rPr>
                <w:rFonts w:ascii="Arial" w:hAnsi="Arial" w:cs="Arial"/>
                <w:lang w:val="es-ES"/>
              </w:rPr>
              <w:t xml:space="preserve"> </w:t>
            </w:r>
            <w:commentRangeStart w:id="203"/>
            <w:r w:rsidRPr="00B75489">
              <w:rPr>
                <w:rFonts w:ascii="Arial" w:hAnsi="Arial" w:cs="Arial"/>
                <w:lang w:val="es-ES_tradnl"/>
              </w:rPr>
              <w:t>Llamo</w:t>
            </w:r>
            <w:commentRangeEnd w:id="203"/>
            <w:r w:rsidR="0090421E">
              <w:rPr>
                <w:rStyle w:val="Refdecomentario"/>
              </w:rPr>
              <w:commentReference w:id="203"/>
            </w:r>
            <w:r w:rsidRPr="00B75489">
              <w:rPr>
                <w:rFonts w:ascii="Arial" w:hAnsi="Arial" w:cs="Arial"/>
                <w:lang w:val="es-ES_tradnl"/>
              </w:rPr>
              <w:t xml:space="preserve"> en nombre del [MINISTERIO DE SALUD/ORGANISMO DE EJECUCIÓN].</w:t>
            </w:r>
            <w:r w:rsidR="00ED38A5" w:rsidRPr="00797DBE">
              <w:rPr>
                <w:rFonts w:ascii="Arial" w:hAnsi="Arial" w:cs="Arial"/>
                <w:lang w:val="es-ES"/>
              </w:rPr>
              <w:t xml:space="preserve"> </w:t>
            </w:r>
            <w:r w:rsidRPr="00B75489">
              <w:rPr>
                <w:rFonts w:ascii="Arial" w:hAnsi="Arial" w:cs="Arial"/>
                <w:lang w:val="es-ES_tradnl"/>
              </w:rPr>
              <w:t xml:space="preserve">El [MINISTERIO DE SALUD/ORGANISMO DE EJECUCIÓN] está realizando una evaluación entre </w:t>
            </w:r>
            <w:ins w:id="204" w:author="Andrés Coitiño (WDC)" w:date="2021-05-27T10:42:00Z">
              <w:r w:rsidR="005D3823">
                <w:rPr>
                  <w:rFonts w:ascii="Arial" w:hAnsi="Arial" w:cs="Arial"/>
                  <w:lang w:val="es-ES_tradnl"/>
                </w:rPr>
                <w:t xml:space="preserve">referentes </w:t>
              </w:r>
            </w:ins>
            <w:ins w:id="205" w:author="Andrés Coitiño (WDC)" w:date="2021-05-27T10:43:00Z">
              <w:r w:rsidR="00EF559A">
                <w:rPr>
                  <w:rFonts w:ascii="Arial" w:hAnsi="Arial" w:cs="Arial"/>
                  <w:lang w:val="es-ES_tradnl"/>
                </w:rPr>
                <w:t xml:space="preserve">y representantes </w:t>
              </w:r>
            </w:ins>
            <w:ins w:id="206" w:author="Andrés Coitiño (WDC)" w:date="2021-05-27T10:42:00Z">
              <w:r w:rsidR="005D3823">
                <w:rPr>
                  <w:rFonts w:ascii="Arial" w:hAnsi="Arial" w:cs="Arial"/>
                  <w:lang w:val="es-ES_tradnl"/>
                </w:rPr>
                <w:t xml:space="preserve">de las distintas comunidades y organizaciones de la sociedad civil </w:t>
              </w:r>
            </w:ins>
            <w:del w:id="207" w:author="Andrés Coitiño (WDC)" w:date="2021-05-27T10:43:00Z">
              <w:r w:rsidRPr="00B75489" w:rsidDel="005D3823">
                <w:rPr>
                  <w:rFonts w:ascii="Arial" w:hAnsi="Arial" w:cs="Arial"/>
                  <w:lang w:val="es-ES_tradnl"/>
                </w:rPr>
                <w:delText xml:space="preserve">[AGENTES DE SALUD DE LA COMUNIDAD Y ORGANIZACIONES DE LA SOCIEDAD CIVIL] </w:delText>
              </w:r>
            </w:del>
            <w:r w:rsidRPr="00B75489">
              <w:rPr>
                <w:rFonts w:ascii="Arial" w:hAnsi="Arial" w:cs="Arial"/>
                <w:lang w:val="es-ES_tradnl"/>
              </w:rPr>
              <w:t xml:space="preserve">a fin de proporcionar información al gobierno sobre el acceso a los servicios esenciales de salud durante la pandemia de COVID-19 en </w:t>
            </w:r>
            <w:ins w:id="208" w:author="Andrés Coitiño (WDC)" w:date="2021-05-27T10:39:00Z">
              <w:r w:rsidR="008D442C">
                <w:rPr>
                  <w:rFonts w:ascii="Arial" w:hAnsi="Arial" w:cs="Arial"/>
                  <w:lang w:val="es-ES_tradnl"/>
                </w:rPr>
                <w:t>el Perú</w:t>
              </w:r>
            </w:ins>
            <w:del w:id="209" w:author="Andrés Coitiño (WDC)" w:date="2021-05-27T10:39:00Z">
              <w:r w:rsidRPr="00B75489" w:rsidDel="008D442C">
                <w:rPr>
                  <w:rFonts w:ascii="Arial" w:hAnsi="Arial" w:cs="Arial"/>
                  <w:lang w:val="es-ES_tradnl"/>
                </w:rPr>
                <w:delText>[</w:delText>
              </w:r>
            </w:del>
            <w:del w:id="210" w:author="Andrés Coitiño (WDC)" w:date="2021-05-27T10:38:00Z">
              <w:r w:rsidRPr="00B75489" w:rsidDel="008D442C">
                <w:rPr>
                  <w:rFonts w:ascii="Arial" w:hAnsi="Arial" w:cs="Arial"/>
                  <w:lang w:val="es-ES_tradnl"/>
                </w:rPr>
                <w:delText>PAÍS]</w:delText>
              </w:r>
            </w:del>
            <w:r w:rsidRPr="00B75489">
              <w:rPr>
                <w:rFonts w:ascii="Arial" w:hAnsi="Arial" w:cs="Arial"/>
                <w:lang w:val="es-ES_tradnl"/>
              </w:rPr>
              <w:t>.</w:t>
            </w:r>
            <w:r w:rsidR="00D220DB" w:rsidRPr="00797DBE">
              <w:rPr>
                <w:rFonts w:ascii="Arial" w:hAnsi="Arial" w:cs="Arial"/>
                <w:lang w:val="es-ES"/>
              </w:rPr>
              <w:t xml:space="preserve"> </w:t>
            </w:r>
            <w:r w:rsidRPr="00B75489">
              <w:rPr>
                <w:rFonts w:ascii="Arial" w:hAnsi="Arial" w:cs="Arial"/>
                <w:lang w:val="es-ES_tradnl"/>
              </w:rPr>
              <w:t>Se le ha seleccionado para participar en este estudio.</w:t>
            </w:r>
            <w:r w:rsidR="00D220DB" w:rsidRPr="00797DBE">
              <w:rPr>
                <w:rFonts w:ascii="Arial" w:hAnsi="Arial" w:cs="Arial"/>
                <w:lang w:val="es-ES"/>
              </w:rPr>
              <w:t xml:space="preserve"> </w:t>
            </w:r>
            <w:r w:rsidRPr="00B75489">
              <w:rPr>
                <w:rFonts w:ascii="Arial" w:hAnsi="Arial" w:cs="Arial"/>
                <w:lang w:val="es-ES_tradnl"/>
              </w:rPr>
              <w:t>Le haré preguntas sobre la experiencia de las comunidades en cuanto al acceso a esos servicios en su zona de influencia, pero no sobre su propia experiencia.</w:t>
            </w:r>
            <w:r w:rsidR="00D220DB" w:rsidRPr="00797DBE">
              <w:rPr>
                <w:rFonts w:ascii="Arial" w:hAnsi="Arial" w:cs="Arial"/>
                <w:lang w:val="es-ES"/>
              </w:rPr>
              <w:t xml:space="preserve"> </w:t>
            </w:r>
            <w:r w:rsidRPr="00B75489">
              <w:rPr>
                <w:rFonts w:ascii="Arial" w:hAnsi="Arial" w:cs="Arial"/>
                <w:lang w:val="es-ES_tradnl"/>
              </w:rPr>
              <w:t>La información obtenida en este estudio podrá ser utilizada por el [MINISTERIO DE SALUD/ORGANISMO DE EJECUCIÓN], por las organizaciones que prestan apoyo a los servicios que se ofrecen en su centro y por investigadores para diseñar planes de mejora de los servicios o realizar otros estudios sobre los servicios de salud.</w:t>
            </w:r>
            <w:r w:rsidR="00D220DB" w:rsidRPr="00797DBE">
              <w:rPr>
                <w:rFonts w:ascii="Arial" w:hAnsi="Arial" w:cs="Arial"/>
                <w:lang w:val="es-ES"/>
              </w:rPr>
              <w:t xml:space="preserve"> </w:t>
            </w:r>
            <w:r w:rsidRPr="00B75489">
              <w:rPr>
                <w:rFonts w:ascii="Arial" w:hAnsi="Arial" w:cs="Arial"/>
                <w:lang w:val="es-ES_tradnl"/>
              </w:rPr>
              <w:t>Su nombre no figurará en el conjunto de datos del estudio ni en ningún informe.</w:t>
            </w:r>
            <w:r w:rsidR="00D220DB" w:rsidRPr="00797DBE">
              <w:rPr>
                <w:rFonts w:ascii="Arial" w:hAnsi="Arial" w:cs="Arial"/>
                <w:lang w:val="es-ES"/>
              </w:rPr>
              <w:t xml:space="preserve"> </w:t>
            </w:r>
          </w:p>
          <w:p w14:paraId="5A65EA7D" w14:textId="785D5F74" w:rsidR="00D220DB" w:rsidRPr="00797DBE" w:rsidRDefault="00530728" w:rsidP="00E37780">
            <w:pPr>
              <w:pStyle w:val="Prrafodelista"/>
              <w:spacing w:before="120" w:after="120"/>
              <w:ind w:left="0"/>
              <w:rPr>
                <w:rFonts w:ascii="Arial" w:hAnsi="Arial" w:cs="Arial"/>
                <w:lang w:val="es-ES"/>
              </w:rPr>
            </w:pPr>
            <w:r w:rsidRPr="00B75489">
              <w:rPr>
                <w:rFonts w:ascii="Arial" w:hAnsi="Arial" w:cs="Arial"/>
                <w:lang w:val="es-ES_tradnl"/>
              </w:rPr>
              <w:t>Solicitamos su ayuda para recabar esa información.</w:t>
            </w:r>
            <w:r w:rsidR="00B86489" w:rsidRPr="00797DBE">
              <w:rPr>
                <w:rFonts w:ascii="Arial" w:hAnsi="Arial" w:cs="Arial"/>
                <w:lang w:val="es-ES"/>
              </w:rPr>
              <w:t xml:space="preserve"> </w:t>
            </w:r>
            <w:r w:rsidRPr="00B75489">
              <w:rPr>
                <w:rFonts w:ascii="Arial" w:hAnsi="Arial" w:cs="Arial"/>
                <w:lang w:val="es-ES_tradnl"/>
              </w:rPr>
              <w:t xml:space="preserve">La duración de la entrevista será de unos </w:t>
            </w:r>
            <w:commentRangeStart w:id="211"/>
            <w:r w:rsidRPr="00B75489">
              <w:rPr>
                <w:rFonts w:ascii="Arial" w:hAnsi="Arial" w:cs="Arial"/>
                <w:lang w:val="es-ES_tradnl"/>
              </w:rPr>
              <w:t>[</w:t>
            </w:r>
            <w:ins w:id="212" w:author="Andrés Coitiño (WDC)" w:date="2021-05-27T11:52:00Z">
              <w:r w:rsidR="0090421E">
                <w:rPr>
                  <w:rFonts w:ascii="Arial" w:hAnsi="Arial" w:cs="Arial"/>
                  <w:lang w:val="es-ES_tradnl"/>
                </w:rPr>
                <w:t>4</w:t>
              </w:r>
              <w:r w:rsidR="00D76D87">
                <w:rPr>
                  <w:rFonts w:ascii="Arial" w:hAnsi="Arial" w:cs="Arial"/>
                  <w:lang w:val="es-ES_tradnl"/>
                </w:rPr>
                <w:t>0</w:t>
              </w:r>
            </w:ins>
            <w:del w:id="213" w:author="Andrés Coitiño (WDC)" w:date="2021-05-27T11:52:00Z">
              <w:r w:rsidRPr="00B75489" w:rsidDel="00D76D87">
                <w:rPr>
                  <w:rFonts w:ascii="Arial" w:hAnsi="Arial" w:cs="Arial"/>
                  <w:lang w:val="es-ES_tradnl"/>
                </w:rPr>
                <w:delText>15</w:delText>
              </w:r>
            </w:del>
            <w:r w:rsidRPr="00B75489">
              <w:rPr>
                <w:rFonts w:ascii="Arial" w:hAnsi="Arial" w:cs="Arial"/>
                <w:lang w:val="es-ES_tradnl"/>
              </w:rPr>
              <w:t xml:space="preserve">] </w:t>
            </w:r>
            <w:commentRangeEnd w:id="211"/>
            <w:r w:rsidR="008C2B64">
              <w:rPr>
                <w:rStyle w:val="Refdecomentario"/>
              </w:rPr>
              <w:commentReference w:id="211"/>
            </w:r>
            <w:r w:rsidRPr="00B75489">
              <w:rPr>
                <w:rFonts w:ascii="Arial" w:hAnsi="Arial" w:cs="Arial"/>
                <w:lang w:val="es-ES_tradnl"/>
              </w:rPr>
              <w:t>minutos.</w:t>
            </w:r>
            <w:r w:rsidR="00B86489" w:rsidRPr="00797DBE">
              <w:rPr>
                <w:rFonts w:ascii="Arial" w:hAnsi="Arial" w:cs="Arial"/>
                <w:lang w:val="es-ES"/>
              </w:rPr>
              <w:t xml:space="preserve"> </w:t>
            </w:r>
            <w:r w:rsidRPr="00B75489">
              <w:rPr>
                <w:rFonts w:ascii="Arial" w:hAnsi="Arial" w:cs="Arial"/>
                <w:lang w:val="es-ES_tradnl"/>
              </w:rPr>
              <w:t>Puede negarse a responder cualquier pregunta o dar por terminada la entrevista en cualquier momento.</w:t>
            </w:r>
            <w:r w:rsidR="00D220DB" w:rsidRPr="00797DBE">
              <w:rPr>
                <w:rFonts w:ascii="Arial" w:hAnsi="Arial" w:cs="Arial"/>
                <w:lang w:val="es-ES"/>
              </w:rPr>
              <w:t xml:space="preserve"> </w:t>
            </w:r>
            <w:r w:rsidRPr="00B75489">
              <w:rPr>
                <w:rFonts w:ascii="Arial" w:hAnsi="Arial" w:cs="Arial"/>
                <w:lang w:val="es-ES_tradnl"/>
              </w:rPr>
              <w:t>No obstante, confiamos en que responda a las preguntas, lo que beneficiará a las comunidades del país.</w:t>
            </w:r>
            <w:r w:rsidR="00D220DB" w:rsidRPr="00797DBE">
              <w:rPr>
                <w:rFonts w:ascii="Arial" w:hAnsi="Arial" w:cs="Arial"/>
                <w:lang w:val="es-ES"/>
              </w:rPr>
              <w:t xml:space="preserve"> </w:t>
            </w:r>
            <w:r w:rsidRPr="00B75489">
              <w:rPr>
                <w:rFonts w:ascii="Arial" w:hAnsi="Arial" w:cs="Arial"/>
                <w:lang w:val="es-ES_tradnl"/>
              </w:rPr>
              <w:t>¿Desea preguntar algo sobre el estudio en este momento?</w:t>
            </w:r>
            <w:r w:rsidR="00D220DB" w:rsidRPr="00797DBE">
              <w:rPr>
                <w:rFonts w:ascii="Arial" w:hAnsi="Arial" w:cs="Arial"/>
                <w:lang w:val="es-ES"/>
              </w:rPr>
              <w:t xml:space="preserve"> </w:t>
            </w:r>
            <w:r w:rsidRPr="00B75489">
              <w:rPr>
                <w:rFonts w:ascii="Arial" w:hAnsi="Arial" w:cs="Arial"/>
                <w:lang w:val="es-ES_tradnl"/>
              </w:rPr>
              <w:t>¿Da usted su conformidad para proceder?</w:t>
            </w:r>
          </w:p>
        </w:tc>
      </w:tr>
      <w:tr w:rsidR="00D220DB" w:rsidRPr="00156A49" w14:paraId="55BE462E" w14:textId="77777777" w:rsidTr="00E862DF">
        <w:tc>
          <w:tcPr>
            <w:tcW w:w="720" w:type="dxa"/>
            <w:shd w:val="clear" w:color="auto" w:fill="auto"/>
          </w:tcPr>
          <w:p w14:paraId="77933475" w14:textId="77777777" w:rsidR="00D220DB" w:rsidRPr="00B75489" w:rsidRDefault="00D220DB" w:rsidP="00443B71">
            <w:pPr>
              <w:keepNext/>
              <w:keepLines/>
              <w:spacing w:before="120" w:after="120"/>
              <w:rPr>
                <w:rFonts w:ascii="Arial" w:hAnsi="Arial" w:cs="Arial"/>
                <w:lang w:val="en-GB"/>
              </w:rPr>
            </w:pPr>
            <w:r w:rsidRPr="00B75489">
              <w:rPr>
                <w:rFonts w:ascii="Arial" w:hAnsi="Arial" w:cs="Arial"/>
                <w:lang w:val="en-GB"/>
              </w:rPr>
              <w:lastRenderedPageBreak/>
              <w:t>1.9</w:t>
            </w:r>
          </w:p>
        </w:tc>
        <w:tc>
          <w:tcPr>
            <w:tcW w:w="4320" w:type="dxa"/>
            <w:shd w:val="clear" w:color="auto" w:fill="auto"/>
          </w:tcPr>
          <w:p w14:paraId="65505BFF" w14:textId="77777777" w:rsidR="00D220DB" w:rsidRPr="00B75489" w:rsidRDefault="00530728" w:rsidP="00443B71">
            <w:pPr>
              <w:keepNext/>
              <w:keepLines/>
              <w:spacing w:before="120" w:after="120"/>
              <w:rPr>
                <w:rFonts w:ascii="Arial" w:hAnsi="Arial" w:cs="Arial"/>
                <w:lang w:val="en-GB"/>
              </w:rPr>
            </w:pPr>
            <w:r w:rsidRPr="00B75489">
              <w:rPr>
                <w:rFonts w:ascii="Arial" w:hAnsi="Arial" w:cs="Arial"/>
                <w:lang w:val="es-ES_tradnl"/>
              </w:rPr>
              <w:t>¿Puedo comenzar la entrevista?</w:t>
            </w:r>
          </w:p>
        </w:tc>
        <w:tc>
          <w:tcPr>
            <w:tcW w:w="4883" w:type="dxa"/>
            <w:shd w:val="clear" w:color="auto" w:fill="auto"/>
          </w:tcPr>
          <w:p w14:paraId="56E62A44" w14:textId="77777777" w:rsidR="00D220DB" w:rsidRPr="00B75489" w:rsidRDefault="00530728" w:rsidP="00443B71">
            <w:pPr>
              <w:pStyle w:val="Prrafodelista"/>
              <w:keepNext/>
              <w:keepLines/>
              <w:numPr>
                <w:ilvl w:val="0"/>
                <w:numId w:val="4"/>
              </w:numPr>
              <w:spacing w:before="120" w:after="120" w:line="260" w:lineRule="auto"/>
              <w:rPr>
                <w:rFonts w:ascii="Arial" w:hAnsi="Arial" w:cs="Arial"/>
                <w:lang w:val="en-GB"/>
              </w:rPr>
            </w:pPr>
            <w:r w:rsidRPr="00B75489">
              <w:rPr>
                <w:rFonts w:ascii="Arial" w:hAnsi="Arial" w:cs="Arial"/>
                <w:lang w:val="es-ES_tradnl"/>
              </w:rPr>
              <w:t>Sí</w:t>
            </w:r>
          </w:p>
          <w:p w14:paraId="56F04A5E" w14:textId="77777777" w:rsidR="00D220DB" w:rsidRPr="00797DBE" w:rsidRDefault="00530728" w:rsidP="00443B71">
            <w:pPr>
              <w:pStyle w:val="Prrafodelista"/>
              <w:keepNext/>
              <w:keepLines/>
              <w:numPr>
                <w:ilvl w:val="0"/>
                <w:numId w:val="4"/>
              </w:numPr>
              <w:spacing w:before="120" w:after="120" w:line="260" w:lineRule="auto"/>
              <w:rPr>
                <w:rFonts w:ascii="Arial" w:hAnsi="Arial" w:cs="Arial"/>
                <w:lang w:val="es-ES"/>
              </w:rPr>
            </w:pPr>
            <w:r w:rsidRPr="00B75489">
              <w:rPr>
                <w:rFonts w:ascii="Arial" w:hAnsi="Arial" w:cs="Arial"/>
                <w:lang w:val="es-ES_tradnl"/>
              </w:rPr>
              <w:t xml:space="preserve">Sí, pero la persona entrevistada pide que se le llame en otro momento (pase a la </w:t>
            </w:r>
            <w:r w:rsidR="002A2D9E" w:rsidRPr="00B75489">
              <w:rPr>
                <w:rFonts w:ascii="Arial" w:hAnsi="Arial" w:cs="Arial"/>
                <w:lang w:val="es-ES_tradnl"/>
              </w:rPr>
              <w:t>pregunta</w:t>
            </w:r>
            <w:r w:rsidR="002A2D9E">
              <w:rPr>
                <w:rFonts w:ascii="Arial" w:hAnsi="Arial" w:cs="Arial"/>
                <w:lang w:val="es-ES_tradnl"/>
              </w:rPr>
              <w:t> </w:t>
            </w:r>
            <w:r w:rsidR="002A2D9E" w:rsidRPr="00B75489">
              <w:rPr>
                <w:rFonts w:ascii="Arial" w:hAnsi="Arial" w:cs="Arial"/>
                <w:lang w:val="es-ES_tradnl"/>
              </w:rPr>
              <w:t>7</w:t>
            </w:r>
            <w:r w:rsidRPr="00B75489">
              <w:rPr>
                <w:rFonts w:ascii="Arial" w:hAnsi="Arial" w:cs="Arial"/>
                <w:lang w:val="es-ES_tradnl"/>
              </w:rPr>
              <w:t>.4)</w:t>
            </w:r>
          </w:p>
          <w:p w14:paraId="5B61E5EB" w14:textId="77777777" w:rsidR="00D220DB" w:rsidRPr="00797DBE" w:rsidRDefault="004C5E41" w:rsidP="00443B71">
            <w:pPr>
              <w:pStyle w:val="Prrafodelista"/>
              <w:keepNext/>
              <w:keepLines/>
              <w:numPr>
                <w:ilvl w:val="0"/>
                <w:numId w:val="4"/>
              </w:numPr>
              <w:spacing w:before="120" w:after="120"/>
              <w:rPr>
                <w:rFonts w:ascii="Arial" w:hAnsi="Arial" w:cs="Arial"/>
                <w:lang w:val="es-ES"/>
              </w:rPr>
            </w:pPr>
            <w:r w:rsidRPr="00B75489">
              <w:rPr>
                <w:rFonts w:ascii="Arial" w:hAnsi="Arial" w:cs="Arial"/>
                <w:lang w:val="es-ES_tradnl"/>
              </w:rPr>
              <w:t>No (fin de la entrevista;</w:t>
            </w:r>
            <w:r w:rsidR="00A766F5" w:rsidRPr="00797DBE">
              <w:rPr>
                <w:rFonts w:ascii="Arial" w:hAnsi="Arial" w:cs="Arial"/>
                <w:lang w:val="es-ES"/>
              </w:rPr>
              <w:t xml:space="preserve"> </w:t>
            </w:r>
            <w:r w:rsidRPr="00B75489">
              <w:rPr>
                <w:rFonts w:ascii="Arial" w:hAnsi="Arial" w:cs="Arial"/>
                <w:lang w:val="es-ES_tradnl"/>
              </w:rPr>
              <w:t xml:space="preserve">pase a la </w:t>
            </w:r>
            <w:r w:rsidR="002A2D9E" w:rsidRPr="00B75489">
              <w:rPr>
                <w:rFonts w:ascii="Arial" w:hAnsi="Arial" w:cs="Arial"/>
                <w:lang w:val="es-ES_tradnl"/>
              </w:rPr>
              <w:t>pregunta</w:t>
            </w:r>
            <w:r w:rsidR="002A2D9E">
              <w:rPr>
                <w:rFonts w:ascii="Arial" w:hAnsi="Arial" w:cs="Arial"/>
                <w:lang w:val="es-ES_tradnl"/>
              </w:rPr>
              <w:t> </w:t>
            </w:r>
            <w:r w:rsidR="002A2D9E" w:rsidRPr="00B75489">
              <w:rPr>
                <w:rFonts w:ascii="Arial" w:hAnsi="Arial" w:cs="Arial"/>
                <w:lang w:val="es-ES_tradnl"/>
              </w:rPr>
              <w:t>7</w:t>
            </w:r>
            <w:r w:rsidRPr="00B75489">
              <w:rPr>
                <w:rFonts w:ascii="Arial" w:hAnsi="Arial" w:cs="Arial"/>
                <w:lang w:val="es-ES_tradnl"/>
              </w:rPr>
              <w:t>.4)</w:t>
            </w:r>
          </w:p>
        </w:tc>
      </w:tr>
      <w:tr w:rsidR="00D220DB" w:rsidRPr="00B75489" w14:paraId="7E5E6D14" w14:textId="77777777" w:rsidTr="00E862DF">
        <w:tc>
          <w:tcPr>
            <w:tcW w:w="720" w:type="dxa"/>
            <w:shd w:val="clear" w:color="auto" w:fill="D9D9D9" w:themeFill="background1" w:themeFillShade="D9"/>
          </w:tcPr>
          <w:p w14:paraId="7F973C6E" w14:textId="77777777" w:rsidR="00D220DB" w:rsidRPr="00B75489" w:rsidRDefault="00D220DB" w:rsidP="00D220DB">
            <w:pPr>
              <w:spacing w:before="120" w:after="120"/>
              <w:rPr>
                <w:rFonts w:ascii="Arial" w:hAnsi="Arial" w:cs="Arial"/>
                <w:lang w:val="en-GB"/>
              </w:rPr>
            </w:pPr>
            <w:r w:rsidRPr="00B75489">
              <w:rPr>
                <w:rFonts w:ascii="Arial" w:hAnsi="Arial" w:cs="Arial"/>
                <w:lang w:val="en-GB"/>
              </w:rPr>
              <w:t>1.10</w:t>
            </w:r>
          </w:p>
        </w:tc>
        <w:tc>
          <w:tcPr>
            <w:tcW w:w="4320" w:type="dxa"/>
            <w:shd w:val="clear" w:color="auto" w:fill="D9D9D9" w:themeFill="background1" w:themeFillShade="D9"/>
          </w:tcPr>
          <w:p w14:paraId="67F6537A" w14:textId="2CD3C677" w:rsidR="00D220DB" w:rsidRPr="00797DBE" w:rsidRDefault="004C5E41" w:rsidP="00E37780">
            <w:pPr>
              <w:spacing w:before="120" w:after="120"/>
              <w:rPr>
                <w:rFonts w:ascii="Arial" w:hAnsi="Arial" w:cs="Arial"/>
                <w:lang w:val="es-ES"/>
              </w:rPr>
            </w:pPr>
            <w:commentRangeStart w:id="214"/>
            <w:r w:rsidRPr="00B75489">
              <w:rPr>
                <w:rFonts w:ascii="Arial" w:hAnsi="Arial" w:cs="Arial"/>
                <w:lang w:val="es-ES_tradnl"/>
              </w:rPr>
              <w:t xml:space="preserve">Escriba el nombre de la persona que realiza la entrevista </w:t>
            </w:r>
            <w:del w:id="215" w:author="Andrés Coitiño (WDC)" w:date="2021-05-27T11:56:00Z">
              <w:r w:rsidRPr="00B75489" w:rsidDel="003F0A9C">
                <w:rPr>
                  <w:rFonts w:ascii="Arial" w:hAnsi="Arial" w:cs="Arial"/>
                  <w:lang w:val="es-ES_tradnl"/>
                </w:rPr>
                <w:delText>e indique</w:delText>
              </w:r>
            </w:del>
            <w:ins w:id="216" w:author="Andrés Coitiño (WDC)" w:date="2021-05-27T11:56:00Z">
              <w:r w:rsidR="003F0A9C">
                <w:rPr>
                  <w:rFonts w:ascii="Arial" w:hAnsi="Arial" w:cs="Arial"/>
                  <w:lang w:val="es-ES_tradnl"/>
                </w:rPr>
                <w:t>indicando</w:t>
              </w:r>
            </w:ins>
            <w:r w:rsidRPr="00B75489">
              <w:rPr>
                <w:rFonts w:ascii="Arial" w:hAnsi="Arial" w:cs="Arial"/>
                <w:lang w:val="es-ES_tradnl"/>
              </w:rPr>
              <w:t xml:space="preserve"> </w:t>
            </w:r>
            <w:commentRangeEnd w:id="214"/>
            <w:r w:rsidR="00281EA1">
              <w:rPr>
                <w:rStyle w:val="Refdecomentario"/>
              </w:rPr>
              <w:commentReference w:id="214"/>
            </w:r>
            <w:ins w:id="217" w:author="Andrés Coitiño (WDC)" w:date="2021-05-27T11:59:00Z">
              <w:r w:rsidR="00A73247">
                <w:rPr>
                  <w:rFonts w:ascii="Arial" w:hAnsi="Arial" w:cs="Arial"/>
                  <w:lang w:val="es-ES_tradnl"/>
                </w:rPr>
                <w:t xml:space="preserve">haber recibido </w:t>
              </w:r>
            </w:ins>
            <w:r w:rsidRPr="00B75489">
              <w:rPr>
                <w:rFonts w:ascii="Arial" w:hAnsi="Arial" w:cs="Arial"/>
                <w:lang w:val="es-ES_tradnl"/>
              </w:rPr>
              <w:t>el consentimiento</w:t>
            </w:r>
            <w:del w:id="218" w:author="Andrés Coitiño (WDC)" w:date="2021-05-27T11:59:00Z">
              <w:r w:rsidRPr="00B75489" w:rsidDel="00A82C68">
                <w:rPr>
                  <w:rFonts w:ascii="Arial" w:hAnsi="Arial" w:cs="Arial"/>
                  <w:lang w:val="es-ES_tradnl"/>
                </w:rPr>
                <w:delText xml:space="preserve"> obtenido</w:delText>
              </w:r>
              <w:r w:rsidR="00D220DB" w:rsidRPr="00797DBE" w:rsidDel="00A82C68">
                <w:rPr>
                  <w:rFonts w:ascii="Arial" w:hAnsi="Arial" w:cs="Arial"/>
                  <w:lang w:val="es-ES"/>
                </w:rPr>
                <w:delText xml:space="preserve"> </w:delText>
              </w:r>
            </w:del>
          </w:p>
        </w:tc>
        <w:tc>
          <w:tcPr>
            <w:tcW w:w="4883" w:type="dxa"/>
            <w:shd w:val="clear" w:color="auto" w:fill="D9D9D9" w:themeFill="background1" w:themeFillShade="D9"/>
          </w:tcPr>
          <w:p w14:paraId="6FED518C" w14:textId="77777777" w:rsidR="00D220DB" w:rsidRPr="00B75489" w:rsidRDefault="00CA0A63" w:rsidP="0085649B">
            <w:pPr>
              <w:pStyle w:val="Prrafodelista"/>
              <w:spacing w:before="120" w:after="120"/>
              <w:ind w:left="0"/>
              <w:contextualSpacing w:val="0"/>
              <w:rPr>
                <w:rFonts w:ascii="Arial" w:hAnsi="Arial" w:cs="Arial"/>
                <w:lang w:val="en-GB"/>
              </w:rPr>
            </w:pPr>
            <w:r w:rsidRPr="00797DBE">
              <w:rPr>
                <w:rFonts w:ascii="Arial" w:hAnsi="Arial" w:cs="Arial"/>
                <w:lang w:val="es-ES"/>
              </w:rPr>
              <w:t xml:space="preserve">                                            </w:t>
            </w:r>
            <w:r w:rsidR="00D220DB" w:rsidRPr="00B75489">
              <w:rPr>
                <w:rFonts w:ascii="Arial" w:hAnsi="Arial" w:cs="Arial"/>
                <w:lang w:val="en-GB"/>
              </w:rPr>
              <w:t>_______________________</w:t>
            </w:r>
            <w:r w:rsidRPr="00B75489">
              <w:rPr>
                <w:rFonts w:ascii="Arial" w:hAnsi="Arial" w:cs="Arial"/>
                <w:lang w:val="en-GB"/>
              </w:rPr>
              <w:t>________</w:t>
            </w:r>
          </w:p>
        </w:tc>
      </w:tr>
      <w:tr w:rsidR="009201F5" w:rsidRPr="00B75489" w14:paraId="55C3D957" w14:textId="77777777" w:rsidTr="008B4367">
        <w:trPr>
          <w:cantSplit/>
        </w:trPr>
        <w:tc>
          <w:tcPr>
            <w:tcW w:w="720" w:type="dxa"/>
            <w:shd w:val="clear" w:color="auto" w:fill="auto"/>
          </w:tcPr>
          <w:p w14:paraId="078B96F9" w14:textId="77777777" w:rsidR="009201F5" w:rsidRPr="00B75489" w:rsidRDefault="009201F5" w:rsidP="009201F5">
            <w:pPr>
              <w:spacing w:before="120" w:after="120"/>
              <w:rPr>
                <w:rFonts w:ascii="Arial" w:hAnsi="Arial" w:cs="Arial"/>
                <w:lang w:val="en-GB"/>
              </w:rPr>
            </w:pPr>
            <w:r w:rsidRPr="00B75489">
              <w:rPr>
                <w:rFonts w:ascii="Arial" w:hAnsi="Arial" w:cs="Arial"/>
                <w:lang w:val="en-GB"/>
              </w:rPr>
              <w:t>1.11</w:t>
            </w:r>
          </w:p>
        </w:tc>
        <w:tc>
          <w:tcPr>
            <w:tcW w:w="4320" w:type="dxa"/>
            <w:shd w:val="clear" w:color="auto" w:fill="auto"/>
          </w:tcPr>
          <w:p w14:paraId="112B87EE" w14:textId="77777777" w:rsidR="009201F5" w:rsidRPr="00B75489" w:rsidRDefault="004C5E41" w:rsidP="00E37780">
            <w:pPr>
              <w:spacing w:before="120" w:after="120"/>
              <w:rPr>
                <w:rFonts w:ascii="Arial" w:hAnsi="Arial" w:cs="Arial"/>
                <w:lang w:val="en-GB"/>
              </w:rPr>
            </w:pPr>
            <w:r w:rsidRPr="00B75489">
              <w:rPr>
                <w:rFonts w:ascii="Arial" w:hAnsi="Arial" w:cs="Arial"/>
                <w:lang w:val="es-ES_tradnl"/>
              </w:rPr>
              <w:t>¿Cuál es su sexo?</w:t>
            </w:r>
            <w:r w:rsidR="009201F5" w:rsidRPr="00B75489">
              <w:rPr>
                <w:rFonts w:ascii="Arial" w:hAnsi="Arial" w:cs="Arial"/>
                <w:lang w:val="en-GB"/>
              </w:rPr>
              <w:t xml:space="preserve"> </w:t>
            </w:r>
          </w:p>
        </w:tc>
        <w:tc>
          <w:tcPr>
            <w:tcW w:w="4883" w:type="dxa"/>
            <w:shd w:val="clear" w:color="auto" w:fill="auto"/>
          </w:tcPr>
          <w:p w14:paraId="4E0A7526" w14:textId="77777777" w:rsidR="009201F5" w:rsidRPr="00B75489" w:rsidRDefault="004C5E41" w:rsidP="004C5E41">
            <w:pPr>
              <w:pStyle w:val="Prrafodelista"/>
              <w:numPr>
                <w:ilvl w:val="0"/>
                <w:numId w:val="5"/>
              </w:numPr>
              <w:spacing w:before="120" w:after="120"/>
              <w:rPr>
                <w:rFonts w:ascii="Arial" w:hAnsi="Arial" w:cs="Arial"/>
                <w:lang w:val="en-GB"/>
              </w:rPr>
            </w:pPr>
            <w:r w:rsidRPr="00B75489">
              <w:rPr>
                <w:rFonts w:ascii="Arial" w:hAnsi="Arial" w:cs="Arial"/>
                <w:lang w:val="es-ES_tradnl"/>
              </w:rPr>
              <w:t>Hombre</w:t>
            </w:r>
          </w:p>
          <w:p w14:paraId="023D1BC9" w14:textId="77777777" w:rsidR="009201F5" w:rsidRPr="00B75489" w:rsidRDefault="004C5E41" w:rsidP="004C5E41">
            <w:pPr>
              <w:pStyle w:val="Prrafodelista"/>
              <w:numPr>
                <w:ilvl w:val="0"/>
                <w:numId w:val="5"/>
              </w:numPr>
              <w:spacing w:before="120" w:after="120"/>
              <w:rPr>
                <w:rFonts w:ascii="Arial" w:hAnsi="Arial" w:cs="Arial"/>
                <w:lang w:val="en-GB"/>
              </w:rPr>
            </w:pPr>
            <w:r w:rsidRPr="00B75489">
              <w:rPr>
                <w:rFonts w:ascii="Arial" w:hAnsi="Arial" w:cs="Arial"/>
                <w:lang w:val="es-ES_tradnl"/>
              </w:rPr>
              <w:t>Mujer</w:t>
            </w:r>
          </w:p>
          <w:p w14:paraId="7D5F8D7C" w14:textId="77777777" w:rsidR="009201F5" w:rsidRPr="00B75489" w:rsidRDefault="004C5E41" w:rsidP="00E37780">
            <w:pPr>
              <w:pStyle w:val="Prrafodelista"/>
              <w:numPr>
                <w:ilvl w:val="0"/>
                <w:numId w:val="5"/>
              </w:numPr>
              <w:spacing w:before="120" w:after="120"/>
              <w:rPr>
                <w:rFonts w:ascii="Arial" w:hAnsi="Arial" w:cs="Arial"/>
                <w:lang w:val="en-GB"/>
              </w:rPr>
            </w:pPr>
            <w:r w:rsidRPr="00B75489">
              <w:rPr>
                <w:rFonts w:ascii="Arial" w:hAnsi="Arial" w:cs="Arial"/>
                <w:lang w:val="es-ES_tradnl"/>
              </w:rPr>
              <w:t>No responde</w:t>
            </w:r>
            <w:r w:rsidR="009201F5" w:rsidRPr="00B75489">
              <w:rPr>
                <w:rFonts w:ascii="Arial" w:hAnsi="Arial" w:cs="Arial"/>
                <w:lang w:val="en-GB"/>
              </w:rPr>
              <w:t xml:space="preserve"> </w:t>
            </w:r>
          </w:p>
        </w:tc>
      </w:tr>
      <w:tr w:rsidR="009201F5" w:rsidRPr="00B75489" w14:paraId="1EAC21D0" w14:textId="77777777" w:rsidTr="00E862DF">
        <w:tc>
          <w:tcPr>
            <w:tcW w:w="720" w:type="dxa"/>
            <w:shd w:val="clear" w:color="auto" w:fill="auto"/>
          </w:tcPr>
          <w:p w14:paraId="5575C2C9" w14:textId="77777777" w:rsidR="009201F5" w:rsidRPr="00B75489" w:rsidRDefault="00EE3EE8" w:rsidP="009201F5">
            <w:pPr>
              <w:spacing w:before="120" w:after="120"/>
              <w:rPr>
                <w:rFonts w:ascii="Arial" w:hAnsi="Arial" w:cs="Arial"/>
                <w:lang w:val="en-GB"/>
              </w:rPr>
            </w:pPr>
            <w:r w:rsidRPr="00B75489">
              <w:rPr>
                <w:rFonts w:ascii="Arial" w:hAnsi="Arial" w:cs="Arial"/>
                <w:lang w:val="en-GB"/>
              </w:rPr>
              <w:t>1.12</w:t>
            </w:r>
          </w:p>
        </w:tc>
        <w:tc>
          <w:tcPr>
            <w:tcW w:w="4320" w:type="dxa"/>
            <w:shd w:val="clear" w:color="auto" w:fill="auto"/>
          </w:tcPr>
          <w:p w14:paraId="21BE6D3E" w14:textId="77777777" w:rsidR="009201F5" w:rsidRPr="00B75489" w:rsidRDefault="004C5E41" w:rsidP="00E37780">
            <w:pPr>
              <w:spacing w:before="120" w:after="120"/>
              <w:rPr>
                <w:rFonts w:ascii="Arial" w:hAnsi="Arial" w:cs="Arial"/>
                <w:lang w:val="en-GB"/>
              </w:rPr>
            </w:pPr>
            <w:r w:rsidRPr="00B75489">
              <w:rPr>
                <w:rFonts w:ascii="Arial" w:hAnsi="Arial" w:cs="Arial"/>
                <w:lang w:val="es-ES_tradnl"/>
              </w:rPr>
              <w:t>¿Qué edad tiene?</w:t>
            </w:r>
            <w:r w:rsidR="009201F5" w:rsidRPr="00B75489">
              <w:rPr>
                <w:rFonts w:ascii="Arial" w:hAnsi="Arial" w:cs="Arial"/>
                <w:lang w:val="en-GB"/>
              </w:rPr>
              <w:t xml:space="preserve"> </w:t>
            </w:r>
          </w:p>
        </w:tc>
        <w:tc>
          <w:tcPr>
            <w:tcW w:w="4883" w:type="dxa"/>
            <w:shd w:val="clear" w:color="auto" w:fill="auto"/>
          </w:tcPr>
          <w:p w14:paraId="21719D4C" w14:textId="77777777" w:rsidR="009201F5" w:rsidRPr="00B75489" w:rsidRDefault="009201F5" w:rsidP="00E37780">
            <w:pPr>
              <w:pStyle w:val="Prrafodelista"/>
              <w:spacing w:before="120" w:after="120"/>
              <w:ind w:left="0"/>
              <w:contextualSpacing w:val="0"/>
              <w:rPr>
                <w:rFonts w:ascii="Arial" w:hAnsi="Arial" w:cs="Arial"/>
                <w:lang w:val="en-GB"/>
              </w:rPr>
            </w:pPr>
            <w:r w:rsidRPr="00B75489">
              <w:rPr>
                <w:rFonts w:ascii="Arial" w:hAnsi="Arial" w:cs="Arial"/>
                <w:lang w:val="en-GB"/>
              </w:rPr>
              <w:t>_______________________</w:t>
            </w:r>
            <w:r w:rsidR="003642EA" w:rsidRPr="00B75489">
              <w:rPr>
                <w:rFonts w:ascii="Arial" w:hAnsi="Arial" w:cs="Arial"/>
                <w:lang w:val="en-GB"/>
              </w:rPr>
              <w:t xml:space="preserve"> </w:t>
            </w:r>
            <w:r w:rsidR="004C5E41" w:rsidRPr="00B75489">
              <w:rPr>
                <w:rFonts w:ascii="Arial" w:hAnsi="Arial" w:cs="Arial"/>
                <w:lang w:val="es-ES_tradnl"/>
              </w:rPr>
              <w:t>(valor numérico)</w:t>
            </w:r>
          </w:p>
        </w:tc>
      </w:tr>
      <w:tr w:rsidR="009201F5" w:rsidRPr="00B75489" w14:paraId="5DF2A6C6" w14:textId="77777777" w:rsidTr="008C244D">
        <w:tc>
          <w:tcPr>
            <w:tcW w:w="720" w:type="dxa"/>
            <w:shd w:val="clear" w:color="auto" w:fill="FBE4D5" w:themeFill="accent2" w:themeFillTint="33"/>
          </w:tcPr>
          <w:p w14:paraId="4C99DAB0" w14:textId="77777777" w:rsidR="009201F5" w:rsidRPr="00B75489" w:rsidRDefault="00EE3EE8" w:rsidP="009201F5">
            <w:pPr>
              <w:spacing w:before="120" w:after="120"/>
              <w:rPr>
                <w:rFonts w:ascii="Arial" w:hAnsi="Arial" w:cs="Arial"/>
                <w:lang w:val="en-GB"/>
              </w:rPr>
            </w:pPr>
            <w:r w:rsidRPr="00B75489">
              <w:rPr>
                <w:rFonts w:ascii="Arial" w:hAnsi="Arial" w:cs="Arial"/>
                <w:lang w:val="en-GB"/>
              </w:rPr>
              <w:t>1.13</w:t>
            </w:r>
          </w:p>
        </w:tc>
        <w:tc>
          <w:tcPr>
            <w:tcW w:w="4320" w:type="dxa"/>
            <w:shd w:val="clear" w:color="auto" w:fill="FBE4D5" w:themeFill="accent2" w:themeFillTint="33"/>
          </w:tcPr>
          <w:p w14:paraId="45677FA2" w14:textId="77777777" w:rsidR="00107C30" w:rsidRPr="00797DBE" w:rsidRDefault="004C5E41" w:rsidP="004C5E41">
            <w:pPr>
              <w:pStyle w:val="Prrafodelista"/>
              <w:spacing w:before="120" w:after="120"/>
              <w:ind w:left="0"/>
              <w:rPr>
                <w:rFonts w:ascii="Arial" w:hAnsi="Arial" w:cs="Arial"/>
                <w:b/>
                <w:lang w:val="es-ES"/>
              </w:rPr>
            </w:pPr>
            <w:r w:rsidRPr="00B75489">
              <w:rPr>
                <w:rFonts w:ascii="Arial" w:hAnsi="Arial" w:cs="Arial"/>
                <w:lang w:val="es-ES_tradnl"/>
              </w:rPr>
              <w:t>¿Cuál es su cargo u ocupación?</w:t>
            </w:r>
            <w:r w:rsidR="00EE3EE8" w:rsidRPr="00797DBE">
              <w:rPr>
                <w:rFonts w:ascii="Arial" w:hAnsi="Arial" w:cs="Arial"/>
                <w:lang w:val="es-ES"/>
              </w:rPr>
              <w:t xml:space="preserve"> </w:t>
            </w:r>
          </w:p>
          <w:p w14:paraId="2AAC9C17" w14:textId="77777777" w:rsidR="009201F5" w:rsidRDefault="009201F5" w:rsidP="00DB2391">
            <w:pPr>
              <w:spacing w:before="120" w:after="120"/>
              <w:rPr>
                <w:ins w:id="219" w:author="Andrés Coitiño (WDC)" w:date="2021-05-27T12:02:00Z"/>
                <w:rFonts w:ascii="Arial" w:hAnsi="Arial" w:cs="Arial"/>
                <w:lang w:val="es-ES"/>
              </w:rPr>
            </w:pPr>
          </w:p>
          <w:p w14:paraId="2EB59673" w14:textId="77777777" w:rsidR="005C6425" w:rsidRDefault="005C6425" w:rsidP="00DB2391">
            <w:pPr>
              <w:spacing w:before="120" w:after="120"/>
              <w:rPr>
                <w:ins w:id="220" w:author="Andrés Coitiño (WDC)" w:date="2021-05-27T12:02:00Z"/>
                <w:rFonts w:ascii="Arial" w:hAnsi="Arial" w:cs="Arial"/>
                <w:lang w:val="es-ES"/>
              </w:rPr>
            </w:pPr>
          </w:p>
          <w:p w14:paraId="2E9840B2" w14:textId="47902344" w:rsidR="005C6425" w:rsidRPr="00797DBE" w:rsidRDefault="005C6425" w:rsidP="00DB2391">
            <w:pPr>
              <w:spacing w:before="120" w:after="120"/>
              <w:rPr>
                <w:rFonts w:ascii="Arial" w:hAnsi="Arial" w:cs="Arial"/>
                <w:lang w:val="es-ES"/>
              </w:rPr>
            </w:pPr>
            <w:ins w:id="221" w:author="Andrés Coitiño (WDC)" w:date="2021-05-27T12:02:00Z">
              <w:r>
                <w:rPr>
                  <w:rFonts w:ascii="Arial" w:hAnsi="Arial" w:cs="Arial"/>
                  <w:lang w:val="es-ES"/>
                </w:rPr>
                <w:t xml:space="preserve">Especificar si </w:t>
              </w:r>
            </w:ins>
            <w:ins w:id="222" w:author="Andrés Coitiño (WDC)" w:date="2021-05-27T12:03:00Z">
              <w:r>
                <w:rPr>
                  <w:rFonts w:ascii="Arial" w:hAnsi="Arial" w:cs="Arial"/>
                  <w:lang w:val="es-ES"/>
                </w:rPr>
                <w:t>“Otro”</w:t>
              </w:r>
            </w:ins>
          </w:p>
        </w:tc>
        <w:tc>
          <w:tcPr>
            <w:tcW w:w="4883" w:type="dxa"/>
            <w:shd w:val="clear" w:color="auto" w:fill="FBE4D5" w:themeFill="accent2" w:themeFillTint="33"/>
          </w:tcPr>
          <w:p w14:paraId="21F6B426" w14:textId="77777777" w:rsidR="00A53703" w:rsidRPr="00797DBE" w:rsidRDefault="004C5E41" w:rsidP="004C5E41">
            <w:pPr>
              <w:spacing w:before="120" w:after="120"/>
              <w:rPr>
                <w:rFonts w:ascii="Arial" w:hAnsi="Arial" w:cs="Arial"/>
                <w:lang w:val="es-ES"/>
              </w:rPr>
            </w:pPr>
            <w:r w:rsidRPr="00B75489">
              <w:rPr>
                <w:rFonts w:ascii="Arial" w:hAnsi="Arial" w:cs="Arial"/>
                <w:b/>
                <w:lang w:val="es-ES_tradnl"/>
              </w:rPr>
              <w:t>(Opciones de respuesta específicas del país:</w:t>
            </w:r>
            <w:r w:rsidR="00EE3EE8" w:rsidRPr="00797DBE">
              <w:rPr>
                <w:rFonts w:ascii="Arial" w:hAnsi="Arial" w:cs="Arial"/>
                <w:b/>
                <w:lang w:val="es-ES"/>
              </w:rPr>
              <w:t xml:space="preserve"> </w:t>
            </w:r>
            <w:r w:rsidRPr="00B75489">
              <w:rPr>
                <w:rFonts w:ascii="Arial" w:hAnsi="Arial" w:cs="Arial"/>
                <w:b/>
                <w:lang w:val="es-ES_tradnl"/>
              </w:rPr>
              <w:t>adaptar la lista según los tipos de informantes clave que se vayan a entrevistar)</w:t>
            </w:r>
          </w:p>
          <w:p w14:paraId="1069D439" w14:textId="19EFC636" w:rsidR="00107C30" w:rsidRPr="00797DBE" w:rsidRDefault="004C5E41" w:rsidP="004C5E41">
            <w:pPr>
              <w:pStyle w:val="Prrafodelista"/>
              <w:numPr>
                <w:ilvl w:val="0"/>
                <w:numId w:val="6"/>
              </w:numPr>
              <w:spacing w:before="120" w:after="120"/>
              <w:rPr>
                <w:rFonts w:ascii="Arial" w:hAnsi="Arial" w:cs="Arial"/>
                <w:lang w:val="es-ES"/>
              </w:rPr>
            </w:pPr>
            <w:del w:id="223" w:author="Andrés Coitiño (WDC)" w:date="2021-05-27T10:39:00Z">
              <w:r w:rsidRPr="00B75489" w:rsidDel="00BA1823">
                <w:rPr>
                  <w:rFonts w:ascii="Arial" w:hAnsi="Arial" w:cs="Arial"/>
                  <w:lang w:val="es-ES_tradnl"/>
                </w:rPr>
                <w:delText xml:space="preserve">Dirigente </w:delText>
              </w:r>
            </w:del>
            <w:ins w:id="224" w:author="Andrés Coitiño (WDC)" w:date="2021-05-27T10:39:00Z">
              <w:r w:rsidR="00BA1823">
                <w:rPr>
                  <w:rFonts w:ascii="Arial" w:hAnsi="Arial" w:cs="Arial"/>
                  <w:lang w:val="es-ES_tradnl"/>
                </w:rPr>
                <w:t>L</w:t>
              </w:r>
            </w:ins>
            <w:ins w:id="225" w:author="Andrés Coitiño (WDC)" w:date="2021-05-27T10:41:00Z">
              <w:r w:rsidR="00B223FE">
                <w:rPr>
                  <w:rFonts w:ascii="Arial" w:hAnsi="Arial" w:cs="Arial"/>
                  <w:lang w:val="es-ES_tradnl"/>
                </w:rPr>
                <w:t>í</w:t>
              </w:r>
            </w:ins>
            <w:ins w:id="226" w:author="Andrés Coitiño (WDC)" w:date="2021-05-27T10:39:00Z">
              <w:r w:rsidR="00BA1823">
                <w:rPr>
                  <w:rFonts w:ascii="Arial" w:hAnsi="Arial" w:cs="Arial"/>
                  <w:lang w:val="es-ES_tradnl"/>
                </w:rPr>
                <w:t>der</w:t>
              </w:r>
              <w:r w:rsidR="00BA1823" w:rsidRPr="00B75489">
                <w:rPr>
                  <w:rFonts w:ascii="Arial" w:hAnsi="Arial" w:cs="Arial"/>
                  <w:lang w:val="es-ES_tradnl"/>
                </w:rPr>
                <w:t xml:space="preserve"> </w:t>
              </w:r>
            </w:ins>
            <w:r w:rsidRPr="00B75489">
              <w:rPr>
                <w:rFonts w:ascii="Arial" w:hAnsi="Arial" w:cs="Arial"/>
                <w:lang w:val="es-ES_tradnl"/>
              </w:rPr>
              <w:t>de la comunidad (por ejemplo, anciano del pueblo, presidente de un consejo o una institución local)</w:t>
            </w:r>
          </w:p>
          <w:p w14:paraId="46FF4DF2" w14:textId="2D59E412" w:rsidR="00EE3EE8" w:rsidRPr="00797DBE" w:rsidRDefault="004C5E41" w:rsidP="004C5E41">
            <w:pPr>
              <w:pStyle w:val="Prrafodelista"/>
              <w:numPr>
                <w:ilvl w:val="0"/>
                <w:numId w:val="6"/>
              </w:numPr>
              <w:spacing w:before="120" w:after="120"/>
              <w:rPr>
                <w:rFonts w:ascii="Arial" w:hAnsi="Arial" w:cs="Arial"/>
                <w:lang w:val="es-ES"/>
              </w:rPr>
            </w:pPr>
            <w:r w:rsidRPr="00B75489">
              <w:rPr>
                <w:rFonts w:ascii="Arial" w:hAnsi="Arial" w:cs="Arial"/>
                <w:lang w:val="es-ES_tradnl"/>
              </w:rPr>
              <w:t xml:space="preserve">Agente </w:t>
            </w:r>
            <w:ins w:id="227" w:author="Andrés Coitiño (WDC)" w:date="2021-05-27T10:42:00Z">
              <w:r w:rsidR="00B223FE">
                <w:rPr>
                  <w:rFonts w:ascii="Arial" w:hAnsi="Arial" w:cs="Arial"/>
                  <w:lang w:val="es-ES_tradnl"/>
                </w:rPr>
                <w:t xml:space="preserve">comunitario </w:t>
              </w:r>
            </w:ins>
            <w:r w:rsidRPr="00B75489">
              <w:rPr>
                <w:rFonts w:ascii="Arial" w:hAnsi="Arial" w:cs="Arial"/>
                <w:lang w:val="es-ES_tradnl"/>
              </w:rPr>
              <w:t>de salud</w:t>
            </w:r>
            <w:del w:id="228" w:author="Andrés Coitiño (WDC)" w:date="2021-05-27T10:42:00Z">
              <w:r w:rsidRPr="00B75489" w:rsidDel="00B223FE">
                <w:rPr>
                  <w:rFonts w:ascii="Arial" w:hAnsi="Arial" w:cs="Arial"/>
                  <w:lang w:val="es-ES_tradnl"/>
                </w:rPr>
                <w:delText xml:space="preserve"> de la comunidad</w:delText>
              </w:r>
            </w:del>
            <w:r w:rsidRPr="00B75489">
              <w:rPr>
                <w:rFonts w:ascii="Arial" w:hAnsi="Arial" w:cs="Arial"/>
                <w:lang w:val="es-ES_tradnl"/>
              </w:rPr>
              <w:t xml:space="preserve"> (remunerado)</w:t>
            </w:r>
          </w:p>
          <w:p w14:paraId="4B5E2271" w14:textId="51AB0F58" w:rsidR="00EE3EE8" w:rsidRPr="00797DBE" w:rsidRDefault="004C5E41" w:rsidP="004C5E41">
            <w:pPr>
              <w:pStyle w:val="Prrafodelista"/>
              <w:numPr>
                <w:ilvl w:val="0"/>
                <w:numId w:val="6"/>
              </w:numPr>
              <w:spacing w:before="120" w:after="120"/>
              <w:rPr>
                <w:rFonts w:ascii="Arial" w:hAnsi="Arial" w:cs="Arial"/>
                <w:lang w:val="es-ES"/>
              </w:rPr>
            </w:pPr>
            <w:r w:rsidRPr="00B75489">
              <w:rPr>
                <w:rFonts w:ascii="Arial" w:hAnsi="Arial" w:cs="Arial"/>
                <w:lang w:val="es-ES_tradnl"/>
              </w:rPr>
              <w:t xml:space="preserve">Agente </w:t>
            </w:r>
            <w:ins w:id="229" w:author="Andrés Coitiño (WDC)" w:date="2021-05-27T10:41:00Z">
              <w:r w:rsidR="00B223FE">
                <w:rPr>
                  <w:rFonts w:ascii="Arial" w:hAnsi="Arial" w:cs="Arial"/>
                  <w:lang w:val="es-ES_tradnl"/>
                </w:rPr>
                <w:t>comunitario</w:t>
              </w:r>
            </w:ins>
            <w:del w:id="230" w:author="Andrés Coitiño (WDC)" w:date="2021-05-27T10:41:00Z">
              <w:r w:rsidRPr="00B75489" w:rsidDel="00B223FE">
                <w:rPr>
                  <w:rFonts w:ascii="Arial" w:hAnsi="Arial" w:cs="Arial"/>
                  <w:lang w:val="es-ES_tradnl"/>
                </w:rPr>
                <w:delText>de</w:delText>
              </w:r>
            </w:del>
            <w:r w:rsidRPr="00B75489">
              <w:rPr>
                <w:rFonts w:ascii="Arial" w:hAnsi="Arial" w:cs="Arial"/>
                <w:lang w:val="es-ES_tradnl"/>
              </w:rPr>
              <w:t xml:space="preserve"> salud</w:t>
            </w:r>
            <w:del w:id="231" w:author="Andrés Coitiño (WDC)" w:date="2021-05-27T10:42:00Z">
              <w:r w:rsidRPr="00B75489" w:rsidDel="00B223FE">
                <w:rPr>
                  <w:rFonts w:ascii="Arial" w:hAnsi="Arial" w:cs="Arial"/>
                  <w:lang w:val="es-ES_tradnl"/>
                </w:rPr>
                <w:delText xml:space="preserve"> de la comunidad </w:delText>
              </w:r>
            </w:del>
            <w:r w:rsidRPr="00B75489">
              <w:rPr>
                <w:rFonts w:ascii="Arial" w:hAnsi="Arial" w:cs="Arial"/>
                <w:lang w:val="es-ES_tradnl"/>
              </w:rPr>
              <w:t>(voluntario)</w:t>
            </w:r>
          </w:p>
          <w:p w14:paraId="755C279B" w14:textId="77777777" w:rsidR="00EE3EE8" w:rsidRPr="00797DBE" w:rsidRDefault="004C5E41" w:rsidP="004C5E41">
            <w:pPr>
              <w:pStyle w:val="Prrafodelista"/>
              <w:numPr>
                <w:ilvl w:val="0"/>
                <w:numId w:val="6"/>
              </w:numPr>
              <w:spacing w:before="120" w:after="120"/>
              <w:rPr>
                <w:rFonts w:ascii="Arial" w:hAnsi="Arial" w:cs="Arial"/>
                <w:lang w:val="es-ES"/>
              </w:rPr>
            </w:pPr>
            <w:r w:rsidRPr="00B75489">
              <w:rPr>
                <w:rFonts w:ascii="Arial" w:hAnsi="Arial" w:cs="Arial"/>
                <w:lang w:val="es-ES_tradnl"/>
              </w:rPr>
              <w:t>Gestor de un programa de extensión comunitaria</w:t>
            </w:r>
          </w:p>
          <w:p w14:paraId="6B686E5A" w14:textId="77777777" w:rsidR="00212223" w:rsidRPr="00797DBE" w:rsidRDefault="004C5E41" w:rsidP="004C5E41">
            <w:pPr>
              <w:pStyle w:val="Prrafodelista"/>
              <w:numPr>
                <w:ilvl w:val="0"/>
                <w:numId w:val="6"/>
              </w:numPr>
              <w:spacing w:before="120" w:after="120"/>
              <w:rPr>
                <w:rFonts w:ascii="Arial" w:hAnsi="Arial" w:cs="Arial"/>
                <w:lang w:val="es-ES"/>
              </w:rPr>
            </w:pPr>
            <w:r w:rsidRPr="00B75489">
              <w:rPr>
                <w:rFonts w:ascii="Arial" w:hAnsi="Arial" w:cs="Arial"/>
                <w:lang w:val="es-ES_tradnl"/>
              </w:rPr>
              <w:t>Trabajador o miembro de una organización de la sociedad civil</w:t>
            </w:r>
          </w:p>
          <w:p w14:paraId="205E5514" w14:textId="2C9993B1" w:rsidR="009201F5" w:rsidRPr="00B75489" w:rsidRDefault="004C5E41" w:rsidP="00E37780">
            <w:pPr>
              <w:pStyle w:val="Prrafodelista"/>
              <w:numPr>
                <w:ilvl w:val="0"/>
                <w:numId w:val="6"/>
              </w:numPr>
              <w:spacing w:before="120" w:after="120"/>
              <w:rPr>
                <w:rFonts w:ascii="Arial" w:hAnsi="Arial" w:cs="Arial"/>
                <w:lang w:val="en-GB"/>
              </w:rPr>
            </w:pPr>
            <w:commentRangeStart w:id="232"/>
            <w:r w:rsidRPr="00B75489">
              <w:rPr>
                <w:rFonts w:ascii="Arial" w:hAnsi="Arial" w:cs="Arial"/>
                <w:lang w:val="es-ES_tradnl"/>
              </w:rPr>
              <w:t>Otro</w:t>
            </w:r>
            <w:ins w:id="233" w:author="Andrés Coitiño (WDC)" w:date="2021-05-27T12:02:00Z">
              <w:r w:rsidR="005C6425">
                <w:rPr>
                  <w:rFonts w:ascii="Arial" w:hAnsi="Arial" w:cs="Arial"/>
                  <w:lang w:val="en-GB"/>
                </w:rPr>
                <w:t xml:space="preserve"> </w:t>
              </w:r>
            </w:ins>
            <w:del w:id="234" w:author="Andrés Coitiño (WDC)" w:date="2021-05-27T12:02:00Z">
              <w:r w:rsidR="00EE3EE8" w:rsidRPr="00B75489" w:rsidDel="00D45505">
                <w:rPr>
                  <w:rFonts w:ascii="Arial" w:hAnsi="Arial" w:cs="Arial"/>
                  <w:lang w:val="en-GB"/>
                </w:rPr>
                <w:delText xml:space="preserve"> </w:delText>
              </w:r>
            </w:del>
            <w:commentRangeEnd w:id="232"/>
            <w:r w:rsidR="005C6425">
              <w:rPr>
                <w:rStyle w:val="Refdecomentario"/>
              </w:rPr>
              <w:commentReference w:id="232"/>
            </w:r>
          </w:p>
        </w:tc>
      </w:tr>
      <w:tr w:rsidR="00CB3F51" w:rsidRPr="00156A49" w14:paraId="075D1473" w14:textId="77777777" w:rsidTr="00A53703">
        <w:trPr>
          <w:ins w:id="235" w:author="Andrés Coitiño (WDC)" w:date="2021-05-27T10:44:00Z"/>
        </w:trPr>
        <w:tc>
          <w:tcPr>
            <w:tcW w:w="720" w:type="dxa"/>
            <w:shd w:val="clear" w:color="auto" w:fill="FFFFFF" w:themeFill="background1"/>
          </w:tcPr>
          <w:p w14:paraId="2980A039" w14:textId="3125D382" w:rsidR="00CB3F51" w:rsidRPr="00B75489" w:rsidRDefault="00CB3F51" w:rsidP="009201F5">
            <w:pPr>
              <w:spacing w:before="120" w:after="120"/>
              <w:rPr>
                <w:ins w:id="236" w:author="Andrés Coitiño (WDC)" w:date="2021-05-27T10:44:00Z"/>
                <w:rFonts w:ascii="Arial" w:hAnsi="Arial" w:cs="Arial"/>
                <w:lang w:val="en-GB"/>
              </w:rPr>
            </w:pPr>
            <w:ins w:id="237" w:author="Andrés Coitiño (WDC)" w:date="2021-05-27T10:44:00Z">
              <w:r>
                <w:rPr>
                  <w:rFonts w:ascii="Arial" w:hAnsi="Arial" w:cs="Arial"/>
                  <w:lang w:val="en-GB"/>
                </w:rPr>
                <w:t>1.</w:t>
              </w:r>
            </w:ins>
            <w:ins w:id="238" w:author="Andrés Coitiño (WDC)" w:date="2021-05-27T12:01:00Z">
              <w:r w:rsidR="00E86BC1">
                <w:rPr>
                  <w:rFonts w:ascii="Arial" w:hAnsi="Arial" w:cs="Arial"/>
                  <w:lang w:val="en-GB"/>
                </w:rPr>
                <w:t>14</w:t>
              </w:r>
            </w:ins>
          </w:p>
        </w:tc>
        <w:tc>
          <w:tcPr>
            <w:tcW w:w="4320" w:type="dxa"/>
            <w:shd w:val="clear" w:color="auto" w:fill="FFFFFF" w:themeFill="background1"/>
          </w:tcPr>
          <w:p w14:paraId="468F75B6" w14:textId="786724E2" w:rsidR="00CB3F51" w:rsidRPr="00C10C77" w:rsidRDefault="00CB3F51" w:rsidP="00E37780">
            <w:pPr>
              <w:spacing w:before="120" w:after="120"/>
              <w:rPr>
                <w:ins w:id="239" w:author="Andrés Coitiño (WDC)" w:date="2021-05-27T10:44:00Z"/>
                <w:rFonts w:ascii="Arial" w:hAnsi="Arial" w:cs="Arial"/>
                <w:lang w:val="es-ES_tradnl"/>
              </w:rPr>
            </w:pPr>
            <w:commentRangeStart w:id="240"/>
            <w:ins w:id="241" w:author="Andrés Coitiño (WDC)" w:date="2021-05-27T10:44:00Z">
              <w:r>
                <w:rPr>
                  <w:rFonts w:ascii="Arial" w:hAnsi="Arial" w:cs="Arial"/>
                  <w:lang w:val="es-ES_tradnl"/>
                </w:rPr>
                <w:t xml:space="preserve">¿En qué </w:t>
              </w:r>
            </w:ins>
            <w:commentRangeStart w:id="242"/>
            <w:ins w:id="243" w:author="Andrés Coitiño (WDC)" w:date="2021-05-27T12:05:00Z">
              <w:r w:rsidR="00626F5D">
                <w:rPr>
                  <w:rFonts w:ascii="Arial" w:hAnsi="Arial" w:cs="Arial"/>
                  <w:lang w:val="es-ES_tradnl"/>
                </w:rPr>
                <w:t>regi</w:t>
              </w:r>
            </w:ins>
            <w:ins w:id="244" w:author="Andrés Coitiño (WDC)" w:date="2021-05-27T12:07:00Z">
              <w:r w:rsidR="000E588D">
                <w:rPr>
                  <w:rFonts w:ascii="Arial" w:hAnsi="Arial" w:cs="Arial"/>
                  <w:lang w:val="es-ES_tradnl"/>
                </w:rPr>
                <w:t>ó</w:t>
              </w:r>
            </w:ins>
            <w:ins w:id="245" w:author="Andrés Coitiño (WDC)" w:date="2021-05-27T12:05:00Z">
              <w:r w:rsidR="00626F5D">
                <w:rPr>
                  <w:rFonts w:ascii="Arial" w:hAnsi="Arial" w:cs="Arial"/>
                  <w:lang w:val="es-ES_tradnl"/>
                </w:rPr>
                <w:t>n</w:t>
              </w:r>
            </w:ins>
            <w:commentRangeEnd w:id="242"/>
            <w:ins w:id="246" w:author="Andrés Coitiño (WDC)" w:date="2021-05-27T12:07:00Z">
              <w:r w:rsidR="000E588D">
                <w:rPr>
                  <w:rStyle w:val="Refdecomentario"/>
                </w:rPr>
                <w:commentReference w:id="242"/>
              </w:r>
            </w:ins>
            <w:ins w:id="247" w:author="Andrés Coitiño (WDC)" w:date="2021-05-27T12:08:00Z">
              <w:r w:rsidR="002A611F">
                <w:rPr>
                  <w:rFonts w:ascii="Arial" w:hAnsi="Arial" w:cs="Arial"/>
                  <w:lang w:val="es-ES_tradnl"/>
                </w:rPr>
                <w:t>/</w:t>
              </w:r>
              <w:r w:rsidR="000E588D">
                <w:rPr>
                  <w:rFonts w:ascii="Arial" w:hAnsi="Arial" w:cs="Arial"/>
                  <w:lang w:val="es-ES_tradnl"/>
                </w:rPr>
                <w:t>departamento</w:t>
              </w:r>
            </w:ins>
            <w:ins w:id="248" w:author="Andrés Coitiño (WDC)" w:date="2021-05-27T12:10:00Z">
              <w:r w:rsidR="004F62FF">
                <w:rPr>
                  <w:rFonts w:ascii="Arial" w:hAnsi="Arial" w:cs="Arial"/>
                  <w:lang w:val="es-ES_tradnl"/>
                </w:rPr>
                <w:t xml:space="preserve">, provincia </w:t>
              </w:r>
              <w:r w:rsidR="0079753C">
                <w:rPr>
                  <w:rFonts w:ascii="Arial" w:hAnsi="Arial" w:cs="Arial"/>
                  <w:lang w:val="es-ES_tradnl"/>
                </w:rPr>
                <w:t>y distrito</w:t>
              </w:r>
            </w:ins>
            <w:ins w:id="249" w:author="Andrés Coitiño (WDC)" w:date="2021-05-27T12:08:00Z">
              <w:r w:rsidR="000E588D">
                <w:rPr>
                  <w:rFonts w:ascii="Arial" w:hAnsi="Arial" w:cs="Arial"/>
                  <w:lang w:val="es-ES_tradnl"/>
                </w:rPr>
                <w:t xml:space="preserve"> </w:t>
              </w:r>
            </w:ins>
            <w:ins w:id="250" w:author="Andrés Coitiño (WDC)" w:date="2021-05-27T10:44:00Z">
              <w:r>
                <w:rPr>
                  <w:rFonts w:ascii="Arial" w:hAnsi="Arial" w:cs="Arial"/>
                  <w:lang w:val="es-ES_tradnl"/>
                </w:rPr>
                <w:t>se encuentra la comunidad que usted representa o en la que trabaja?</w:t>
              </w:r>
            </w:ins>
            <w:commentRangeEnd w:id="240"/>
            <w:ins w:id="251" w:author="Andrés Coitiño (WDC)" w:date="2021-05-27T10:48:00Z">
              <w:r w:rsidR="001F6E3C">
                <w:rPr>
                  <w:rStyle w:val="Refdecomentario"/>
                </w:rPr>
                <w:commentReference w:id="240"/>
              </w:r>
            </w:ins>
          </w:p>
        </w:tc>
        <w:tc>
          <w:tcPr>
            <w:tcW w:w="4883" w:type="dxa"/>
            <w:shd w:val="clear" w:color="auto" w:fill="FFFFFF" w:themeFill="background1"/>
          </w:tcPr>
          <w:p w14:paraId="08A39A24" w14:textId="78537E55" w:rsidR="00CB3F51" w:rsidRPr="00B75489" w:rsidRDefault="004F62FF" w:rsidP="004C5E41">
            <w:pPr>
              <w:pStyle w:val="Prrafodelista"/>
              <w:numPr>
                <w:ilvl w:val="0"/>
                <w:numId w:val="28"/>
              </w:numPr>
              <w:spacing w:before="120" w:after="120"/>
              <w:rPr>
                <w:ins w:id="252" w:author="Andrés Coitiño (WDC)" w:date="2021-05-27T10:44:00Z"/>
                <w:rFonts w:ascii="Arial" w:hAnsi="Arial" w:cs="Arial"/>
                <w:lang w:val="es-ES_tradnl"/>
              </w:rPr>
            </w:pPr>
            <w:ins w:id="253" w:author="Andrés Coitiño (WDC)" w:date="2021-05-27T12:10:00Z">
              <w:r>
                <w:rPr>
                  <w:rFonts w:ascii="Arial" w:hAnsi="Arial" w:cs="Arial"/>
                  <w:lang w:val="es-ES_tradnl"/>
                </w:rPr>
                <w:t>Opciones de acuerdo a muestra</w:t>
              </w:r>
            </w:ins>
          </w:p>
        </w:tc>
      </w:tr>
      <w:tr w:rsidR="0007105E" w:rsidRPr="00B75489" w14:paraId="38DA7D08" w14:textId="77777777" w:rsidTr="00A53703">
        <w:tc>
          <w:tcPr>
            <w:tcW w:w="720" w:type="dxa"/>
            <w:shd w:val="clear" w:color="auto" w:fill="FFFFFF" w:themeFill="background1"/>
          </w:tcPr>
          <w:p w14:paraId="40F4D0D9" w14:textId="77777777" w:rsidR="0007105E" w:rsidRPr="00B75489" w:rsidRDefault="0007105E" w:rsidP="009201F5">
            <w:pPr>
              <w:spacing w:before="120" w:after="120"/>
              <w:rPr>
                <w:rFonts w:ascii="Arial" w:hAnsi="Arial" w:cs="Arial"/>
                <w:lang w:val="en-GB"/>
              </w:rPr>
            </w:pPr>
            <w:r w:rsidRPr="00B75489">
              <w:rPr>
                <w:rFonts w:ascii="Arial" w:hAnsi="Arial" w:cs="Arial"/>
                <w:lang w:val="en-GB"/>
              </w:rPr>
              <w:t>1.14</w:t>
            </w:r>
          </w:p>
        </w:tc>
        <w:tc>
          <w:tcPr>
            <w:tcW w:w="4320" w:type="dxa"/>
            <w:shd w:val="clear" w:color="auto" w:fill="FFFFFF" w:themeFill="background1"/>
          </w:tcPr>
          <w:p w14:paraId="0AFCE349" w14:textId="701F336A" w:rsidR="00107C30" w:rsidRPr="00797DBE" w:rsidRDefault="004C5E41" w:rsidP="00E37780">
            <w:pPr>
              <w:spacing w:before="120" w:after="120"/>
              <w:rPr>
                <w:rFonts w:ascii="Arial" w:hAnsi="Arial" w:cs="Arial"/>
                <w:lang w:val="es-ES"/>
              </w:rPr>
            </w:pPr>
            <w:commentRangeStart w:id="254"/>
            <w:commentRangeStart w:id="255"/>
            <w:commentRangeStart w:id="256"/>
            <w:r w:rsidRPr="00B75489">
              <w:rPr>
                <w:rFonts w:ascii="Arial" w:hAnsi="Arial" w:cs="Arial"/>
                <w:lang w:val="es-ES_tradnl"/>
              </w:rPr>
              <w:t xml:space="preserve">¿En qué tipo de zona </w:t>
            </w:r>
            <w:del w:id="257" w:author="Andrés Coitiño (WDC)" w:date="2021-05-27T12:13:00Z">
              <w:r w:rsidRPr="00B75489" w:rsidDel="00EF0A25">
                <w:rPr>
                  <w:rFonts w:ascii="Arial" w:hAnsi="Arial" w:cs="Arial"/>
                  <w:lang w:val="es-ES_tradnl"/>
                </w:rPr>
                <w:delText xml:space="preserve">residencial </w:delText>
              </w:r>
            </w:del>
            <w:r w:rsidRPr="00B75489">
              <w:rPr>
                <w:rFonts w:ascii="Arial" w:hAnsi="Arial" w:cs="Arial"/>
                <w:lang w:val="es-ES_tradnl"/>
              </w:rPr>
              <w:t>se encuentra la comunidad que usted representa o en la que trabaja?</w:t>
            </w:r>
            <w:r w:rsidR="00190EFA" w:rsidRPr="00797DBE">
              <w:rPr>
                <w:rFonts w:ascii="Arial" w:hAnsi="Arial" w:cs="Arial"/>
                <w:lang w:val="es-ES"/>
              </w:rPr>
              <w:t xml:space="preserve"> </w:t>
            </w:r>
            <w:commentRangeEnd w:id="254"/>
            <w:r w:rsidR="00C10E3B">
              <w:rPr>
                <w:rStyle w:val="Refdecomentario"/>
              </w:rPr>
              <w:commentReference w:id="254"/>
            </w:r>
            <w:commentRangeEnd w:id="255"/>
            <w:r w:rsidR="000E481C">
              <w:rPr>
                <w:rStyle w:val="Refdecomentario"/>
              </w:rPr>
              <w:commentReference w:id="255"/>
            </w:r>
            <w:commentRangeEnd w:id="256"/>
            <w:r w:rsidR="005B2A87">
              <w:rPr>
                <w:rStyle w:val="Refdecomentario"/>
              </w:rPr>
              <w:commentReference w:id="256"/>
            </w:r>
          </w:p>
        </w:tc>
        <w:tc>
          <w:tcPr>
            <w:tcW w:w="4883" w:type="dxa"/>
            <w:shd w:val="clear" w:color="auto" w:fill="FFFFFF" w:themeFill="background1"/>
          </w:tcPr>
          <w:p w14:paraId="22A821D1" w14:textId="77777777" w:rsidR="0007105E" w:rsidRPr="00B75489" w:rsidRDefault="004C5E41">
            <w:pPr>
              <w:pStyle w:val="Prrafodelista"/>
              <w:numPr>
                <w:ilvl w:val="0"/>
                <w:numId w:val="47"/>
              </w:numPr>
              <w:spacing w:before="120" w:after="120"/>
              <w:rPr>
                <w:rFonts w:ascii="Arial" w:hAnsi="Arial" w:cs="Arial"/>
                <w:lang w:val="en-GB"/>
              </w:rPr>
              <w:pPrChange w:id="258" w:author="Unknown" w:date="2021-05-27T10:58:00Z">
                <w:pPr>
                  <w:pStyle w:val="Prrafodelista"/>
                  <w:numPr>
                    <w:numId w:val="28"/>
                  </w:numPr>
                  <w:spacing w:before="120" w:after="120"/>
                  <w:ind w:left="360" w:hanging="360"/>
                </w:pPr>
              </w:pPrChange>
            </w:pPr>
            <w:r w:rsidRPr="00B75489">
              <w:rPr>
                <w:rFonts w:ascii="Arial" w:hAnsi="Arial" w:cs="Arial"/>
                <w:lang w:val="es-ES_tradnl"/>
              </w:rPr>
              <w:t>Urbana</w:t>
            </w:r>
          </w:p>
          <w:p w14:paraId="27260E8B" w14:textId="7549EA9F" w:rsidR="0007105E" w:rsidRPr="00797DBE" w:rsidRDefault="004C5E41">
            <w:pPr>
              <w:pStyle w:val="Prrafodelista"/>
              <w:numPr>
                <w:ilvl w:val="0"/>
                <w:numId w:val="47"/>
              </w:numPr>
              <w:shd w:val="clear" w:color="auto" w:fill="FBE4D5" w:themeFill="accent2" w:themeFillTint="33"/>
              <w:spacing w:before="120" w:after="120"/>
              <w:rPr>
                <w:rFonts w:ascii="Arial" w:hAnsi="Arial" w:cs="Arial"/>
                <w:lang w:val="es-ES"/>
              </w:rPr>
              <w:pPrChange w:id="259" w:author="Unknown" w:date="2021-05-27T10:58:00Z">
                <w:pPr>
                  <w:pStyle w:val="Prrafodelista"/>
                  <w:numPr>
                    <w:numId w:val="28"/>
                  </w:numPr>
                  <w:shd w:val="clear" w:color="auto" w:fill="FBE4D5" w:themeFill="accent2" w:themeFillTint="33"/>
                  <w:spacing w:before="120" w:after="120"/>
                  <w:ind w:left="360" w:hanging="360"/>
                </w:pPr>
              </w:pPrChange>
            </w:pPr>
            <w:r w:rsidRPr="00B75489">
              <w:rPr>
                <w:rFonts w:ascii="Arial" w:hAnsi="Arial" w:cs="Arial"/>
                <w:lang w:val="es-ES_tradnl"/>
              </w:rPr>
              <w:t>Periurbana</w:t>
            </w:r>
            <w:del w:id="260" w:author="Andrés Coitiño (WDC)" w:date="2021-05-27T12:12:00Z">
              <w:r w:rsidRPr="00B75489" w:rsidDel="002340E4">
                <w:rPr>
                  <w:rFonts w:ascii="Arial" w:hAnsi="Arial" w:cs="Arial"/>
                  <w:lang w:val="es-ES_tradnl"/>
                </w:rPr>
                <w:delText xml:space="preserve"> </w:delText>
              </w:r>
              <w:commentRangeStart w:id="261"/>
              <w:commentRangeStart w:id="262"/>
              <w:r w:rsidRPr="00B75489" w:rsidDel="005D7719">
                <w:rPr>
                  <w:rFonts w:ascii="Arial" w:hAnsi="Arial" w:cs="Arial"/>
                  <w:b/>
                  <w:lang w:val="es-ES_tradnl"/>
                </w:rPr>
                <w:delText>(opción específica del país, si procede)</w:delText>
              </w:r>
              <w:commentRangeEnd w:id="261"/>
              <w:r w:rsidR="00A00BE1" w:rsidDel="005D7719">
                <w:rPr>
                  <w:rStyle w:val="Refdecomentario"/>
                </w:rPr>
                <w:commentReference w:id="261"/>
              </w:r>
            </w:del>
            <w:commentRangeEnd w:id="262"/>
            <w:r w:rsidR="00952DF4">
              <w:rPr>
                <w:rStyle w:val="Refdecomentario"/>
              </w:rPr>
              <w:commentReference w:id="262"/>
            </w:r>
          </w:p>
          <w:p w14:paraId="7A08A623" w14:textId="77777777" w:rsidR="0007105E" w:rsidRPr="00B75489" w:rsidRDefault="004C5E41">
            <w:pPr>
              <w:pStyle w:val="Prrafodelista"/>
              <w:numPr>
                <w:ilvl w:val="0"/>
                <w:numId w:val="47"/>
              </w:numPr>
              <w:spacing w:before="120" w:after="120"/>
              <w:rPr>
                <w:rFonts w:ascii="Arial" w:hAnsi="Arial" w:cs="Arial"/>
                <w:lang w:val="en-GB"/>
              </w:rPr>
              <w:pPrChange w:id="263" w:author="Unknown" w:date="2021-05-27T10:58:00Z">
                <w:pPr>
                  <w:pStyle w:val="Prrafodelista"/>
                  <w:numPr>
                    <w:numId w:val="28"/>
                  </w:numPr>
                  <w:spacing w:before="120" w:after="120"/>
                  <w:ind w:left="360" w:hanging="360"/>
                </w:pPr>
              </w:pPrChange>
            </w:pPr>
            <w:r w:rsidRPr="00B75489">
              <w:rPr>
                <w:rFonts w:ascii="Arial" w:hAnsi="Arial" w:cs="Arial"/>
                <w:lang w:val="es-ES_tradnl"/>
              </w:rPr>
              <w:t>Rural</w:t>
            </w:r>
          </w:p>
        </w:tc>
      </w:tr>
    </w:tbl>
    <w:p w14:paraId="30FB8089" w14:textId="77777777" w:rsidR="00CD24EF" w:rsidRPr="00B75489" w:rsidRDefault="00CD24EF" w:rsidP="00CD24EF">
      <w:pPr>
        <w:spacing w:after="0"/>
        <w:rPr>
          <w:rFonts w:ascii="Arial" w:hAnsi="Arial" w:cs="Arial"/>
          <w:lang w:val="en-GB"/>
        </w:rPr>
      </w:pPr>
    </w:p>
    <w:p w14:paraId="3B7EDF70" w14:textId="77777777" w:rsidR="00BD15A1" w:rsidRPr="00B75489" w:rsidRDefault="00BD15A1">
      <w:pPr>
        <w:rPr>
          <w:rFonts w:ascii="Arial" w:eastAsiaTheme="majorEastAsia" w:hAnsi="Arial" w:cs="Arial"/>
          <w:b/>
          <w:color w:val="5BB245"/>
          <w:sz w:val="28"/>
          <w:lang w:val="en-GB"/>
        </w:rPr>
      </w:pPr>
      <w:r w:rsidRPr="00B75489">
        <w:rPr>
          <w:rFonts w:ascii="Arial" w:hAnsi="Arial" w:cs="Arial"/>
          <w:lang w:val="en-GB"/>
        </w:rPr>
        <w:br w:type="page"/>
      </w:r>
    </w:p>
    <w:p w14:paraId="0D4E9319" w14:textId="77777777" w:rsidR="002831A5" w:rsidRPr="00B75489" w:rsidRDefault="002831A5" w:rsidP="00D00C4A">
      <w:pPr>
        <w:pStyle w:val="Ttulo1"/>
        <w:rPr>
          <w:lang w:val="en-GB"/>
        </w:rPr>
      </w:pPr>
    </w:p>
    <w:p w14:paraId="1A6DDD88" w14:textId="77777777" w:rsidR="00CD24EF" w:rsidRPr="00797DBE" w:rsidRDefault="004C5E41" w:rsidP="004C5E41">
      <w:pPr>
        <w:pStyle w:val="Ttulo1"/>
        <w:rPr>
          <w:lang w:val="es-ES"/>
        </w:rPr>
      </w:pPr>
      <w:bookmarkStart w:id="264" w:name="_Toc67040845"/>
      <w:r w:rsidRPr="00B75489">
        <w:rPr>
          <w:lang w:val="es-ES_tradnl"/>
        </w:rPr>
        <w:t>Sección 2.</w:t>
      </w:r>
      <w:r w:rsidR="00CD24EF" w:rsidRPr="00797DBE">
        <w:rPr>
          <w:lang w:val="es-ES"/>
        </w:rPr>
        <w:t xml:space="preserve"> </w:t>
      </w:r>
      <w:r w:rsidRPr="00B75489">
        <w:rPr>
          <w:lang w:val="es-ES_tradnl"/>
        </w:rPr>
        <w:t>Necesidad y utilización de los servicios esenciales de salud en las comunidades</w:t>
      </w:r>
      <w:bookmarkEnd w:id="264"/>
      <w:r w:rsidR="00CD24EF" w:rsidRPr="00797DBE">
        <w:rPr>
          <w:lang w:val="es-ES"/>
        </w:rPr>
        <w:t xml:space="preserve"> </w:t>
      </w:r>
    </w:p>
    <w:p w14:paraId="03D86DC5" w14:textId="77777777" w:rsidR="00BD15A1" w:rsidRPr="00797DBE" w:rsidRDefault="004C5E41" w:rsidP="004C5E41">
      <w:pPr>
        <w:spacing w:after="0" w:line="260" w:lineRule="auto"/>
        <w:rPr>
          <w:rFonts w:ascii="Arial" w:hAnsi="Arial" w:cs="Arial"/>
          <w:lang w:val="es-ES"/>
        </w:rPr>
      </w:pPr>
      <w:r w:rsidRPr="00B75489">
        <w:rPr>
          <w:rFonts w:ascii="Arial" w:hAnsi="Arial" w:cs="Arial"/>
          <w:lang w:val="es-ES_tradnl"/>
        </w:rPr>
        <w:t>A continuación le haré preguntas sobre la necesidad y utilización de los servicios de salud en la comunidad que usted representa o en la que trabaja.</w:t>
      </w:r>
      <w:r w:rsidR="00BD15A1" w:rsidRPr="00797DBE">
        <w:rPr>
          <w:rFonts w:ascii="Arial" w:hAnsi="Arial" w:cs="Arial"/>
          <w:lang w:val="es-ES"/>
        </w:rPr>
        <w:t xml:space="preserve"> </w:t>
      </w:r>
    </w:p>
    <w:tbl>
      <w:tblPr>
        <w:tblStyle w:val="Tablaconcuadrcula"/>
        <w:tblW w:w="10490" w:type="dxa"/>
        <w:tblInd w:w="-5" w:type="dxa"/>
        <w:tblLayout w:type="fixed"/>
        <w:tblLook w:val="04A0" w:firstRow="1" w:lastRow="0" w:firstColumn="1" w:lastColumn="0" w:noHBand="0" w:noVBand="1"/>
      </w:tblPr>
      <w:tblGrid>
        <w:gridCol w:w="900"/>
        <w:gridCol w:w="5040"/>
        <w:gridCol w:w="1573"/>
        <w:gridCol w:w="1559"/>
        <w:gridCol w:w="1418"/>
      </w:tblGrid>
      <w:tr w:rsidR="00BD15A1" w:rsidRPr="00B75489" w14:paraId="2C313C6F" w14:textId="77777777" w:rsidTr="00A53703">
        <w:tc>
          <w:tcPr>
            <w:tcW w:w="900" w:type="dxa"/>
            <w:shd w:val="clear" w:color="auto" w:fill="auto"/>
          </w:tcPr>
          <w:p w14:paraId="20F7DD5C" w14:textId="77777777" w:rsidR="00BD15A1" w:rsidRPr="00B75489" w:rsidRDefault="004C5E41" w:rsidP="00E37780">
            <w:pPr>
              <w:spacing w:before="120" w:after="120"/>
              <w:rPr>
                <w:rFonts w:ascii="Arial" w:hAnsi="Arial" w:cs="Arial"/>
                <w:lang w:val="en-GB"/>
              </w:rPr>
            </w:pPr>
            <w:r w:rsidRPr="00B75489">
              <w:rPr>
                <w:rFonts w:ascii="Arial" w:hAnsi="Arial" w:cs="Arial"/>
                <w:b/>
                <w:lang w:val="es-ES_tradnl"/>
              </w:rPr>
              <w:t>N.°</w:t>
            </w:r>
          </w:p>
        </w:tc>
        <w:tc>
          <w:tcPr>
            <w:tcW w:w="5040" w:type="dxa"/>
            <w:shd w:val="clear" w:color="auto" w:fill="auto"/>
          </w:tcPr>
          <w:p w14:paraId="5FF3CE23" w14:textId="77777777" w:rsidR="00BD15A1" w:rsidRPr="00B75489" w:rsidRDefault="004C5E41" w:rsidP="00E37780">
            <w:pPr>
              <w:spacing w:before="120" w:after="120"/>
              <w:rPr>
                <w:rFonts w:ascii="Arial" w:hAnsi="Arial" w:cs="Arial"/>
                <w:lang w:val="en-GB"/>
              </w:rPr>
            </w:pPr>
            <w:r w:rsidRPr="00B75489">
              <w:rPr>
                <w:rFonts w:ascii="Arial" w:hAnsi="Arial" w:cs="Arial"/>
                <w:b/>
                <w:lang w:val="es-ES_tradnl"/>
              </w:rPr>
              <w:t>Pregunta</w:t>
            </w:r>
          </w:p>
        </w:tc>
        <w:tc>
          <w:tcPr>
            <w:tcW w:w="4550" w:type="dxa"/>
            <w:gridSpan w:val="3"/>
            <w:shd w:val="clear" w:color="auto" w:fill="auto"/>
          </w:tcPr>
          <w:p w14:paraId="27380C01" w14:textId="77777777" w:rsidR="00BD15A1" w:rsidRPr="00B75489" w:rsidRDefault="004C5E41" w:rsidP="00E37780">
            <w:pPr>
              <w:spacing w:before="120" w:after="120"/>
              <w:rPr>
                <w:rFonts w:ascii="Arial" w:hAnsi="Arial" w:cs="Arial"/>
                <w:lang w:val="en-GB"/>
              </w:rPr>
            </w:pPr>
            <w:r w:rsidRPr="00B75489">
              <w:rPr>
                <w:rFonts w:ascii="Arial" w:hAnsi="Arial" w:cs="Arial"/>
                <w:b/>
                <w:lang w:val="es-ES_tradnl"/>
              </w:rPr>
              <w:t>Opciones de respuesta</w:t>
            </w:r>
          </w:p>
        </w:tc>
      </w:tr>
      <w:tr w:rsidR="00F8366A" w:rsidRPr="00F8366A" w14:paraId="5B448DD8" w14:textId="77777777" w:rsidTr="00A53703">
        <w:trPr>
          <w:ins w:id="265" w:author="Andrés Coitiño (WDC)" w:date="2021-05-27T12:35:00Z"/>
        </w:trPr>
        <w:tc>
          <w:tcPr>
            <w:tcW w:w="900" w:type="dxa"/>
            <w:shd w:val="clear" w:color="auto" w:fill="auto"/>
          </w:tcPr>
          <w:p w14:paraId="70E0CA7A" w14:textId="76959BF2" w:rsidR="00F8366A" w:rsidRPr="00B75489" w:rsidRDefault="00F8366A" w:rsidP="006D2B24">
            <w:pPr>
              <w:spacing w:before="120" w:after="120"/>
              <w:rPr>
                <w:ins w:id="266" w:author="Andrés Coitiño (WDC)" w:date="2021-05-27T12:35:00Z"/>
                <w:rFonts w:ascii="Arial" w:hAnsi="Arial" w:cs="Arial"/>
                <w:lang w:val="en-GB"/>
              </w:rPr>
            </w:pPr>
            <w:ins w:id="267" w:author="Andrés Coitiño (WDC)" w:date="2021-05-27T12:36:00Z">
              <w:r>
                <w:rPr>
                  <w:rFonts w:ascii="Arial" w:hAnsi="Arial" w:cs="Arial"/>
                  <w:lang w:val="en-GB"/>
                </w:rPr>
                <w:t>2.X</w:t>
              </w:r>
            </w:ins>
          </w:p>
        </w:tc>
        <w:tc>
          <w:tcPr>
            <w:tcW w:w="5040" w:type="dxa"/>
            <w:shd w:val="clear" w:color="auto" w:fill="auto"/>
          </w:tcPr>
          <w:p w14:paraId="7AC499F6" w14:textId="6256BEC3" w:rsidR="00F8366A" w:rsidRPr="00B75489" w:rsidRDefault="00F8366A" w:rsidP="004C5E41">
            <w:pPr>
              <w:spacing w:before="120" w:after="120"/>
              <w:rPr>
                <w:ins w:id="268" w:author="Andrés Coitiño (WDC)" w:date="2021-05-27T12:35:00Z"/>
                <w:rFonts w:ascii="Arial" w:hAnsi="Arial" w:cs="Arial"/>
                <w:lang w:val="es-ES_tradnl"/>
              </w:rPr>
            </w:pPr>
            <w:commentRangeStart w:id="269"/>
            <w:commentRangeStart w:id="270"/>
            <w:commentRangeStart w:id="271"/>
            <w:commentRangeStart w:id="272"/>
            <w:ins w:id="273" w:author="Andrés Coitiño (WDC)" w:date="2021-05-27T12:36:00Z">
              <w:r>
                <w:rPr>
                  <w:rFonts w:ascii="Arial" w:hAnsi="Arial" w:cs="Arial"/>
                  <w:lang w:val="es-ES_tradnl"/>
                </w:rPr>
                <w:t xml:space="preserve">El puesto de salud o centro de salud más cercano </w:t>
              </w:r>
              <w:r w:rsidR="009828CF">
                <w:rPr>
                  <w:rFonts w:ascii="Arial" w:hAnsi="Arial" w:cs="Arial"/>
                  <w:lang w:val="es-ES_tradnl"/>
                </w:rPr>
                <w:t xml:space="preserve">ha </w:t>
              </w:r>
            </w:ins>
            <w:ins w:id="274" w:author="Andrés Coitiño (WDC)" w:date="2021-05-27T12:37:00Z">
              <w:r w:rsidR="00517AD1">
                <w:rPr>
                  <w:rFonts w:ascii="Arial" w:hAnsi="Arial" w:cs="Arial"/>
                  <w:lang w:val="es-ES_tradnl"/>
                </w:rPr>
                <w:t>es</w:t>
              </w:r>
              <w:r w:rsidR="003B4850">
                <w:rPr>
                  <w:rFonts w:ascii="Arial" w:hAnsi="Arial" w:cs="Arial"/>
                  <w:lang w:val="es-ES_tradnl"/>
                </w:rPr>
                <w:t xml:space="preserve">tado abierto </w:t>
              </w:r>
              <w:r w:rsidR="0005635E">
                <w:rPr>
                  <w:rFonts w:ascii="Arial" w:hAnsi="Arial" w:cs="Arial"/>
                  <w:lang w:val="es-ES_tradnl"/>
                </w:rPr>
                <w:t xml:space="preserve">… </w:t>
              </w:r>
              <w:commentRangeStart w:id="275"/>
              <w:r w:rsidR="0005635E">
                <w:rPr>
                  <w:rFonts w:ascii="Arial" w:hAnsi="Arial" w:cs="Arial"/>
                  <w:lang w:val="es-ES_tradnl"/>
                </w:rPr>
                <w:t xml:space="preserve">3 meses? </w:t>
              </w:r>
              <w:commentRangeEnd w:id="269"/>
              <w:r w:rsidR="00531C49">
                <w:rPr>
                  <w:rStyle w:val="Refdecomentario"/>
                </w:rPr>
                <w:commentReference w:id="269"/>
              </w:r>
            </w:ins>
            <w:commentRangeEnd w:id="270"/>
            <w:commentRangeEnd w:id="271"/>
            <w:r w:rsidR="002E3910">
              <w:rPr>
                <w:rStyle w:val="Refdecomentario"/>
              </w:rPr>
              <w:commentReference w:id="270"/>
            </w:r>
            <w:ins w:id="276" w:author="Andrés Coitiño (WDC)" w:date="2021-05-27T12:43:00Z">
              <w:r w:rsidR="00894D70">
                <w:rPr>
                  <w:rStyle w:val="Refdecomentario"/>
                </w:rPr>
                <w:commentReference w:id="271"/>
              </w:r>
            </w:ins>
            <w:commentRangeEnd w:id="272"/>
            <w:ins w:id="277" w:author="Andrés Coitiño (WDC)" w:date="2021-05-27T12:44:00Z">
              <w:r w:rsidR="00B708E3">
                <w:rPr>
                  <w:rStyle w:val="Refdecomentario"/>
                </w:rPr>
                <w:commentReference w:id="272"/>
              </w:r>
            </w:ins>
            <w:commentRangeEnd w:id="275"/>
            <w:r w:rsidR="00CC121B">
              <w:rPr>
                <w:rStyle w:val="Refdecomentario"/>
              </w:rPr>
              <w:commentReference w:id="275"/>
            </w:r>
          </w:p>
        </w:tc>
        <w:tc>
          <w:tcPr>
            <w:tcW w:w="1573" w:type="dxa"/>
            <w:shd w:val="clear" w:color="auto" w:fill="auto"/>
          </w:tcPr>
          <w:p w14:paraId="63536515" w14:textId="77777777" w:rsidR="00F8366A" w:rsidRPr="00797DBE" w:rsidRDefault="00F8366A" w:rsidP="006D2B24">
            <w:pPr>
              <w:spacing w:before="120" w:after="120"/>
              <w:rPr>
                <w:ins w:id="278" w:author="Andrés Coitiño (WDC)" w:date="2021-05-27T12:35:00Z"/>
                <w:rFonts w:ascii="Arial" w:hAnsi="Arial" w:cs="Arial"/>
                <w:lang w:val="es-ES"/>
              </w:rPr>
            </w:pPr>
          </w:p>
        </w:tc>
        <w:tc>
          <w:tcPr>
            <w:tcW w:w="1559" w:type="dxa"/>
            <w:shd w:val="clear" w:color="auto" w:fill="auto"/>
          </w:tcPr>
          <w:p w14:paraId="1159B411" w14:textId="77777777" w:rsidR="00F8366A" w:rsidRPr="00F8366A" w:rsidRDefault="00F8366A" w:rsidP="006D2B24">
            <w:pPr>
              <w:spacing w:before="120" w:after="120"/>
              <w:rPr>
                <w:ins w:id="279" w:author="Andrés Coitiño (WDC)" w:date="2021-05-27T12:35:00Z"/>
                <w:rFonts w:ascii="Arial" w:hAnsi="Arial" w:cs="Arial"/>
                <w:lang w:val="es-ES"/>
                <w:rPrChange w:id="280" w:author="Andrés Coitiño (WDC)" w:date="2021-05-27T12:36:00Z">
                  <w:rPr>
                    <w:ins w:id="281" w:author="Andrés Coitiño (WDC)" w:date="2021-05-27T12:35:00Z"/>
                    <w:rFonts w:ascii="Arial" w:hAnsi="Arial" w:cs="Arial"/>
                    <w:lang w:val="en-GB"/>
                  </w:rPr>
                </w:rPrChange>
              </w:rPr>
            </w:pPr>
          </w:p>
        </w:tc>
        <w:tc>
          <w:tcPr>
            <w:tcW w:w="1418" w:type="dxa"/>
            <w:shd w:val="clear" w:color="auto" w:fill="auto"/>
          </w:tcPr>
          <w:p w14:paraId="395DB70F" w14:textId="77777777" w:rsidR="00F8366A" w:rsidRPr="00F8366A" w:rsidRDefault="00F8366A" w:rsidP="006D2B24">
            <w:pPr>
              <w:spacing w:before="120" w:after="120"/>
              <w:rPr>
                <w:ins w:id="282" w:author="Andrés Coitiño (WDC)" w:date="2021-05-27T12:35:00Z"/>
                <w:rFonts w:ascii="Arial" w:hAnsi="Arial" w:cs="Arial"/>
                <w:lang w:val="es-ES"/>
                <w:rPrChange w:id="283" w:author="Andrés Coitiño (WDC)" w:date="2021-05-27T12:36:00Z">
                  <w:rPr>
                    <w:ins w:id="284" w:author="Andrés Coitiño (WDC)" w:date="2021-05-27T12:35:00Z"/>
                    <w:rFonts w:ascii="Arial" w:hAnsi="Arial" w:cs="Arial"/>
                    <w:lang w:val="en-GB"/>
                  </w:rPr>
                </w:rPrChange>
              </w:rPr>
            </w:pPr>
          </w:p>
        </w:tc>
      </w:tr>
      <w:tr w:rsidR="006D2B24" w:rsidRPr="00B75489" w14:paraId="26E45AE4" w14:textId="77777777" w:rsidTr="00A53703">
        <w:tc>
          <w:tcPr>
            <w:tcW w:w="900" w:type="dxa"/>
            <w:shd w:val="clear" w:color="auto" w:fill="auto"/>
          </w:tcPr>
          <w:p w14:paraId="77E83F65" w14:textId="77777777" w:rsidR="006D2B24" w:rsidRPr="00B75489" w:rsidRDefault="006D2B24" w:rsidP="006D2B24">
            <w:pPr>
              <w:spacing w:before="120" w:after="120"/>
              <w:rPr>
                <w:rFonts w:ascii="Arial" w:hAnsi="Arial" w:cs="Arial"/>
                <w:lang w:val="en-GB"/>
              </w:rPr>
            </w:pPr>
            <w:bookmarkStart w:id="285" w:name="_Hlk55576415"/>
            <w:r w:rsidRPr="00B75489">
              <w:rPr>
                <w:rFonts w:ascii="Arial" w:hAnsi="Arial" w:cs="Arial"/>
                <w:lang w:val="en-GB"/>
              </w:rPr>
              <w:t>2.1</w:t>
            </w:r>
          </w:p>
        </w:tc>
        <w:tc>
          <w:tcPr>
            <w:tcW w:w="5040" w:type="dxa"/>
            <w:shd w:val="clear" w:color="auto" w:fill="auto"/>
          </w:tcPr>
          <w:p w14:paraId="23D4F410" w14:textId="77777777" w:rsidR="000F3965" w:rsidRPr="00797DBE" w:rsidRDefault="004C5E41" w:rsidP="004C5E41">
            <w:pPr>
              <w:spacing w:before="120" w:after="120"/>
              <w:rPr>
                <w:rFonts w:ascii="Arial" w:hAnsi="Arial" w:cs="Arial"/>
                <w:lang w:val="es-ES"/>
              </w:rPr>
            </w:pPr>
            <w:r w:rsidRPr="00B75489">
              <w:rPr>
                <w:rFonts w:ascii="Arial" w:hAnsi="Arial" w:cs="Arial"/>
                <w:lang w:val="es-ES_tradnl"/>
              </w:rPr>
              <w:t>Las personas tienen experiencias diferentes al acceder a la atención de salud, en especial durante la pandemia de COVID-19.</w:t>
            </w:r>
            <w:r w:rsidR="006D2B24" w:rsidRPr="00797DBE">
              <w:rPr>
                <w:rFonts w:ascii="Arial" w:hAnsi="Arial" w:cs="Arial"/>
                <w:lang w:val="es-ES"/>
              </w:rPr>
              <w:t xml:space="preserve"> </w:t>
            </w:r>
          </w:p>
          <w:p w14:paraId="3BA3D2B8" w14:textId="77777777" w:rsidR="006D2B24" w:rsidRPr="00797DBE" w:rsidRDefault="004C5E41" w:rsidP="00E37780">
            <w:pPr>
              <w:spacing w:before="120" w:after="120"/>
              <w:rPr>
                <w:rFonts w:ascii="Arial" w:hAnsi="Arial" w:cs="Arial"/>
                <w:lang w:val="es-ES"/>
              </w:rPr>
            </w:pPr>
            <w:r w:rsidRPr="00B75489">
              <w:rPr>
                <w:rFonts w:ascii="Arial" w:hAnsi="Arial" w:cs="Arial"/>
                <w:lang w:val="es-ES_tradnl"/>
              </w:rPr>
              <w:t>En los últimos tres meses, ¿cuántas personas de la comunidad diría usted que recibieron los siguientes servicios de salud cuando los necesitaron: la mayoría, algunas o pocas?</w:t>
            </w:r>
          </w:p>
        </w:tc>
        <w:tc>
          <w:tcPr>
            <w:tcW w:w="1573" w:type="dxa"/>
            <w:shd w:val="clear" w:color="auto" w:fill="auto"/>
          </w:tcPr>
          <w:p w14:paraId="16D7AC92" w14:textId="77777777" w:rsidR="006D2B24" w:rsidRPr="00797DBE" w:rsidRDefault="006D2B24" w:rsidP="006D2B24">
            <w:pPr>
              <w:spacing w:before="120" w:after="120"/>
              <w:rPr>
                <w:rFonts w:ascii="Arial" w:hAnsi="Arial" w:cs="Arial"/>
                <w:lang w:val="es-ES"/>
              </w:rPr>
            </w:pPr>
            <w:r w:rsidRPr="00797DBE">
              <w:rPr>
                <w:rFonts w:ascii="Arial" w:hAnsi="Arial" w:cs="Arial"/>
                <w:lang w:val="es-ES"/>
              </w:rPr>
              <w:t>1.</w:t>
            </w:r>
          </w:p>
          <w:p w14:paraId="6B041AB4" w14:textId="77777777" w:rsidR="006D2B24" w:rsidRPr="00797DBE" w:rsidRDefault="004C5E41" w:rsidP="00E37780">
            <w:pPr>
              <w:pStyle w:val="Prrafodelista"/>
              <w:spacing w:before="120" w:after="120"/>
              <w:ind w:left="0"/>
              <w:rPr>
                <w:rFonts w:ascii="Arial" w:hAnsi="Arial" w:cs="Arial"/>
                <w:lang w:val="es-ES"/>
              </w:rPr>
            </w:pPr>
            <w:r w:rsidRPr="00B75489">
              <w:rPr>
                <w:rFonts w:ascii="Arial" w:hAnsi="Arial" w:cs="Arial"/>
                <w:lang w:val="es-ES_tradnl"/>
              </w:rPr>
              <w:t>La mayoría de las personas</w:t>
            </w:r>
          </w:p>
        </w:tc>
        <w:tc>
          <w:tcPr>
            <w:tcW w:w="1559" w:type="dxa"/>
            <w:shd w:val="clear" w:color="auto" w:fill="auto"/>
          </w:tcPr>
          <w:p w14:paraId="1781580A" w14:textId="77777777" w:rsidR="006D2B24" w:rsidRPr="00B75489" w:rsidRDefault="006D2B24" w:rsidP="006D2B24">
            <w:pPr>
              <w:spacing w:before="120" w:after="120"/>
              <w:rPr>
                <w:rFonts w:ascii="Arial" w:hAnsi="Arial" w:cs="Arial"/>
                <w:lang w:val="en-GB"/>
              </w:rPr>
            </w:pPr>
            <w:r w:rsidRPr="00B75489">
              <w:rPr>
                <w:rFonts w:ascii="Arial" w:hAnsi="Arial" w:cs="Arial"/>
                <w:lang w:val="en-GB"/>
              </w:rPr>
              <w:t xml:space="preserve">2. </w:t>
            </w:r>
          </w:p>
          <w:p w14:paraId="581B39CB" w14:textId="77777777" w:rsidR="006D2B24" w:rsidRPr="00B75489" w:rsidRDefault="004C5E41" w:rsidP="00E37780">
            <w:pPr>
              <w:pStyle w:val="Prrafodelista"/>
              <w:spacing w:before="120" w:after="120"/>
              <w:ind w:left="0"/>
              <w:rPr>
                <w:rFonts w:ascii="Arial" w:hAnsi="Arial" w:cs="Arial"/>
                <w:lang w:val="en-GB"/>
              </w:rPr>
            </w:pPr>
            <w:r w:rsidRPr="00B75489">
              <w:rPr>
                <w:rFonts w:ascii="Arial" w:hAnsi="Arial" w:cs="Arial"/>
                <w:lang w:val="es-ES_tradnl"/>
              </w:rPr>
              <w:t>Algunas personas</w:t>
            </w:r>
          </w:p>
        </w:tc>
        <w:tc>
          <w:tcPr>
            <w:tcW w:w="1418" w:type="dxa"/>
            <w:shd w:val="clear" w:color="auto" w:fill="auto"/>
          </w:tcPr>
          <w:p w14:paraId="2785097F" w14:textId="77777777" w:rsidR="006D2B24" w:rsidRPr="00B75489" w:rsidRDefault="006D2B24" w:rsidP="006D2B24">
            <w:pPr>
              <w:spacing w:before="120" w:after="120"/>
              <w:rPr>
                <w:rFonts w:ascii="Arial" w:hAnsi="Arial" w:cs="Arial"/>
                <w:lang w:val="en-GB"/>
              </w:rPr>
            </w:pPr>
            <w:r w:rsidRPr="00B75489">
              <w:rPr>
                <w:rFonts w:ascii="Arial" w:hAnsi="Arial" w:cs="Arial"/>
                <w:lang w:val="en-GB"/>
              </w:rPr>
              <w:t>3.</w:t>
            </w:r>
          </w:p>
          <w:p w14:paraId="35CA246E" w14:textId="77777777" w:rsidR="006D2B24" w:rsidRPr="00B75489" w:rsidRDefault="004C5E41" w:rsidP="00E37780">
            <w:pPr>
              <w:pStyle w:val="Prrafodelista"/>
              <w:spacing w:before="120" w:after="120"/>
              <w:ind w:left="0"/>
              <w:rPr>
                <w:rFonts w:ascii="Arial" w:hAnsi="Arial" w:cs="Arial"/>
                <w:lang w:val="en-GB"/>
              </w:rPr>
            </w:pPr>
            <w:r w:rsidRPr="00B75489">
              <w:rPr>
                <w:rFonts w:ascii="Arial" w:hAnsi="Arial" w:cs="Arial"/>
                <w:lang w:val="es-ES_tradnl"/>
              </w:rPr>
              <w:t>Pocas personas</w:t>
            </w:r>
          </w:p>
        </w:tc>
      </w:tr>
      <w:bookmarkEnd w:id="285"/>
      <w:tr w:rsidR="006D2B24" w:rsidRPr="00B75489" w14:paraId="34778E9B" w14:textId="77777777" w:rsidTr="00A53703">
        <w:tc>
          <w:tcPr>
            <w:tcW w:w="900" w:type="dxa"/>
            <w:shd w:val="clear" w:color="auto" w:fill="auto"/>
          </w:tcPr>
          <w:p w14:paraId="217FA8E2" w14:textId="77777777" w:rsidR="006D2B24" w:rsidRPr="00B75489" w:rsidRDefault="006D2B24" w:rsidP="006D2B24">
            <w:pPr>
              <w:spacing w:before="120" w:after="120"/>
              <w:rPr>
                <w:rFonts w:ascii="Arial" w:hAnsi="Arial" w:cs="Arial"/>
                <w:lang w:val="en-GB"/>
              </w:rPr>
            </w:pPr>
            <w:r w:rsidRPr="00B75489">
              <w:rPr>
                <w:rFonts w:ascii="Arial" w:hAnsi="Arial" w:cs="Arial"/>
                <w:lang w:val="en-GB"/>
              </w:rPr>
              <w:t>2.1.1</w:t>
            </w:r>
          </w:p>
        </w:tc>
        <w:tc>
          <w:tcPr>
            <w:tcW w:w="5040" w:type="dxa"/>
            <w:shd w:val="clear" w:color="auto" w:fill="auto"/>
          </w:tcPr>
          <w:p w14:paraId="397EA797" w14:textId="77777777" w:rsidR="006D2B24" w:rsidRPr="00B75489" w:rsidRDefault="004C5E41" w:rsidP="00E37780">
            <w:pPr>
              <w:spacing w:before="120" w:after="120"/>
              <w:rPr>
                <w:rFonts w:ascii="Arial" w:hAnsi="Arial" w:cs="Arial"/>
                <w:lang w:val="en-GB"/>
              </w:rPr>
            </w:pPr>
            <w:r w:rsidRPr="00B75489">
              <w:rPr>
                <w:rFonts w:ascii="Arial" w:hAnsi="Arial" w:cs="Arial"/>
                <w:lang w:val="es-ES_tradnl"/>
              </w:rPr>
              <w:t>Atención médica urgente</w:t>
            </w:r>
          </w:p>
        </w:tc>
        <w:tc>
          <w:tcPr>
            <w:tcW w:w="1573" w:type="dxa"/>
            <w:shd w:val="clear" w:color="auto" w:fill="auto"/>
          </w:tcPr>
          <w:p w14:paraId="4AF01C41" w14:textId="77777777" w:rsidR="006D2B24" w:rsidRPr="00B75489" w:rsidRDefault="006D2B24" w:rsidP="006D2B24">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auto"/>
          </w:tcPr>
          <w:p w14:paraId="7878BFA1" w14:textId="77777777" w:rsidR="006D2B24" w:rsidRPr="00B75489" w:rsidRDefault="006D2B24" w:rsidP="006D2B24">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auto"/>
          </w:tcPr>
          <w:p w14:paraId="4B5C7168" w14:textId="77777777" w:rsidR="006D2B24" w:rsidRPr="00B75489" w:rsidRDefault="006D2B24" w:rsidP="006D2B24">
            <w:pPr>
              <w:spacing w:before="120" w:after="120"/>
              <w:rPr>
                <w:rFonts w:ascii="Arial" w:hAnsi="Arial" w:cs="Arial"/>
                <w:lang w:val="en-GB"/>
              </w:rPr>
            </w:pPr>
            <w:r w:rsidRPr="00B75489">
              <w:rPr>
                <w:rFonts w:ascii="Segoe UI Symbol" w:hAnsi="Segoe UI Symbol" w:cs="Segoe UI Symbol"/>
                <w:lang w:val="en-GB"/>
              </w:rPr>
              <w:t>☐</w:t>
            </w:r>
          </w:p>
        </w:tc>
      </w:tr>
      <w:tr w:rsidR="0007105E" w:rsidRPr="00B75489" w14:paraId="36D168B7" w14:textId="77777777" w:rsidTr="00A53703">
        <w:tc>
          <w:tcPr>
            <w:tcW w:w="900" w:type="dxa"/>
            <w:shd w:val="clear" w:color="auto" w:fill="auto"/>
          </w:tcPr>
          <w:p w14:paraId="69A69265" w14:textId="77777777" w:rsidR="0007105E" w:rsidRPr="00B75489" w:rsidRDefault="0007105E" w:rsidP="0007105E">
            <w:pPr>
              <w:spacing w:before="120" w:after="120"/>
              <w:rPr>
                <w:rFonts w:ascii="Arial" w:hAnsi="Arial" w:cs="Arial"/>
                <w:color w:val="000000"/>
                <w:lang w:val="en-GB"/>
              </w:rPr>
            </w:pPr>
            <w:r w:rsidRPr="00B75489">
              <w:rPr>
                <w:rFonts w:ascii="Arial" w:hAnsi="Arial" w:cs="Arial"/>
                <w:color w:val="000000"/>
                <w:lang w:val="en-GB"/>
              </w:rPr>
              <w:t>2.1.2</w:t>
            </w:r>
          </w:p>
        </w:tc>
        <w:tc>
          <w:tcPr>
            <w:tcW w:w="5040" w:type="dxa"/>
            <w:shd w:val="clear" w:color="auto" w:fill="auto"/>
          </w:tcPr>
          <w:p w14:paraId="364B0E79" w14:textId="77777777" w:rsidR="0007105E" w:rsidRPr="00B75489" w:rsidRDefault="004C5E41" w:rsidP="00E37780">
            <w:pPr>
              <w:spacing w:before="120" w:after="120"/>
              <w:rPr>
                <w:rFonts w:ascii="Arial" w:hAnsi="Arial" w:cs="Arial"/>
                <w:lang w:val="en-GB"/>
              </w:rPr>
            </w:pPr>
            <w:r w:rsidRPr="00B75489">
              <w:rPr>
                <w:rFonts w:ascii="Arial" w:hAnsi="Arial" w:cs="Arial"/>
                <w:lang w:val="es-ES_tradnl"/>
              </w:rPr>
              <w:t>Intervención quirúrgica programada</w:t>
            </w:r>
            <w:r w:rsidR="0007105E" w:rsidRPr="00B75489">
              <w:rPr>
                <w:rFonts w:ascii="Arial" w:hAnsi="Arial" w:cs="Arial"/>
                <w:lang w:val="en-GB"/>
              </w:rPr>
              <w:t xml:space="preserve"> </w:t>
            </w:r>
          </w:p>
        </w:tc>
        <w:tc>
          <w:tcPr>
            <w:tcW w:w="1573" w:type="dxa"/>
            <w:shd w:val="clear" w:color="auto" w:fill="auto"/>
          </w:tcPr>
          <w:p w14:paraId="7877135E"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auto"/>
          </w:tcPr>
          <w:p w14:paraId="0B2EEE12"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auto"/>
          </w:tcPr>
          <w:p w14:paraId="226FD1D4"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r>
      <w:tr w:rsidR="0007105E" w:rsidRPr="00B75489" w14:paraId="77AE9844" w14:textId="77777777" w:rsidTr="00A53703">
        <w:tc>
          <w:tcPr>
            <w:tcW w:w="900" w:type="dxa"/>
            <w:shd w:val="clear" w:color="auto" w:fill="auto"/>
          </w:tcPr>
          <w:p w14:paraId="1AAAFEE3" w14:textId="77777777" w:rsidR="0007105E" w:rsidRPr="00B75489" w:rsidRDefault="0007105E" w:rsidP="0007105E">
            <w:pPr>
              <w:spacing w:before="120" w:after="120"/>
              <w:rPr>
                <w:rFonts w:ascii="Arial" w:hAnsi="Arial" w:cs="Arial"/>
                <w:color w:val="000000"/>
                <w:lang w:val="en-GB"/>
              </w:rPr>
            </w:pPr>
            <w:r w:rsidRPr="00B75489">
              <w:rPr>
                <w:rFonts w:ascii="Arial" w:hAnsi="Arial" w:cs="Arial"/>
                <w:color w:val="000000"/>
                <w:lang w:val="en-GB"/>
              </w:rPr>
              <w:t>2.1.3</w:t>
            </w:r>
          </w:p>
        </w:tc>
        <w:tc>
          <w:tcPr>
            <w:tcW w:w="5040" w:type="dxa"/>
            <w:shd w:val="clear" w:color="auto" w:fill="auto"/>
          </w:tcPr>
          <w:p w14:paraId="2D010C1A" w14:textId="77777777" w:rsidR="0007105E" w:rsidRPr="00797DBE" w:rsidRDefault="004C5E41" w:rsidP="00E37780">
            <w:pPr>
              <w:spacing w:before="120" w:after="120"/>
              <w:rPr>
                <w:rFonts w:ascii="Arial" w:hAnsi="Arial" w:cs="Arial"/>
                <w:lang w:val="es-ES"/>
              </w:rPr>
            </w:pPr>
            <w:r w:rsidRPr="00B75489">
              <w:rPr>
                <w:rFonts w:ascii="Arial" w:hAnsi="Arial" w:cs="Arial"/>
                <w:lang w:val="es-ES_tradnl"/>
              </w:rPr>
              <w:t>Medicación habitual para enfermedades crónicas como la diabetes o la hipertensión</w:t>
            </w:r>
            <w:r w:rsidR="0007105E" w:rsidRPr="00797DBE">
              <w:rPr>
                <w:rFonts w:ascii="Arial" w:hAnsi="Arial" w:cs="Arial"/>
                <w:lang w:val="es-ES"/>
              </w:rPr>
              <w:t xml:space="preserve"> </w:t>
            </w:r>
          </w:p>
        </w:tc>
        <w:tc>
          <w:tcPr>
            <w:tcW w:w="1573" w:type="dxa"/>
            <w:shd w:val="clear" w:color="auto" w:fill="auto"/>
          </w:tcPr>
          <w:p w14:paraId="1C3A1FC8"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auto"/>
          </w:tcPr>
          <w:p w14:paraId="7CE2096E"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auto"/>
          </w:tcPr>
          <w:p w14:paraId="0690AFA2"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r>
      <w:tr w:rsidR="0007105E" w:rsidRPr="00B75489" w14:paraId="233BF41A" w14:textId="77777777" w:rsidTr="00A53703">
        <w:tc>
          <w:tcPr>
            <w:tcW w:w="900" w:type="dxa"/>
            <w:shd w:val="clear" w:color="auto" w:fill="auto"/>
          </w:tcPr>
          <w:p w14:paraId="00144E4F" w14:textId="77777777" w:rsidR="0007105E" w:rsidRPr="00B75489" w:rsidRDefault="0007105E" w:rsidP="0007105E">
            <w:pPr>
              <w:spacing w:before="120" w:after="120"/>
              <w:rPr>
                <w:rFonts w:ascii="Arial" w:hAnsi="Arial" w:cs="Arial"/>
                <w:color w:val="000000"/>
                <w:lang w:val="en-GB"/>
              </w:rPr>
            </w:pPr>
            <w:r w:rsidRPr="00B75489">
              <w:rPr>
                <w:rFonts w:ascii="Arial" w:hAnsi="Arial" w:cs="Arial"/>
                <w:color w:val="000000"/>
                <w:lang w:val="en-GB"/>
              </w:rPr>
              <w:t>2.1.4</w:t>
            </w:r>
          </w:p>
        </w:tc>
        <w:tc>
          <w:tcPr>
            <w:tcW w:w="5040" w:type="dxa"/>
            <w:shd w:val="clear" w:color="auto" w:fill="auto"/>
          </w:tcPr>
          <w:p w14:paraId="260CEBDE" w14:textId="77777777" w:rsidR="0007105E" w:rsidRPr="00797DBE" w:rsidRDefault="004C5E41" w:rsidP="00E37780">
            <w:pPr>
              <w:spacing w:before="120" w:after="120"/>
              <w:rPr>
                <w:rFonts w:ascii="Arial" w:hAnsi="Arial" w:cs="Arial"/>
                <w:lang w:val="es-ES"/>
              </w:rPr>
            </w:pPr>
            <w:r w:rsidRPr="00B75489">
              <w:rPr>
                <w:rFonts w:ascii="Arial" w:hAnsi="Arial" w:cs="Arial"/>
                <w:lang w:val="es-ES_tradnl"/>
              </w:rPr>
              <w:t>Pruebas recomendadas de laboratorio o de diagnóstico por imagen</w:t>
            </w:r>
            <w:r w:rsidR="0007105E" w:rsidRPr="00797DBE" w:rsidDel="001E6211">
              <w:rPr>
                <w:rFonts w:ascii="Arial" w:hAnsi="Arial" w:cs="Arial"/>
                <w:lang w:val="es-ES"/>
              </w:rPr>
              <w:t xml:space="preserve"> </w:t>
            </w:r>
          </w:p>
        </w:tc>
        <w:tc>
          <w:tcPr>
            <w:tcW w:w="1573" w:type="dxa"/>
            <w:shd w:val="clear" w:color="auto" w:fill="auto"/>
          </w:tcPr>
          <w:p w14:paraId="58C15BD8"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auto"/>
          </w:tcPr>
          <w:p w14:paraId="0CED5DCA"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auto"/>
          </w:tcPr>
          <w:p w14:paraId="0933CC94"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r>
      <w:tr w:rsidR="0007105E" w:rsidRPr="00B75489" w14:paraId="2BC67067" w14:textId="77777777" w:rsidTr="00A53703">
        <w:tc>
          <w:tcPr>
            <w:tcW w:w="900" w:type="dxa"/>
            <w:shd w:val="clear" w:color="auto" w:fill="auto"/>
          </w:tcPr>
          <w:p w14:paraId="4E1054F9" w14:textId="77777777" w:rsidR="0007105E" w:rsidRPr="00B75489" w:rsidRDefault="0007105E" w:rsidP="0007105E">
            <w:pPr>
              <w:spacing w:before="120" w:after="120"/>
              <w:ind w:left="-20"/>
              <w:rPr>
                <w:rFonts w:ascii="Arial" w:hAnsi="Arial" w:cs="Arial"/>
                <w:color w:val="000000"/>
                <w:lang w:val="en-GB"/>
              </w:rPr>
            </w:pPr>
            <w:r w:rsidRPr="00B75489">
              <w:rPr>
                <w:rFonts w:ascii="Arial" w:hAnsi="Arial" w:cs="Arial"/>
                <w:color w:val="000000"/>
                <w:lang w:val="en-GB"/>
              </w:rPr>
              <w:t>2.1.5</w:t>
            </w:r>
          </w:p>
        </w:tc>
        <w:tc>
          <w:tcPr>
            <w:tcW w:w="5040" w:type="dxa"/>
            <w:shd w:val="clear" w:color="auto" w:fill="auto"/>
          </w:tcPr>
          <w:p w14:paraId="6398B1E4" w14:textId="77777777" w:rsidR="0007105E" w:rsidRPr="00B75489" w:rsidRDefault="004C5E41" w:rsidP="00E37780">
            <w:pPr>
              <w:spacing w:before="120" w:after="120"/>
              <w:rPr>
                <w:rFonts w:ascii="Arial" w:hAnsi="Arial" w:cs="Arial"/>
                <w:lang w:val="en-GB"/>
              </w:rPr>
            </w:pPr>
            <w:r w:rsidRPr="00B75489">
              <w:rPr>
                <w:rFonts w:ascii="Arial" w:hAnsi="Arial" w:cs="Arial"/>
                <w:lang w:val="es-ES_tradnl"/>
              </w:rPr>
              <w:t>Servicios de salud mental</w:t>
            </w:r>
          </w:p>
        </w:tc>
        <w:tc>
          <w:tcPr>
            <w:tcW w:w="1573" w:type="dxa"/>
            <w:shd w:val="clear" w:color="auto" w:fill="auto"/>
          </w:tcPr>
          <w:p w14:paraId="73ED6512"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auto"/>
          </w:tcPr>
          <w:p w14:paraId="754B5D4B"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auto"/>
          </w:tcPr>
          <w:p w14:paraId="67470CE4"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r>
      <w:tr w:rsidR="0007105E" w:rsidRPr="00B75489" w14:paraId="17E65996" w14:textId="77777777" w:rsidTr="00A53703">
        <w:tc>
          <w:tcPr>
            <w:tcW w:w="900" w:type="dxa"/>
            <w:shd w:val="clear" w:color="auto" w:fill="auto"/>
          </w:tcPr>
          <w:p w14:paraId="76D2F6A2" w14:textId="77777777" w:rsidR="0007105E" w:rsidRPr="00B75489" w:rsidRDefault="0007105E" w:rsidP="0007105E">
            <w:pPr>
              <w:spacing w:before="120" w:after="120"/>
              <w:rPr>
                <w:rFonts w:ascii="Arial" w:hAnsi="Arial" w:cs="Arial"/>
                <w:color w:val="000000"/>
                <w:lang w:val="en-GB"/>
              </w:rPr>
            </w:pPr>
            <w:r w:rsidRPr="00B75489">
              <w:rPr>
                <w:rFonts w:ascii="Arial" w:hAnsi="Arial" w:cs="Arial"/>
                <w:color w:val="000000"/>
                <w:lang w:val="en-GB"/>
              </w:rPr>
              <w:t>2.1.6</w:t>
            </w:r>
          </w:p>
        </w:tc>
        <w:tc>
          <w:tcPr>
            <w:tcW w:w="5040" w:type="dxa"/>
            <w:shd w:val="clear" w:color="auto" w:fill="auto"/>
          </w:tcPr>
          <w:p w14:paraId="164C8F2D" w14:textId="77777777" w:rsidR="0007105E" w:rsidRPr="00B75489" w:rsidRDefault="004C5E41" w:rsidP="00E37780">
            <w:pPr>
              <w:spacing w:before="120" w:after="120"/>
              <w:rPr>
                <w:rFonts w:ascii="Arial" w:hAnsi="Arial" w:cs="Arial"/>
                <w:lang w:val="en-GB"/>
              </w:rPr>
            </w:pPr>
            <w:r w:rsidRPr="004E3A73">
              <w:rPr>
                <w:rFonts w:ascii="Arial" w:hAnsi="Arial" w:cs="Arial"/>
                <w:highlight w:val="yellow"/>
                <w:lang w:val="es-ES_tradnl"/>
              </w:rPr>
              <w:t>Servicios de anticoncepción</w:t>
            </w:r>
          </w:p>
        </w:tc>
        <w:tc>
          <w:tcPr>
            <w:tcW w:w="1573" w:type="dxa"/>
            <w:shd w:val="clear" w:color="auto" w:fill="auto"/>
          </w:tcPr>
          <w:p w14:paraId="121D8199"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auto"/>
          </w:tcPr>
          <w:p w14:paraId="110192AB"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auto"/>
          </w:tcPr>
          <w:p w14:paraId="0464538F"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r>
      <w:tr w:rsidR="0007105E" w:rsidRPr="00B75489" w14:paraId="273B786E" w14:textId="77777777" w:rsidTr="00A53703">
        <w:tc>
          <w:tcPr>
            <w:tcW w:w="900" w:type="dxa"/>
            <w:shd w:val="clear" w:color="auto" w:fill="auto"/>
          </w:tcPr>
          <w:p w14:paraId="7B0791A7" w14:textId="77777777" w:rsidR="0007105E" w:rsidRPr="00B75489" w:rsidRDefault="0007105E" w:rsidP="0007105E">
            <w:pPr>
              <w:spacing w:before="120" w:after="120"/>
              <w:rPr>
                <w:rFonts w:ascii="Arial" w:hAnsi="Arial" w:cs="Arial"/>
                <w:color w:val="000000"/>
                <w:lang w:val="en-GB"/>
              </w:rPr>
            </w:pPr>
            <w:r w:rsidRPr="00B75489">
              <w:rPr>
                <w:rFonts w:ascii="Arial" w:hAnsi="Arial" w:cs="Arial"/>
                <w:color w:val="000000"/>
                <w:lang w:val="en-GB"/>
              </w:rPr>
              <w:t>2.1.7</w:t>
            </w:r>
          </w:p>
        </w:tc>
        <w:tc>
          <w:tcPr>
            <w:tcW w:w="5040" w:type="dxa"/>
            <w:shd w:val="clear" w:color="auto" w:fill="auto"/>
          </w:tcPr>
          <w:p w14:paraId="6C6B9C6A" w14:textId="77777777" w:rsidR="0007105E" w:rsidRPr="00B75489" w:rsidRDefault="004C5E41" w:rsidP="00E37780">
            <w:pPr>
              <w:spacing w:before="120" w:after="120"/>
              <w:rPr>
                <w:rFonts w:ascii="Arial" w:hAnsi="Arial" w:cs="Arial"/>
                <w:lang w:val="en-GB"/>
              </w:rPr>
            </w:pPr>
            <w:r w:rsidRPr="004E3A73">
              <w:rPr>
                <w:rFonts w:ascii="Arial" w:hAnsi="Arial" w:cs="Arial"/>
                <w:highlight w:val="yellow"/>
                <w:lang w:val="es-ES_tradnl"/>
              </w:rPr>
              <w:t>Atención prenatal</w:t>
            </w:r>
          </w:p>
        </w:tc>
        <w:tc>
          <w:tcPr>
            <w:tcW w:w="1573" w:type="dxa"/>
            <w:shd w:val="clear" w:color="auto" w:fill="auto"/>
          </w:tcPr>
          <w:p w14:paraId="775C8C4F"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auto"/>
          </w:tcPr>
          <w:p w14:paraId="347FB201"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auto"/>
          </w:tcPr>
          <w:p w14:paraId="21DC9B38"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r>
      <w:tr w:rsidR="00B443FA" w:rsidRPr="00156A49" w14:paraId="0351170E" w14:textId="77777777" w:rsidTr="00212223">
        <w:tc>
          <w:tcPr>
            <w:tcW w:w="900" w:type="dxa"/>
            <w:shd w:val="clear" w:color="auto" w:fill="auto"/>
          </w:tcPr>
          <w:p w14:paraId="2F87D992" w14:textId="77777777" w:rsidR="00B443FA" w:rsidRPr="00B75489" w:rsidRDefault="00B443FA" w:rsidP="0007105E">
            <w:pPr>
              <w:spacing w:before="120" w:after="120"/>
              <w:rPr>
                <w:rFonts w:ascii="Arial" w:hAnsi="Arial" w:cs="Arial"/>
                <w:color w:val="000000"/>
                <w:lang w:val="en-GB"/>
              </w:rPr>
            </w:pPr>
            <w:r w:rsidRPr="00B75489">
              <w:rPr>
                <w:rFonts w:ascii="Arial" w:hAnsi="Arial" w:cs="Arial"/>
                <w:color w:val="000000"/>
                <w:lang w:val="en-GB"/>
              </w:rPr>
              <w:t>2.1</w:t>
            </w:r>
            <w:r w:rsidR="00107C30" w:rsidRPr="00B75489">
              <w:rPr>
                <w:rFonts w:ascii="Arial" w:hAnsi="Arial" w:cs="Arial"/>
                <w:color w:val="000000"/>
                <w:lang w:val="en-GB"/>
              </w:rPr>
              <w:t>.</w:t>
            </w:r>
            <w:r w:rsidRPr="00B75489">
              <w:rPr>
                <w:rFonts w:ascii="Arial" w:hAnsi="Arial" w:cs="Arial"/>
                <w:color w:val="000000"/>
                <w:lang w:val="en-GB"/>
              </w:rPr>
              <w:t>8</w:t>
            </w:r>
          </w:p>
        </w:tc>
        <w:tc>
          <w:tcPr>
            <w:tcW w:w="5040" w:type="dxa"/>
            <w:shd w:val="clear" w:color="auto" w:fill="auto"/>
          </w:tcPr>
          <w:p w14:paraId="09B28611" w14:textId="77777777" w:rsidR="00B443FA" w:rsidRPr="00797DBE" w:rsidRDefault="004C5E41" w:rsidP="00E37780">
            <w:pPr>
              <w:spacing w:before="120" w:after="120"/>
              <w:rPr>
                <w:rFonts w:ascii="Arial" w:hAnsi="Arial" w:cs="Arial"/>
                <w:lang w:val="es-ES"/>
              </w:rPr>
            </w:pPr>
            <w:r w:rsidRPr="004E3A73">
              <w:rPr>
                <w:rFonts w:ascii="Arial" w:hAnsi="Arial" w:cs="Arial"/>
                <w:highlight w:val="yellow"/>
                <w:lang w:val="es-ES_tradnl"/>
              </w:rPr>
              <w:t>Parto asistido por una partera cualificada</w:t>
            </w:r>
          </w:p>
        </w:tc>
        <w:tc>
          <w:tcPr>
            <w:tcW w:w="1573" w:type="dxa"/>
            <w:shd w:val="clear" w:color="auto" w:fill="auto"/>
          </w:tcPr>
          <w:p w14:paraId="20CDED5B" w14:textId="77777777" w:rsidR="00B443FA" w:rsidRPr="00797DBE" w:rsidRDefault="00B443FA" w:rsidP="0007105E">
            <w:pPr>
              <w:spacing w:before="120" w:after="120"/>
              <w:rPr>
                <w:rFonts w:ascii="Segoe UI Symbol" w:hAnsi="Segoe UI Symbol" w:cs="Segoe UI Symbol"/>
                <w:lang w:val="es-ES"/>
              </w:rPr>
            </w:pPr>
          </w:p>
        </w:tc>
        <w:tc>
          <w:tcPr>
            <w:tcW w:w="1559" w:type="dxa"/>
            <w:shd w:val="clear" w:color="auto" w:fill="auto"/>
          </w:tcPr>
          <w:p w14:paraId="171771DC" w14:textId="77777777" w:rsidR="00B443FA" w:rsidRPr="00797DBE" w:rsidRDefault="00B443FA" w:rsidP="0007105E">
            <w:pPr>
              <w:spacing w:before="120" w:after="120"/>
              <w:rPr>
                <w:rFonts w:ascii="Segoe UI Symbol" w:hAnsi="Segoe UI Symbol" w:cs="Segoe UI Symbol"/>
                <w:lang w:val="es-ES"/>
              </w:rPr>
            </w:pPr>
          </w:p>
        </w:tc>
        <w:tc>
          <w:tcPr>
            <w:tcW w:w="1418" w:type="dxa"/>
            <w:shd w:val="clear" w:color="auto" w:fill="auto"/>
          </w:tcPr>
          <w:p w14:paraId="7977C86E" w14:textId="77777777" w:rsidR="00B443FA" w:rsidRPr="00797DBE" w:rsidRDefault="00B443FA" w:rsidP="0007105E">
            <w:pPr>
              <w:spacing w:before="120" w:after="120"/>
              <w:rPr>
                <w:rFonts w:ascii="Segoe UI Symbol" w:hAnsi="Segoe UI Symbol" w:cs="Segoe UI Symbol"/>
                <w:lang w:val="es-ES"/>
              </w:rPr>
            </w:pPr>
          </w:p>
        </w:tc>
      </w:tr>
      <w:tr w:rsidR="0007105E" w:rsidRPr="00B75489" w14:paraId="7F488390" w14:textId="77777777" w:rsidTr="00A53703">
        <w:tc>
          <w:tcPr>
            <w:tcW w:w="900" w:type="dxa"/>
            <w:shd w:val="clear" w:color="auto" w:fill="auto"/>
          </w:tcPr>
          <w:p w14:paraId="58EE278F" w14:textId="77777777" w:rsidR="0007105E" w:rsidRPr="00B75489" w:rsidRDefault="0007105E" w:rsidP="0007105E">
            <w:pPr>
              <w:spacing w:before="120" w:after="120"/>
              <w:rPr>
                <w:rFonts w:ascii="Arial" w:hAnsi="Arial" w:cs="Arial"/>
                <w:color w:val="000000"/>
                <w:lang w:val="en-GB"/>
              </w:rPr>
            </w:pPr>
            <w:r w:rsidRPr="00B75489">
              <w:rPr>
                <w:rFonts w:ascii="Arial" w:hAnsi="Arial" w:cs="Arial"/>
                <w:color w:val="000000"/>
                <w:lang w:val="en-GB"/>
              </w:rPr>
              <w:t>2.1.</w:t>
            </w:r>
            <w:r w:rsidR="00107C30" w:rsidRPr="00B75489">
              <w:rPr>
                <w:rFonts w:ascii="Arial" w:hAnsi="Arial" w:cs="Arial"/>
                <w:color w:val="000000"/>
                <w:lang w:val="en-GB"/>
              </w:rPr>
              <w:t>9</w:t>
            </w:r>
          </w:p>
        </w:tc>
        <w:tc>
          <w:tcPr>
            <w:tcW w:w="5040" w:type="dxa"/>
            <w:shd w:val="clear" w:color="auto" w:fill="auto"/>
          </w:tcPr>
          <w:p w14:paraId="437090FD" w14:textId="77777777" w:rsidR="0007105E" w:rsidRPr="00B75489" w:rsidRDefault="004C5E41" w:rsidP="00E37780">
            <w:pPr>
              <w:spacing w:before="120" w:after="120"/>
              <w:rPr>
                <w:rFonts w:ascii="Arial" w:hAnsi="Arial" w:cs="Arial"/>
                <w:lang w:val="en-GB"/>
              </w:rPr>
            </w:pPr>
            <w:r w:rsidRPr="004E3A73">
              <w:rPr>
                <w:rFonts w:ascii="Arial" w:hAnsi="Arial" w:cs="Arial"/>
                <w:highlight w:val="yellow"/>
                <w:lang w:val="es-ES_tradnl"/>
              </w:rPr>
              <w:t>Servicios de vacunación</w:t>
            </w:r>
          </w:p>
        </w:tc>
        <w:tc>
          <w:tcPr>
            <w:tcW w:w="1573" w:type="dxa"/>
            <w:shd w:val="clear" w:color="auto" w:fill="auto"/>
          </w:tcPr>
          <w:p w14:paraId="507703F0"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auto"/>
          </w:tcPr>
          <w:p w14:paraId="00DEF9B7"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auto"/>
          </w:tcPr>
          <w:p w14:paraId="051E87B3" w14:textId="77777777" w:rsidR="0007105E" w:rsidRPr="00B75489" w:rsidRDefault="0007105E" w:rsidP="0007105E">
            <w:pPr>
              <w:spacing w:before="120" w:after="120"/>
              <w:rPr>
                <w:rFonts w:ascii="Arial" w:hAnsi="Arial" w:cs="Arial"/>
                <w:lang w:val="en-GB"/>
              </w:rPr>
            </w:pPr>
            <w:r w:rsidRPr="00B75489">
              <w:rPr>
                <w:rFonts w:ascii="Segoe UI Symbol" w:hAnsi="Segoe UI Symbol" w:cs="Segoe UI Symbol"/>
                <w:lang w:val="en-GB"/>
              </w:rPr>
              <w:t>☐</w:t>
            </w:r>
          </w:p>
        </w:tc>
      </w:tr>
      <w:tr w:rsidR="00A979B7" w:rsidRPr="00156A49" w14:paraId="6F3AFF42" w14:textId="77777777" w:rsidTr="008C244D">
        <w:trPr>
          <w:ins w:id="286" w:author="Andrés Coitiño (WDC)" w:date="2021-06-03T15:11:00Z"/>
        </w:trPr>
        <w:tc>
          <w:tcPr>
            <w:tcW w:w="900" w:type="dxa"/>
            <w:shd w:val="clear" w:color="auto" w:fill="FBE4D5" w:themeFill="accent2" w:themeFillTint="33"/>
          </w:tcPr>
          <w:p w14:paraId="411DCA47" w14:textId="4B7149AA" w:rsidR="00A979B7" w:rsidRPr="00B75489" w:rsidRDefault="002E4C19" w:rsidP="006D2B24">
            <w:pPr>
              <w:spacing w:before="120" w:after="120"/>
              <w:rPr>
                <w:ins w:id="287" w:author="Andrés Coitiño (WDC)" w:date="2021-06-03T15:11:00Z"/>
                <w:rFonts w:ascii="Arial" w:hAnsi="Arial" w:cs="Arial"/>
                <w:color w:val="000000"/>
                <w:lang w:val="en-GB"/>
              </w:rPr>
            </w:pPr>
            <w:ins w:id="288" w:author="Andrés Coitiño (WDC)" w:date="2021-06-03T15:12:00Z">
              <w:r>
                <w:rPr>
                  <w:rFonts w:ascii="Arial" w:hAnsi="Arial" w:cs="Arial"/>
                  <w:color w:val="000000"/>
                  <w:lang w:val="en-GB"/>
                </w:rPr>
                <w:t>2.1.X</w:t>
              </w:r>
            </w:ins>
          </w:p>
        </w:tc>
        <w:tc>
          <w:tcPr>
            <w:tcW w:w="5040" w:type="dxa"/>
            <w:shd w:val="clear" w:color="auto" w:fill="FBE4D5" w:themeFill="accent2" w:themeFillTint="33"/>
          </w:tcPr>
          <w:p w14:paraId="2EE5D72B" w14:textId="32E21684" w:rsidR="00A979B7" w:rsidRPr="00B75489" w:rsidRDefault="00A979B7" w:rsidP="004C5E41">
            <w:pPr>
              <w:spacing w:before="120" w:after="120"/>
              <w:rPr>
                <w:ins w:id="289" w:author="Andrés Coitiño (WDC)" w:date="2021-06-03T15:11:00Z"/>
                <w:rFonts w:ascii="Arial" w:hAnsi="Arial" w:cs="Arial"/>
                <w:lang w:val="es-ES_tradnl"/>
              </w:rPr>
            </w:pPr>
            <w:ins w:id="290" w:author="Andrés Coitiño (WDC)" w:date="2021-06-03T15:11:00Z">
              <w:r>
                <w:rPr>
                  <w:rFonts w:ascii="Arial" w:hAnsi="Arial" w:cs="Arial"/>
                  <w:lang w:val="es-ES_tradnl"/>
                </w:rPr>
                <w:t>Servicios</w:t>
              </w:r>
              <w:r w:rsidR="002E4C19">
                <w:rPr>
                  <w:rFonts w:ascii="Arial" w:hAnsi="Arial" w:cs="Arial"/>
                  <w:lang w:val="es-ES_tradnl"/>
                </w:rPr>
                <w:t xml:space="preserve"> de transfusión de sangre </w:t>
              </w:r>
            </w:ins>
            <w:ins w:id="291" w:author="Andrés Coitiño (WDC)" w:date="2021-06-03T15:12:00Z">
              <w:r w:rsidR="002E4C19">
                <w:rPr>
                  <w:rFonts w:ascii="Arial" w:hAnsi="Arial" w:cs="Arial"/>
                  <w:lang w:val="es-ES_tradnl"/>
                </w:rPr>
                <w:t>y hemoderivados</w:t>
              </w:r>
            </w:ins>
          </w:p>
        </w:tc>
        <w:tc>
          <w:tcPr>
            <w:tcW w:w="1573" w:type="dxa"/>
            <w:shd w:val="clear" w:color="auto" w:fill="FBE4D5" w:themeFill="accent2" w:themeFillTint="33"/>
          </w:tcPr>
          <w:p w14:paraId="427C4A23" w14:textId="77777777" w:rsidR="00A979B7" w:rsidRPr="002E4C19" w:rsidRDefault="00A979B7" w:rsidP="006D2B24">
            <w:pPr>
              <w:spacing w:before="120" w:after="120"/>
              <w:rPr>
                <w:ins w:id="292" w:author="Andrés Coitiño (WDC)" w:date="2021-06-03T15:11:00Z"/>
                <w:rFonts w:ascii="Segoe UI Symbol" w:hAnsi="Segoe UI Symbol" w:cs="Segoe UI Symbol"/>
                <w:lang w:val="es-ES"/>
                <w:rPrChange w:id="293" w:author="Andrés Coitiño (WDC)" w:date="2021-06-03T15:11:00Z">
                  <w:rPr>
                    <w:ins w:id="294" w:author="Andrés Coitiño (WDC)" w:date="2021-06-03T15:11:00Z"/>
                    <w:rFonts w:ascii="Segoe UI Symbol" w:hAnsi="Segoe UI Symbol" w:cs="Segoe UI Symbol"/>
                    <w:lang w:val="en-GB"/>
                  </w:rPr>
                </w:rPrChange>
              </w:rPr>
            </w:pPr>
          </w:p>
        </w:tc>
        <w:tc>
          <w:tcPr>
            <w:tcW w:w="1559" w:type="dxa"/>
            <w:shd w:val="clear" w:color="auto" w:fill="FBE4D5" w:themeFill="accent2" w:themeFillTint="33"/>
          </w:tcPr>
          <w:p w14:paraId="3534FF6D" w14:textId="77777777" w:rsidR="00A979B7" w:rsidRPr="002E4C19" w:rsidRDefault="00A979B7" w:rsidP="006D2B24">
            <w:pPr>
              <w:spacing w:before="120" w:after="120"/>
              <w:rPr>
                <w:ins w:id="295" w:author="Andrés Coitiño (WDC)" w:date="2021-06-03T15:11:00Z"/>
                <w:rFonts w:ascii="Segoe UI Symbol" w:hAnsi="Segoe UI Symbol" w:cs="Segoe UI Symbol"/>
                <w:lang w:val="es-ES"/>
                <w:rPrChange w:id="296" w:author="Andrés Coitiño (WDC)" w:date="2021-06-03T15:11:00Z">
                  <w:rPr>
                    <w:ins w:id="297" w:author="Andrés Coitiño (WDC)" w:date="2021-06-03T15:11:00Z"/>
                    <w:rFonts w:ascii="Segoe UI Symbol" w:hAnsi="Segoe UI Symbol" w:cs="Segoe UI Symbol"/>
                    <w:lang w:val="en-GB"/>
                  </w:rPr>
                </w:rPrChange>
              </w:rPr>
            </w:pPr>
          </w:p>
        </w:tc>
        <w:tc>
          <w:tcPr>
            <w:tcW w:w="1418" w:type="dxa"/>
            <w:shd w:val="clear" w:color="auto" w:fill="FBE4D5" w:themeFill="accent2" w:themeFillTint="33"/>
          </w:tcPr>
          <w:p w14:paraId="4D37C2DA" w14:textId="77777777" w:rsidR="00A979B7" w:rsidRPr="002E4C19" w:rsidRDefault="00A979B7" w:rsidP="006D2B24">
            <w:pPr>
              <w:spacing w:before="120" w:after="120"/>
              <w:rPr>
                <w:ins w:id="298" w:author="Andrés Coitiño (WDC)" w:date="2021-06-03T15:11:00Z"/>
                <w:rFonts w:ascii="Segoe UI Symbol" w:hAnsi="Segoe UI Symbol" w:cs="Segoe UI Symbol"/>
                <w:lang w:val="es-ES"/>
                <w:rPrChange w:id="299" w:author="Andrés Coitiño (WDC)" w:date="2021-06-03T15:11:00Z">
                  <w:rPr>
                    <w:ins w:id="300" w:author="Andrés Coitiño (WDC)" w:date="2021-06-03T15:11:00Z"/>
                    <w:rFonts w:ascii="Segoe UI Symbol" w:hAnsi="Segoe UI Symbol" w:cs="Segoe UI Symbol"/>
                    <w:lang w:val="en-GB"/>
                  </w:rPr>
                </w:rPrChange>
              </w:rPr>
            </w:pPr>
          </w:p>
        </w:tc>
      </w:tr>
      <w:tr w:rsidR="006D2B24" w:rsidRPr="00B75489" w14:paraId="5BC728E6" w14:textId="77777777" w:rsidTr="008C244D">
        <w:tc>
          <w:tcPr>
            <w:tcW w:w="900" w:type="dxa"/>
            <w:shd w:val="clear" w:color="auto" w:fill="FBE4D5" w:themeFill="accent2" w:themeFillTint="33"/>
          </w:tcPr>
          <w:p w14:paraId="1BEC3717" w14:textId="77777777" w:rsidR="006D2B24" w:rsidRPr="00B75489" w:rsidRDefault="006D2B24" w:rsidP="006D2B24">
            <w:pPr>
              <w:spacing w:before="120" w:after="120"/>
              <w:rPr>
                <w:rFonts w:ascii="Arial" w:hAnsi="Arial" w:cs="Arial"/>
                <w:color w:val="000000"/>
                <w:lang w:val="en-GB"/>
              </w:rPr>
            </w:pPr>
            <w:r w:rsidRPr="00B75489">
              <w:rPr>
                <w:rFonts w:ascii="Arial" w:hAnsi="Arial" w:cs="Arial"/>
                <w:color w:val="000000"/>
                <w:lang w:val="en-GB"/>
              </w:rPr>
              <w:t>2</w:t>
            </w:r>
            <w:r w:rsidR="00FB43A7" w:rsidRPr="00B75489">
              <w:rPr>
                <w:rFonts w:ascii="Arial" w:hAnsi="Arial" w:cs="Arial"/>
                <w:color w:val="000000"/>
                <w:lang w:val="en-GB"/>
              </w:rPr>
              <w:t>.1</w:t>
            </w:r>
            <w:r w:rsidR="00A1506D" w:rsidRPr="00B75489">
              <w:rPr>
                <w:rFonts w:ascii="Arial" w:hAnsi="Arial" w:cs="Arial"/>
                <w:color w:val="000000"/>
                <w:lang w:val="en-GB"/>
              </w:rPr>
              <w:t>.</w:t>
            </w:r>
            <w:r w:rsidR="00107C30" w:rsidRPr="00B75489">
              <w:rPr>
                <w:rFonts w:ascii="Arial" w:hAnsi="Arial" w:cs="Arial"/>
                <w:color w:val="000000"/>
                <w:lang w:val="en-GB"/>
              </w:rPr>
              <w:t>10</w:t>
            </w:r>
          </w:p>
        </w:tc>
        <w:tc>
          <w:tcPr>
            <w:tcW w:w="5040" w:type="dxa"/>
            <w:shd w:val="clear" w:color="auto" w:fill="FBE4D5" w:themeFill="accent2" w:themeFillTint="33"/>
          </w:tcPr>
          <w:p w14:paraId="500A26AD" w14:textId="77777777" w:rsidR="006D2B24" w:rsidRPr="00797DBE" w:rsidRDefault="004C5E41" w:rsidP="004C5E41">
            <w:pPr>
              <w:spacing w:before="120" w:after="120"/>
              <w:rPr>
                <w:rFonts w:ascii="Arial" w:hAnsi="Arial" w:cs="Arial"/>
                <w:lang w:val="es-ES"/>
              </w:rPr>
            </w:pPr>
            <w:r w:rsidRPr="00B75489">
              <w:rPr>
                <w:rFonts w:ascii="Arial" w:hAnsi="Arial" w:cs="Arial"/>
                <w:lang w:val="es-ES_tradnl"/>
              </w:rPr>
              <w:t>Atención crónica domiciliaria (como rehabilitación o cuidados paliativos)</w:t>
            </w:r>
          </w:p>
          <w:p w14:paraId="307A92F7" w14:textId="77777777" w:rsidR="008C244D" w:rsidRPr="00797DBE" w:rsidRDefault="004C5E41" w:rsidP="00E37780">
            <w:pPr>
              <w:spacing w:before="120" w:after="120"/>
              <w:rPr>
                <w:rFonts w:ascii="Arial" w:hAnsi="Arial" w:cs="Arial"/>
                <w:b/>
                <w:lang w:val="es-ES"/>
              </w:rPr>
            </w:pPr>
            <w:r w:rsidRPr="00B75489">
              <w:rPr>
                <w:rFonts w:ascii="Arial" w:hAnsi="Arial" w:cs="Arial"/>
                <w:b/>
                <w:lang w:val="es-ES_tradnl"/>
              </w:rPr>
              <w:t>(Opciones específicas del país,</w:t>
            </w:r>
            <w:r w:rsidR="008C244D" w:rsidRPr="00797DBE">
              <w:rPr>
                <w:rFonts w:ascii="Arial" w:hAnsi="Arial" w:cs="Arial"/>
                <w:b/>
                <w:lang w:val="es-ES"/>
              </w:rPr>
              <w:t xml:space="preserve"> </w:t>
            </w:r>
            <w:r w:rsidRPr="00B75489">
              <w:rPr>
                <w:rFonts w:ascii="Arial" w:hAnsi="Arial" w:cs="Arial"/>
                <w:b/>
                <w:lang w:val="es-ES_tradnl"/>
              </w:rPr>
              <w:t>si procede)</w:t>
            </w:r>
          </w:p>
        </w:tc>
        <w:tc>
          <w:tcPr>
            <w:tcW w:w="1573" w:type="dxa"/>
            <w:shd w:val="clear" w:color="auto" w:fill="FBE4D5" w:themeFill="accent2" w:themeFillTint="33"/>
          </w:tcPr>
          <w:p w14:paraId="6964D895" w14:textId="77777777" w:rsidR="006D2B24" w:rsidRPr="00B75489" w:rsidRDefault="006D2B24" w:rsidP="006D2B24">
            <w:pPr>
              <w:spacing w:before="120" w:after="120"/>
              <w:rPr>
                <w:rFonts w:ascii="Arial" w:hAnsi="Arial" w:cs="Arial"/>
                <w:lang w:val="en-GB"/>
              </w:rPr>
            </w:pPr>
            <w:r w:rsidRPr="00B75489">
              <w:rPr>
                <w:rFonts w:ascii="Segoe UI Symbol" w:hAnsi="Segoe UI Symbol" w:cs="Segoe UI Symbol"/>
                <w:lang w:val="en-GB"/>
              </w:rPr>
              <w:t>☐</w:t>
            </w:r>
          </w:p>
        </w:tc>
        <w:tc>
          <w:tcPr>
            <w:tcW w:w="1559" w:type="dxa"/>
            <w:shd w:val="clear" w:color="auto" w:fill="FBE4D5" w:themeFill="accent2" w:themeFillTint="33"/>
          </w:tcPr>
          <w:p w14:paraId="5CD5B793" w14:textId="77777777" w:rsidR="006D2B24" w:rsidRPr="00B75489" w:rsidRDefault="006D2B24" w:rsidP="006D2B24">
            <w:pPr>
              <w:spacing w:before="120" w:after="120"/>
              <w:rPr>
                <w:rFonts w:ascii="Arial" w:hAnsi="Arial" w:cs="Arial"/>
                <w:lang w:val="en-GB"/>
              </w:rPr>
            </w:pPr>
            <w:r w:rsidRPr="00B75489">
              <w:rPr>
                <w:rFonts w:ascii="Segoe UI Symbol" w:hAnsi="Segoe UI Symbol" w:cs="Segoe UI Symbol"/>
                <w:lang w:val="en-GB"/>
              </w:rPr>
              <w:t>☐</w:t>
            </w:r>
          </w:p>
        </w:tc>
        <w:tc>
          <w:tcPr>
            <w:tcW w:w="1418" w:type="dxa"/>
            <w:shd w:val="clear" w:color="auto" w:fill="FBE4D5" w:themeFill="accent2" w:themeFillTint="33"/>
          </w:tcPr>
          <w:p w14:paraId="0DF06E61" w14:textId="77777777" w:rsidR="006D2B24" w:rsidRPr="00B75489" w:rsidRDefault="006D2B24" w:rsidP="006D2B24">
            <w:pPr>
              <w:spacing w:before="120" w:after="120"/>
              <w:rPr>
                <w:rFonts w:ascii="Arial" w:hAnsi="Arial" w:cs="Arial"/>
                <w:lang w:val="en-GB"/>
              </w:rPr>
            </w:pPr>
            <w:r w:rsidRPr="00B75489">
              <w:rPr>
                <w:rFonts w:ascii="Segoe UI Symbol" w:hAnsi="Segoe UI Symbol" w:cs="Segoe UI Symbol"/>
                <w:lang w:val="en-GB"/>
              </w:rPr>
              <w:t>☐</w:t>
            </w:r>
          </w:p>
        </w:tc>
      </w:tr>
    </w:tbl>
    <w:p w14:paraId="0278D919" w14:textId="77777777" w:rsidR="00BD15A1" w:rsidRPr="00B75489" w:rsidRDefault="00BD15A1" w:rsidP="00BD15A1">
      <w:pPr>
        <w:spacing w:after="0"/>
        <w:rPr>
          <w:rFonts w:ascii="Arial" w:hAnsi="Arial" w:cs="Arial"/>
          <w:lang w:val="en-GB"/>
        </w:rPr>
      </w:pPr>
    </w:p>
    <w:p w14:paraId="712D49E1" w14:textId="77777777" w:rsidR="00600B70" w:rsidRPr="00B75489" w:rsidRDefault="00600B70">
      <w:pPr>
        <w:rPr>
          <w:rFonts w:ascii="Arial" w:eastAsiaTheme="majorEastAsia" w:hAnsi="Arial" w:cs="Arial"/>
          <w:b/>
          <w:color w:val="5BB245"/>
          <w:sz w:val="28"/>
          <w:lang w:val="en-GB"/>
        </w:rPr>
      </w:pPr>
      <w:r w:rsidRPr="00B75489">
        <w:rPr>
          <w:rFonts w:ascii="Arial" w:hAnsi="Arial" w:cs="Arial"/>
          <w:lang w:val="en-GB"/>
        </w:rPr>
        <w:br w:type="page"/>
      </w:r>
    </w:p>
    <w:p w14:paraId="7178269D" w14:textId="77777777" w:rsidR="003C3D54" w:rsidRPr="00B75489" w:rsidRDefault="003C3D54" w:rsidP="00D00C4A">
      <w:pPr>
        <w:pStyle w:val="Ttulo1"/>
        <w:rPr>
          <w:lang w:val="en-GB"/>
        </w:rPr>
      </w:pPr>
    </w:p>
    <w:p w14:paraId="296E38C4" w14:textId="77777777" w:rsidR="002C6939" w:rsidRPr="00797DBE" w:rsidRDefault="004C5E41" w:rsidP="004C5E41">
      <w:pPr>
        <w:pStyle w:val="Ttulo1"/>
        <w:rPr>
          <w:lang w:val="es-ES"/>
        </w:rPr>
      </w:pPr>
      <w:bookmarkStart w:id="301" w:name="_Toc67040846"/>
      <w:r w:rsidRPr="00B75489">
        <w:rPr>
          <w:lang w:val="es-ES_tradnl"/>
        </w:rPr>
        <w:t>Sección 3.</w:t>
      </w:r>
      <w:r w:rsidR="002C6939" w:rsidRPr="00797DBE">
        <w:rPr>
          <w:lang w:val="es-ES"/>
        </w:rPr>
        <w:t xml:space="preserve"> </w:t>
      </w:r>
      <w:r w:rsidRPr="00B75489">
        <w:rPr>
          <w:lang w:val="es-ES_tradnl"/>
        </w:rPr>
        <w:t>Obstáculos para acceder a los servicios esenciales de salud en las comunidades</w:t>
      </w:r>
      <w:bookmarkEnd w:id="301"/>
      <w:r w:rsidR="002C6939" w:rsidRPr="00797DBE">
        <w:rPr>
          <w:lang w:val="es-ES"/>
        </w:rPr>
        <w:t xml:space="preserve"> </w:t>
      </w:r>
    </w:p>
    <w:p w14:paraId="0484880E" w14:textId="77777777" w:rsidR="002C6939" w:rsidRPr="00797DBE" w:rsidRDefault="004C5E41" w:rsidP="004C5E41">
      <w:pPr>
        <w:spacing w:before="120" w:after="0" w:line="260" w:lineRule="auto"/>
        <w:rPr>
          <w:rFonts w:ascii="Arial" w:hAnsi="Arial" w:cs="Arial"/>
          <w:lang w:val="es-ES"/>
        </w:rPr>
      </w:pPr>
      <w:r w:rsidRPr="00B75489">
        <w:rPr>
          <w:rFonts w:ascii="Arial" w:hAnsi="Arial" w:cs="Arial"/>
          <w:lang w:val="es-ES_tradnl"/>
        </w:rPr>
        <w:t>Ahora le haré preguntas sobre las dificultades que pueden encontrar las personas cuando necesitan servicios de salud.</w:t>
      </w:r>
      <w:r w:rsidR="00B443FA" w:rsidRPr="00797DBE">
        <w:rPr>
          <w:lang w:val="es-ES"/>
        </w:rPr>
        <w:t xml:space="preserve"> </w:t>
      </w:r>
      <w:r w:rsidRPr="00B75489">
        <w:rPr>
          <w:rFonts w:ascii="Arial" w:hAnsi="Arial" w:cs="Arial"/>
          <w:lang w:val="es-ES_tradnl"/>
        </w:rPr>
        <w:t>Las preguntas se refieren a la experiencia de las personas de la comunidad que usted representa o en la que trabaja, no a su propia experiencia personal.</w:t>
      </w:r>
    </w:p>
    <w:tbl>
      <w:tblPr>
        <w:tblStyle w:val="Tablaconcuadrcula"/>
        <w:tblW w:w="9923" w:type="dxa"/>
        <w:tblInd w:w="-5" w:type="dxa"/>
        <w:tblLayout w:type="fixed"/>
        <w:tblLook w:val="04A0" w:firstRow="1" w:lastRow="0" w:firstColumn="1" w:lastColumn="0" w:noHBand="0" w:noVBand="1"/>
      </w:tblPr>
      <w:tblGrid>
        <w:gridCol w:w="720"/>
        <w:gridCol w:w="3958"/>
        <w:gridCol w:w="5245"/>
      </w:tblGrid>
      <w:tr w:rsidR="00DA70EB" w:rsidRPr="00B75489" w14:paraId="3A681158" w14:textId="77777777" w:rsidTr="002831A5">
        <w:tc>
          <w:tcPr>
            <w:tcW w:w="720" w:type="dxa"/>
            <w:shd w:val="clear" w:color="auto" w:fill="auto"/>
          </w:tcPr>
          <w:p w14:paraId="6B64342F" w14:textId="77777777" w:rsidR="00DA70EB" w:rsidRPr="00B75489" w:rsidRDefault="004C5E41" w:rsidP="00E37780">
            <w:pPr>
              <w:spacing w:before="120" w:after="120"/>
              <w:rPr>
                <w:rFonts w:ascii="Arial" w:hAnsi="Arial" w:cs="Arial"/>
                <w:b/>
                <w:lang w:val="en-GB"/>
              </w:rPr>
            </w:pPr>
            <w:r w:rsidRPr="00B75489">
              <w:rPr>
                <w:rFonts w:ascii="Arial" w:hAnsi="Arial" w:cs="Arial"/>
                <w:b/>
                <w:lang w:val="es-ES_tradnl"/>
              </w:rPr>
              <w:t>N.°</w:t>
            </w:r>
          </w:p>
        </w:tc>
        <w:tc>
          <w:tcPr>
            <w:tcW w:w="3958" w:type="dxa"/>
            <w:shd w:val="clear" w:color="auto" w:fill="auto"/>
          </w:tcPr>
          <w:p w14:paraId="7E32EAA1" w14:textId="77777777" w:rsidR="00DA70EB" w:rsidRPr="00B75489" w:rsidRDefault="004C5E41" w:rsidP="00E37780">
            <w:pPr>
              <w:spacing w:before="120" w:after="120"/>
              <w:rPr>
                <w:rFonts w:ascii="Arial" w:hAnsi="Arial" w:cs="Arial"/>
                <w:lang w:val="en-GB"/>
              </w:rPr>
            </w:pPr>
            <w:r w:rsidRPr="00B75489">
              <w:rPr>
                <w:rFonts w:ascii="Arial" w:hAnsi="Arial" w:cs="Arial"/>
                <w:b/>
                <w:lang w:val="es-ES_tradnl"/>
              </w:rPr>
              <w:t>Pregunta</w:t>
            </w:r>
          </w:p>
        </w:tc>
        <w:tc>
          <w:tcPr>
            <w:tcW w:w="5245" w:type="dxa"/>
            <w:shd w:val="clear" w:color="auto" w:fill="auto"/>
          </w:tcPr>
          <w:p w14:paraId="02601090" w14:textId="77777777" w:rsidR="00DA70EB" w:rsidRPr="00B75489" w:rsidRDefault="004C5E41" w:rsidP="00E37780">
            <w:pPr>
              <w:spacing w:before="120" w:after="120"/>
              <w:rPr>
                <w:rFonts w:ascii="Arial" w:hAnsi="Arial" w:cs="Arial"/>
                <w:lang w:val="en-GB"/>
              </w:rPr>
            </w:pPr>
            <w:commentRangeStart w:id="302"/>
            <w:r w:rsidRPr="00B75489">
              <w:rPr>
                <w:rFonts w:ascii="Arial" w:hAnsi="Arial" w:cs="Arial"/>
                <w:b/>
                <w:lang w:val="es-ES_tradnl"/>
              </w:rPr>
              <w:t>Opciones de respuesta</w:t>
            </w:r>
            <w:commentRangeEnd w:id="302"/>
            <w:r w:rsidR="004E3A73">
              <w:rPr>
                <w:rStyle w:val="Refdecomentario"/>
              </w:rPr>
              <w:commentReference w:id="302"/>
            </w:r>
          </w:p>
        </w:tc>
      </w:tr>
      <w:tr w:rsidR="00DA70EB" w:rsidRPr="00B75489" w14:paraId="540F807C" w14:textId="77777777" w:rsidTr="003F46A2">
        <w:trPr>
          <w:trHeight w:val="7731"/>
        </w:trPr>
        <w:tc>
          <w:tcPr>
            <w:tcW w:w="720" w:type="dxa"/>
            <w:shd w:val="clear" w:color="auto" w:fill="auto"/>
          </w:tcPr>
          <w:p w14:paraId="456E3D2E" w14:textId="77777777" w:rsidR="00DA70EB" w:rsidRPr="00B75489" w:rsidRDefault="00DA70EB" w:rsidP="00B86489">
            <w:pPr>
              <w:spacing w:before="120" w:after="120"/>
              <w:rPr>
                <w:rFonts w:ascii="Arial" w:hAnsi="Arial" w:cs="Arial"/>
                <w:lang w:val="en-GB"/>
              </w:rPr>
            </w:pPr>
            <w:r w:rsidRPr="00B75489">
              <w:rPr>
                <w:rFonts w:ascii="Arial" w:hAnsi="Arial" w:cs="Arial"/>
                <w:lang w:val="en-GB"/>
              </w:rPr>
              <w:t>3.1</w:t>
            </w:r>
          </w:p>
        </w:tc>
        <w:tc>
          <w:tcPr>
            <w:tcW w:w="3958" w:type="dxa"/>
            <w:shd w:val="clear" w:color="auto" w:fill="auto"/>
          </w:tcPr>
          <w:p w14:paraId="312DE0E2" w14:textId="77777777" w:rsidR="00B637DA" w:rsidRPr="00797DBE" w:rsidRDefault="003F46A2" w:rsidP="003F46A2">
            <w:pPr>
              <w:spacing w:before="120" w:after="120"/>
              <w:rPr>
                <w:rFonts w:ascii="Arial" w:hAnsi="Arial" w:cs="Arial"/>
                <w:lang w:val="es-ES"/>
              </w:rPr>
            </w:pPr>
            <w:commentRangeStart w:id="303"/>
            <w:r w:rsidRPr="00B75489">
              <w:rPr>
                <w:rFonts w:ascii="Arial" w:hAnsi="Arial" w:cs="Arial"/>
                <w:lang w:val="es-ES_tradnl"/>
              </w:rPr>
              <w:t xml:space="preserve">En general, </w:t>
            </w:r>
            <w:commentRangeEnd w:id="303"/>
            <w:r w:rsidR="009F39CC">
              <w:rPr>
                <w:rStyle w:val="Refdecomentario"/>
              </w:rPr>
              <w:commentReference w:id="303"/>
            </w:r>
            <w:r w:rsidRPr="00B75489">
              <w:rPr>
                <w:rFonts w:ascii="Arial" w:hAnsi="Arial" w:cs="Arial"/>
                <w:lang w:val="es-ES_tradnl"/>
              </w:rPr>
              <w:t>antes de la pandemia de COVID-19, ¿cuáles eran los principales motivos por los que las personas no recibían los servicios de salud que necesitaban?</w:t>
            </w:r>
            <w:r w:rsidR="00303312" w:rsidRPr="00797DBE">
              <w:rPr>
                <w:rFonts w:ascii="Arial" w:hAnsi="Arial" w:cs="Arial"/>
                <w:lang w:val="es-ES"/>
              </w:rPr>
              <w:t xml:space="preserve"> </w:t>
            </w:r>
          </w:p>
          <w:p w14:paraId="48190968" w14:textId="77777777" w:rsidR="00DA70EB" w:rsidRPr="00797DBE" w:rsidRDefault="00DA70EB" w:rsidP="00B86489">
            <w:pPr>
              <w:spacing w:before="120" w:after="120"/>
              <w:rPr>
                <w:rFonts w:ascii="Arial" w:hAnsi="Arial" w:cs="Arial"/>
                <w:lang w:val="es-ES"/>
              </w:rPr>
            </w:pPr>
          </w:p>
          <w:p w14:paraId="038AA351" w14:textId="77777777" w:rsidR="00DA70EB" w:rsidRPr="00797DBE" w:rsidRDefault="003F46A2" w:rsidP="003F46A2">
            <w:pPr>
              <w:spacing w:before="120" w:after="120"/>
              <w:rPr>
                <w:rFonts w:ascii="Arial" w:hAnsi="Arial" w:cs="Arial"/>
                <w:lang w:val="es-ES"/>
              </w:rPr>
            </w:pPr>
            <w:r w:rsidRPr="00B75489">
              <w:rPr>
                <w:rFonts w:ascii="Arial" w:hAnsi="Arial" w:cs="Arial"/>
                <w:lang w:val="es-ES_tradnl"/>
              </w:rPr>
              <w:t>¿Alguno más?</w:t>
            </w:r>
            <w:r w:rsidR="00DA70EB" w:rsidRPr="00797DBE">
              <w:rPr>
                <w:rFonts w:ascii="Arial" w:hAnsi="Arial" w:cs="Arial"/>
                <w:lang w:val="es-ES"/>
              </w:rPr>
              <w:t xml:space="preserve"> </w:t>
            </w:r>
          </w:p>
          <w:p w14:paraId="78A8074E" w14:textId="77777777" w:rsidR="00DA70EB" w:rsidRPr="00797DBE" w:rsidRDefault="00DA70EB" w:rsidP="00B86489">
            <w:pPr>
              <w:spacing w:before="120" w:after="120"/>
              <w:rPr>
                <w:rFonts w:ascii="Arial" w:hAnsi="Arial" w:cs="Arial"/>
                <w:lang w:val="es-ES"/>
              </w:rPr>
            </w:pPr>
          </w:p>
          <w:p w14:paraId="612D33F8" w14:textId="77777777" w:rsidR="002E6D52" w:rsidRPr="00797DBE" w:rsidRDefault="003F46A2" w:rsidP="003F46A2">
            <w:pPr>
              <w:spacing w:before="120" w:after="120"/>
              <w:rPr>
                <w:rFonts w:ascii="Arial" w:hAnsi="Arial" w:cs="Arial"/>
                <w:b/>
                <w:lang w:val="es-ES"/>
              </w:rPr>
            </w:pPr>
            <w:r w:rsidRPr="00B75489">
              <w:rPr>
                <w:rFonts w:ascii="Arial" w:hAnsi="Arial" w:cs="Arial"/>
                <w:b/>
                <w:lang w:val="es-ES_tradnl"/>
              </w:rPr>
              <w:t>NO LEA LAS OPCIONES DE RESPUESTA EN VOZ ALTA.</w:t>
            </w:r>
            <w:r w:rsidR="00DA70EB" w:rsidRPr="00797DBE">
              <w:rPr>
                <w:rFonts w:ascii="Arial" w:hAnsi="Arial" w:cs="Arial"/>
                <w:b/>
                <w:lang w:val="es-ES"/>
              </w:rPr>
              <w:t xml:space="preserve"> </w:t>
            </w:r>
          </w:p>
          <w:p w14:paraId="1E2F9C05" w14:textId="77777777" w:rsidR="00DA70EB" w:rsidRPr="00797DBE" w:rsidRDefault="003F46A2" w:rsidP="00E37780">
            <w:pPr>
              <w:spacing w:before="120" w:after="120"/>
              <w:rPr>
                <w:rFonts w:ascii="Arial" w:hAnsi="Arial" w:cs="Arial"/>
                <w:b/>
                <w:lang w:val="es-ES"/>
              </w:rPr>
            </w:pPr>
            <w:r w:rsidRPr="00B75489">
              <w:rPr>
                <w:rFonts w:ascii="Arial" w:hAnsi="Arial" w:cs="Arial"/>
                <w:b/>
                <w:lang w:val="es-ES_tradnl"/>
              </w:rPr>
              <w:t>SELECCIONE TODAS LAS RESPUESTAS PERTINENTES.</w:t>
            </w:r>
            <w:r w:rsidR="00DA70EB" w:rsidRPr="00797DBE">
              <w:rPr>
                <w:rFonts w:ascii="Arial" w:hAnsi="Arial" w:cs="Arial"/>
                <w:b/>
                <w:lang w:val="es-ES"/>
              </w:rPr>
              <w:t xml:space="preserve"> </w:t>
            </w:r>
          </w:p>
        </w:tc>
        <w:tc>
          <w:tcPr>
            <w:tcW w:w="5245" w:type="dxa"/>
            <w:shd w:val="clear" w:color="auto" w:fill="auto"/>
          </w:tcPr>
          <w:p w14:paraId="23812703" w14:textId="77777777" w:rsidR="00600B70" w:rsidRPr="00B75489" w:rsidRDefault="003F46A2" w:rsidP="003F46A2">
            <w:pPr>
              <w:spacing w:before="120" w:after="120"/>
              <w:rPr>
                <w:rFonts w:ascii="Arial" w:hAnsi="Arial" w:cs="Arial"/>
                <w:i/>
                <w:lang w:val="en-GB"/>
              </w:rPr>
            </w:pPr>
            <w:r w:rsidRPr="00B75489">
              <w:rPr>
                <w:rFonts w:ascii="Arial" w:hAnsi="Arial" w:cs="Arial"/>
                <w:i/>
                <w:lang w:val="es-ES_tradnl"/>
              </w:rPr>
              <w:t>Motivos de información y culturales</w:t>
            </w:r>
          </w:p>
          <w:p w14:paraId="2CC26499" w14:textId="77777777" w:rsidR="00F85958"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No se conocen los servicios disponibles</w:t>
            </w:r>
            <w:r w:rsidR="00F85958" w:rsidRPr="00797DBE">
              <w:rPr>
                <w:rFonts w:ascii="Arial" w:hAnsi="Arial" w:cs="Arial"/>
                <w:lang w:val="es-ES"/>
              </w:rPr>
              <w:t xml:space="preserve"> </w:t>
            </w:r>
          </w:p>
          <w:p w14:paraId="389A1880" w14:textId="77777777" w:rsidR="0090676C"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 xml:space="preserve">Se prefiere la medicina tradicional o </w:t>
            </w:r>
            <w:commentRangeStart w:id="304"/>
            <w:r w:rsidRPr="00B75489">
              <w:rPr>
                <w:rFonts w:ascii="Arial" w:hAnsi="Arial" w:cs="Arial"/>
                <w:lang w:val="es-ES_tradnl"/>
              </w:rPr>
              <w:t>popular</w:t>
            </w:r>
            <w:commentRangeEnd w:id="304"/>
            <w:r w:rsidR="00C20B72">
              <w:rPr>
                <w:rStyle w:val="Refdecomentario"/>
              </w:rPr>
              <w:commentReference w:id="304"/>
            </w:r>
            <w:r w:rsidR="0090676C" w:rsidRPr="00797DBE">
              <w:rPr>
                <w:rFonts w:ascii="Arial" w:hAnsi="Arial" w:cs="Arial"/>
                <w:lang w:val="es-ES"/>
              </w:rPr>
              <w:t xml:space="preserve"> </w:t>
            </w:r>
          </w:p>
          <w:p w14:paraId="0AAAB4F4" w14:textId="77777777" w:rsidR="00600B70" w:rsidRPr="00797DBE" w:rsidRDefault="00600B70" w:rsidP="00B86489">
            <w:pPr>
              <w:pStyle w:val="Prrafodelista"/>
              <w:spacing w:before="120" w:after="120"/>
              <w:ind w:left="0"/>
              <w:rPr>
                <w:rFonts w:ascii="Arial" w:hAnsi="Arial" w:cs="Arial"/>
                <w:lang w:val="es-ES"/>
              </w:rPr>
            </w:pPr>
          </w:p>
          <w:p w14:paraId="51ECAEEF" w14:textId="77777777" w:rsidR="00600B70" w:rsidRPr="00797DBE" w:rsidRDefault="003F46A2" w:rsidP="003F46A2">
            <w:pPr>
              <w:spacing w:before="120" w:after="120"/>
              <w:rPr>
                <w:rFonts w:ascii="Arial" w:hAnsi="Arial" w:cs="Arial"/>
                <w:lang w:val="es-ES"/>
              </w:rPr>
            </w:pPr>
            <w:r w:rsidRPr="00B75489">
              <w:rPr>
                <w:rFonts w:ascii="Arial" w:hAnsi="Arial" w:cs="Arial"/>
                <w:i/>
                <w:lang w:val="es-ES_tradnl"/>
              </w:rPr>
              <w:t>Motivos relativos al acceso geográfico o al costo</w:t>
            </w:r>
            <w:r w:rsidR="00600B70" w:rsidRPr="00797DBE">
              <w:rPr>
                <w:rFonts w:ascii="Arial" w:hAnsi="Arial" w:cs="Arial"/>
                <w:i/>
                <w:lang w:val="es-ES"/>
              </w:rPr>
              <w:t xml:space="preserve"> </w:t>
            </w:r>
          </w:p>
          <w:p w14:paraId="7FFFECCC" w14:textId="77777777" w:rsidR="00303312"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El centro de salud está muy lejos</w:t>
            </w:r>
            <w:r w:rsidR="00303312" w:rsidRPr="00797DBE">
              <w:rPr>
                <w:rFonts w:ascii="Arial" w:hAnsi="Arial" w:cs="Arial"/>
                <w:lang w:val="es-ES"/>
              </w:rPr>
              <w:t xml:space="preserve"> </w:t>
            </w:r>
          </w:p>
          <w:p w14:paraId="182C567B" w14:textId="77777777" w:rsidR="00303312"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Falta de medios de transporte a los centros</w:t>
            </w:r>
            <w:r w:rsidR="00570104" w:rsidRPr="00797DBE">
              <w:rPr>
                <w:rFonts w:ascii="Arial" w:hAnsi="Arial" w:cs="Arial"/>
                <w:lang w:val="es-ES"/>
              </w:rPr>
              <w:t xml:space="preserve"> </w:t>
            </w:r>
          </w:p>
          <w:p w14:paraId="77FE76A2" w14:textId="77777777" w:rsidR="00F1077A"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Falta de medios de transporte para la derivación a otro centro</w:t>
            </w:r>
          </w:p>
          <w:p w14:paraId="781A2FC4" w14:textId="77777777" w:rsidR="00303312"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Tarifas de los servicios demasiado elevadas</w:t>
            </w:r>
            <w:r w:rsidR="00303312" w:rsidRPr="00797DBE">
              <w:rPr>
                <w:rFonts w:ascii="Arial" w:hAnsi="Arial" w:cs="Arial"/>
                <w:lang w:val="es-ES"/>
              </w:rPr>
              <w:t xml:space="preserve"> </w:t>
            </w:r>
          </w:p>
          <w:p w14:paraId="1FA7696B" w14:textId="77777777" w:rsidR="00600B70"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Se esperan pagos extraoficiales o sobornos</w:t>
            </w:r>
            <w:r w:rsidR="00303312" w:rsidRPr="00797DBE">
              <w:rPr>
                <w:rFonts w:ascii="Arial" w:hAnsi="Arial" w:cs="Arial"/>
                <w:lang w:val="es-ES"/>
              </w:rPr>
              <w:t xml:space="preserve"> </w:t>
            </w:r>
          </w:p>
          <w:p w14:paraId="7483E10B" w14:textId="77777777" w:rsidR="00600B70" w:rsidRPr="00797DBE" w:rsidRDefault="00600B70" w:rsidP="00B86489">
            <w:pPr>
              <w:spacing w:before="120" w:after="120"/>
              <w:rPr>
                <w:rFonts w:ascii="Arial" w:hAnsi="Arial" w:cs="Arial"/>
                <w:lang w:val="es-ES"/>
              </w:rPr>
            </w:pPr>
          </w:p>
          <w:p w14:paraId="025D6586" w14:textId="77777777" w:rsidR="00600B70" w:rsidRPr="00B75489" w:rsidRDefault="003F46A2" w:rsidP="003F46A2">
            <w:pPr>
              <w:spacing w:before="120" w:after="120"/>
              <w:rPr>
                <w:rFonts w:ascii="Arial" w:hAnsi="Arial" w:cs="Arial"/>
                <w:i/>
                <w:lang w:val="en-GB"/>
              </w:rPr>
            </w:pPr>
            <w:r w:rsidRPr="00B75489">
              <w:rPr>
                <w:rFonts w:ascii="Arial" w:hAnsi="Arial" w:cs="Arial"/>
                <w:i/>
                <w:lang w:val="es-ES_tradnl"/>
              </w:rPr>
              <w:t>Motivos relativos a los centros</w:t>
            </w:r>
            <w:r w:rsidR="00600B70" w:rsidRPr="00B75489">
              <w:rPr>
                <w:rFonts w:ascii="Arial" w:hAnsi="Arial" w:cs="Arial"/>
                <w:i/>
                <w:lang w:val="en-GB"/>
              </w:rPr>
              <w:t xml:space="preserve"> </w:t>
            </w:r>
          </w:p>
          <w:p w14:paraId="540C8957" w14:textId="77777777" w:rsidR="00F85958"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Percepción de falta de personal de salud en los centros</w:t>
            </w:r>
            <w:r w:rsidR="00F85958" w:rsidRPr="00797DBE">
              <w:rPr>
                <w:rFonts w:ascii="Arial" w:hAnsi="Arial" w:cs="Arial"/>
                <w:lang w:val="es-ES"/>
              </w:rPr>
              <w:t xml:space="preserve"> </w:t>
            </w:r>
          </w:p>
          <w:p w14:paraId="7FFDA944" w14:textId="77777777" w:rsidR="00F85958"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Percepción de falta de medicamentos en los centros</w:t>
            </w:r>
          </w:p>
          <w:p w14:paraId="4153A4AB" w14:textId="77777777" w:rsidR="00F85958"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Percepción de falta de equipos en los centros</w:t>
            </w:r>
          </w:p>
          <w:p w14:paraId="40E0FD7A" w14:textId="77777777" w:rsidR="00303312"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Percepción de falta de sensibilidad hacia los aspectos culturales o religiosos</w:t>
            </w:r>
          </w:p>
          <w:p w14:paraId="1269047E" w14:textId="77777777" w:rsidR="00303312"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Trabajadores de salud irrespetuosos en los centros</w:t>
            </w:r>
            <w:r w:rsidR="00303312" w:rsidRPr="00797DBE">
              <w:rPr>
                <w:rFonts w:ascii="Arial" w:hAnsi="Arial" w:cs="Arial"/>
                <w:lang w:val="es-ES"/>
              </w:rPr>
              <w:t xml:space="preserve"> </w:t>
            </w:r>
          </w:p>
          <w:p w14:paraId="61DE2113" w14:textId="77777777" w:rsidR="00F1077A"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Falta de confianza en el personal de salud o en los centros</w:t>
            </w:r>
            <w:r w:rsidR="00303312" w:rsidRPr="00797DBE">
              <w:rPr>
                <w:rFonts w:ascii="Arial" w:hAnsi="Arial" w:cs="Arial"/>
                <w:lang w:val="es-ES"/>
              </w:rPr>
              <w:t xml:space="preserve"> </w:t>
            </w:r>
          </w:p>
          <w:p w14:paraId="21A7C4CC" w14:textId="77777777" w:rsidR="0090676C" w:rsidRPr="00B75489" w:rsidRDefault="003F46A2" w:rsidP="003F46A2">
            <w:pPr>
              <w:pStyle w:val="Prrafodelista"/>
              <w:numPr>
                <w:ilvl w:val="0"/>
                <w:numId w:val="7"/>
              </w:numPr>
              <w:spacing w:before="120" w:after="120"/>
              <w:rPr>
                <w:rFonts w:ascii="Arial" w:hAnsi="Arial" w:cs="Arial"/>
                <w:lang w:val="en-GB"/>
              </w:rPr>
            </w:pPr>
            <w:r w:rsidRPr="00B75489">
              <w:rPr>
                <w:rFonts w:ascii="Arial" w:hAnsi="Arial" w:cs="Arial"/>
                <w:lang w:val="es-ES_tradnl"/>
              </w:rPr>
              <w:t>Discriminación de determinadas comunidades</w:t>
            </w:r>
            <w:r w:rsidR="0090676C" w:rsidRPr="00B75489">
              <w:rPr>
                <w:rFonts w:ascii="Arial" w:hAnsi="Arial" w:cs="Arial"/>
                <w:lang w:val="en-GB"/>
              </w:rPr>
              <w:t xml:space="preserve"> </w:t>
            </w:r>
          </w:p>
          <w:p w14:paraId="3C35995B" w14:textId="77777777" w:rsidR="00415B3B" w:rsidRPr="00B75489" w:rsidRDefault="003F46A2" w:rsidP="003F46A2">
            <w:pPr>
              <w:pStyle w:val="Prrafodelista"/>
              <w:numPr>
                <w:ilvl w:val="0"/>
                <w:numId w:val="7"/>
              </w:numPr>
              <w:spacing w:before="120" w:after="120"/>
              <w:rPr>
                <w:rFonts w:ascii="Arial" w:hAnsi="Arial" w:cs="Arial"/>
                <w:lang w:val="en-GB"/>
              </w:rPr>
            </w:pPr>
            <w:r w:rsidRPr="00B75489">
              <w:rPr>
                <w:rFonts w:ascii="Arial" w:hAnsi="Arial" w:cs="Arial"/>
                <w:lang w:val="es-ES_tradnl"/>
              </w:rPr>
              <w:t>Horario de apertura poco práctico</w:t>
            </w:r>
            <w:r w:rsidR="00415B3B" w:rsidRPr="00B75489">
              <w:rPr>
                <w:rFonts w:ascii="Arial" w:hAnsi="Arial" w:cs="Arial"/>
                <w:lang w:val="en-GB"/>
              </w:rPr>
              <w:t xml:space="preserve"> </w:t>
            </w:r>
          </w:p>
          <w:p w14:paraId="6F490A54" w14:textId="77777777" w:rsidR="00415B3B" w:rsidRPr="00B75489" w:rsidRDefault="003F46A2" w:rsidP="003F46A2">
            <w:pPr>
              <w:pStyle w:val="Prrafodelista"/>
              <w:numPr>
                <w:ilvl w:val="0"/>
                <w:numId w:val="7"/>
              </w:numPr>
              <w:spacing w:before="120" w:after="120"/>
              <w:rPr>
                <w:rFonts w:ascii="Arial" w:hAnsi="Arial" w:cs="Arial"/>
                <w:lang w:val="en-GB"/>
              </w:rPr>
            </w:pPr>
            <w:r w:rsidRPr="00B75489">
              <w:rPr>
                <w:rFonts w:ascii="Arial" w:hAnsi="Arial" w:cs="Arial"/>
                <w:lang w:val="es-ES_tradnl"/>
              </w:rPr>
              <w:t>Mucho tiempo de espera</w:t>
            </w:r>
            <w:r w:rsidR="00415B3B" w:rsidRPr="00B75489">
              <w:rPr>
                <w:rFonts w:ascii="Arial" w:hAnsi="Arial" w:cs="Arial"/>
                <w:lang w:val="en-GB"/>
              </w:rPr>
              <w:t xml:space="preserve"> </w:t>
            </w:r>
          </w:p>
          <w:p w14:paraId="601E2349" w14:textId="77777777" w:rsidR="0090676C" w:rsidRPr="00797DBE" w:rsidRDefault="003F46A2" w:rsidP="003F46A2">
            <w:pPr>
              <w:pStyle w:val="Prrafodelista"/>
              <w:numPr>
                <w:ilvl w:val="0"/>
                <w:numId w:val="7"/>
              </w:numPr>
              <w:spacing w:before="120" w:after="120"/>
              <w:rPr>
                <w:rFonts w:ascii="Arial" w:hAnsi="Arial" w:cs="Arial"/>
                <w:lang w:val="es-ES"/>
              </w:rPr>
            </w:pPr>
            <w:r w:rsidRPr="00B75489">
              <w:rPr>
                <w:rFonts w:ascii="Arial" w:hAnsi="Arial" w:cs="Arial"/>
                <w:lang w:val="es-ES_tradnl"/>
              </w:rPr>
              <w:t>Exclusión de determinadas personas por los requisitos administrativos (por ejemplo, empadronamiento en la localidad, nacionalidad)</w:t>
            </w:r>
            <w:r w:rsidR="0090676C" w:rsidRPr="00797DBE">
              <w:rPr>
                <w:rFonts w:ascii="Arial" w:hAnsi="Arial" w:cs="Arial"/>
                <w:lang w:val="es-ES"/>
              </w:rPr>
              <w:t xml:space="preserve"> </w:t>
            </w:r>
          </w:p>
          <w:p w14:paraId="7F3CA193" w14:textId="77777777" w:rsidR="00DA70EB" w:rsidRPr="00B75489" w:rsidRDefault="003F46A2" w:rsidP="00E37780">
            <w:pPr>
              <w:pStyle w:val="Prrafodelista"/>
              <w:numPr>
                <w:ilvl w:val="0"/>
                <w:numId w:val="7"/>
              </w:numPr>
              <w:spacing w:before="120" w:after="120"/>
              <w:rPr>
                <w:rFonts w:ascii="Arial" w:hAnsi="Arial" w:cs="Arial"/>
                <w:lang w:val="en-GB"/>
              </w:rPr>
            </w:pPr>
            <w:r w:rsidRPr="00B75489">
              <w:rPr>
                <w:rFonts w:ascii="Arial" w:hAnsi="Arial" w:cs="Arial"/>
                <w:lang w:val="es-ES_tradnl"/>
              </w:rPr>
              <w:t>Otro</w:t>
            </w:r>
          </w:p>
        </w:tc>
      </w:tr>
      <w:tr w:rsidR="00DA70EB" w:rsidRPr="00B75489" w14:paraId="73151EBD" w14:textId="77777777" w:rsidTr="002831A5">
        <w:tc>
          <w:tcPr>
            <w:tcW w:w="720" w:type="dxa"/>
            <w:shd w:val="clear" w:color="auto" w:fill="auto"/>
          </w:tcPr>
          <w:p w14:paraId="71C0E717" w14:textId="77777777" w:rsidR="00DA70EB" w:rsidRPr="00B75489" w:rsidRDefault="00A766F5" w:rsidP="00B86489">
            <w:pPr>
              <w:spacing w:before="120" w:after="120"/>
              <w:rPr>
                <w:rFonts w:ascii="Arial" w:hAnsi="Arial" w:cs="Arial"/>
                <w:lang w:val="en-GB"/>
              </w:rPr>
            </w:pPr>
            <w:r w:rsidRPr="00B75489">
              <w:rPr>
                <w:rFonts w:ascii="Arial" w:hAnsi="Arial" w:cs="Arial"/>
                <w:lang w:val="en-GB"/>
              </w:rPr>
              <w:t>3.2</w:t>
            </w:r>
          </w:p>
        </w:tc>
        <w:tc>
          <w:tcPr>
            <w:tcW w:w="3958" w:type="dxa"/>
            <w:shd w:val="clear" w:color="auto" w:fill="auto"/>
          </w:tcPr>
          <w:p w14:paraId="106E5997" w14:textId="77777777" w:rsidR="00863689" w:rsidRPr="00797DBE" w:rsidRDefault="003F46A2" w:rsidP="003F46A2">
            <w:pPr>
              <w:spacing w:before="120" w:after="120"/>
              <w:rPr>
                <w:rFonts w:ascii="Arial" w:hAnsi="Arial" w:cs="Arial"/>
                <w:lang w:val="es-ES"/>
              </w:rPr>
            </w:pPr>
            <w:r w:rsidRPr="00B75489">
              <w:rPr>
                <w:rFonts w:ascii="Arial" w:hAnsi="Arial" w:cs="Arial"/>
                <w:lang w:val="es-ES_tradnl"/>
              </w:rPr>
              <w:t>Durante la pandemia de COVID-19, ¿diría usted que la experiencia de las personas en cuanto a la atención de salud, en general, se ha mantenido estable, se ha visto moderadamente afectada o muy afectada?</w:t>
            </w:r>
            <w:r w:rsidR="0085195E" w:rsidRPr="00797DBE">
              <w:rPr>
                <w:rFonts w:ascii="Arial" w:hAnsi="Arial" w:cs="Arial"/>
                <w:lang w:val="es-ES"/>
              </w:rPr>
              <w:t xml:space="preserve"> </w:t>
            </w:r>
          </w:p>
          <w:p w14:paraId="746FAF9F" w14:textId="77777777" w:rsidR="00DA70EB" w:rsidRPr="00797DBE" w:rsidRDefault="003F46A2" w:rsidP="00E37780">
            <w:pPr>
              <w:spacing w:before="120" w:after="120"/>
              <w:rPr>
                <w:rFonts w:ascii="Arial" w:hAnsi="Arial" w:cs="Arial"/>
                <w:lang w:val="es-ES"/>
              </w:rPr>
            </w:pPr>
            <w:r w:rsidRPr="00B75489">
              <w:rPr>
                <w:rFonts w:ascii="Arial" w:hAnsi="Arial" w:cs="Arial"/>
                <w:lang w:val="es-ES_tradnl"/>
              </w:rPr>
              <w:t>La pregunta se refiere a todo tipo de servicios de salud, no solo a la atención de la COVID-19.</w:t>
            </w:r>
            <w:r w:rsidR="00570104" w:rsidRPr="00797DBE">
              <w:rPr>
                <w:rFonts w:ascii="Arial" w:hAnsi="Arial" w:cs="Arial"/>
                <w:lang w:val="es-ES"/>
              </w:rPr>
              <w:t xml:space="preserve"> </w:t>
            </w:r>
          </w:p>
        </w:tc>
        <w:tc>
          <w:tcPr>
            <w:tcW w:w="5245" w:type="dxa"/>
            <w:shd w:val="clear" w:color="auto" w:fill="auto"/>
          </w:tcPr>
          <w:p w14:paraId="7BB168AF" w14:textId="77777777" w:rsidR="005060E5" w:rsidRPr="00797DBE" w:rsidRDefault="003F46A2" w:rsidP="003F46A2">
            <w:pPr>
              <w:pStyle w:val="Prrafodelista"/>
              <w:numPr>
                <w:ilvl w:val="0"/>
                <w:numId w:val="26"/>
              </w:numPr>
              <w:spacing w:before="120" w:after="120"/>
              <w:rPr>
                <w:rFonts w:ascii="Arial" w:hAnsi="Arial" w:cs="Arial"/>
                <w:lang w:val="es-ES"/>
              </w:rPr>
            </w:pPr>
            <w:r w:rsidRPr="00B75489">
              <w:rPr>
                <w:rFonts w:ascii="Arial" w:hAnsi="Arial" w:cs="Arial"/>
                <w:lang w:val="es-ES_tradnl"/>
              </w:rPr>
              <w:t>Se ha mantenido estable (pase a la pregunta</w:t>
            </w:r>
            <w:r w:rsidR="002A2D9E">
              <w:rPr>
                <w:rFonts w:ascii="Arial" w:hAnsi="Arial" w:cs="Arial"/>
                <w:lang w:val="es-ES_tradnl"/>
              </w:rPr>
              <w:t> </w:t>
            </w:r>
            <w:r w:rsidRPr="00B75489">
              <w:rPr>
                <w:rFonts w:ascii="Arial" w:hAnsi="Arial" w:cs="Arial"/>
                <w:lang w:val="es-ES_tradnl"/>
              </w:rPr>
              <w:t>3.4)</w:t>
            </w:r>
          </w:p>
          <w:p w14:paraId="600A0093" w14:textId="77777777" w:rsidR="005060E5" w:rsidRPr="00B75489" w:rsidRDefault="003F46A2" w:rsidP="003F46A2">
            <w:pPr>
              <w:pStyle w:val="Prrafodelista"/>
              <w:numPr>
                <w:ilvl w:val="0"/>
                <w:numId w:val="26"/>
              </w:numPr>
              <w:spacing w:before="120" w:after="120"/>
              <w:rPr>
                <w:rFonts w:ascii="Arial" w:hAnsi="Arial" w:cs="Arial"/>
                <w:lang w:val="en-GB"/>
              </w:rPr>
            </w:pPr>
            <w:r w:rsidRPr="00B75489">
              <w:rPr>
                <w:rFonts w:ascii="Arial" w:hAnsi="Arial" w:cs="Arial"/>
                <w:lang w:val="es-ES_tradnl"/>
              </w:rPr>
              <w:t>Moderadamente afectada</w:t>
            </w:r>
          </w:p>
          <w:p w14:paraId="7AC5031B" w14:textId="77777777" w:rsidR="008D43D1" w:rsidRPr="00B75489" w:rsidRDefault="003F46A2" w:rsidP="00E37780">
            <w:pPr>
              <w:pStyle w:val="Prrafodelista"/>
              <w:numPr>
                <w:ilvl w:val="0"/>
                <w:numId w:val="26"/>
              </w:numPr>
              <w:rPr>
                <w:rFonts w:ascii="Arial" w:hAnsi="Arial" w:cs="Arial"/>
                <w:lang w:val="en-GB"/>
              </w:rPr>
            </w:pPr>
            <w:r w:rsidRPr="00B75489">
              <w:rPr>
                <w:rFonts w:ascii="Arial" w:hAnsi="Arial" w:cs="Arial"/>
                <w:lang w:val="es-ES_tradnl"/>
              </w:rPr>
              <w:t>Muy afectada</w:t>
            </w:r>
          </w:p>
        </w:tc>
      </w:tr>
      <w:tr w:rsidR="00A766F5" w:rsidRPr="00B75489" w14:paraId="375D1DF1" w14:textId="77777777" w:rsidTr="002831A5">
        <w:tc>
          <w:tcPr>
            <w:tcW w:w="720" w:type="dxa"/>
            <w:shd w:val="clear" w:color="auto" w:fill="auto"/>
          </w:tcPr>
          <w:p w14:paraId="0C492349" w14:textId="77777777" w:rsidR="00A766F5" w:rsidRPr="00B75489" w:rsidRDefault="00A766F5" w:rsidP="00B86489">
            <w:pPr>
              <w:spacing w:before="120" w:after="120"/>
              <w:rPr>
                <w:rFonts w:ascii="Arial" w:hAnsi="Arial" w:cs="Arial"/>
                <w:lang w:val="en-GB"/>
              </w:rPr>
            </w:pPr>
            <w:r w:rsidRPr="00B75489">
              <w:rPr>
                <w:rFonts w:ascii="Arial" w:hAnsi="Arial" w:cs="Arial"/>
                <w:lang w:val="en-GB"/>
              </w:rPr>
              <w:lastRenderedPageBreak/>
              <w:t>3.3</w:t>
            </w:r>
          </w:p>
        </w:tc>
        <w:tc>
          <w:tcPr>
            <w:tcW w:w="3958" w:type="dxa"/>
            <w:shd w:val="clear" w:color="auto" w:fill="auto"/>
          </w:tcPr>
          <w:p w14:paraId="6CDB6D46" w14:textId="5ACFA397" w:rsidR="0085649B" w:rsidRPr="00797DBE" w:rsidRDefault="003F46A2" w:rsidP="003F46A2">
            <w:pPr>
              <w:spacing w:before="120" w:after="120"/>
              <w:rPr>
                <w:rFonts w:ascii="Arial" w:hAnsi="Arial" w:cs="Arial"/>
                <w:lang w:val="es-ES"/>
              </w:rPr>
            </w:pPr>
            <w:r w:rsidRPr="00B75489">
              <w:rPr>
                <w:rFonts w:ascii="Arial" w:hAnsi="Arial" w:cs="Arial"/>
                <w:lang w:val="es-ES_tradnl"/>
              </w:rPr>
              <w:t xml:space="preserve">En relación con la situación actual, ¿cuáles son los principales motivos </w:t>
            </w:r>
            <w:ins w:id="305" w:author="Andrés Coitiño (WDC)" w:date="2021-05-27T13:00:00Z">
              <w:r w:rsidR="00570505">
                <w:rPr>
                  <w:rFonts w:ascii="Arial" w:hAnsi="Arial" w:cs="Arial"/>
                  <w:lang w:val="es-ES_tradnl"/>
                </w:rPr>
                <w:t xml:space="preserve">relacionados </w:t>
              </w:r>
              <w:r w:rsidR="000027F6">
                <w:rPr>
                  <w:rFonts w:ascii="Arial" w:hAnsi="Arial" w:cs="Arial"/>
                  <w:lang w:val="es-ES_tradnl"/>
                </w:rPr>
                <w:t xml:space="preserve">a la información y recomendaciones del gobierno </w:t>
              </w:r>
            </w:ins>
            <w:r w:rsidRPr="00B75489">
              <w:rPr>
                <w:rFonts w:ascii="Arial" w:hAnsi="Arial" w:cs="Arial"/>
                <w:lang w:val="es-ES_tradnl"/>
              </w:rPr>
              <w:t>por los que las personas no reciben los servicios de salud que necesitan?</w:t>
            </w:r>
            <w:r w:rsidR="00A7065E" w:rsidRPr="00797DBE">
              <w:rPr>
                <w:rFonts w:ascii="Arial" w:hAnsi="Arial" w:cs="Arial"/>
                <w:lang w:val="es-ES"/>
              </w:rPr>
              <w:t xml:space="preserve"> </w:t>
            </w:r>
          </w:p>
          <w:p w14:paraId="38FC1AC1" w14:textId="77777777" w:rsidR="00B46AE9" w:rsidRPr="00797DBE" w:rsidRDefault="00B46AE9" w:rsidP="00B86489">
            <w:pPr>
              <w:spacing w:before="120" w:after="120"/>
              <w:rPr>
                <w:rFonts w:ascii="Arial" w:hAnsi="Arial" w:cs="Arial"/>
                <w:lang w:val="es-ES"/>
              </w:rPr>
            </w:pPr>
          </w:p>
          <w:p w14:paraId="3A9B2F90" w14:textId="77777777" w:rsidR="00F877C7" w:rsidRPr="00797DBE" w:rsidRDefault="003F46A2" w:rsidP="003F46A2">
            <w:pPr>
              <w:spacing w:before="120" w:after="120"/>
              <w:rPr>
                <w:rFonts w:ascii="Arial" w:hAnsi="Arial" w:cs="Arial"/>
                <w:lang w:val="es-ES"/>
              </w:rPr>
            </w:pPr>
            <w:r w:rsidRPr="00B75489">
              <w:rPr>
                <w:rFonts w:ascii="Arial" w:hAnsi="Arial" w:cs="Arial"/>
                <w:lang w:val="es-ES_tradnl"/>
              </w:rPr>
              <w:t>¿Alguno más?</w:t>
            </w:r>
            <w:r w:rsidR="00F877C7" w:rsidRPr="00797DBE">
              <w:rPr>
                <w:rFonts w:ascii="Arial" w:hAnsi="Arial" w:cs="Arial"/>
                <w:lang w:val="es-ES"/>
              </w:rPr>
              <w:t xml:space="preserve"> </w:t>
            </w:r>
          </w:p>
          <w:p w14:paraId="6E7C6BCB" w14:textId="77777777" w:rsidR="0085649B" w:rsidRPr="00797DBE" w:rsidRDefault="0085649B" w:rsidP="00B86489">
            <w:pPr>
              <w:spacing w:before="120" w:after="120"/>
              <w:rPr>
                <w:rFonts w:ascii="Arial" w:hAnsi="Arial" w:cs="Arial"/>
                <w:lang w:val="es-ES"/>
              </w:rPr>
            </w:pPr>
          </w:p>
          <w:p w14:paraId="36404BB3" w14:textId="77777777" w:rsidR="00AD2922" w:rsidRPr="00797DBE" w:rsidRDefault="003F46A2" w:rsidP="003F46A2">
            <w:pPr>
              <w:spacing w:before="120" w:after="120"/>
              <w:rPr>
                <w:rFonts w:ascii="Arial" w:hAnsi="Arial" w:cs="Arial"/>
                <w:b/>
                <w:lang w:val="es-ES"/>
              </w:rPr>
            </w:pPr>
            <w:r w:rsidRPr="00B75489">
              <w:rPr>
                <w:rFonts w:ascii="Arial" w:hAnsi="Arial" w:cs="Arial"/>
                <w:b/>
                <w:lang w:val="es-ES_tradnl"/>
              </w:rPr>
              <w:t>NO LEA LAS OPCIONES DE RESPUESTA EN VOZ ALTA.</w:t>
            </w:r>
            <w:r w:rsidR="004E7BF7" w:rsidRPr="00797DBE">
              <w:rPr>
                <w:rFonts w:ascii="Arial" w:hAnsi="Arial" w:cs="Arial"/>
                <w:b/>
                <w:lang w:val="es-ES"/>
              </w:rPr>
              <w:t xml:space="preserve"> </w:t>
            </w:r>
          </w:p>
          <w:p w14:paraId="5BA4DCBB" w14:textId="77777777" w:rsidR="0085649B" w:rsidRPr="00797DBE" w:rsidRDefault="003F46A2" w:rsidP="003F46A2">
            <w:pPr>
              <w:spacing w:before="120" w:after="120"/>
              <w:rPr>
                <w:rFonts w:ascii="Arial" w:hAnsi="Arial" w:cs="Arial"/>
                <w:b/>
                <w:lang w:val="es-ES"/>
              </w:rPr>
            </w:pPr>
            <w:r w:rsidRPr="00B75489">
              <w:rPr>
                <w:rFonts w:ascii="Arial" w:hAnsi="Arial" w:cs="Arial"/>
                <w:b/>
                <w:lang w:val="es-ES_tradnl"/>
              </w:rPr>
              <w:t>SELECCIONE TODAS LAS RESPUESTAS PERTINENTES.</w:t>
            </w:r>
          </w:p>
          <w:p w14:paraId="5EB4CF71" w14:textId="77777777" w:rsidR="0085649B" w:rsidRPr="00797DBE" w:rsidRDefault="0085649B" w:rsidP="00B86489">
            <w:pPr>
              <w:spacing w:before="120" w:after="120"/>
              <w:rPr>
                <w:rFonts w:ascii="Arial" w:hAnsi="Arial" w:cs="Arial"/>
                <w:lang w:val="es-ES"/>
              </w:rPr>
            </w:pPr>
            <w:r w:rsidRPr="00797DBE">
              <w:rPr>
                <w:rFonts w:ascii="Arial" w:hAnsi="Arial" w:cs="Arial"/>
                <w:lang w:val="es-ES"/>
              </w:rPr>
              <w:t xml:space="preserve"> </w:t>
            </w:r>
          </w:p>
          <w:p w14:paraId="59871643" w14:textId="77777777" w:rsidR="00F1077A" w:rsidRPr="00797DBE" w:rsidRDefault="00F1077A" w:rsidP="00415B3B">
            <w:pPr>
              <w:spacing w:before="120" w:after="120"/>
              <w:rPr>
                <w:rFonts w:ascii="Arial" w:hAnsi="Arial" w:cs="Arial"/>
                <w:lang w:val="es-ES"/>
              </w:rPr>
            </w:pPr>
          </w:p>
        </w:tc>
        <w:tc>
          <w:tcPr>
            <w:tcW w:w="5245" w:type="dxa"/>
            <w:shd w:val="clear" w:color="auto" w:fill="auto"/>
          </w:tcPr>
          <w:p w14:paraId="2E6DFDFB" w14:textId="77777777" w:rsidR="00600B70" w:rsidRPr="00797DBE" w:rsidRDefault="003F46A2" w:rsidP="003F46A2">
            <w:pPr>
              <w:spacing w:before="120" w:after="120"/>
              <w:rPr>
                <w:rFonts w:ascii="Arial" w:hAnsi="Arial" w:cs="Arial"/>
                <w:i/>
                <w:lang w:val="es-ES"/>
              </w:rPr>
            </w:pPr>
            <w:commentRangeStart w:id="306"/>
            <w:r w:rsidRPr="00B75489">
              <w:rPr>
                <w:rFonts w:ascii="Arial" w:hAnsi="Arial" w:cs="Arial"/>
                <w:i/>
                <w:lang w:val="es-ES_tradnl"/>
              </w:rPr>
              <w:t xml:space="preserve">Motivos </w:t>
            </w:r>
            <w:commentRangeStart w:id="307"/>
            <w:r w:rsidRPr="00B75489">
              <w:rPr>
                <w:rFonts w:ascii="Arial" w:hAnsi="Arial" w:cs="Arial"/>
                <w:i/>
                <w:lang w:val="es-ES_tradnl"/>
              </w:rPr>
              <w:t>relativos</w:t>
            </w:r>
            <w:commentRangeEnd w:id="307"/>
            <w:r w:rsidR="00311659">
              <w:rPr>
                <w:rStyle w:val="Refdecomentario"/>
              </w:rPr>
              <w:commentReference w:id="307"/>
            </w:r>
            <w:r w:rsidRPr="00B75489">
              <w:rPr>
                <w:rFonts w:ascii="Arial" w:hAnsi="Arial" w:cs="Arial"/>
                <w:i/>
                <w:lang w:val="es-ES_tradnl"/>
              </w:rPr>
              <w:t xml:space="preserve"> a la información, la percepción y las recomendaciones del gobierno</w:t>
            </w:r>
            <w:commentRangeEnd w:id="306"/>
            <w:r w:rsidR="0098288E">
              <w:rPr>
                <w:rStyle w:val="Refdecomentario"/>
              </w:rPr>
              <w:commentReference w:id="306"/>
            </w:r>
          </w:p>
          <w:p w14:paraId="4CB54067" w14:textId="77777777" w:rsidR="0085649B"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Miedo a contraer la COVID-19 en los centros</w:t>
            </w:r>
            <w:r w:rsidR="0085649B" w:rsidRPr="00797DBE">
              <w:rPr>
                <w:rFonts w:ascii="Arial" w:hAnsi="Arial" w:cs="Arial"/>
                <w:lang w:val="es-ES"/>
              </w:rPr>
              <w:t xml:space="preserve"> </w:t>
            </w:r>
          </w:p>
          <w:p w14:paraId="60748E6D" w14:textId="77777777" w:rsidR="0085649B"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Miedo a contraer la COVID-19 por salir de casa</w:t>
            </w:r>
            <w:r w:rsidR="0085649B" w:rsidRPr="00797DBE">
              <w:rPr>
                <w:rFonts w:ascii="Arial" w:hAnsi="Arial" w:cs="Arial"/>
                <w:lang w:val="es-ES"/>
              </w:rPr>
              <w:t xml:space="preserve"> </w:t>
            </w:r>
          </w:p>
          <w:p w14:paraId="7288D1B9" w14:textId="77777777" w:rsidR="0085649B"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Recomendación a la población de evitar acudir a los centros por enfermedades leves durante la pandemia</w:t>
            </w:r>
          </w:p>
          <w:p w14:paraId="05E29627" w14:textId="77777777" w:rsidR="0085649B"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Recomendación a la población de aplazar las visitas para atención periódica hasta nuevo aviso durante la pandemia</w:t>
            </w:r>
          </w:p>
          <w:p w14:paraId="60A71807" w14:textId="77777777" w:rsidR="00600B70" w:rsidRPr="00797DBE" w:rsidRDefault="003F46A2" w:rsidP="003F46A2">
            <w:pPr>
              <w:pStyle w:val="Prrafodelista"/>
              <w:numPr>
                <w:ilvl w:val="0"/>
                <w:numId w:val="8"/>
              </w:numPr>
              <w:spacing w:before="120" w:after="120"/>
              <w:rPr>
                <w:rFonts w:ascii="Arial" w:hAnsi="Arial" w:cs="Arial"/>
                <w:i/>
                <w:lang w:val="es-ES"/>
              </w:rPr>
            </w:pPr>
            <w:r w:rsidRPr="00B75489">
              <w:rPr>
                <w:rFonts w:ascii="Arial" w:hAnsi="Arial" w:cs="Arial"/>
                <w:lang w:val="es-ES_tradnl"/>
              </w:rPr>
              <w:t>Desconocimiento de dónde acudir para recibir atención de salud durante la pandemia</w:t>
            </w:r>
            <w:r w:rsidR="0085649B" w:rsidRPr="00797DBE">
              <w:rPr>
                <w:rFonts w:ascii="Arial" w:hAnsi="Arial" w:cs="Arial"/>
                <w:lang w:val="es-ES"/>
              </w:rPr>
              <w:t xml:space="preserve"> </w:t>
            </w:r>
          </w:p>
          <w:p w14:paraId="0551B7C9" w14:textId="77777777" w:rsidR="00600B70" w:rsidRPr="00797DBE" w:rsidRDefault="003F46A2" w:rsidP="003F46A2">
            <w:pPr>
              <w:spacing w:before="120" w:after="120"/>
              <w:rPr>
                <w:rFonts w:ascii="Arial" w:hAnsi="Arial" w:cs="Arial"/>
                <w:i/>
                <w:lang w:val="es-ES"/>
              </w:rPr>
            </w:pPr>
            <w:r w:rsidRPr="00B75489">
              <w:rPr>
                <w:rFonts w:ascii="Arial" w:hAnsi="Arial" w:cs="Arial"/>
                <w:i/>
                <w:lang w:val="es-ES_tradnl"/>
              </w:rPr>
              <w:t>Motivos relativos al acceso geográfico o al costo</w:t>
            </w:r>
          </w:p>
          <w:p w14:paraId="2B045B6F" w14:textId="77777777" w:rsidR="00F81826"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Confinamiento, toque de queda u orden de permanecer en casa</w:t>
            </w:r>
            <w:r w:rsidR="00F81826" w:rsidRPr="00797DBE">
              <w:rPr>
                <w:rFonts w:ascii="Arial" w:hAnsi="Arial" w:cs="Arial"/>
                <w:lang w:val="es-ES"/>
              </w:rPr>
              <w:t xml:space="preserve"> </w:t>
            </w:r>
          </w:p>
          <w:p w14:paraId="61347AC1" w14:textId="77777777" w:rsidR="00F81826" w:rsidRPr="00B75489" w:rsidRDefault="003F46A2" w:rsidP="003F46A2">
            <w:pPr>
              <w:pStyle w:val="Prrafodelista"/>
              <w:numPr>
                <w:ilvl w:val="0"/>
                <w:numId w:val="8"/>
              </w:numPr>
              <w:spacing w:before="120" w:after="120"/>
              <w:rPr>
                <w:rFonts w:ascii="Arial" w:hAnsi="Arial" w:cs="Arial"/>
                <w:lang w:val="en-GB"/>
              </w:rPr>
            </w:pPr>
            <w:r w:rsidRPr="00B75489">
              <w:rPr>
                <w:rFonts w:ascii="Arial" w:hAnsi="Arial" w:cs="Arial"/>
                <w:lang w:val="es-ES_tradnl"/>
              </w:rPr>
              <w:t>Alteración del transporte público</w:t>
            </w:r>
          </w:p>
          <w:p w14:paraId="35561841" w14:textId="77777777" w:rsidR="00F81826"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Reducción de los ingresos familiares durante la pandemia</w:t>
            </w:r>
          </w:p>
          <w:p w14:paraId="42ED3CCC" w14:textId="77777777" w:rsidR="00F81826"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Pérdida del seguro médico durante la pandemia</w:t>
            </w:r>
            <w:r w:rsidR="00F81826" w:rsidRPr="00797DBE">
              <w:rPr>
                <w:rFonts w:ascii="Arial" w:hAnsi="Arial" w:cs="Arial"/>
                <w:lang w:val="es-ES"/>
              </w:rPr>
              <w:t xml:space="preserve"> </w:t>
            </w:r>
          </w:p>
          <w:p w14:paraId="22422704" w14:textId="77777777" w:rsidR="00F81826"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Mayor costo debido a la ausencia del profesional de salud habitual (por ejemplo, se necesita acudir a profesionales que cobran tarifas más altas)</w:t>
            </w:r>
          </w:p>
          <w:p w14:paraId="5EDF942D" w14:textId="77777777" w:rsidR="00B46AE9" w:rsidRPr="00797DBE" w:rsidRDefault="003F46A2" w:rsidP="003F46A2">
            <w:pPr>
              <w:spacing w:before="120" w:after="120"/>
              <w:rPr>
                <w:rFonts w:ascii="Arial" w:hAnsi="Arial" w:cs="Arial"/>
                <w:iCs/>
                <w:lang w:val="es-ES"/>
              </w:rPr>
            </w:pPr>
            <w:r w:rsidRPr="00B75489">
              <w:rPr>
                <w:rFonts w:ascii="Arial" w:hAnsi="Arial" w:cs="Arial"/>
                <w:i/>
                <w:lang w:val="es-ES_tradnl"/>
              </w:rPr>
              <w:t>Motivos relativos a los centros de salud</w:t>
            </w:r>
          </w:p>
          <w:p w14:paraId="42446661" w14:textId="77777777" w:rsidR="00F81826"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Cierre de los centros debido a la COVID-19</w:t>
            </w:r>
          </w:p>
          <w:p w14:paraId="55185D85" w14:textId="77777777" w:rsidR="00F81826"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Reducción o modificación del horario de apertura de los centros debido a la COVID-19</w:t>
            </w:r>
          </w:p>
          <w:p w14:paraId="22C89FB2" w14:textId="77777777" w:rsidR="00F81826" w:rsidRPr="00797DBE" w:rsidRDefault="003F46A2" w:rsidP="003F46A2">
            <w:pPr>
              <w:pStyle w:val="Prrafodelista"/>
              <w:numPr>
                <w:ilvl w:val="0"/>
                <w:numId w:val="8"/>
              </w:numPr>
              <w:spacing w:before="120" w:after="120"/>
              <w:rPr>
                <w:rFonts w:ascii="Arial" w:hAnsi="Arial" w:cs="Arial"/>
                <w:lang w:val="es-ES"/>
              </w:rPr>
            </w:pPr>
            <w:r w:rsidRPr="00B75489">
              <w:rPr>
                <w:rFonts w:ascii="Arial" w:hAnsi="Arial" w:cs="Arial"/>
                <w:lang w:val="es-ES_tradnl"/>
              </w:rPr>
              <w:t>Suspensión de determinados servicios de los centros debido a la COVID-19</w:t>
            </w:r>
          </w:p>
          <w:p w14:paraId="05A3241E" w14:textId="141971BE" w:rsidR="00F81826" w:rsidRPr="00797DBE" w:rsidRDefault="003F46A2" w:rsidP="00F14DE8">
            <w:pPr>
              <w:pStyle w:val="Prrafodelista"/>
              <w:numPr>
                <w:ilvl w:val="0"/>
                <w:numId w:val="8"/>
              </w:numPr>
              <w:spacing w:before="120" w:after="120"/>
              <w:rPr>
                <w:rFonts w:ascii="Arial" w:hAnsi="Arial" w:cs="Arial"/>
                <w:lang w:val="es-ES"/>
              </w:rPr>
            </w:pPr>
            <w:r w:rsidRPr="00B75489">
              <w:rPr>
                <w:rFonts w:ascii="Arial" w:hAnsi="Arial" w:cs="Arial"/>
                <w:lang w:val="es-ES_tradnl"/>
              </w:rPr>
              <w:t xml:space="preserve">Alteraciones o deficiencias en los servicios de los centros debido a la COVID-19 </w:t>
            </w:r>
            <w:commentRangeStart w:id="308"/>
            <w:r w:rsidRPr="00B75489">
              <w:rPr>
                <w:rFonts w:ascii="Arial" w:hAnsi="Arial" w:cs="Arial"/>
                <w:lang w:val="es-ES_tradnl"/>
              </w:rPr>
              <w:t xml:space="preserve">(escasez de medicamentos, </w:t>
            </w:r>
            <w:ins w:id="309" w:author="Andrés Coitiño (WDC)" w:date="2021-06-03T15:14:00Z">
              <w:r w:rsidR="005143B0">
                <w:rPr>
                  <w:rFonts w:ascii="Arial" w:hAnsi="Arial" w:cs="Arial"/>
                  <w:lang w:val="es-ES_tradnl"/>
                </w:rPr>
                <w:t xml:space="preserve">hemoderivados, </w:t>
              </w:r>
            </w:ins>
            <w:r w:rsidRPr="00B75489">
              <w:rPr>
                <w:rFonts w:ascii="Arial" w:hAnsi="Arial" w:cs="Arial"/>
                <w:lang w:val="es-ES_tradnl"/>
              </w:rPr>
              <w:t>productos básicos o personal)</w:t>
            </w:r>
            <w:commentRangeEnd w:id="308"/>
            <w:r w:rsidR="00A631A4">
              <w:rPr>
                <w:rStyle w:val="Refdecomentario"/>
              </w:rPr>
              <w:commentReference w:id="308"/>
            </w:r>
          </w:p>
          <w:p w14:paraId="5EAD4C11" w14:textId="77777777" w:rsidR="00A766F5" w:rsidRPr="00797DBE" w:rsidRDefault="00F14DE8" w:rsidP="00F14DE8">
            <w:pPr>
              <w:pStyle w:val="Prrafodelista"/>
              <w:numPr>
                <w:ilvl w:val="0"/>
                <w:numId w:val="8"/>
              </w:numPr>
              <w:spacing w:before="120" w:after="120"/>
              <w:rPr>
                <w:rFonts w:ascii="Arial" w:hAnsi="Arial" w:cs="Arial"/>
                <w:lang w:val="es-ES"/>
              </w:rPr>
            </w:pPr>
            <w:r w:rsidRPr="00B75489">
              <w:rPr>
                <w:rFonts w:ascii="Arial" w:hAnsi="Arial" w:cs="Arial"/>
                <w:lang w:val="es-ES_tradnl"/>
              </w:rPr>
              <w:t>Mayor tiempo de espera en los centros debido a la situación actual de crisis</w:t>
            </w:r>
            <w:r w:rsidR="00F81826" w:rsidRPr="00797DBE">
              <w:rPr>
                <w:rFonts w:ascii="Arial" w:hAnsi="Arial" w:cs="Arial"/>
                <w:lang w:val="es-ES"/>
              </w:rPr>
              <w:t xml:space="preserve"> </w:t>
            </w:r>
          </w:p>
          <w:p w14:paraId="394C18B8" w14:textId="77777777" w:rsidR="00F81826" w:rsidRPr="00B75489" w:rsidRDefault="00F14DE8" w:rsidP="00E37780">
            <w:pPr>
              <w:pStyle w:val="Prrafodelista"/>
              <w:numPr>
                <w:ilvl w:val="0"/>
                <w:numId w:val="8"/>
              </w:numPr>
              <w:spacing w:before="120" w:after="120"/>
              <w:rPr>
                <w:rFonts w:ascii="Arial" w:hAnsi="Arial" w:cs="Arial"/>
                <w:lang w:val="en-GB"/>
              </w:rPr>
            </w:pPr>
            <w:commentRangeStart w:id="310"/>
            <w:r w:rsidRPr="00B75489">
              <w:rPr>
                <w:rFonts w:ascii="Arial" w:hAnsi="Arial" w:cs="Arial"/>
                <w:lang w:val="es-ES_tradnl"/>
              </w:rPr>
              <w:t>Otro</w:t>
            </w:r>
            <w:commentRangeEnd w:id="310"/>
            <w:r w:rsidR="00CA459E">
              <w:rPr>
                <w:rStyle w:val="Refdecomentario"/>
              </w:rPr>
              <w:commentReference w:id="310"/>
            </w:r>
          </w:p>
        </w:tc>
      </w:tr>
      <w:tr w:rsidR="0090676C" w:rsidRPr="00A537F0" w14:paraId="19043E27" w14:textId="77777777" w:rsidTr="008C244D">
        <w:tc>
          <w:tcPr>
            <w:tcW w:w="720" w:type="dxa"/>
            <w:shd w:val="clear" w:color="auto" w:fill="auto"/>
          </w:tcPr>
          <w:p w14:paraId="0A526AE4" w14:textId="77777777" w:rsidR="0090676C" w:rsidRPr="00B75489" w:rsidRDefault="00EF3FC8" w:rsidP="00D667DA">
            <w:pPr>
              <w:spacing w:before="120" w:after="120"/>
              <w:rPr>
                <w:rFonts w:ascii="Arial" w:hAnsi="Arial" w:cs="Arial"/>
                <w:lang w:val="en-GB"/>
              </w:rPr>
            </w:pPr>
            <w:r w:rsidRPr="00B75489">
              <w:rPr>
                <w:rFonts w:ascii="Arial" w:hAnsi="Arial" w:cs="Arial"/>
                <w:lang w:val="en-GB"/>
              </w:rPr>
              <w:t>3.</w:t>
            </w:r>
            <w:r w:rsidR="00540F3E" w:rsidRPr="00B75489">
              <w:rPr>
                <w:rFonts w:ascii="Arial" w:hAnsi="Arial" w:cs="Arial"/>
                <w:lang w:val="en-GB"/>
              </w:rPr>
              <w:t>4</w:t>
            </w:r>
          </w:p>
        </w:tc>
        <w:tc>
          <w:tcPr>
            <w:tcW w:w="3958" w:type="dxa"/>
            <w:shd w:val="clear" w:color="auto" w:fill="auto"/>
          </w:tcPr>
          <w:p w14:paraId="16DB531F" w14:textId="77777777" w:rsidR="0090676C" w:rsidRPr="00797DBE" w:rsidRDefault="00F14DE8" w:rsidP="00F14DE8">
            <w:pPr>
              <w:spacing w:before="120" w:after="120"/>
              <w:rPr>
                <w:rFonts w:ascii="Arial" w:hAnsi="Arial" w:cs="Arial"/>
                <w:lang w:val="es-ES"/>
              </w:rPr>
            </w:pPr>
            <w:r w:rsidRPr="00B75489">
              <w:rPr>
                <w:rFonts w:ascii="Arial" w:hAnsi="Arial" w:cs="Arial"/>
                <w:lang w:val="es-ES_tradnl"/>
              </w:rPr>
              <w:t>Actualmente, cuando las personas de la comunidad se sienten mal, ¿</w:t>
            </w:r>
            <w:commentRangeStart w:id="311"/>
            <w:commentRangeStart w:id="312"/>
            <w:r w:rsidRPr="00B75489">
              <w:rPr>
                <w:rFonts w:ascii="Arial" w:hAnsi="Arial" w:cs="Arial"/>
                <w:lang w:val="es-ES_tradnl"/>
              </w:rPr>
              <w:t>adónde acuden primero para pedir consejo o recibir atención</w:t>
            </w:r>
            <w:commentRangeEnd w:id="311"/>
            <w:r w:rsidR="001B7904">
              <w:rPr>
                <w:rStyle w:val="Refdecomentario"/>
              </w:rPr>
              <w:commentReference w:id="311"/>
            </w:r>
            <w:commentRangeEnd w:id="312"/>
            <w:r w:rsidR="00464A68">
              <w:rPr>
                <w:rStyle w:val="Refdecomentario"/>
              </w:rPr>
              <w:commentReference w:id="312"/>
            </w:r>
            <w:r w:rsidRPr="00B75489">
              <w:rPr>
                <w:rFonts w:ascii="Arial" w:hAnsi="Arial" w:cs="Arial"/>
                <w:lang w:val="es-ES_tradnl"/>
              </w:rPr>
              <w:t>?</w:t>
            </w:r>
          </w:p>
          <w:p w14:paraId="771078C4" w14:textId="77777777" w:rsidR="00631EAB" w:rsidRPr="00797DBE" w:rsidRDefault="00631EAB" w:rsidP="00415B3B">
            <w:pPr>
              <w:spacing w:before="120" w:after="120"/>
              <w:rPr>
                <w:rFonts w:ascii="Arial" w:hAnsi="Arial" w:cs="Arial"/>
                <w:lang w:val="es-ES"/>
              </w:rPr>
            </w:pPr>
          </w:p>
          <w:p w14:paraId="4DF5F35C" w14:textId="77777777" w:rsidR="00631EAB" w:rsidRPr="00797DBE" w:rsidRDefault="00F14DE8" w:rsidP="00F14DE8">
            <w:pPr>
              <w:spacing w:before="120" w:after="120"/>
              <w:rPr>
                <w:rFonts w:ascii="Arial" w:hAnsi="Arial" w:cs="Arial"/>
                <w:lang w:val="es-ES"/>
              </w:rPr>
            </w:pPr>
            <w:r w:rsidRPr="00B75489">
              <w:rPr>
                <w:rFonts w:ascii="Arial" w:hAnsi="Arial" w:cs="Arial"/>
                <w:lang w:val="es-ES_tradnl"/>
              </w:rPr>
              <w:t>¿Alguno más?</w:t>
            </w:r>
            <w:r w:rsidR="00631EAB" w:rsidRPr="00797DBE">
              <w:rPr>
                <w:rFonts w:ascii="Arial" w:hAnsi="Arial" w:cs="Arial"/>
                <w:lang w:val="es-ES"/>
              </w:rPr>
              <w:t xml:space="preserve"> </w:t>
            </w:r>
          </w:p>
          <w:p w14:paraId="6F85E982" w14:textId="77777777" w:rsidR="00514878" w:rsidRPr="00797DBE" w:rsidRDefault="00514878" w:rsidP="00415B3B">
            <w:pPr>
              <w:spacing w:before="120" w:after="120"/>
              <w:rPr>
                <w:rFonts w:ascii="Arial" w:hAnsi="Arial" w:cs="Arial"/>
                <w:lang w:val="es-ES"/>
              </w:rPr>
            </w:pPr>
          </w:p>
          <w:p w14:paraId="7F5C1F4D" w14:textId="77777777" w:rsidR="00AD2922" w:rsidRPr="00797DBE" w:rsidRDefault="00F14DE8" w:rsidP="00F14DE8">
            <w:pPr>
              <w:spacing w:before="120" w:after="120"/>
              <w:rPr>
                <w:rFonts w:ascii="Arial" w:hAnsi="Arial" w:cs="Arial"/>
                <w:b/>
                <w:lang w:val="es-ES"/>
              </w:rPr>
            </w:pPr>
            <w:r w:rsidRPr="00B75489">
              <w:rPr>
                <w:rFonts w:ascii="Arial" w:hAnsi="Arial" w:cs="Arial"/>
                <w:b/>
                <w:lang w:val="es-ES_tradnl"/>
              </w:rPr>
              <w:t>NO LEA LAS OPCIONES DE RESPUESTA EN VOZ ALTA.</w:t>
            </w:r>
            <w:r w:rsidR="00A34670" w:rsidRPr="00797DBE">
              <w:rPr>
                <w:rFonts w:ascii="Arial" w:hAnsi="Arial" w:cs="Arial"/>
                <w:b/>
                <w:lang w:val="es-ES"/>
              </w:rPr>
              <w:t xml:space="preserve"> </w:t>
            </w:r>
          </w:p>
          <w:p w14:paraId="0C29CF93" w14:textId="77777777" w:rsidR="00514878" w:rsidRPr="00797DBE" w:rsidRDefault="00F14DE8" w:rsidP="00E37780">
            <w:pPr>
              <w:spacing w:before="120" w:after="120"/>
              <w:rPr>
                <w:rFonts w:ascii="Arial" w:hAnsi="Arial" w:cs="Arial"/>
                <w:b/>
                <w:lang w:val="es-ES"/>
              </w:rPr>
            </w:pPr>
            <w:r w:rsidRPr="00B75489">
              <w:rPr>
                <w:rFonts w:ascii="Arial" w:hAnsi="Arial" w:cs="Arial"/>
                <w:b/>
                <w:lang w:val="es-ES_tradnl"/>
              </w:rPr>
              <w:t>SELECCIONE TODAS LAS RESPUESTAS PERTINENTES.</w:t>
            </w:r>
          </w:p>
        </w:tc>
        <w:tc>
          <w:tcPr>
            <w:tcW w:w="5245" w:type="dxa"/>
            <w:shd w:val="clear" w:color="auto" w:fill="FBE4D5" w:themeFill="accent2" w:themeFillTint="33"/>
          </w:tcPr>
          <w:p w14:paraId="3B0D04F5" w14:textId="77777777" w:rsidR="00631EAB" w:rsidRPr="00797DBE" w:rsidRDefault="00F14DE8" w:rsidP="00F14DE8">
            <w:pPr>
              <w:pStyle w:val="Prrafodelista"/>
              <w:spacing w:before="120" w:after="120"/>
              <w:ind w:left="0"/>
              <w:rPr>
                <w:rFonts w:ascii="Arial" w:hAnsi="Arial" w:cs="Arial"/>
                <w:b/>
                <w:lang w:val="es-ES"/>
              </w:rPr>
            </w:pPr>
            <w:r w:rsidRPr="00B75489">
              <w:rPr>
                <w:rFonts w:ascii="Arial" w:hAnsi="Arial" w:cs="Arial"/>
                <w:b/>
                <w:lang w:val="es-ES_tradnl"/>
              </w:rPr>
              <w:t>(Opciones de respuesta específicas del país:</w:t>
            </w:r>
            <w:r w:rsidR="00631EAB" w:rsidRPr="00797DBE">
              <w:rPr>
                <w:rFonts w:ascii="Arial" w:hAnsi="Arial" w:cs="Arial"/>
                <w:b/>
                <w:lang w:val="es-ES"/>
              </w:rPr>
              <w:t xml:space="preserve"> </w:t>
            </w:r>
            <w:r w:rsidRPr="00B75489">
              <w:rPr>
                <w:rFonts w:ascii="Arial" w:hAnsi="Arial" w:cs="Arial"/>
                <w:b/>
                <w:lang w:val="es-ES_tradnl"/>
              </w:rPr>
              <w:t>adaptar la lista según el contexto del país)</w:t>
            </w:r>
            <w:r w:rsidR="00631EAB" w:rsidRPr="00797DBE">
              <w:rPr>
                <w:rFonts w:ascii="Arial" w:hAnsi="Arial" w:cs="Arial"/>
                <w:b/>
                <w:lang w:val="es-ES"/>
              </w:rPr>
              <w:t xml:space="preserve"> </w:t>
            </w:r>
          </w:p>
          <w:p w14:paraId="7D83FA93" w14:textId="2F1E72F0" w:rsidR="00631EAB" w:rsidRPr="00797DBE" w:rsidRDefault="00F14DE8" w:rsidP="00F14DE8">
            <w:pPr>
              <w:pStyle w:val="Prrafodelista"/>
              <w:numPr>
                <w:ilvl w:val="0"/>
                <w:numId w:val="11"/>
              </w:numPr>
              <w:spacing w:before="120" w:after="120"/>
              <w:rPr>
                <w:rFonts w:ascii="Arial" w:hAnsi="Arial" w:cs="Arial"/>
                <w:lang w:val="es-ES"/>
              </w:rPr>
            </w:pPr>
            <w:r w:rsidRPr="00B75489">
              <w:rPr>
                <w:rFonts w:ascii="Arial" w:hAnsi="Arial" w:cs="Arial"/>
                <w:lang w:val="es-ES_tradnl"/>
              </w:rPr>
              <w:t xml:space="preserve">Agente </w:t>
            </w:r>
            <w:ins w:id="313" w:author="Andrés Coitiño (WDC)" w:date="2021-05-27T11:06:00Z">
              <w:r w:rsidR="004C61C3">
                <w:rPr>
                  <w:rFonts w:ascii="Arial" w:hAnsi="Arial" w:cs="Arial"/>
                  <w:lang w:val="es-ES_tradnl"/>
                </w:rPr>
                <w:t xml:space="preserve">comunitario </w:t>
              </w:r>
            </w:ins>
            <w:r w:rsidRPr="00B75489">
              <w:rPr>
                <w:rFonts w:ascii="Arial" w:hAnsi="Arial" w:cs="Arial"/>
                <w:lang w:val="es-ES_tradnl"/>
              </w:rPr>
              <w:t xml:space="preserve">de salud </w:t>
            </w:r>
            <w:del w:id="314" w:author="Andrés Coitiño (WDC)" w:date="2021-05-27T11:06:00Z">
              <w:r w:rsidRPr="00B75489" w:rsidDel="004C61C3">
                <w:rPr>
                  <w:rFonts w:ascii="Arial" w:hAnsi="Arial" w:cs="Arial"/>
                  <w:lang w:val="es-ES_tradnl"/>
                </w:rPr>
                <w:delText>de la comunidad</w:delText>
              </w:r>
              <w:r w:rsidR="00631EAB" w:rsidRPr="00797DBE" w:rsidDel="004C61C3">
                <w:rPr>
                  <w:rFonts w:ascii="Arial" w:hAnsi="Arial" w:cs="Arial"/>
                  <w:lang w:val="es-ES"/>
                </w:rPr>
                <w:delText xml:space="preserve"> </w:delText>
              </w:r>
            </w:del>
          </w:p>
          <w:p w14:paraId="4B30D5DC" w14:textId="3D133CAC" w:rsidR="00631EAB" w:rsidRPr="0090384E" w:rsidRDefault="00F14DE8" w:rsidP="00F14DE8">
            <w:pPr>
              <w:pStyle w:val="Prrafodelista"/>
              <w:numPr>
                <w:ilvl w:val="0"/>
                <w:numId w:val="11"/>
              </w:numPr>
              <w:spacing w:before="120" w:after="120"/>
              <w:rPr>
                <w:rFonts w:ascii="Arial" w:hAnsi="Arial" w:cs="Arial"/>
                <w:lang w:val="es-ES"/>
                <w:rPrChange w:id="315" w:author="Andrés Coitiño (WDC)" w:date="2021-05-27T11:07:00Z">
                  <w:rPr>
                    <w:rFonts w:ascii="Arial" w:hAnsi="Arial" w:cs="Arial"/>
                    <w:lang w:val="en-GB"/>
                  </w:rPr>
                </w:rPrChange>
              </w:rPr>
            </w:pPr>
            <w:del w:id="316" w:author="Andrés Coitiño (WDC)" w:date="2021-05-27T11:06:00Z">
              <w:r w:rsidRPr="00B75489" w:rsidDel="004C61C3">
                <w:rPr>
                  <w:rFonts w:ascii="Arial" w:hAnsi="Arial" w:cs="Arial"/>
                  <w:lang w:val="es-ES_tradnl"/>
                </w:rPr>
                <w:delText xml:space="preserve">Dispensario o </w:delText>
              </w:r>
            </w:del>
            <w:ins w:id="317" w:author="Andrés Coitiño (WDC)" w:date="2021-05-27T11:06:00Z">
              <w:r w:rsidR="004C61C3">
                <w:rPr>
                  <w:rFonts w:ascii="Arial" w:hAnsi="Arial" w:cs="Arial"/>
                  <w:lang w:val="es-ES_tradnl"/>
                </w:rPr>
                <w:t>P</w:t>
              </w:r>
            </w:ins>
            <w:del w:id="318" w:author="Andrés Coitiño (WDC)" w:date="2021-05-27T11:06:00Z">
              <w:r w:rsidRPr="00B75489" w:rsidDel="004C61C3">
                <w:rPr>
                  <w:rFonts w:ascii="Arial" w:hAnsi="Arial" w:cs="Arial"/>
                  <w:lang w:val="es-ES_tradnl"/>
                </w:rPr>
                <w:delText>p</w:delText>
              </w:r>
            </w:del>
            <w:r w:rsidRPr="00B75489">
              <w:rPr>
                <w:rFonts w:ascii="Arial" w:hAnsi="Arial" w:cs="Arial"/>
                <w:lang w:val="es-ES_tradnl"/>
              </w:rPr>
              <w:t>uesto de salud</w:t>
            </w:r>
            <w:r w:rsidR="00631EAB" w:rsidRPr="0090384E">
              <w:rPr>
                <w:rFonts w:ascii="Arial" w:hAnsi="Arial" w:cs="Arial"/>
                <w:lang w:val="es-ES"/>
                <w:rPrChange w:id="319" w:author="Andrés Coitiño (WDC)" w:date="2021-05-27T11:07:00Z">
                  <w:rPr>
                    <w:rFonts w:ascii="Arial" w:hAnsi="Arial" w:cs="Arial"/>
                    <w:lang w:val="en-GB"/>
                  </w:rPr>
                </w:rPrChange>
              </w:rPr>
              <w:t xml:space="preserve"> </w:t>
            </w:r>
            <w:ins w:id="320" w:author="Andrés Coitiño (WDC)" w:date="2021-05-27T11:07:00Z">
              <w:r w:rsidR="0090384E" w:rsidRPr="0090384E">
                <w:rPr>
                  <w:rFonts w:ascii="Arial" w:hAnsi="Arial" w:cs="Arial"/>
                  <w:lang w:val="es-ES"/>
                  <w:rPrChange w:id="321" w:author="Andrés Coitiño (WDC)" w:date="2021-05-27T11:07:00Z">
                    <w:rPr>
                      <w:rFonts w:ascii="Arial" w:hAnsi="Arial" w:cs="Arial"/>
                      <w:lang w:val="en-GB"/>
                    </w:rPr>
                  </w:rPrChange>
                </w:rPr>
                <w:t>o Centro de Salud</w:t>
              </w:r>
            </w:ins>
          </w:p>
          <w:p w14:paraId="2B892786" w14:textId="77777777" w:rsidR="00631EAB" w:rsidRPr="00B75489" w:rsidRDefault="00F14DE8" w:rsidP="00F14DE8">
            <w:pPr>
              <w:pStyle w:val="Prrafodelista"/>
              <w:numPr>
                <w:ilvl w:val="0"/>
                <w:numId w:val="11"/>
              </w:numPr>
              <w:spacing w:before="120" w:after="120"/>
              <w:rPr>
                <w:rFonts w:ascii="Arial" w:hAnsi="Arial" w:cs="Arial"/>
                <w:lang w:val="en-GB"/>
              </w:rPr>
            </w:pPr>
            <w:r w:rsidRPr="00B75489">
              <w:rPr>
                <w:rFonts w:ascii="Arial" w:hAnsi="Arial" w:cs="Arial"/>
                <w:lang w:val="es-ES_tradnl"/>
              </w:rPr>
              <w:t>Hospital</w:t>
            </w:r>
          </w:p>
          <w:p w14:paraId="47BE07E9" w14:textId="77777777" w:rsidR="00B46AE9" w:rsidRPr="00797DBE" w:rsidRDefault="00F14DE8" w:rsidP="006C2B86">
            <w:pPr>
              <w:pStyle w:val="Prrafodelista"/>
              <w:numPr>
                <w:ilvl w:val="0"/>
                <w:numId w:val="11"/>
              </w:numPr>
              <w:rPr>
                <w:rFonts w:ascii="Arial" w:hAnsi="Arial" w:cs="Arial"/>
                <w:lang w:val="es-ES"/>
              </w:rPr>
            </w:pPr>
            <w:r w:rsidRPr="00B75489">
              <w:rPr>
                <w:rFonts w:ascii="Arial" w:hAnsi="Arial" w:cs="Arial"/>
                <w:lang w:val="es-ES_tradnl"/>
              </w:rPr>
              <w:t>Farmacia o establecimiento de venta de medicamentos</w:t>
            </w:r>
          </w:p>
          <w:p w14:paraId="60425361" w14:textId="77777777" w:rsidR="00631EAB" w:rsidRPr="00B75489" w:rsidRDefault="00F14DE8" w:rsidP="00631EAB">
            <w:pPr>
              <w:pStyle w:val="Prrafodelista"/>
              <w:numPr>
                <w:ilvl w:val="0"/>
                <w:numId w:val="11"/>
              </w:numPr>
              <w:rPr>
                <w:rFonts w:ascii="Arial" w:hAnsi="Arial" w:cs="Arial"/>
                <w:lang w:val="en-GB"/>
              </w:rPr>
            </w:pPr>
            <w:commentRangeStart w:id="322"/>
            <w:r w:rsidRPr="00B75489">
              <w:rPr>
                <w:rFonts w:ascii="Arial" w:hAnsi="Arial" w:cs="Arial"/>
                <w:lang w:val="es-ES_tradnl"/>
              </w:rPr>
              <w:t>Centro de pruebas de COVID</w:t>
            </w:r>
            <w:commentRangeEnd w:id="322"/>
            <w:r w:rsidR="00066184">
              <w:rPr>
                <w:rStyle w:val="Refdecomentario"/>
              </w:rPr>
              <w:commentReference w:id="322"/>
            </w:r>
          </w:p>
          <w:p w14:paraId="6B8592FE" w14:textId="77777777" w:rsidR="00631EAB" w:rsidRPr="00797DBE" w:rsidRDefault="00F14DE8" w:rsidP="00631EAB">
            <w:pPr>
              <w:pStyle w:val="Prrafodelista"/>
              <w:numPr>
                <w:ilvl w:val="0"/>
                <w:numId w:val="11"/>
              </w:numPr>
              <w:rPr>
                <w:rFonts w:ascii="Arial" w:hAnsi="Arial" w:cs="Arial"/>
                <w:lang w:val="es-ES"/>
              </w:rPr>
            </w:pPr>
            <w:r w:rsidRPr="00B75489">
              <w:rPr>
                <w:rFonts w:ascii="Arial" w:hAnsi="Arial" w:cs="Arial"/>
                <w:lang w:val="es-ES_tradnl"/>
              </w:rPr>
              <w:t>Línea de atención telefónica para la COVID</w:t>
            </w:r>
          </w:p>
          <w:p w14:paraId="7E65038B" w14:textId="77777777" w:rsidR="00631EAB" w:rsidRPr="00797DBE" w:rsidRDefault="00F14DE8" w:rsidP="00631EAB">
            <w:pPr>
              <w:pStyle w:val="Prrafodelista"/>
              <w:numPr>
                <w:ilvl w:val="0"/>
                <w:numId w:val="11"/>
              </w:numPr>
              <w:rPr>
                <w:rFonts w:ascii="Arial" w:hAnsi="Arial" w:cs="Arial"/>
                <w:lang w:val="es-ES"/>
              </w:rPr>
            </w:pPr>
            <w:r w:rsidRPr="00B75489">
              <w:rPr>
                <w:rFonts w:ascii="Arial" w:hAnsi="Arial" w:cs="Arial"/>
                <w:lang w:val="es-ES_tradnl"/>
              </w:rPr>
              <w:t>Otro profesional de atención de salud capacitado</w:t>
            </w:r>
          </w:p>
          <w:p w14:paraId="0445F3A5" w14:textId="77777777" w:rsidR="00631EAB" w:rsidRPr="00B75489" w:rsidRDefault="00F14DE8" w:rsidP="00F14DE8">
            <w:pPr>
              <w:pStyle w:val="Prrafodelista"/>
              <w:numPr>
                <w:ilvl w:val="0"/>
                <w:numId w:val="11"/>
              </w:numPr>
              <w:spacing w:before="120" w:after="120"/>
              <w:rPr>
                <w:rFonts w:ascii="Arial" w:hAnsi="Arial" w:cs="Arial"/>
                <w:lang w:val="en-GB"/>
              </w:rPr>
            </w:pPr>
            <w:r w:rsidRPr="00B75489">
              <w:rPr>
                <w:rFonts w:ascii="Arial" w:hAnsi="Arial" w:cs="Arial"/>
                <w:lang w:val="es-ES_tradnl"/>
              </w:rPr>
              <w:t>Curandero tradicional</w:t>
            </w:r>
          </w:p>
          <w:p w14:paraId="0AA0B612" w14:textId="77777777" w:rsidR="00B20102" w:rsidRPr="00B75489" w:rsidRDefault="00F14DE8" w:rsidP="00F14DE8">
            <w:pPr>
              <w:pStyle w:val="Prrafodelista"/>
              <w:numPr>
                <w:ilvl w:val="0"/>
                <w:numId w:val="11"/>
              </w:numPr>
              <w:spacing w:before="120" w:after="120"/>
              <w:rPr>
                <w:rFonts w:ascii="Arial" w:hAnsi="Arial" w:cs="Arial"/>
                <w:lang w:val="en-GB"/>
              </w:rPr>
            </w:pPr>
            <w:r w:rsidRPr="00B75489">
              <w:rPr>
                <w:rFonts w:ascii="Arial" w:hAnsi="Arial" w:cs="Arial"/>
                <w:lang w:val="es-ES_tradnl"/>
              </w:rPr>
              <w:t>Internet o foro virtual</w:t>
            </w:r>
          </w:p>
          <w:p w14:paraId="52757BB2" w14:textId="77777777" w:rsidR="00631EAB" w:rsidRPr="00B75489" w:rsidRDefault="00F14DE8" w:rsidP="00F14DE8">
            <w:pPr>
              <w:pStyle w:val="Prrafodelista"/>
              <w:numPr>
                <w:ilvl w:val="0"/>
                <w:numId w:val="11"/>
              </w:numPr>
              <w:spacing w:before="120" w:after="120"/>
              <w:rPr>
                <w:rFonts w:ascii="Arial" w:hAnsi="Arial" w:cs="Arial"/>
                <w:lang w:val="en-GB"/>
              </w:rPr>
            </w:pPr>
            <w:r w:rsidRPr="00B75489">
              <w:rPr>
                <w:rFonts w:ascii="Arial" w:hAnsi="Arial" w:cs="Arial"/>
                <w:lang w:val="es-ES_tradnl"/>
              </w:rPr>
              <w:t>Otro</w:t>
            </w:r>
          </w:p>
          <w:p w14:paraId="0D84C79B" w14:textId="77777777" w:rsidR="00514878" w:rsidRPr="00186771" w:rsidRDefault="00F14DE8" w:rsidP="00E37780">
            <w:pPr>
              <w:pStyle w:val="Prrafodelista"/>
              <w:numPr>
                <w:ilvl w:val="0"/>
                <w:numId w:val="11"/>
              </w:numPr>
              <w:rPr>
                <w:ins w:id="323" w:author="Andrés Coitiño (WDC)" w:date="2021-05-27T13:03:00Z"/>
                <w:rFonts w:ascii="Arial" w:hAnsi="Arial" w:cs="Arial"/>
                <w:b/>
                <w:lang w:val="es-ES"/>
                <w:rPrChange w:id="324" w:author="Andrés Coitiño (WDC)" w:date="2021-05-27T13:03:00Z">
                  <w:rPr>
                    <w:ins w:id="325" w:author="Andrés Coitiño (WDC)" w:date="2021-05-27T13:03:00Z"/>
                    <w:rFonts w:ascii="Arial" w:hAnsi="Arial" w:cs="Arial"/>
                    <w:lang w:val="es-ES_tradnl"/>
                  </w:rPr>
                </w:rPrChange>
              </w:rPr>
            </w:pPr>
            <w:r w:rsidRPr="00B75489">
              <w:rPr>
                <w:rFonts w:ascii="Arial" w:hAnsi="Arial" w:cs="Arial"/>
                <w:lang w:val="es-ES_tradnl"/>
              </w:rPr>
              <w:t>Ninguno (se aplaza la búsqueda de atención de salud)</w:t>
            </w:r>
          </w:p>
          <w:p w14:paraId="00174D7C" w14:textId="61EFE341" w:rsidR="00186771" w:rsidRPr="00797DBE" w:rsidRDefault="00186771" w:rsidP="00E37780">
            <w:pPr>
              <w:pStyle w:val="Prrafodelista"/>
              <w:numPr>
                <w:ilvl w:val="0"/>
                <w:numId w:val="11"/>
              </w:numPr>
              <w:rPr>
                <w:rFonts w:ascii="Arial" w:hAnsi="Arial" w:cs="Arial"/>
                <w:b/>
                <w:lang w:val="es-ES"/>
              </w:rPr>
            </w:pPr>
            <w:ins w:id="326" w:author="Andrés Coitiño (WDC)" w:date="2021-05-27T13:03:00Z">
              <w:r>
                <w:rPr>
                  <w:rFonts w:ascii="Arial" w:hAnsi="Arial" w:cs="Arial"/>
                  <w:lang w:val="es-ES_tradnl"/>
                </w:rPr>
                <w:lastRenderedPageBreak/>
                <w:t>No sabe</w:t>
              </w:r>
            </w:ins>
          </w:p>
        </w:tc>
      </w:tr>
      <w:tr w:rsidR="00861177" w:rsidRPr="00156A49" w14:paraId="19A0C655" w14:textId="77777777" w:rsidTr="00A53703">
        <w:tc>
          <w:tcPr>
            <w:tcW w:w="720" w:type="dxa"/>
            <w:shd w:val="clear" w:color="auto" w:fill="auto"/>
          </w:tcPr>
          <w:p w14:paraId="52D1292C" w14:textId="77777777" w:rsidR="00861177" w:rsidRPr="00B75489" w:rsidRDefault="00861177" w:rsidP="00861177">
            <w:pPr>
              <w:spacing w:before="120" w:after="120"/>
              <w:rPr>
                <w:rFonts w:ascii="Arial" w:hAnsi="Arial" w:cs="Arial"/>
                <w:lang w:val="en-GB"/>
              </w:rPr>
            </w:pPr>
            <w:r w:rsidRPr="00B75489">
              <w:rPr>
                <w:rFonts w:ascii="Arial" w:hAnsi="Arial" w:cs="Arial"/>
                <w:lang w:val="en-GB"/>
              </w:rPr>
              <w:lastRenderedPageBreak/>
              <w:t>3.5</w:t>
            </w:r>
          </w:p>
        </w:tc>
        <w:tc>
          <w:tcPr>
            <w:tcW w:w="3958" w:type="dxa"/>
            <w:shd w:val="clear" w:color="auto" w:fill="auto"/>
          </w:tcPr>
          <w:p w14:paraId="3D255DA9" w14:textId="77777777" w:rsidR="00861177" w:rsidRPr="00797DBE" w:rsidRDefault="00F14DE8" w:rsidP="00F14DE8">
            <w:pPr>
              <w:spacing w:before="120" w:after="120"/>
              <w:rPr>
                <w:rFonts w:ascii="Arial" w:hAnsi="Arial" w:cs="Arial"/>
                <w:lang w:val="es-ES"/>
              </w:rPr>
            </w:pPr>
            <w:r w:rsidRPr="00B75489">
              <w:rPr>
                <w:rFonts w:ascii="Arial" w:hAnsi="Arial" w:cs="Arial"/>
                <w:lang w:val="es-ES_tradnl"/>
              </w:rPr>
              <w:t>Ciertos grupos de población se encuentran en situación de desventaja en el acceso a la atención de salud por motivos económicos, sociales o culturales.</w:t>
            </w:r>
            <w:r w:rsidR="0085195E" w:rsidRPr="00797DBE">
              <w:rPr>
                <w:rFonts w:ascii="Arial" w:hAnsi="Arial" w:cs="Arial"/>
                <w:lang w:val="es-ES"/>
              </w:rPr>
              <w:t xml:space="preserve"> </w:t>
            </w:r>
          </w:p>
          <w:p w14:paraId="5D86FA81" w14:textId="77777777" w:rsidR="00861177" w:rsidRPr="00797DBE" w:rsidRDefault="00F14DE8" w:rsidP="00E37780">
            <w:pPr>
              <w:spacing w:before="120" w:after="120"/>
              <w:rPr>
                <w:rFonts w:ascii="Arial" w:hAnsi="Arial" w:cs="Arial"/>
                <w:lang w:val="es-ES"/>
              </w:rPr>
            </w:pPr>
            <w:r w:rsidRPr="00B75489">
              <w:rPr>
                <w:rFonts w:ascii="Arial" w:hAnsi="Arial" w:cs="Arial"/>
                <w:lang w:val="es-ES_tradnl"/>
              </w:rPr>
              <w:t>¿Existen tales grupos de población en la comunidad en que trabaja?</w:t>
            </w:r>
            <w:r w:rsidR="00861177" w:rsidRPr="00797DBE">
              <w:rPr>
                <w:rFonts w:ascii="Arial" w:hAnsi="Arial" w:cs="Arial"/>
                <w:lang w:val="es-ES"/>
              </w:rPr>
              <w:t xml:space="preserve"> </w:t>
            </w:r>
          </w:p>
        </w:tc>
        <w:tc>
          <w:tcPr>
            <w:tcW w:w="5245" w:type="dxa"/>
            <w:shd w:val="clear" w:color="auto" w:fill="FFFFFF" w:themeFill="background1"/>
          </w:tcPr>
          <w:p w14:paraId="1E450619" w14:textId="77777777" w:rsidR="00861177" w:rsidRPr="00B75489" w:rsidRDefault="00F14DE8" w:rsidP="00F14DE8">
            <w:pPr>
              <w:pStyle w:val="Prrafodelista"/>
              <w:numPr>
                <w:ilvl w:val="0"/>
                <w:numId w:val="39"/>
              </w:numPr>
              <w:spacing w:before="120" w:after="120"/>
              <w:rPr>
                <w:rFonts w:ascii="Arial" w:hAnsi="Arial" w:cs="Arial"/>
                <w:lang w:val="en-GB"/>
              </w:rPr>
            </w:pPr>
            <w:r w:rsidRPr="00B75489">
              <w:rPr>
                <w:rFonts w:ascii="Arial" w:hAnsi="Arial" w:cs="Arial"/>
                <w:lang w:val="es-ES_tradnl"/>
              </w:rPr>
              <w:t>Sí</w:t>
            </w:r>
          </w:p>
          <w:p w14:paraId="5907C1C0" w14:textId="77777777" w:rsidR="00861177" w:rsidRPr="00797DBE" w:rsidRDefault="00F14DE8" w:rsidP="00E37780">
            <w:pPr>
              <w:pStyle w:val="Prrafodelista"/>
              <w:numPr>
                <w:ilvl w:val="0"/>
                <w:numId w:val="39"/>
              </w:numPr>
              <w:spacing w:before="120" w:after="120"/>
              <w:rPr>
                <w:rFonts w:ascii="Arial" w:hAnsi="Arial" w:cs="Arial"/>
                <w:lang w:val="es-ES"/>
              </w:rPr>
            </w:pPr>
            <w:r w:rsidRPr="00B75489">
              <w:rPr>
                <w:rFonts w:ascii="Arial" w:hAnsi="Arial" w:cs="Arial"/>
                <w:lang w:val="es-ES_tradnl"/>
              </w:rPr>
              <w:t>No (pase a la sección siguiente)</w:t>
            </w:r>
          </w:p>
        </w:tc>
      </w:tr>
      <w:tr w:rsidR="00861177" w:rsidRPr="00B75489" w14:paraId="187CB8FB" w14:textId="77777777" w:rsidTr="00CA4583">
        <w:tc>
          <w:tcPr>
            <w:tcW w:w="720" w:type="dxa"/>
            <w:shd w:val="clear" w:color="auto" w:fill="auto"/>
          </w:tcPr>
          <w:p w14:paraId="47E56DB7" w14:textId="77777777" w:rsidR="00861177" w:rsidRPr="00B75489" w:rsidRDefault="00861177" w:rsidP="00861177">
            <w:pPr>
              <w:spacing w:before="120" w:after="120"/>
              <w:rPr>
                <w:rFonts w:ascii="Arial" w:hAnsi="Arial" w:cs="Arial"/>
                <w:lang w:val="en-GB"/>
              </w:rPr>
            </w:pPr>
            <w:r w:rsidRPr="00B75489">
              <w:rPr>
                <w:rFonts w:ascii="Arial" w:hAnsi="Arial" w:cs="Arial"/>
                <w:lang w:val="en-GB"/>
              </w:rPr>
              <w:t>3.6</w:t>
            </w:r>
          </w:p>
        </w:tc>
        <w:tc>
          <w:tcPr>
            <w:tcW w:w="3958" w:type="dxa"/>
            <w:shd w:val="clear" w:color="auto" w:fill="auto"/>
          </w:tcPr>
          <w:p w14:paraId="47AEE038" w14:textId="77777777" w:rsidR="00861177" w:rsidRPr="00797DBE" w:rsidRDefault="00F14DE8" w:rsidP="00F14DE8">
            <w:pPr>
              <w:spacing w:before="120" w:after="120"/>
              <w:rPr>
                <w:rFonts w:ascii="Arial" w:hAnsi="Arial" w:cs="Arial"/>
                <w:lang w:val="es-ES"/>
              </w:rPr>
            </w:pPr>
            <w:r w:rsidRPr="00B75489">
              <w:rPr>
                <w:rFonts w:ascii="Arial" w:hAnsi="Arial" w:cs="Arial"/>
                <w:lang w:val="es-ES_tradnl"/>
              </w:rPr>
              <w:t>¿Cuáles son esos grupos de población?</w:t>
            </w:r>
            <w:r w:rsidR="00861177" w:rsidRPr="00797DBE">
              <w:rPr>
                <w:rFonts w:ascii="Arial" w:hAnsi="Arial" w:cs="Arial"/>
                <w:lang w:val="es-ES"/>
              </w:rPr>
              <w:t xml:space="preserve"> </w:t>
            </w:r>
          </w:p>
          <w:p w14:paraId="1ADC9CE9" w14:textId="77777777" w:rsidR="00861177" w:rsidRPr="00797DBE" w:rsidRDefault="00861177" w:rsidP="00861177">
            <w:pPr>
              <w:spacing w:before="120" w:after="120"/>
              <w:rPr>
                <w:rFonts w:ascii="Arial" w:hAnsi="Arial" w:cs="Arial"/>
                <w:lang w:val="es-ES"/>
              </w:rPr>
            </w:pPr>
          </w:p>
          <w:p w14:paraId="1C7C64F2" w14:textId="77777777" w:rsidR="00861177" w:rsidRPr="00797DBE" w:rsidRDefault="00F14DE8" w:rsidP="00F14DE8">
            <w:pPr>
              <w:spacing w:before="120" w:after="120"/>
              <w:rPr>
                <w:rFonts w:ascii="Arial" w:hAnsi="Arial" w:cs="Arial"/>
                <w:lang w:val="es-ES"/>
              </w:rPr>
            </w:pPr>
            <w:r w:rsidRPr="00B75489">
              <w:rPr>
                <w:rFonts w:ascii="Arial" w:hAnsi="Arial" w:cs="Arial"/>
                <w:lang w:val="es-ES_tradnl"/>
              </w:rPr>
              <w:t>¿Algún otro?</w:t>
            </w:r>
            <w:r w:rsidR="00861177" w:rsidRPr="00797DBE">
              <w:rPr>
                <w:rFonts w:ascii="Arial" w:hAnsi="Arial" w:cs="Arial"/>
                <w:lang w:val="es-ES"/>
              </w:rPr>
              <w:t xml:space="preserve"> </w:t>
            </w:r>
          </w:p>
          <w:p w14:paraId="6B396AA2" w14:textId="77777777" w:rsidR="00861177" w:rsidRPr="00797DBE" w:rsidRDefault="00861177" w:rsidP="00861177">
            <w:pPr>
              <w:spacing w:before="120" w:after="120"/>
              <w:rPr>
                <w:rFonts w:ascii="Arial" w:hAnsi="Arial" w:cs="Arial"/>
                <w:lang w:val="es-ES"/>
              </w:rPr>
            </w:pPr>
          </w:p>
          <w:p w14:paraId="14BCB713" w14:textId="77777777" w:rsidR="00861177" w:rsidRPr="00797DBE" w:rsidRDefault="00F14DE8" w:rsidP="00F14DE8">
            <w:pPr>
              <w:spacing w:before="120" w:after="120"/>
              <w:rPr>
                <w:rFonts w:ascii="Arial" w:hAnsi="Arial" w:cs="Arial"/>
                <w:b/>
                <w:lang w:val="es-ES"/>
              </w:rPr>
            </w:pPr>
            <w:r w:rsidRPr="00B75489">
              <w:rPr>
                <w:rFonts w:ascii="Arial" w:hAnsi="Arial" w:cs="Arial"/>
                <w:b/>
                <w:lang w:val="es-ES_tradnl"/>
              </w:rPr>
              <w:t>NO LEA LAS OPCIONES DE RESPUESTA EN VOZ ALTA.</w:t>
            </w:r>
          </w:p>
          <w:p w14:paraId="26C80EDF" w14:textId="77777777" w:rsidR="00861177" w:rsidRPr="00797DBE" w:rsidRDefault="00F14DE8" w:rsidP="00F14DE8">
            <w:pPr>
              <w:spacing w:before="120" w:after="120"/>
              <w:rPr>
                <w:rFonts w:ascii="Arial" w:hAnsi="Arial" w:cs="Arial"/>
                <w:lang w:val="es-ES"/>
              </w:rPr>
            </w:pPr>
            <w:r w:rsidRPr="00B75489">
              <w:rPr>
                <w:rFonts w:ascii="Arial" w:hAnsi="Arial" w:cs="Arial"/>
                <w:b/>
                <w:lang w:val="es-ES_tradnl"/>
              </w:rPr>
              <w:t>SELECCIONE TODAS LAS RESPUESTAS PERTINENTES.</w:t>
            </w:r>
          </w:p>
          <w:p w14:paraId="63EF58FA" w14:textId="77777777" w:rsidR="00861177" w:rsidRPr="00797DBE" w:rsidRDefault="00861177" w:rsidP="00861177">
            <w:pPr>
              <w:spacing w:before="120" w:after="120"/>
              <w:rPr>
                <w:rFonts w:ascii="Arial" w:hAnsi="Arial" w:cs="Arial"/>
                <w:lang w:val="es-ES"/>
              </w:rPr>
            </w:pPr>
          </w:p>
        </w:tc>
        <w:tc>
          <w:tcPr>
            <w:tcW w:w="5245" w:type="dxa"/>
            <w:shd w:val="clear" w:color="auto" w:fill="FBE4D5" w:themeFill="accent2" w:themeFillTint="33"/>
          </w:tcPr>
          <w:p w14:paraId="70355219" w14:textId="77777777" w:rsidR="00861177" w:rsidRPr="00797DBE" w:rsidRDefault="00F14DE8" w:rsidP="00F14DE8">
            <w:pPr>
              <w:spacing w:before="120" w:after="120"/>
              <w:rPr>
                <w:rFonts w:ascii="Arial" w:hAnsi="Arial" w:cs="Arial"/>
                <w:b/>
                <w:lang w:val="es-ES"/>
              </w:rPr>
            </w:pPr>
            <w:r w:rsidRPr="00B75489">
              <w:rPr>
                <w:rFonts w:ascii="Arial" w:hAnsi="Arial" w:cs="Arial"/>
                <w:b/>
                <w:lang w:val="es-ES_tradnl"/>
              </w:rPr>
              <w:t>(</w:t>
            </w:r>
            <w:commentRangeStart w:id="327"/>
            <w:r w:rsidRPr="00B75489">
              <w:rPr>
                <w:rFonts w:ascii="Arial" w:hAnsi="Arial" w:cs="Arial"/>
                <w:b/>
                <w:lang w:val="es-ES_tradnl"/>
              </w:rPr>
              <w:t>Opciones de respuesta específicas del país:</w:t>
            </w:r>
            <w:r w:rsidR="00861177" w:rsidRPr="00797DBE">
              <w:rPr>
                <w:rFonts w:ascii="Arial" w:hAnsi="Arial" w:cs="Arial"/>
                <w:b/>
                <w:lang w:val="es-ES"/>
              </w:rPr>
              <w:t xml:space="preserve"> </w:t>
            </w:r>
            <w:r w:rsidRPr="00B75489">
              <w:rPr>
                <w:rFonts w:ascii="Arial" w:hAnsi="Arial" w:cs="Arial"/>
                <w:b/>
                <w:lang w:val="es-ES_tradnl"/>
              </w:rPr>
              <w:t>adaptar la lista según el contexto del país)</w:t>
            </w:r>
            <w:commentRangeEnd w:id="327"/>
            <w:r w:rsidR="003733E1">
              <w:rPr>
                <w:rStyle w:val="Refdecomentario"/>
              </w:rPr>
              <w:commentReference w:id="327"/>
            </w:r>
          </w:p>
          <w:p w14:paraId="489B7CC5" w14:textId="77777777" w:rsidR="00861177" w:rsidRPr="00797DBE" w:rsidRDefault="00F14DE8" w:rsidP="00861177">
            <w:pPr>
              <w:pStyle w:val="Prrafodelista"/>
              <w:numPr>
                <w:ilvl w:val="0"/>
                <w:numId w:val="9"/>
              </w:numPr>
              <w:rPr>
                <w:rFonts w:ascii="Arial" w:hAnsi="Arial" w:cs="Arial"/>
                <w:lang w:val="es-ES"/>
              </w:rPr>
            </w:pPr>
            <w:r w:rsidRPr="00B75489">
              <w:rPr>
                <w:rFonts w:ascii="Arial" w:hAnsi="Arial" w:cs="Arial"/>
                <w:lang w:val="es-ES_tradnl"/>
              </w:rPr>
              <w:t>Personas en situación de extrema pobreza</w:t>
            </w:r>
          </w:p>
          <w:p w14:paraId="100E7CCB" w14:textId="7F881B10" w:rsidR="00861177" w:rsidRPr="00797DBE" w:rsidRDefault="00F14DE8" w:rsidP="00861177">
            <w:pPr>
              <w:pStyle w:val="Prrafodelista"/>
              <w:numPr>
                <w:ilvl w:val="0"/>
                <w:numId w:val="9"/>
              </w:numPr>
              <w:rPr>
                <w:rFonts w:ascii="Arial" w:hAnsi="Arial" w:cs="Arial"/>
                <w:lang w:val="es-ES"/>
              </w:rPr>
            </w:pPr>
            <w:r w:rsidRPr="00B75489">
              <w:rPr>
                <w:rFonts w:ascii="Arial" w:hAnsi="Arial" w:cs="Arial"/>
                <w:lang w:val="es-ES_tradnl"/>
              </w:rPr>
              <w:t xml:space="preserve">Personas que trabajan en el sector </w:t>
            </w:r>
            <w:del w:id="328" w:author="Andrés Coitiño (WDC)" w:date="2021-05-27T13:07:00Z">
              <w:r w:rsidRPr="00B75489" w:rsidDel="00823EB4">
                <w:rPr>
                  <w:rFonts w:ascii="Arial" w:hAnsi="Arial" w:cs="Arial"/>
                  <w:lang w:val="es-ES_tradnl"/>
                </w:rPr>
                <w:delText>no estructurado</w:delText>
              </w:r>
            </w:del>
            <w:ins w:id="329" w:author="Andrés Coitiño (WDC)" w:date="2021-05-27T13:07:00Z">
              <w:r w:rsidR="00823EB4">
                <w:rPr>
                  <w:rFonts w:ascii="Arial" w:hAnsi="Arial" w:cs="Arial"/>
                  <w:lang w:val="es-ES_tradnl"/>
                </w:rPr>
                <w:t>informal</w:t>
              </w:r>
            </w:ins>
          </w:p>
          <w:p w14:paraId="16D62874" w14:textId="77777777" w:rsidR="00861177" w:rsidRPr="00B75489" w:rsidRDefault="00F14DE8" w:rsidP="00861177">
            <w:pPr>
              <w:pStyle w:val="Prrafodelista"/>
              <w:numPr>
                <w:ilvl w:val="0"/>
                <w:numId w:val="9"/>
              </w:numPr>
              <w:rPr>
                <w:rFonts w:ascii="Arial" w:hAnsi="Arial" w:cs="Arial"/>
                <w:lang w:val="en-GB"/>
              </w:rPr>
            </w:pPr>
            <w:r w:rsidRPr="00B75489">
              <w:rPr>
                <w:rFonts w:ascii="Arial" w:hAnsi="Arial" w:cs="Arial"/>
                <w:lang w:val="es-ES_tradnl"/>
              </w:rPr>
              <w:t>Personas sin empleo</w:t>
            </w:r>
          </w:p>
          <w:p w14:paraId="30DAA02A" w14:textId="77777777" w:rsidR="00861177" w:rsidRPr="00B75489" w:rsidRDefault="00F14DE8" w:rsidP="00861177">
            <w:pPr>
              <w:pStyle w:val="Prrafodelista"/>
              <w:numPr>
                <w:ilvl w:val="0"/>
                <w:numId w:val="9"/>
              </w:numPr>
              <w:rPr>
                <w:rFonts w:ascii="Arial" w:hAnsi="Arial" w:cs="Arial"/>
                <w:lang w:val="en-GB"/>
              </w:rPr>
            </w:pPr>
            <w:r w:rsidRPr="00B75489">
              <w:rPr>
                <w:rFonts w:ascii="Arial" w:hAnsi="Arial" w:cs="Arial"/>
                <w:lang w:val="es-ES_tradnl"/>
              </w:rPr>
              <w:t>Familias monoparentales</w:t>
            </w:r>
            <w:r w:rsidR="00861177" w:rsidRPr="00B75489">
              <w:rPr>
                <w:rFonts w:ascii="Arial" w:hAnsi="Arial" w:cs="Arial"/>
                <w:lang w:val="en-GB"/>
              </w:rPr>
              <w:t xml:space="preserve"> </w:t>
            </w:r>
          </w:p>
          <w:p w14:paraId="4E3F43AC" w14:textId="77777777" w:rsidR="00861177" w:rsidRPr="00B75489" w:rsidRDefault="00F14DE8" w:rsidP="00861177">
            <w:pPr>
              <w:pStyle w:val="Prrafodelista"/>
              <w:numPr>
                <w:ilvl w:val="0"/>
                <w:numId w:val="9"/>
              </w:numPr>
              <w:rPr>
                <w:rFonts w:ascii="Arial" w:hAnsi="Arial" w:cs="Arial"/>
                <w:lang w:val="en-GB"/>
              </w:rPr>
            </w:pPr>
            <w:r w:rsidRPr="00B75489">
              <w:rPr>
                <w:rFonts w:ascii="Arial" w:hAnsi="Arial" w:cs="Arial"/>
                <w:lang w:val="es-ES_tradnl"/>
              </w:rPr>
              <w:t>Hogares aislados con personas mayores</w:t>
            </w:r>
          </w:p>
          <w:p w14:paraId="6C140435" w14:textId="4AEFE54F" w:rsidR="00861177" w:rsidRPr="007C23FE" w:rsidRDefault="00F14DE8" w:rsidP="00861177">
            <w:pPr>
              <w:pStyle w:val="Prrafodelista"/>
              <w:numPr>
                <w:ilvl w:val="0"/>
                <w:numId w:val="9"/>
              </w:numPr>
              <w:rPr>
                <w:rFonts w:ascii="Arial" w:hAnsi="Arial" w:cs="Arial"/>
                <w:lang w:val="es-ES"/>
                <w:rPrChange w:id="330" w:author="Andrés Coitiño (WDC)" w:date="2021-05-27T13:19:00Z">
                  <w:rPr>
                    <w:rFonts w:ascii="Arial" w:hAnsi="Arial" w:cs="Arial"/>
                    <w:lang w:val="en-GB"/>
                  </w:rPr>
                </w:rPrChange>
              </w:rPr>
            </w:pPr>
            <w:r w:rsidRPr="00B75489">
              <w:rPr>
                <w:rFonts w:ascii="Arial" w:hAnsi="Arial" w:cs="Arial"/>
                <w:lang w:val="es-ES_tradnl"/>
              </w:rPr>
              <w:t xml:space="preserve">Personas </w:t>
            </w:r>
            <w:del w:id="331" w:author="Andrés Coitiño (WDC)" w:date="2021-05-27T13:19:00Z">
              <w:r w:rsidRPr="00B75489" w:rsidDel="009F579E">
                <w:rPr>
                  <w:rFonts w:ascii="Arial" w:hAnsi="Arial" w:cs="Arial"/>
                  <w:lang w:val="es-ES_tradnl"/>
                </w:rPr>
                <w:delText xml:space="preserve">con </w:delText>
              </w:r>
            </w:del>
            <w:ins w:id="332" w:author="Andrés Coitiño (WDC)" w:date="2021-05-27T13:19:00Z">
              <w:r w:rsidR="009F579E">
                <w:rPr>
                  <w:rFonts w:ascii="Arial" w:hAnsi="Arial" w:cs="Arial"/>
                  <w:lang w:val="es-ES_tradnl"/>
                </w:rPr>
                <w:t>en situación de</w:t>
              </w:r>
              <w:r w:rsidR="009F579E" w:rsidRPr="00B75489">
                <w:rPr>
                  <w:rFonts w:ascii="Arial" w:hAnsi="Arial" w:cs="Arial"/>
                  <w:lang w:val="es-ES_tradnl"/>
                </w:rPr>
                <w:t xml:space="preserve"> </w:t>
              </w:r>
            </w:ins>
            <w:r w:rsidRPr="00B75489">
              <w:rPr>
                <w:rFonts w:ascii="Arial" w:hAnsi="Arial" w:cs="Arial"/>
                <w:lang w:val="es-ES_tradnl"/>
              </w:rPr>
              <w:t>discapacidad</w:t>
            </w:r>
          </w:p>
          <w:p w14:paraId="56F26694" w14:textId="77777777" w:rsidR="00861177" w:rsidRPr="00797DBE" w:rsidRDefault="00F14DE8" w:rsidP="00861177">
            <w:pPr>
              <w:pStyle w:val="Prrafodelista"/>
              <w:numPr>
                <w:ilvl w:val="0"/>
                <w:numId w:val="9"/>
              </w:numPr>
              <w:rPr>
                <w:rFonts w:ascii="Arial" w:hAnsi="Arial" w:cs="Arial"/>
                <w:lang w:val="es-ES"/>
              </w:rPr>
            </w:pPr>
            <w:r w:rsidRPr="00B75489">
              <w:rPr>
                <w:rFonts w:ascii="Arial" w:hAnsi="Arial" w:cs="Arial"/>
                <w:lang w:val="es-ES_tradnl"/>
              </w:rPr>
              <w:t>Lesbianas, gais, bisexuales, transexuales e intersexuales (LGBTI)</w:t>
            </w:r>
          </w:p>
          <w:p w14:paraId="2C562963" w14:textId="76D51852" w:rsidR="00861177" w:rsidRPr="00B75489" w:rsidRDefault="00F14DE8" w:rsidP="00861177">
            <w:pPr>
              <w:pStyle w:val="Prrafodelista"/>
              <w:numPr>
                <w:ilvl w:val="0"/>
                <w:numId w:val="9"/>
              </w:numPr>
              <w:rPr>
                <w:rFonts w:ascii="Arial" w:hAnsi="Arial" w:cs="Arial"/>
                <w:lang w:val="en-GB"/>
              </w:rPr>
            </w:pPr>
            <w:r w:rsidRPr="00B75489">
              <w:rPr>
                <w:rFonts w:ascii="Arial" w:hAnsi="Arial" w:cs="Arial"/>
                <w:lang w:val="es-ES_tradnl"/>
              </w:rPr>
              <w:t xml:space="preserve">Poblaciones indígenas </w:t>
            </w:r>
            <w:ins w:id="333" w:author="Andrés Coitiño (WDC)" w:date="2021-05-27T13:07:00Z">
              <w:r w:rsidR="002A1728">
                <w:rPr>
                  <w:rFonts w:ascii="Arial" w:hAnsi="Arial" w:cs="Arial"/>
                  <w:lang w:val="es-ES_tradnl"/>
                </w:rPr>
                <w:t>u originarias</w:t>
              </w:r>
            </w:ins>
            <w:del w:id="334" w:author="Andrés Coitiño (WDC)" w:date="2021-05-27T13:07:00Z">
              <w:r w:rsidRPr="00B75489" w:rsidDel="002A1728">
                <w:rPr>
                  <w:rFonts w:ascii="Arial" w:hAnsi="Arial" w:cs="Arial"/>
                  <w:lang w:val="es-ES_tradnl"/>
                </w:rPr>
                <w:delText>y tribales</w:delText>
              </w:r>
            </w:del>
          </w:p>
          <w:p w14:paraId="75575649" w14:textId="77777777" w:rsidR="00DD0926" w:rsidRPr="00137587" w:rsidRDefault="00DD0926" w:rsidP="00DD0926">
            <w:pPr>
              <w:pStyle w:val="Prrafodelista"/>
              <w:numPr>
                <w:ilvl w:val="0"/>
                <w:numId w:val="9"/>
              </w:numPr>
              <w:rPr>
                <w:ins w:id="335" w:author="Andrés Coitiño (WDC)" w:date="2021-05-27T13:15:00Z"/>
                <w:rFonts w:ascii="Arial" w:hAnsi="Arial" w:cs="Arial"/>
                <w:lang w:val="es-ES"/>
              </w:rPr>
            </w:pPr>
            <w:ins w:id="336" w:author="Andrés Coitiño (WDC)" w:date="2021-05-27T13:15:00Z">
              <w:r w:rsidRPr="00B75489">
                <w:rPr>
                  <w:rFonts w:ascii="Arial" w:hAnsi="Arial" w:cs="Arial"/>
                  <w:lang w:val="es-ES_tradnl"/>
                </w:rPr>
                <w:t xml:space="preserve">Poblaciones </w:t>
              </w:r>
              <w:r>
                <w:rPr>
                  <w:rFonts w:ascii="Arial" w:hAnsi="Arial" w:cs="Arial"/>
                  <w:lang w:val="es-ES_tradnl"/>
                </w:rPr>
                <w:t xml:space="preserve">indígenas no contactadas </w:t>
              </w:r>
            </w:ins>
          </w:p>
          <w:p w14:paraId="007E8AD8" w14:textId="77777777" w:rsidR="00861177" w:rsidRPr="00B75489" w:rsidRDefault="00F14DE8" w:rsidP="00861177">
            <w:pPr>
              <w:pStyle w:val="Prrafodelista"/>
              <w:numPr>
                <w:ilvl w:val="0"/>
                <w:numId w:val="9"/>
              </w:numPr>
              <w:rPr>
                <w:rFonts w:ascii="Arial" w:hAnsi="Arial" w:cs="Arial"/>
                <w:lang w:val="en-GB"/>
              </w:rPr>
            </w:pPr>
            <w:r w:rsidRPr="00B75489">
              <w:rPr>
                <w:rFonts w:ascii="Arial" w:hAnsi="Arial" w:cs="Arial"/>
                <w:lang w:val="es-ES_tradnl"/>
              </w:rPr>
              <w:t>Minorías religiosas</w:t>
            </w:r>
          </w:p>
          <w:p w14:paraId="11A125B6" w14:textId="7879D7C3" w:rsidR="00861177" w:rsidRPr="00175674" w:rsidDel="00DD0926" w:rsidRDefault="00F14DE8" w:rsidP="00861177">
            <w:pPr>
              <w:pStyle w:val="Prrafodelista"/>
              <w:numPr>
                <w:ilvl w:val="0"/>
                <w:numId w:val="9"/>
              </w:numPr>
              <w:rPr>
                <w:del w:id="337" w:author="Andrés Coitiño (WDC)" w:date="2021-05-27T13:15:00Z"/>
                <w:rFonts w:ascii="Arial" w:hAnsi="Arial" w:cs="Arial"/>
                <w:lang w:val="es-ES"/>
                <w:rPrChange w:id="338" w:author="Andrés Coitiño (WDC)" w:date="2021-05-27T13:08:00Z">
                  <w:rPr>
                    <w:del w:id="339" w:author="Andrés Coitiño (WDC)" w:date="2021-05-27T13:15:00Z"/>
                    <w:rFonts w:ascii="Arial" w:hAnsi="Arial" w:cs="Arial"/>
                    <w:lang w:val="en-GB"/>
                  </w:rPr>
                </w:rPrChange>
              </w:rPr>
            </w:pPr>
            <w:del w:id="340" w:author="Andrés Coitiño (WDC)" w:date="2021-05-27T13:15:00Z">
              <w:r w:rsidRPr="00B75489" w:rsidDel="00DD0926">
                <w:rPr>
                  <w:rFonts w:ascii="Arial" w:hAnsi="Arial" w:cs="Arial"/>
                  <w:lang w:val="es-ES_tradnl"/>
                </w:rPr>
                <w:delText xml:space="preserve">Poblaciones </w:delText>
              </w:r>
            </w:del>
            <w:del w:id="341" w:author="Andrés Coitiño (WDC)" w:date="2021-05-27T13:08:00Z">
              <w:r w:rsidRPr="00B75489" w:rsidDel="00175674">
                <w:rPr>
                  <w:rFonts w:ascii="Arial" w:hAnsi="Arial" w:cs="Arial"/>
                  <w:lang w:val="es-ES_tradnl"/>
                </w:rPr>
                <w:delText>nómadas</w:delText>
              </w:r>
            </w:del>
          </w:p>
          <w:p w14:paraId="6E307528" w14:textId="77777777" w:rsidR="00861177" w:rsidRPr="00B75489" w:rsidRDefault="00F14DE8" w:rsidP="00861177">
            <w:pPr>
              <w:pStyle w:val="Prrafodelista"/>
              <w:numPr>
                <w:ilvl w:val="0"/>
                <w:numId w:val="9"/>
              </w:numPr>
              <w:rPr>
                <w:rFonts w:ascii="Arial" w:hAnsi="Arial" w:cs="Arial"/>
                <w:lang w:val="en-GB"/>
              </w:rPr>
            </w:pPr>
            <w:r w:rsidRPr="00B75489">
              <w:rPr>
                <w:rFonts w:ascii="Arial" w:hAnsi="Arial" w:cs="Arial"/>
                <w:lang w:val="es-ES_tradnl"/>
              </w:rPr>
              <w:t>Migrantes y refugiados</w:t>
            </w:r>
          </w:p>
          <w:p w14:paraId="540B7428" w14:textId="77777777" w:rsidR="00861177" w:rsidRPr="00B75489" w:rsidRDefault="00F14DE8" w:rsidP="00861177">
            <w:pPr>
              <w:pStyle w:val="Prrafodelista"/>
              <w:numPr>
                <w:ilvl w:val="0"/>
                <w:numId w:val="9"/>
              </w:numPr>
              <w:rPr>
                <w:rFonts w:ascii="Arial" w:hAnsi="Arial" w:cs="Arial"/>
                <w:lang w:val="en-GB"/>
              </w:rPr>
            </w:pPr>
            <w:r w:rsidRPr="00B75489">
              <w:rPr>
                <w:rFonts w:ascii="Arial" w:hAnsi="Arial" w:cs="Arial"/>
                <w:lang w:val="es-ES_tradnl"/>
              </w:rPr>
              <w:t>Minorías étnicas</w:t>
            </w:r>
            <w:r w:rsidR="00861177" w:rsidRPr="00B75489">
              <w:rPr>
                <w:rFonts w:ascii="Arial" w:hAnsi="Arial" w:cs="Arial"/>
                <w:lang w:val="en-GB"/>
              </w:rPr>
              <w:t xml:space="preserve"> </w:t>
            </w:r>
          </w:p>
          <w:p w14:paraId="56740510" w14:textId="77777777" w:rsidR="00B20102" w:rsidRPr="00B75489" w:rsidRDefault="00F14DE8" w:rsidP="00861177">
            <w:pPr>
              <w:pStyle w:val="Prrafodelista"/>
              <w:numPr>
                <w:ilvl w:val="0"/>
                <w:numId w:val="9"/>
              </w:numPr>
              <w:rPr>
                <w:rFonts w:ascii="Arial" w:hAnsi="Arial" w:cs="Arial"/>
                <w:lang w:val="en-GB"/>
              </w:rPr>
            </w:pPr>
            <w:r w:rsidRPr="00B75489">
              <w:rPr>
                <w:rFonts w:ascii="Arial" w:hAnsi="Arial" w:cs="Arial"/>
                <w:lang w:val="es-ES_tradnl"/>
              </w:rPr>
              <w:t>Personas sin hogar</w:t>
            </w:r>
          </w:p>
          <w:p w14:paraId="3BF30B2F" w14:textId="77777777" w:rsidR="00B20102" w:rsidRPr="00797DBE" w:rsidRDefault="00F14DE8" w:rsidP="00861177">
            <w:pPr>
              <w:pStyle w:val="Prrafodelista"/>
              <w:numPr>
                <w:ilvl w:val="0"/>
                <w:numId w:val="9"/>
              </w:numPr>
              <w:rPr>
                <w:rFonts w:ascii="Arial" w:hAnsi="Arial" w:cs="Arial"/>
                <w:lang w:val="es-ES"/>
              </w:rPr>
            </w:pPr>
            <w:r w:rsidRPr="00B75489">
              <w:rPr>
                <w:rFonts w:ascii="Arial" w:hAnsi="Arial" w:cs="Arial"/>
                <w:lang w:val="es-ES_tradnl"/>
              </w:rPr>
              <w:t>Huérfanos y niños en situación vulnerable</w:t>
            </w:r>
          </w:p>
          <w:p w14:paraId="7600D1C7" w14:textId="77777777" w:rsidR="00861177" w:rsidRPr="00B75489" w:rsidRDefault="00F14DE8" w:rsidP="00E37780">
            <w:pPr>
              <w:pStyle w:val="Prrafodelista"/>
              <w:numPr>
                <w:ilvl w:val="0"/>
                <w:numId w:val="9"/>
              </w:numPr>
              <w:rPr>
                <w:rFonts w:ascii="Arial" w:hAnsi="Arial" w:cs="Arial"/>
                <w:lang w:val="en-GB"/>
              </w:rPr>
            </w:pPr>
            <w:r w:rsidRPr="00B75489">
              <w:rPr>
                <w:rFonts w:ascii="Arial" w:hAnsi="Arial" w:cs="Arial"/>
                <w:lang w:val="es-ES_tradnl"/>
              </w:rPr>
              <w:t>Otro</w:t>
            </w:r>
          </w:p>
        </w:tc>
      </w:tr>
      <w:tr w:rsidR="007C23FE" w:rsidRPr="00156A49" w14:paraId="6965ACD6" w14:textId="77777777" w:rsidTr="00CA4583">
        <w:trPr>
          <w:ins w:id="342" w:author="Andrés Coitiño (WDC)" w:date="2021-05-27T13:19:00Z"/>
        </w:trPr>
        <w:tc>
          <w:tcPr>
            <w:tcW w:w="720" w:type="dxa"/>
            <w:shd w:val="clear" w:color="auto" w:fill="auto"/>
          </w:tcPr>
          <w:p w14:paraId="5263CFC3" w14:textId="77777777" w:rsidR="007C23FE" w:rsidRPr="00B75489" w:rsidRDefault="007C23FE" w:rsidP="00861177">
            <w:pPr>
              <w:spacing w:before="120" w:after="120"/>
              <w:rPr>
                <w:ins w:id="343" w:author="Andrés Coitiño (WDC)" w:date="2021-05-27T13:19:00Z"/>
                <w:rFonts w:ascii="Arial" w:hAnsi="Arial" w:cs="Arial"/>
                <w:lang w:val="en-GB"/>
              </w:rPr>
            </w:pPr>
          </w:p>
        </w:tc>
        <w:tc>
          <w:tcPr>
            <w:tcW w:w="3958" w:type="dxa"/>
            <w:shd w:val="clear" w:color="auto" w:fill="auto"/>
          </w:tcPr>
          <w:p w14:paraId="5A264AEC" w14:textId="5B9F0213" w:rsidR="007C23FE" w:rsidRPr="00B75489" w:rsidRDefault="00C622C5" w:rsidP="00F14DE8">
            <w:pPr>
              <w:spacing w:before="120" w:after="120"/>
              <w:rPr>
                <w:ins w:id="344" w:author="Andrés Coitiño (WDC)" w:date="2021-05-27T13:19:00Z"/>
                <w:rFonts w:ascii="Arial" w:hAnsi="Arial" w:cs="Arial"/>
                <w:lang w:val="es-ES_tradnl"/>
              </w:rPr>
            </w:pPr>
            <w:ins w:id="345" w:author="Martin, Dr. Jimmy (OS-)" w:date="2021-06-09T21:21:00Z">
              <w:r>
                <w:rPr>
                  <w:rFonts w:ascii="Arial" w:hAnsi="Arial" w:cs="Arial"/>
                  <w:lang w:val="es-ES_tradnl"/>
                </w:rPr>
                <w:t>¿</w:t>
              </w:r>
            </w:ins>
            <w:ins w:id="346" w:author="Andrés Coitiño (WDC)" w:date="2021-05-27T13:19:00Z">
              <w:r w:rsidR="007C23FE">
                <w:rPr>
                  <w:rFonts w:ascii="Arial" w:hAnsi="Arial" w:cs="Arial"/>
                  <w:lang w:val="es-ES_tradnl"/>
                </w:rPr>
                <w:t>Cu</w:t>
              </w:r>
            </w:ins>
            <w:ins w:id="347" w:author="Andrés Coitiño (WDC)" w:date="2021-05-27T13:20:00Z">
              <w:r w:rsidR="00DA69EF">
                <w:rPr>
                  <w:rFonts w:ascii="Arial" w:hAnsi="Arial" w:cs="Arial"/>
                  <w:lang w:val="es-ES_tradnl"/>
                </w:rPr>
                <w:t xml:space="preserve">ál es el grupo de población de su comunidad en situación de mayor </w:t>
              </w:r>
            </w:ins>
            <w:ins w:id="348" w:author="Martin, Dr. Jimmy (OS-)" w:date="2021-06-09T21:22:00Z">
              <w:r>
                <w:rPr>
                  <w:rFonts w:ascii="Arial" w:hAnsi="Arial" w:cs="Arial"/>
                  <w:lang w:val="es-ES_tradnl"/>
                </w:rPr>
                <w:t>vulnerabilidad</w:t>
              </w:r>
            </w:ins>
            <w:ins w:id="349" w:author="Andrés Coitiño (WDC)" w:date="2021-05-27T13:20:00Z">
              <w:del w:id="350" w:author="Martin, Dr. Jimmy (OS-)" w:date="2021-06-09T21:22:00Z">
                <w:r w:rsidR="00DA69EF" w:rsidDel="00C622C5">
                  <w:rPr>
                    <w:rFonts w:ascii="Arial" w:hAnsi="Arial" w:cs="Arial"/>
                    <w:lang w:val="es-ES_tradnl"/>
                  </w:rPr>
                  <w:delText>vul</w:delText>
                </w:r>
              </w:del>
              <w:del w:id="351" w:author="Martin, Dr. Jimmy (OS-)" w:date="2021-06-09T21:21:00Z">
                <w:r w:rsidR="00DA69EF" w:rsidDel="00C622C5">
                  <w:rPr>
                    <w:rFonts w:ascii="Arial" w:hAnsi="Arial" w:cs="Arial"/>
                    <w:lang w:val="es-ES_tradnl"/>
                  </w:rPr>
                  <w:delText>bn</w:delText>
                </w:r>
              </w:del>
              <w:del w:id="352" w:author="Martin, Dr. Jimmy (OS-)" w:date="2021-06-09T21:22:00Z">
                <w:r w:rsidR="00DA69EF" w:rsidDel="00C622C5">
                  <w:rPr>
                    <w:rFonts w:ascii="Arial" w:hAnsi="Arial" w:cs="Arial"/>
                    <w:lang w:val="es-ES_tradnl"/>
                  </w:rPr>
                  <w:delText>erabil</w:delText>
                </w:r>
              </w:del>
              <w:del w:id="353" w:author="Martin, Dr. Jimmy (OS-)" w:date="2021-06-09T21:21:00Z">
                <w:r w:rsidR="00DA69EF" w:rsidDel="00C622C5">
                  <w:rPr>
                    <w:rFonts w:ascii="Arial" w:hAnsi="Arial" w:cs="Arial"/>
                    <w:lang w:val="es-ES_tradnl"/>
                  </w:rPr>
                  <w:delText>idad</w:delText>
                </w:r>
              </w:del>
            </w:ins>
            <w:ins w:id="354" w:author="Martin, Dr. Jimmy (OS-)" w:date="2021-06-09T21:21:00Z">
              <w:r>
                <w:rPr>
                  <w:rFonts w:ascii="Arial" w:hAnsi="Arial" w:cs="Arial"/>
                  <w:lang w:val="es-ES_tradnl"/>
                </w:rPr>
                <w:t>?</w:t>
              </w:r>
            </w:ins>
            <w:ins w:id="355" w:author="Andrés Coitiño (WDC)" w:date="2021-05-27T13:20:00Z">
              <w:del w:id="356" w:author="Martin, Dr. Jimmy (OS-)" w:date="2021-06-09T21:21:00Z">
                <w:r w:rsidR="00DA69EF" w:rsidDel="00C622C5">
                  <w:rPr>
                    <w:rFonts w:ascii="Arial" w:hAnsi="Arial" w:cs="Arial"/>
                    <w:lang w:val="es-ES_tradnl"/>
                  </w:rPr>
                  <w:delText xml:space="preserve">. </w:delText>
                </w:r>
              </w:del>
            </w:ins>
          </w:p>
        </w:tc>
        <w:tc>
          <w:tcPr>
            <w:tcW w:w="5245" w:type="dxa"/>
            <w:shd w:val="clear" w:color="auto" w:fill="FBE4D5" w:themeFill="accent2" w:themeFillTint="33"/>
          </w:tcPr>
          <w:p w14:paraId="0A152CD5" w14:textId="77777777" w:rsidR="007C23FE" w:rsidRPr="00B75489" w:rsidRDefault="007C23FE" w:rsidP="00F14DE8">
            <w:pPr>
              <w:spacing w:before="120" w:after="120"/>
              <w:rPr>
                <w:ins w:id="357" w:author="Andrés Coitiño (WDC)" w:date="2021-05-27T13:19:00Z"/>
                <w:rFonts w:ascii="Arial" w:hAnsi="Arial" w:cs="Arial"/>
                <w:b/>
                <w:lang w:val="es-ES_tradnl"/>
              </w:rPr>
            </w:pPr>
          </w:p>
        </w:tc>
      </w:tr>
      <w:tr w:rsidR="00FF4B66" w:rsidRPr="00156A49" w14:paraId="413868B6" w14:textId="77777777" w:rsidTr="00CA4583">
        <w:trPr>
          <w:ins w:id="358" w:author="Houghton, Ms. Natalia (WDC)" w:date="2021-05-19T15:49:00Z"/>
        </w:trPr>
        <w:tc>
          <w:tcPr>
            <w:tcW w:w="720" w:type="dxa"/>
            <w:shd w:val="clear" w:color="auto" w:fill="auto"/>
          </w:tcPr>
          <w:p w14:paraId="7E09302C" w14:textId="061CEABB" w:rsidR="00FF4B66" w:rsidRPr="00B75489" w:rsidRDefault="00FF4B66" w:rsidP="00861177">
            <w:pPr>
              <w:spacing w:before="120" w:after="120"/>
              <w:rPr>
                <w:ins w:id="359" w:author="Houghton, Ms. Natalia (WDC)" w:date="2021-05-19T15:49:00Z"/>
                <w:rFonts w:ascii="Arial" w:hAnsi="Arial" w:cs="Arial"/>
                <w:lang w:val="en-GB"/>
              </w:rPr>
            </w:pPr>
            <w:commentRangeStart w:id="360"/>
            <w:ins w:id="361" w:author="Houghton, Ms. Natalia (WDC)" w:date="2021-05-19T15:49:00Z">
              <w:r>
                <w:rPr>
                  <w:rFonts w:ascii="Arial" w:hAnsi="Arial" w:cs="Arial"/>
                  <w:lang w:val="en-GB"/>
                </w:rPr>
                <w:t>3.7</w:t>
              </w:r>
            </w:ins>
            <w:commentRangeEnd w:id="360"/>
            <w:ins w:id="362" w:author="Houghton, Ms. Natalia (WDC)" w:date="2021-05-19T15:51:00Z">
              <w:r w:rsidR="002F74C7">
                <w:rPr>
                  <w:rStyle w:val="Refdecomentario"/>
                </w:rPr>
                <w:commentReference w:id="360"/>
              </w:r>
            </w:ins>
          </w:p>
        </w:tc>
        <w:tc>
          <w:tcPr>
            <w:tcW w:w="3958" w:type="dxa"/>
            <w:shd w:val="clear" w:color="auto" w:fill="auto"/>
          </w:tcPr>
          <w:p w14:paraId="418A0125" w14:textId="44AE2EAD" w:rsidR="00FF4B66" w:rsidRPr="002D2201" w:rsidRDefault="008A6AA6" w:rsidP="00F14DE8">
            <w:pPr>
              <w:spacing w:before="120" w:after="120"/>
              <w:rPr>
                <w:ins w:id="363" w:author="Houghton, Ms. Natalia (WDC)" w:date="2021-05-19T15:49:00Z"/>
                <w:rFonts w:ascii="Arial" w:hAnsi="Arial" w:cs="Arial"/>
                <w:bCs/>
                <w:lang w:val="es-ES_tradnl"/>
              </w:rPr>
            </w:pPr>
            <w:ins w:id="364" w:author="Houghton, Ms. Natalia (WDC)" w:date="2021-05-19T15:50:00Z">
              <w:r w:rsidRPr="002D2201">
                <w:rPr>
                  <w:rFonts w:ascii="Arial" w:hAnsi="Arial" w:cs="Arial"/>
                  <w:bCs/>
                  <w:color w:val="000000" w:themeColor="text1"/>
                  <w:lang w:val="es-ES_tradnl"/>
                </w:rPr>
                <w:t xml:space="preserve">¿Cuáles cree que son las dificultades más importantes para recibir una atención de salud </w:t>
              </w:r>
              <w:del w:id="365" w:author="Andrés Coitiño (WDC)" w:date="2021-05-27T13:09:00Z">
                <w:r w:rsidRPr="002D2201" w:rsidDel="00D7546B">
                  <w:rPr>
                    <w:rFonts w:ascii="Arial" w:hAnsi="Arial" w:cs="Arial"/>
                    <w:bCs/>
                    <w:color w:val="000000" w:themeColor="text1"/>
                    <w:lang w:val="es-ES_tradnl"/>
                  </w:rPr>
                  <w:delText xml:space="preserve">mental </w:delText>
                </w:r>
              </w:del>
              <w:r w:rsidRPr="002D2201">
                <w:rPr>
                  <w:rFonts w:ascii="Arial" w:hAnsi="Arial" w:cs="Arial"/>
                  <w:bCs/>
                  <w:color w:val="000000" w:themeColor="text1"/>
                  <w:lang w:val="es-ES_tradnl"/>
                </w:rPr>
                <w:t xml:space="preserve">adecuada y oportuna que </w:t>
              </w:r>
            </w:ins>
            <w:ins w:id="366" w:author="Houghton, Ms. Natalia (WDC)" w:date="2021-05-19T15:51:00Z">
              <w:r w:rsidR="002F74C7" w:rsidRPr="002D2201">
                <w:rPr>
                  <w:rFonts w:ascii="Arial" w:hAnsi="Arial" w:cs="Arial"/>
                  <w:bCs/>
                  <w:color w:val="000000" w:themeColor="text1"/>
                  <w:lang w:val="es-ES_tradnl"/>
                </w:rPr>
                <w:t>estos grupos de la población</w:t>
              </w:r>
            </w:ins>
            <w:ins w:id="367" w:author="Houghton, Ms. Natalia (WDC)" w:date="2021-05-19T15:50:00Z">
              <w:r w:rsidRPr="002D2201">
                <w:rPr>
                  <w:rFonts w:ascii="Arial" w:hAnsi="Arial" w:cs="Arial"/>
                  <w:bCs/>
                  <w:color w:val="000000" w:themeColor="text1"/>
                  <w:lang w:val="es-ES_tradnl"/>
                </w:rPr>
                <w:t xml:space="preserve"> experimentan?</w:t>
              </w:r>
            </w:ins>
          </w:p>
        </w:tc>
        <w:tc>
          <w:tcPr>
            <w:tcW w:w="5245" w:type="dxa"/>
            <w:shd w:val="clear" w:color="auto" w:fill="FBE4D5" w:themeFill="accent2" w:themeFillTint="33"/>
          </w:tcPr>
          <w:p w14:paraId="665AB757" w14:textId="471407D4" w:rsidR="00377C67" w:rsidRPr="002D2201" w:rsidRDefault="00377C67" w:rsidP="00F14DE8">
            <w:pPr>
              <w:spacing w:before="120" w:after="120"/>
              <w:rPr>
                <w:ins w:id="368" w:author="Houghton, Ms. Natalia (WDC)" w:date="2021-05-19T15:49:00Z"/>
                <w:rFonts w:ascii="Arial" w:hAnsi="Arial" w:cs="Arial"/>
                <w:bCs/>
                <w:lang w:val="es-ES_tradnl"/>
              </w:rPr>
            </w:pPr>
          </w:p>
        </w:tc>
      </w:tr>
      <w:tr w:rsidR="00AC70AE" w:rsidRPr="00C00AD1" w14:paraId="6650C6E9" w14:textId="77777777" w:rsidTr="00CA4583">
        <w:trPr>
          <w:ins w:id="369" w:author="Andrés Coitiño (WDC)" w:date="2021-06-03T15:18:00Z"/>
        </w:trPr>
        <w:tc>
          <w:tcPr>
            <w:tcW w:w="720" w:type="dxa"/>
            <w:shd w:val="clear" w:color="auto" w:fill="auto"/>
          </w:tcPr>
          <w:p w14:paraId="6339B7BE" w14:textId="7BAAE51B" w:rsidR="00AC70AE" w:rsidRDefault="00E302A6" w:rsidP="00861177">
            <w:pPr>
              <w:spacing w:before="120" w:after="120"/>
              <w:rPr>
                <w:ins w:id="370" w:author="Andrés Coitiño (WDC)" w:date="2021-06-03T15:18:00Z"/>
                <w:rFonts w:ascii="Arial" w:hAnsi="Arial" w:cs="Arial"/>
                <w:lang w:val="en-GB"/>
              </w:rPr>
            </w:pPr>
            <w:ins w:id="371" w:author="Andrés Coitiño (WDC)" w:date="2021-06-03T15:21:00Z">
              <w:r>
                <w:rPr>
                  <w:rFonts w:ascii="Arial" w:hAnsi="Arial" w:cs="Arial"/>
                  <w:lang w:val="en-GB"/>
                </w:rPr>
                <w:t>3.X</w:t>
              </w:r>
            </w:ins>
          </w:p>
        </w:tc>
        <w:tc>
          <w:tcPr>
            <w:tcW w:w="3958" w:type="dxa"/>
            <w:shd w:val="clear" w:color="auto" w:fill="auto"/>
          </w:tcPr>
          <w:p w14:paraId="140E873E" w14:textId="77777777" w:rsidR="00AC70AE" w:rsidRDefault="00177D76" w:rsidP="00F14DE8">
            <w:pPr>
              <w:spacing w:before="120" w:after="120"/>
              <w:rPr>
                <w:ins w:id="372" w:author="Andrés Coitiño (WDC)" w:date="2021-06-03T15:21:00Z"/>
                <w:rFonts w:ascii="Arial" w:hAnsi="Arial" w:cs="Arial"/>
                <w:bCs/>
                <w:color w:val="000000" w:themeColor="text1"/>
                <w:lang w:val="es-ES_tradnl"/>
              </w:rPr>
            </w:pPr>
            <w:ins w:id="373" w:author="Andrés Coitiño (WDC)" w:date="2021-06-03T15:19:00Z">
              <w:r>
                <w:rPr>
                  <w:rFonts w:ascii="Arial" w:hAnsi="Arial" w:cs="Arial"/>
                  <w:bCs/>
                  <w:color w:val="000000" w:themeColor="text1"/>
                  <w:lang w:val="es-ES_tradnl"/>
                </w:rPr>
                <w:t>¿Cuáles son las barreras o dificultades que se han presentado para recibir una transfusión de sangre en pacientes que lo requieren?</w:t>
              </w:r>
            </w:ins>
          </w:p>
          <w:p w14:paraId="69ED7E5B" w14:textId="4C746C6A" w:rsidR="00E302A6" w:rsidRDefault="00E302A6" w:rsidP="00F14DE8">
            <w:pPr>
              <w:spacing w:before="120" w:after="120"/>
              <w:rPr>
                <w:ins w:id="374" w:author="Andrés Coitiño (WDC)" w:date="2021-06-03T15:21:00Z"/>
                <w:rFonts w:ascii="Arial" w:hAnsi="Arial" w:cs="Arial"/>
                <w:bCs/>
                <w:color w:val="000000" w:themeColor="text1"/>
                <w:lang w:val="es-ES_tradnl"/>
              </w:rPr>
            </w:pPr>
          </w:p>
          <w:p w14:paraId="29700649" w14:textId="0A620FD4" w:rsidR="00E302A6" w:rsidRPr="00E302A6" w:rsidRDefault="00E302A6" w:rsidP="00F14DE8">
            <w:pPr>
              <w:spacing w:before="120" w:after="120"/>
              <w:rPr>
                <w:ins w:id="375" w:author="Andrés Coitiño (WDC)" w:date="2021-06-03T15:21:00Z"/>
                <w:rFonts w:ascii="Arial" w:hAnsi="Arial" w:cs="Arial"/>
                <w:b/>
                <w:lang w:val="es-ES"/>
                <w:rPrChange w:id="376" w:author="Andrés Coitiño (WDC)" w:date="2021-06-03T15:21:00Z">
                  <w:rPr>
                    <w:ins w:id="377" w:author="Andrés Coitiño (WDC)" w:date="2021-06-03T15:21:00Z"/>
                    <w:rFonts w:ascii="Arial" w:hAnsi="Arial" w:cs="Arial"/>
                    <w:bCs/>
                    <w:color w:val="000000" w:themeColor="text1"/>
                    <w:lang w:val="es-ES_tradnl"/>
                  </w:rPr>
                </w:rPrChange>
              </w:rPr>
            </w:pPr>
            <w:ins w:id="378" w:author="Andrés Coitiño (WDC)" w:date="2021-06-03T15:21:00Z">
              <w:r>
                <w:rPr>
                  <w:rFonts w:ascii="Arial" w:hAnsi="Arial" w:cs="Arial"/>
                  <w:b/>
                  <w:lang w:val="es-ES_tradnl"/>
                </w:rPr>
                <w:t>REGISTRA RESPUESTA ABIERTA</w:t>
              </w:r>
              <w:r w:rsidRPr="00B75489">
                <w:rPr>
                  <w:rFonts w:ascii="Arial" w:hAnsi="Arial" w:cs="Arial"/>
                  <w:b/>
                  <w:lang w:val="es-ES_tradnl"/>
                </w:rPr>
                <w:t>.</w:t>
              </w:r>
            </w:ins>
          </w:p>
          <w:p w14:paraId="384AD5BB" w14:textId="0C671717" w:rsidR="00E302A6" w:rsidRDefault="00E302A6" w:rsidP="00F14DE8">
            <w:pPr>
              <w:spacing w:before="120" w:after="120"/>
              <w:rPr>
                <w:ins w:id="379" w:author="Andrés Coitiño (WDC)" w:date="2021-06-03T15:18:00Z"/>
                <w:rFonts w:ascii="Arial" w:hAnsi="Arial" w:cs="Arial"/>
                <w:bCs/>
                <w:color w:val="000000" w:themeColor="text1"/>
                <w:lang w:val="es-ES_tradnl"/>
              </w:rPr>
            </w:pPr>
          </w:p>
        </w:tc>
        <w:tc>
          <w:tcPr>
            <w:tcW w:w="5245" w:type="dxa"/>
            <w:shd w:val="clear" w:color="auto" w:fill="FBE4D5" w:themeFill="accent2" w:themeFillTint="33"/>
          </w:tcPr>
          <w:p w14:paraId="29F63B61" w14:textId="477A5309" w:rsidR="00AC70AE" w:rsidRPr="002D2201" w:rsidRDefault="00276530" w:rsidP="00F14DE8">
            <w:pPr>
              <w:spacing w:before="120" w:after="120"/>
              <w:rPr>
                <w:ins w:id="380" w:author="Andrés Coitiño (WDC)" w:date="2021-06-03T15:18:00Z"/>
                <w:rFonts w:ascii="Arial" w:hAnsi="Arial" w:cs="Arial"/>
                <w:bCs/>
                <w:lang w:val="es-ES_tradnl"/>
              </w:rPr>
            </w:pPr>
            <w:ins w:id="381" w:author="Andrés Coitiño (WDC)" w:date="2021-06-03T15:19:00Z">
              <w:r>
                <w:rPr>
                  <w:rFonts w:ascii="Arial" w:hAnsi="Arial" w:cs="Arial"/>
                  <w:bCs/>
                  <w:lang w:val="es-ES_tradnl"/>
                </w:rPr>
                <w:t>(Abierta)</w:t>
              </w:r>
            </w:ins>
          </w:p>
        </w:tc>
      </w:tr>
      <w:tr w:rsidR="00377C67" w:rsidRPr="00156A49" w14:paraId="279B2832" w14:textId="77777777" w:rsidTr="00CA4583">
        <w:trPr>
          <w:ins w:id="382" w:author="Andrés Coitiño (WDC)" w:date="2021-05-27T11:08:00Z"/>
        </w:trPr>
        <w:tc>
          <w:tcPr>
            <w:tcW w:w="720" w:type="dxa"/>
            <w:shd w:val="clear" w:color="auto" w:fill="auto"/>
          </w:tcPr>
          <w:p w14:paraId="5A757937" w14:textId="5692C31C" w:rsidR="00377C67" w:rsidRDefault="00377C67" w:rsidP="00861177">
            <w:pPr>
              <w:spacing w:before="120" w:after="120"/>
              <w:rPr>
                <w:ins w:id="383" w:author="Andrés Coitiño (WDC)" w:date="2021-05-27T11:08:00Z"/>
                <w:rFonts w:ascii="Arial" w:hAnsi="Arial" w:cs="Arial"/>
                <w:lang w:val="en-GB"/>
              </w:rPr>
            </w:pPr>
            <w:ins w:id="384" w:author="Andrés Coitiño (WDC)" w:date="2021-05-27T11:08:00Z">
              <w:r>
                <w:rPr>
                  <w:rFonts w:ascii="Arial" w:hAnsi="Arial" w:cs="Arial"/>
                  <w:lang w:val="en-GB"/>
                </w:rPr>
                <w:t>3.8</w:t>
              </w:r>
            </w:ins>
          </w:p>
        </w:tc>
        <w:tc>
          <w:tcPr>
            <w:tcW w:w="3958" w:type="dxa"/>
            <w:shd w:val="clear" w:color="auto" w:fill="auto"/>
          </w:tcPr>
          <w:p w14:paraId="67B80E18" w14:textId="2CF8B9E5" w:rsidR="00377C67" w:rsidRPr="002D2201" w:rsidRDefault="0039113A" w:rsidP="00F14DE8">
            <w:pPr>
              <w:spacing w:before="120" w:after="120"/>
              <w:rPr>
                <w:ins w:id="385" w:author="Andrés Coitiño (WDC)" w:date="2021-05-27T11:08:00Z"/>
                <w:rFonts w:ascii="Arial" w:hAnsi="Arial" w:cs="Arial"/>
                <w:bCs/>
                <w:color w:val="000000" w:themeColor="text1"/>
                <w:lang w:val="es-ES_tradnl"/>
              </w:rPr>
            </w:pPr>
            <w:commentRangeStart w:id="386"/>
            <w:commentRangeStart w:id="387"/>
            <w:ins w:id="388" w:author="Andrés Coitiño (WDC)" w:date="2021-05-27T11:09:00Z">
              <w:r>
                <w:rPr>
                  <w:rFonts w:ascii="Arial" w:hAnsi="Arial" w:cs="Arial"/>
                  <w:bCs/>
                  <w:color w:val="000000" w:themeColor="text1"/>
                  <w:lang w:val="es-ES_tradnl"/>
                </w:rPr>
                <w:t>¿Qui</w:t>
              </w:r>
              <w:r w:rsidR="00F03927">
                <w:rPr>
                  <w:rFonts w:ascii="Arial" w:hAnsi="Arial" w:cs="Arial"/>
                  <w:bCs/>
                  <w:color w:val="000000" w:themeColor="text1"/>
                  <w:lang w:val="es-ES_tradnl"/>
                </w:rPr>
                <w:t xml:space="preserve">siera agregar algún comentario más al respecto de </w:t>
              </w:r>
            </w:ins>
            <w:ins w:id="389" w:author="Andrés Coitiño (WDC)" w:date="2021-05-27T11:10:00Z">
              <w:r w:rsidR="009D5E77">
                <w:rPr>
                  <w:rFonts w:ascii="Arial" w:hAnsi="Arial" w:cs="Arial"/>
                  <w:bCs/>
                  <w:color w:val="000000" w:themeColor="text1"/>
                  <w:lang w:val="es-ES_tradnl"/>
                </w:rPr>
                <w:t xml:space="preserve">los obstáculos que enfrenta la comunidad para </w:t>
              </w:r>
              <w:r w:rsidR="00C726EB">
                <w:rPr>
                  <w:rFonts w:ascii="Arial" w:hAnsi="Arial" w:cs="Arial"/>
                  <w:bCs/>
                  <w:color w:val="000000" w:themeColor="text1"/>
                  <w:lang w:val="es-ES_tradnl"/>
                </w:rPr>
                <w:t xml:space="preserve">acceder a los servicios </w:t>
              </w:r>
            </w:ins>
            <w:ins w:id="390" w:author="Andrés Coitiño (WDC)" w:date="2021-05-27T11:11:00Z">
              <w:r w:rsidR="00C726EB">
                <w:rPr>
                  <w:rFonts w:ascii="Arial" w:hAnsi="Arial" w:cs="Arial"/>
                  <w:bCs/>
                  <w:color w:val="000000" w:themeColor="text1"/>
                  <w:lang w:val="es-ES_tradnl"/>
                </w:rPr>
                <w:t xml:space="preserve">esenciales </w:t>
              </w:r>
            </w:ins>
            <w:ins w:id="391" w:author="Andrés Coitiño (WDC)" w:date="2021-05-27T11:10:00Z">
              <w:r w:rsidR="00C726EB">
                <w:rPr>
                  <w:rFonts w:ascii="Arial" w:hAnsi="Arial" w:cs="Arial"/>
                  <w:bCs/>
                  <w:color w:val="000000" w:themeColor="text1"/>
                  <w:lang w:val="es-ES_tradnl"/>
                </w:rPr>
                <w:t>de salud?</w:t>
              </w:r>
            </w:ins>
            <w:commentRangeEnd w:id="386"/>
            <w:ins w:id="392" w:author="Andrés Coitiño (WDC)" w:date="2021-05-27T11:11:00Z">
              <w:r w:rsidR="00A40583">
                <w:rPr>
                  <w:rStyle w:val="Refdecomentario"/>
                </w:rPr>
                <w:commentReference w:id="386"/>
              </w:r>
            </w:ins>
            <w:commentRangeEnd w:id="387"/>
            <w:r w:rsidR="00F07C55">
              <w:rPr>
                <w:rStyle w:val="Refdecomentario"/>
              </w:rPr>
              <w:commentReference w:id="387"/>
            </w:r>
          </w:p>
        </w:tc>
        <w:tc>
          <w:tcPr>
            <w:tcW w:w="5245" w:type="dxa"/>
            <w:shd w:val="clear" w:color="auto" w:fill="FBE4D5" w:themeFill="accent2" w:themeFillTint="33"/>
          </w:tcPr>
          <w:p w14:paraId="1B019AC5" w14:textId="77777777" w:rsidR="00377C67" w:rsidRPr="002D2201" w:rsidRDefault="00377C67" w:rsidP="00F14DE8">
            <w:pPr>
              <w:spacing w:before="120" w:after="120"/>
              <w:rPr>
                <w:ins w:id="393" w:author="Andrés Coitiño (WDC)" w:date="2021-05-27T11:08:00Z"/>
                <w:rFonts w:ascii="Arial" w:hAnsi="Arial" w:cs="Arial"/>
                <w:bCs/>
                <w:lang w:val="es-ES_tradnl"/>
              </w:rPr>
            </w:pPr>
          </w:p>
        </w:tc>
      </w:tr>
    </w:tbl>
    <w:p w14:paraId="03D12810" w14:textId="77777777" w:rsidR="00540F3E" w:rsidRPr="008A6AA6" w:rsidRDefault="00540F3E" w:rsidP="00443B71">
      <w:pPr>
        <w:pStyle w:val="Textoindependiente"/>
        <w:rPr>
          <w:lang w:val="es-ES_tradnl"/>
          <w:rPrChange w:id="394" w:author="Houghton, Ms. Natalia (WDC)" w:date="2021-05-19T15:50:00Z">
            <w:rPr>
              <w:lang w:val="en-GB"/>
            </w:rPr>
          </w:rPrChange>
        </w:rPr>
      </w:pPr>
    </w:p>
    <w:p w14:paraId="09FAAE1B" w14:textId="77777777" w:rsidR="0018219B" w:rsidRPr="008A6AA6" w:rsidRDefault="0018219B" w:rsidP="00443B71">
      <w:pPr>
        <w:pStyle w:val="Textoindependiente"/>
        <w:rPr>
          <w:lang w:val="es-ES_tradnl"/>
          <w:rPrChange w:id="395" w:author="Houghton, Ms. Natalia (WDC)" w:date="2021-05-19T15:50:00Z">
            <w:rPr>
              <w:lang w:val="en-GB"/>
            </w:rPr>
          </w:rPrChange>
        </w:rPr>
      </w:pPr>
    </w:p>
    <w:p w14:paraId="70F5EF70" w14:textId="67A3C690" w:rsidR="00A53703" w:rsidRPr="008A6AA6" w:rsidDel="00156A49" w:rsidRDefault="00A53703" w:rsidP="00443B71">
      <w:pPr>
        <w:pStyle w:val="Textoindependiente"/>
        <w:rPr>
          <w:del w:id="396" w:author="Administrador" w:date="2021-08-19T20:13:00Z"/>
          <w:lang w:val="es-ES_tradnl"/>
          <w:rPrChange w:id="397" w:author="Houghton, Ms. Natalia (WDC)" w:date="2021-05-19T15:50:00Z">
            <w:rPr>
              <w:del w:id="398" w:author="Administrador" w:date="2021-08-19T20:13:00Z"/>
              <w:lang w:val="en-GB"/>
            </w:rPr>
          </w:rPrChange>
        </w:rPr>
      </w:pPr>
    </w:p>
    <w:p w14:paraId="25EF8D48" w14:textId="1B8F5213" w:rsidR="00A53703" w:rsidRPr="008A6AA6" w:rsidDel="00156A49" w:rsidRDefault="00A53703" w:rsidP="00443B71">
      <w:pPr>
        <w:pStyle w:val="Textoindependiente"/>
        <w:rPr>
          <w:del w:id="399" w:author="Administrador" w:date="2021-08-19T20:13:00Z"/>
          <w:color w:val="F99E28"/>
          <w:sz w:val="32"/>
          <w:szCs w:val="32"/>
          <w:lang w:val="es-ES_tradnl"/>
          <w:rPrChange w:id="400" w:author="Houghton, Ms. Natalia (WDC)" w:date="2021-05-19T15:50:00Z">
            <w:rPr>
              <w:del w:id="401" w:author="Administrador" w:date="2021-08-19T20:13:00Z"/>
              <w:color w:val="F99E28"/>
              <w:sz w:val="32"/>
              <w:szCs w:val="32"/>
              <w:lang w:val="en-GB"/>
            </w:rPr>
          </w:rPrChange>
        </w:rPr>
      </w:pPr>
      <w:del w:id="402" w:author="Administrador" w:date="2021-08-19T20:13:00Z">
        <w:r w:rsidRPr="008A6AA6" w:rsidDel="00156A49">
          <w:rPr>
            <w:lang w:val="es-ES_tradnl"/>
            <w:rPrChange w:id="403" w:author="Houghton, Ms. Natalia (WDC)" w:date="2021-05-19T15:50:00Z">
              <w:rPr>
                <w:lang w:val="en-GB"/>
              </w:rPr>
            </w:rPrChange>
          </w:rPr>
          <w:br w:type="page"/>
        </w:r>
      </w:del>
    </w:p>
    <w:p w14:paraId="720BC4B7" w14:textId="644C7133" w:rsidR="003C3D54" w:rsidRPr="008A6AA6" w:rsidDel="00156A49" w:rsidRDefault="003C3D54" w:rsidP="00156A49">
      <w:pPr>
        <w:pStyle w:val="Textoindependiente"/>
        <w:rPr>
          <w:del w:id="404" w:author="Administrador" w:date="2021-08-19T20:13:00Z"/>
          <w:lang w:val="es-ES_tradnl"/>
          <w:rPrChange w:id="405" w:author="Houghton, Ms. Natalia (WDC)" w:date="2021-05-19T15:50:00Z">
            <w:rPr>
              <w:del w:id="406" w:author="Administrador" w:date="2021-08-19T20:13:00Z"/>
              <w:lang w:val="en-GB"/>
            </w:rPr>
          </w:rPrChange>
        </w:rPr>
        <w:pPrChange w:id="407" w:author="Administrador" w:date="2021-08-19T20:13:00Z">
          <w:pPr>
            <w:pStyle w:val="Ttulo1"/>
          </w:pPr>
        </w:pPrChange>
      </w:pPr>
    </w:p>
    <w:p w14:paraId="48869E36" w14:textId="77777777" w:rsidR="00631EAB" w:rsidRPr="00797DBE" w:rsidRDefault="00F14DE8" w:rsidP="00F14DE8">
      <w:pPr>
        <w:pStyle w:val="Ttulo1"/>
        <w:rPr>
          <w:lang w:val="es-ES"/>
        </w:rPr>
      </w:pPr>
      <w:bookmarkStart w:id="408" w:name="_Toc67040847"/>
      <w:r w:rsidRPr="00B75489">
        <w:rPr>
          <w:lang w:val="es-ES_tradnl"/>
        </w:rPr>
        <w:t>Sección 4.</w:t>
      </w:r>
      <w:r w:rsidR="00631EAB" w:rsidRPr="00797DBE">
        <w:rPr>
          <w:lang w:val="es-ES"/>
        </w:rPr>
        <w:t xml:space="preserve"> </w:t>
      </w:r>
      <w:r w:rsidRPr="00B75489">
        <w:rPr>
          <w:lang w:val="es-ES_tradnl"/>
        </w:rPr>
        <w:t>Actitudes frente a la vacuna contra la COVID-19</w:t>
      </w:r>
      <w:bookmarkEnd w:id="408"/>
      <w:r w:rsidR="00631EAB" w:rsidRPr="00797DBE">
        <w:rPr>
          <w:lang w:val="es-ES"/>
        </w:rPr>
        <w:t xml:space="preserve"> </w:t>
      </w:r>
    </w:p>
    <w:p w14:paraId="6F704FA9" w14:textId="77777777" w:rsidR="009B50B3" w:rsidRPr="00797DBE" w:rsidRDefault="00F14DE8" w:rsidP="00F14DE8">
      <w:pPr>
        <w:spacing w:after="0" w:line="260" w:lineRule="auto"/>
        <w:rPr>
          <w:rFonts w:ascii="Arial" w:hAnsi="Arial" w:cs="Arial"/>
          <w:lang w:val="es-ES"/>
        </w:rPr>
      </w:pPr>
      <w:r w:rsidRPr="00B75489">
        <w:rPr>
          <w:rFonts w:ascii="Arial" w:hAnsi="Arial" w:cs="Arial"/>
          <w:lang w:val="es-ES_tradnl"/>
        </w:rPr>
        <w:t>Las preguntas siguientes se refieren a las actitudes frente a la vacuna contra la COVID-19 en la comunidad que usted representa o en la que trabaja.</w:t>
      </w:r>
      <w:r w:rsidR="009B50B3" w:rsidRPr="00797DBE">
        <w:rPr>
          <w:rFonts w:ascii="Arial" w:hAnsi="Arial" w:cs="Arial"/>
          <w:lang w:val="es-ES"/>
        </w:rPr>
        <w:t xml:space="preserve"> </w:t>
      </w:r>
    </w:p>
    <w:p w14:paraId="42AD02A0" w14:textId="77777777" w:rsidR="002863F0" w:rsidRPr="00797DBE" w:rsidRDefault="002863F0" w:rsidP="00DB0E49">
      <w:pPr>
        <w:spacing w:after="0"/>
        <w:rPr>
          <w:rFonts w:ascii="Arial" w:hAnsi="Arial" w:cs="Arial"/>
          <w:lang w:val="es-ES"/>
        </w:rPr>
      </w:pPr>
    </w:p>
    <w:tbl>
      <w:tblPr>
        <w:tblStyle w:val="TableGrid4"/>
        <w:tblW w:w="10065" w:type="dxa"/>
        <w:tblInd w:w="-5" w:type="dxa"/>
        <w:tblLayout w:type="fixed"/>
        <w:tblLook w:val="04A0" w:firstRow="1" w:lastRow="0" w:firstColumn="1" w:lastColumn="0" w:noHBand="0" w:noVBand="1"/>
      </w:tblPr>
      <w:tblGrid>
        <w:gridCol w:w="720"/>
        <w:gridCol w:w="4525"/>
        <w:gridCol w:w="4820"/>
      </w:tblGrid>
      <w:tr w:rsidR="00DB0E49" w:rsidRPr="00B75489" w14:paraId="4C2A6174" w14:textId="77777777" w:rsidTr="002831A5">
        <w:tc>
          <w:tcPr>
            <w:tcW w:w="720" w:type="dxa"/>
          </w:tcPr>
          <w:p w14:paraId="024A9443" w14:textId="77777777" w:rsidR="00DB0E49" w:rsidRPr="00B75489" w:rsidRDefault="00F14DE8" w:rsidP="00E37780">
            <w:pPr>
              <w:spacing w:line="300" w:lineRule="atLeast"/>
              <w:contextualSpacing/>
              <w:rPr>
                <w:rFonts w:ascii="Arial" w:hAnsi="Arial" w:cs="Arial"/>
                <w:lang w:val="en-GB"/>
              </w:rPr>
            </w:pPr>
            <w:r w:rsidRPr="00B75489">
              <w:rPr>
                <w:rFonts w:ascii="Arial" w:hAnsi="Arial" w:cs="Arial"/>
                <w:b/>
                <w:lang w:val="es-ES_tradnl"/>
              </w:rPr>
              <w:t>N.°</w:t>
            </w:r>
          </w:p>
        </w:tc>
        <w:tc>
          <w:tcPr>
            <w:tcW w:w="4525" w:type="dxa"/>
          </w:tcPr>
          <w:p w14:paraId="0226838B" w14:textId="77777777" w:rsidR="00DB0E49" w:rsidRPr="00B75489" w:rsidRDefault="00F14DE8" w:rsidP="00E37780">
            <w:pPr>
              <w:spacing w:line="300" w:lineRule="atLeast"/>
              <w:rPr>
                <w:rFonts w:ascii="Arial" w:hAnsi="Arial" w:cs="Arial"/>
                <w:lang w:val="en-GB"/>
              </w:rPr>
            </w:pPr>
            <w:r w:rsidRPr="00B75489">
              <w:rPr>
                <w:rFonts w:ascii="Arial" w:hAnsi="Arial" w:cs="Arial"/>
                <w:b/>
                <w:lang w:val="es-ES_tradnl"/>
              </w:rPr>
              <w:t>Pregunta</w:t>
            </w:r>
          </w:p>
        </w:tc>
        <w:tc>
          <w:tcPr>
            <w:tcW w:w="4820" w:type="dxa"/>
          </w:tcPr>
          <w:p w14:paraId="1A911DA1" w14:textId="77777777" w:rsidR="00DB0E49" w:rsidRPr="00B75489" w:rsidRDefault="00F14DE8" w:rsidP="00E37780">
            <w:pPr>
              <w:spacing w:line="300" w:lineRule="atLeast"/>
              <w:contextualSpacing/>
              <w:rPr>
                <w:rFonts w:ascii="Arial" w:hAnsi="Arial" w:cs="Arial"/>
                <w:lang w:val="en-GB"/>
              </w:rPr>
            </w:pPr>
            <w:r w:rsidRPr="00B75489">
              <w:rPr>
                <w:rFonts w:ascii="Arial" w:hAnsi="Arial" w:cs="Arial"/>
                <w:b/>
                <w:lang w:val="es-ES_tradnl"/>
              </w:rPr>
              <w:t>Opciones de respuesta</w:t>
            </w:r>
          </w:p>
        </w:tc>
      </w:tr>
      <w:tr w:rsidR="00DB0E49" w:rsidRPr="00B75489" w14:paraId="672D4E87" w14:textId="77777777" w:rsidTr="00F14DE8">
        <w:trPr>
          <w:trHeight w:val="1412"/>
        </w:trPr>
        <w:tc>
          <w:tcPr>
            <w:tcW w:w="720" w:type="dxa"/>
            <w:shd w:val="clear" w:color="auto" w:fill="auto"/>
          </w:tcPr>
          <w:p w14:paraId="10E98BA9" w14:textId="77777777" w:rsidR="00DB0E49" w:rsidRPr="00B75489" w:rsidRDefault="00655444" w:rsidP="002863F0">
            <w:pPr>
              <w:spacing w:line="300" w:lineRule="atLeast"/>
              <w:contextualSpacing/>
              <w:rPr>
                <w:rFonts w:ascii="Arial" w:hAnsi="Arial" w:cs="Arial"/>
                <w:lang w:val="en-GB"/>
              </w:rPr>
            </w:pPr>
            <w:r w:rsidRPr="00B75489">
              <w:rPr>
                <w:rFonts w:ascii="Arial" w:hAnsi="Arial" w:cs="Arial"/>
                <w:lang w:val="en-GB"/>
              </w:rPr>
              <w:t>4.1</w:t>
            </w:r>
          </w:p>
        </w:tc>
        <w:tc>
          <w:tcPr>
            <w:tcW w:w="4525" w:type="dxa"/>
            <w:shd w:val="clear" w:color="auto" w:fill="auto"/>
          </w:tcPr>
          <w:p w14:paraId="6A9F7E9A" w14:textId="77777777" w:rsidR="00DB0E49" w:rsidRPr="00797DBE" w:rsidRDefault="00F14DE8" w:rsidP="00E37780">
            <w:pPr>
              <w:spacing w:line="300" w:lineRule="atLeast"/>
              <w:rPr>
                <w:rFonts w:ascii="Arial" w:hAnsi="Arial" w:cs="Arial"/>
                <w:lang w:val="es-ES"/>
              </w:rPr>
            </w:pPr>
            <w:r w:rsidRPr="00B75489">
              <w:rPr>
                <w:rFonts w:ascii="Arial" w:hAnsi="Arial" w:cs="Arial"/>
                <w:lang w:val="es-ES_tradnl"/>
              </w:rPr>
              <w:t>¿A cuántas personas de la comunidad, aproximadamente, cree usted que les preocupa la propagación de la COVID-19 en la comunidad?</w:t>
            </w:r>
            <w:r w:rsidR="00DB0E49" w:rsidRPr="00797DBE">
              <w:rPr>
                <w:rFonts w:ascii="Arial" w:hAnsi="Arial" w:cs="Arial"/>
                <w:lang w:val="es-ES"/>
              </w:rPr>
              <w:t xml:space="preserve"> </w:t>
            </w:r>
          </w:p>
        </w:tc>
        <w:tc>
          <w:tcPr>
            <w:tcW w:w="4820" w:type="dxa"/>
            <w:shd w:val="clear" w:color="auto" w:fill="auto"/>
          </w:tcPr>
          <w:p w14:paraId="03C8BA3B" w14:textId="77777777" w:rsidR="00DB0E49" w:rsidRPr="00B75489" w:rsidRDefault="00F14DE8" w:rsidP="00F14DE8">
            <w:pPr>
              <w:numPr>
                <w:ilvl w:val="0"/>
                <w:numId w:val="34"/>
              </w:numPr>
              <w:spacing w:line="300" w:lineRule="atLeast"/>
              <w:contextualSpacing/>
              <w:rPr>
                <w:rFonts w:ascii="Arial" w:hAnsi="Arial" w:cs="Arial"/>
                <w:lang w:val="en-GB"/>
              </w:rPr>
            </w:pPr>
            <w:r w:rsidRPr="00B75489">
              <w:rPr>
                <w:rFonts w:ascii="Arial" w:hAnsi="Arial" w:cs="Arial"/>
                <w:lang w:val="es-ES_tradnl"/>
              </w:rPr>
              <w:t>La mayoría de las personas</w:t>
            </w:r>
          </w:p>
          <w:p w14:paraId="469D2C92" w14:textId="77777777" w:rsidR="00DB0E49" w:rsidRPr="00797DBE" w:rsidRDefault="00F14DE8" w:rsidP="00F14DE8">
            <w:pPr>
              <w:numPr>
                <w:ilvl w:val="0"/>
                <w:numId w:val="34"/>
              </w:numPr>
              <w:spacing w:line="300" w:lineRule="atLeast"/>
              <w:contextualSpacing/>
              <w:rPr>
                <w:rFonts w:ascii="Arial" w:hAnsi="Arial" w:cs="Arial"/>
                <w:lang w:val="es-ES"/>
              </w:rPr>
            </w:pPr>
            <w:r w:rsidRPr="00B75489">
              <w:rPr>
                <w:rFonts w:ascii="Arial" w:hAnsi="Arial" w:cs="Arial"/>
                <w:lang w:val="es-ES_tradnl"/>
              </w:rPr>
              <w:t>Algunas personas (más de la mitad)</w:t>
            </w:r>
            <w:r w:rsidR="00DB0E49" w:rsidRPr="00797DBE">
              <w:rPr>
                <w:rFonts w:ascii="Arial" w:hAnsi="Arial" w:cs="Arial"/>
                <w:lang w:val="es-ES"/>
              </w:rPr>
              <w:t xml:space="preserve"> </w:t>
            </w:r>
          </w:p>
          <w:p w14:paraId="16C3AD4A" w14:textId="77777777" w:rsidR="00DB0E49" w:rsidRPr="00797DBE" w:rsidRDefault="00F14DE8" w:rsidP="00F14DE8">
            <w:pPr>
              <w:numPr>
                <w:ilvl w:val="0"/>
                <w:numId w:val="34"/>
              </w:numPr>
              <w:spacing w:line="300" w:lineRule="atLeast"/>
              <w:contextualSpacing/>
              <w:rPr>
                <w:rFonts w:ascii="Arial" w:hAnsi="Arial" w:cs="Arial"/>
                <w:lang w:val="es-ES"/>
              </w:rPr>
            </w:pPr>
            <w:r w:rsidRPr="00B75489">
              <w:rPr>
                <w:rFonts w:ascii="Arial" w:hAnsi="Arial" w:cs="Arial"/>
                <w:lang w:val="es-ES_tradnl"/>
              </w:rPr>
              <w:t>Algunas personas (menos de la mitad)</w:t>
            </w:r>
            <w:r w:rsidR="00DB0E49" w:rsidRPr="00797DBE">
              <w:rPr>
                <w:rFonts w:ascii="Arial" w:hAnsi="Arial" w:cs="Arial"/>
                <w:lang w:val="es-ES"/>
              </w:rPr>
              <w:t xml:space="preserve"> </w:t>
            </w:r>
          </w:p>
          <w:p w14:paraId="6BDBB7F6" w14:textId="77777777" w:rsidR="00DB0E49" w:rsidRPr="00B75489" w:rsidRDefault="00F14DE8" w:rsidP="00E37780">
            <w:pPr>
              <w:numPr>
                <w:ilvl w:val="0"/>
                <w:numId w:val="34"/>
              </w:numPr>
              <w:spacing w:line="300" w:lineRule="atLeast"/>
              <w:contextualSpacing/>
              <w:rPr>
                <w:rFonts w:ascii="Arial" w:hAnsi="Arial" w:cs="Arial"/>
                <w:b/>
                <w:lang w:val="en-GB"/>
              </w:rPr>
            </w:pPr>
            <w:r w:rsidRPr="00B75489">
              <w:rPr>
                <w:rFonts w:ascii="Arial" w:hAnsi="Arial" w:cs="Arial"/>
                <w:lang w:val="es-ES_tradnl"/>
              </w:rPr>
              <w:t>Pocas personas</w:t>
            </w:r>
            <w:r w:rsidR="00DB0E49" w:rsidRPr="00B75489">
              <w:rPr>
                <w:rFonts w:ascii="Arial" w:hAnsi="Arial" w:cs="Arial"/>
                <w:lang w:val="en-GB"/>
              </w:rPr>
              <w:t xml:space="preserve"> </w:t>
            </w:r>
          </w:p>
        </w:tc>
      </w:tr>
      <w:tr w:rsidR="00DB0E49" w:rsidRPr="00B75489" w14:paraId="2ADDBBD8" w14:textId="77777777" w:rsidTr="00F14DE8">
        <w:trPr>
          <w:trHeight w:val="1628"/>
        </w:trPr>
        <w:tc>
          <w:tcPr>
            <w:tcW w:w="720" w:type="dxa"/>
            <w:shd w:val="clear" w:color="auto" w:fill="auto"/>
          </w:tcPr>
          <w:p w14:paraId="502A7C1D" w14:textId="77777777" w:rsidR="00DB0E49" w:rsidRPr="00B75489" w:rsidRDefault="00655444" w:rsidP="002863F0">
            <w:pPr>
              <w:spacing w:line="300" w:lineRule="atLeast"/>
              <w:contextualSpacing/>
              <w:rPr>
                <w:rFonts w:ascii="Arial" w:hAnsi="Arial" w:cs="Arial"/>
                <w:lang w:val="en-GB"/>
              </w:rPr>
            </w:pPr>
            <w:r w:rsidRPr="00B75489">
              <w:rPr>
                <w:rFonts w:ascii="Arial" w:hAnsi="Arial" w:cs="Arial"/>
                <w:lang w:val="en-GB"/>
              </w:rPr>
              <w:t>4.2</w:t>
            </w:r>
          </w:p>
        </w:tc>
        <w:tc>
          <w:tcPr>
            <w:tcW w:w="4525" w:type="dxa"/>
            <w:shd w:val="clear" w:color="auto" w:fill="auto"/>
          </w:tcPr>
          <w:p w14:paraId="08E85408" w14:textId="77777777" w:rsidR="00D00C4A" w:rsidRPr="00797DBE" w:rsidRDefault="00F14DE8" w:rsidP="00C57D75">
            <w:pPr>
              <w:spacing w:line="300" w:lineRule="atLeast"/>
              <w:rPr>
                <w:rFonts w:ascii="Arial" w:hAnsi="Arial" w:cs="Arial"/>
                <w:lang w:val="es-ES"/>
              </w:rPr>
            </w:pPr>
            <w:commentRangeStart w:id="409"/>
            <w:commentRangeStart w:id="410"/>
            <w:r w:rsidRPr="00B75489">
              <w:rPr>
                <w:rFonts w:ascii="Arial" w:hAnsi="Arial" w:cs="Arial"/>
                <w:lang w:val="es-ES_tradnl"/>
              </w:rPr>
              <w:t xml:space="preserve">Si en los próximos tres meses llegara </w:t>
            </w:r>
            <w:commentRangeEnd w:id="409"/>
            <w:r w:rsidR="002063EA">
              <w:rPr>
                <w:rStyle w:val="Refdecomentario"/>
              </w:rPr>
              <w:commentReference w:id="409"/>
            </w:r>
            <w:commentRangeEnd w:id="410"/>
            <w:r w:rsidR="00E9437D">
              <w:rPr>
                <w:rStyle w:val="Refdecomentario"/>
              </w:rPr>
              <w:commentReference w:id="410"/>
            </w:r>
            <w:r w:rsidRPr="00B75489">
              <w:rPr>
                <w:rFonts w:ascii="Arial" w:hAnsi="Arial" w:cs="Arial"/>
                <w:lang w:val="es-ES_tradnl"/>
              </w:rPr>
              <w:t>a la comunidad una vacuna contra la COVID</w:t>
            </w:r>
            <w:r w:rsidR="00C57D75">
              <w:rPr>
                <w:rFonts w:ascii="Arial" w:hAnsi="Arial" w:cs="Arial"/>
                <w:lang w:val="es-ES_tradnl"/>
              </w:rPr>
              <w:noBreakHyphen/>
            </w:r>
            <w:r w:rsidRPr="00B75489">
              <w:rPr>
                <w:rFonts w:ascii="Arial" w:hAnsi="Arial" w:cs="Arial"/>
                <w:lang w:val="es-ES_tradnl"/>
              </w:rPr>
              <w:t xml:space="preserve">19, ¿cuántos adultos, </w:t>
            </w:r>
            <w:commentRangeStart w:id="411"/>
            <w:r w:rsidRPr="00B75489">
              <w:rPr>
                <w:rFonts w:ascii="Arial" w:hAnsi="Arial" w:cs="Arial"/>
                <w:lang w:val="es-ES_tradnl"/>
              </w:rPr>
              <w:t>aproximadamente</w:t>
            </w:r>
            <w:commentRangeEnd w:id="411"/>
            <w:r w:rsidR="00703178">
              <w:rPr>
                <w:rStyle w:val="Refdecomentario"/>
              </w:rPr>
              <w:commentReference w:id="411"/>
            </w:r>
            <w:r w:rsidRPr="00B75489">
              <w:rPr>
                <w:rFonts w:ascii="Arial" w:hAnsi="Arial" w:cs="Arial"/>
                <w:lang w:val="es-ES_tradnl"/>
              </w:rPr>
              <w:t>, cree usted que querrían vacunarse?</w:t>
            </w:r>
            <w:r w:rsidR="00DB0E49" w:rsidRPr="00797DBE">
              <w:rPr>
                <w:rFonts w:ascii="Arial" w:hAnsi="Arial" w:cs="Arial"/>
                <w:lang w:val="es-ES"/>
              </w:rPr>
              <w:t xml:space="preserve"> </w:t>
            </w:r>
          </w:p>
        </w:tc>
        <w:tc>
          <w:tcPr>
            <w:tcW w:w="4820" w:type="dxa"/>
            <w:shd w:val="clear" w:color="auto" w:fill="auto"/>
          </w:tcPr>
          <w:p w14:paraId="53EC752C" w14:textId="77777777" w:rsidR="00DB0E49" w:rsidRPr="00B75489" w:rsidRDefault="00F14DE8" w:rsidP="00F14DE8">
            <w:pPr>
              <w:numPr>
                <w:ilvl w:val="0"/>
                <w:numId w:val="36"/>
              </w:numPr>
              <w:spacing w:line="300" w:lineRule="atLeast"/>
              <w:contextualSpacing/>
              <w:rPr>
                <w:rFonts w:ascii="Arial" w:hAnsi="Arial" w:cs="Arial"/>
                <w:lang w:val="en-GB"/>
              </w:rPr>
            </w:pPr>
            <w:r w:rsidRPr="00B75489">
              <w:rPr>
                <w:rFonts w:ascii="Arial" w:hAnsi="Arial" w:cs="Arial"/>
                <w:lang w:val="es-ES_tradnl"/>
              </w:rPr>
              <w:t>La mayoría de las personas</w:t>
            </w:r>
          </w:p>
          <w:p w14:paraId="3157F0A7" w14:textId="77777777" w:rsidR="00DB0E49" w:rsidRPr="00797DBE" w:rsidRDefault="00F14DE8" w:rsidP="00F14DE8">
            <w:pPr>
              <w:numPr>
                <w:ilvl w:val="0"/>
                <w:numId w:val="36"/>
              </w:numPr>
              <w:spacing w:line="300" w:lineRule="atLeast"/>
              <w:contextualSpacing/>
              <w:rPr>
                <w:rFonts w:ascii="Arial" w:hAnsi="Arial" w:cs="Arial"/>
                <w:lang w:val="es-ES"/>
              </w:rPr>
            </w:pPr>
            <w:r w:rsidRPr="00B75489">
              <w:rPr>
                <w:rFonts w:ascii="Arial" w:hAnsi="Arial" w:cs="Arial"/>
                <w:lang w:val="es-ES_tradnl"/>
              </w:rPr>
              <w:t>Algunas personas (más de la mitad)</w:t>
            </w:r>
            <w:r w:rsidR="00DB0E49" w:rsidRPr="00797DBE">
              <w:rPr>
                <w:rFonts w:ascii="Arial" w:hAnsi="Arial" w:cs="Arial"/>
                <w:lang w:val="es-ES"/>
              </w:rPr>
              <w:t xml:space="preserve"> </w:t>
            </w:r>
          </w:p>
          <w:p w14:paraId="15B7FE14" w14:textId="77777777" w:rsidR="00DB0E49" w:rsidRPr="00797DBE" w:rsidRDefault="00F14DE8" w:rsidP="00F14DE8">
            <w:pPr>
              <w:numPr>
                <w:ilvl w:val="0"/>
                <w:numId w:val="36"/>
              </w:numPr>
              <w:spacing w:line="300" w:lineRule="atLeast"/>
              <w:contextualSpacing/>
              <w:rPr>
                <w:rFonts w:ascii="Arial" w:hAnsi="Arial" w:cs="Arial"/>
                <w:lang w:val="es-ES"/>
              </w:rPr>
            </w:pPr>
            <w:r w:rsidRPr="00B75489">
              <w:rPr>
                <w:rFonts w:ascii="Arial" w:hAnsi="Arial" w:cs="Arial"/>
                <w:lang w:val="es-ES_tradnl"/>
              </w:rPr>
              <w:t>Algunas personas (menos de la mitad)</w:t>
            </w:r>
            <w:r w:rsidR="00DB0E49" w:rsidRPr="00797DBE">
              <w:rPr>
                <w:rFonts w:ascii="Arial" w:hAnsi="Arial" w:cs="Arial"/>
                <w:lang w:val="es-ES"/>
              </w:rPr>
              <w:t xml:space="preserve"> </w:t>
            </w:r>
          </w:p>
          <w:p w14:paraId="4E9AFCB6" w14:textId="77777777" w:rsidR="00DB0E49" w:rsidRPr="00B75489" w:rsidRDefault="00F14DE8" w:rsidP="00E37780">
            <w:pPr>
              <w:numPr>
                <w:ilvl w:val="0"/>
                <w:numId w:val="36"/>
              </w:numPr>
              <w:spacing w:line="300" w:lineRule="atLeast"/>
              <w:contextualSpacing/>
              <w:rPr>
                <w:rFonts w:ascii="Arial" w:hAnsi="Arial" w:cs="Arial"/>
                <w:b/>
                <w:lang w:val="en-GB"/>
              </w:rPr>
            </w:pPr>
            <w:r w:rsidRPr="00B75489">
              <w:rPr>
                <w:rFonts w:ascii="Arial" w:hAnsi="Arial" w:cs="Arial"/>
                <w:lang w:val="es-ES_tradnl"/>
              </w:rPr>
              <w:t>Pocas personas</w:t>
            </w:r>
          </w:p>
        </w:tc>
      </w:tr>
      <w:tr w:rsidR="00DB0E49" w:rsidRPr="00B75489" w14:paraId="26AB1734" w14:textId="77777777" w:rsidTr="00F14DE8">
        <w:trPr>
          <w:trHeight w:val="1678"/>
        </w:trPr>
        <w:tc>
          <w:tcPr>
            <w:tcW w:w="720" w:type="dxa"/>
            <w:shd w:val="clear" w:color="auto" w:fill="auto"/>
          </w:tcPr>
          <w:p w14:paraId="177C0C43" w14:textId="77777777" w:rsidR="00DB0E49" w:rsidRPr="00B75489" w:rsidRDefault="00655444" w:rsidP="002863F0">
            <w:pPr>
              <w:spacing w:line="300" w:lineRule="atLeast"/>
              <w:contextualSpacing/>
              <w:rPr>
                <w:rFonts w:ascii="Arial" w:hAnsi="Arial" w:cs="Arial"/>
                <w:lang w:val="en-GB"/>
              </w:rPr>
            </w:pPr>
            <w:r w:rsidRPr="000F2D8C">
              <w:rPr>
                <w:rFonts w:ascii="Arial" w:hAnsi="Arial" w:cs="Arial"/>
                <w:highlight w:val="yellow"/>
                <w:lang w:val="en-GB"/>
                <w:rPrChange w:id="412" w:author="Andrés Coitiño (WDC)" w:date="2021-05-27T13:26:00Z">
                  <w:rPr>
                    <w:rFonts w:ascii="Arial" w:hAnsi="Arial" w:cs="Arial"/>
                    <w:lang w:val="en-GB"/>
                  </w:rPr>
                </w:rPrChange>
              </w:rPr>
              <w:t>4.3</w:t>
            </w:r>
          </w:p>
        </w:tc>
        <w:tc>
          <w:tcPr>
            <w:tcW w:w="4525" w:type="dxa"/>
            <w:shd w:val="clear" w:color="auto" w:fill="auto"/>
          </w:tcPr>
          <w:p w14:paraId="0CEF2210" w14:textId="3EA62492" w:rsidR="00D00C4A" w:rsidRPr="00797DBE" w:rsidRDefault="00F14DE8" w:rsidP="00C57D75">
            <w:pPr>
              <w:spacing w:line="300" w:lineRule="atLeast"/>
              <w:rPr>
                <w:rFonts w:ascii="Arial" w:hAnsi="Arial" w:cs="Arial"/>
                <w:lang w:val="es-ES"/>
              </w:rPr>
            </w:pPr>
            <w:r w:rsidRPr="00B75489">
              <w:rPr>
                <w:rFonts w:ascii="Arial" w:hAnsi="Arial" w:cs="Arial"/>
                <w:lang w:val="es-ES_tradnl"/>
              </w:rPr>
              <w:t>Si en los próximos tres meses llega</w:t>
            </w:r>
            <w:del w:id="413" w:author="Martin, Dr. Jimmy (OS-)" w:date="2021-06-09T21:29:00Z">
              <w:r w:rsidRPr="00B75489" w:rsidDel="00192DA7">
                <w:rPr>
                  <w:rFonts w:ascii="Arial" w:hAnsi="Arial" w:cs="Arial"/>
                  <w:lang w:val="es-ES_tradnl"/>
                </w:rPr>
                <w:delText>ra</w:delText>
              </w:r>
            </w:del>
            <w:r w:rsidRPr="00B75489">
              <w:rPr>
                <w:rFonts w:ascii="Arial" w:hAnsi="Arial" w:cs="Arial"/>
                <w:lang w:val="es-ES_tradnl"/>
              </w:rPr>
              <w:t xml:space="preserve"> a la comunidad una vacuna contra la COVID</w:t>
            </w:r>
            <w:r w:rsidR="00C57D75">
              <w:rPr>
                <w:rFonts w:ascii="Arial" w:hAnsi="Arial" w:cs="Arial"/>
                <w:lang w:val="es-ES_tradnl"/>
              </w:rPr>
              <w:noBreakHyphen/>
            </w:r>
            <w:r w:rsidRPr="00B75489">
              <w:rPr>
                <w:rFonts w:ascii="Arial" w:hAnsi="Arial" w:cs="Arial"/>
                <w:lang w:val="es-ES_tradnl"/>
              </w:rPr>
              <w:t xml:space="preserve">19, </w:t>
            </w:r>
            <w:commentRangeStart w:id="414"/>
            <w:r w:rsidRPr="00B75489">
              <w:rPr>
                <w:rFonts w:ascii="Arial" w:hAnsi="Arial" w:cs="Arial"/>
                <w:lang w:val="es-ES_tradnl"/>
              </w:rPr>
              <w:t xml:space="preserve">¿cuántos </w:t>
            </w:r>
            <w:del w:id="415" w:author="Martin, Dr. Jimmy (OS-)" w:date="2021-06-09T21:29:00Z">
              <w:r w:rsidRPr="00B75489" w:rsidDel="00192DA7">
                <w:rPr>
                  <w:rFonts w:ascii="Arial" w:hAnsi="Arial" w:cs="Arial"/>
                  <w:lang w:val="es-ES_tradnl"/>
                </w:rPr>
                <w:delText>progenitores</w:delText>
              </w:r>
            </w:del>
            <w:ins w:id="416" w:author="Martin, Dr. Jimmy (OS-)" w:date="2021-06-09T21:29:00Z">
              <w:r w:rsidR="00192DA7">
                <w:rPr>
                  <w:rFonts w:ascii="Arial" w:hAnsi="Arial" w:cs="Arial"/>
                  <w:lang w:val="es-ES_tradnl"/>
                </w:rPr>
                <w:t>padres</w:t>
              </w:r>
            </w:ins>
            <w:r w:rsidRPr="00B75489">
              <w:rPr>
                <w:rFonts w:ascii="Arial" w:hAnsi="Arial" w:cs="Arial"/>
                <w:lang w:val="es-ES_tradnl"/>
              </w:rPr>
              <w:t xml:space="preserve">, </w:t>
            </w:r>
            <w:del w:id="417" w:author="Martin, Dr. Jimmy (OS-)" w:date="2021-06-09T21:30:00Z">
              <w:r w:rsidRPr="00B75489" w:rsidDel="007B3ECB">
                <w:rPr>
                  <w:rFonts w:ascii="Arial" w:hAnsi="Arial" w:cs="Arial"/>
                  <w:lang w:val="es-ES_tradnl"/>
                </w:rPr>
                <w:delText>aproximadamente</w:delText>
              </w:r>
            </w:del>
            <w:r w:rsidRPr="00B75489">
              <w:rPr>
                <w:rFonts w:ascii="Arial" w:hAnsi="Arial" w:cs="Arial"/>
                <w:lang w:val="es-ES_tradnl"/>
              </w:rPr>
              <w:t>, cree usted que querrían que se vacune a sus hijos?</w:t>
            </w:r>
            <w:commentRangeEnd w:id="414"/>
            <w:r w:rsidR="00D92863">
              <w:rPr>
                <w:rStyle w:val="Refdecomentario"/>
              </w:rPr>
              <w:commentReference w:id="414"/>
            </w:r>
          </w:p>
        </w:tc>
        <w:tc>
          <w:tcPr>
            <w:tcW w:w="4820" w:type="dxa"/>
            <w:shd w:val="clear" w:color="auto" w:fill="auto"/>
          </w:tcPr>
          <w:p w14:paraId="4CFA6A5F" w14:textId="6D852B34" w:rsidR="00DB0E49" w:rsidRPr="00703178" w:rsidRDefault="00F14DE8" w:rsidP="00F14DE8">
            <w:pPr>
              <w:numPr>
                <w:ilvl w:val="0"/>
                <w:numId w:val="35"/>
              </w:numPr>
              <w:spacing w:line="300" w:lineRule="atLeast"/>
              <w:contextualSpacing/>
              <w:rPr>
                <w:rFonts w:ascii="Arial" w:hAnsi="Arial" w:cs="Arial"/>
                <w:lang w:val="es-ES"/>
                <w:rPrChange w:id="418" w:author="Martin, Dr. Jimmy (OS-)" w:date="2021-06-09T21:32:00Z">
                  <w:rPr>
                    <w:rFonts w:ascii="Arial" w:hAnsi="Arial" w:cs="Arial"/>
                    <w:lang w:val="en-GB"/>
                  </w:rPr>
                </w:rPrChange>
              </w:rPr>
            </w:pPr>
            <w:r w:rsidRPr="00B75489">
              <w:rPr>
                <w:rFonts w:ascii="Arial" w:hAnsi="Arial" w:cs="Arial"/>
                <w:lang w:val="es-ES_tradnl"/>
              </w:rPr>
              <w:t xml:space="preserve">La mayoría de los </w:t>
            </w:r>
            <w:ins w:id="419" w:author="Martin, Dr. Jimmy (OS-)" w:date="2021-06-09T21:30:00Z">
              <w:r w:rsidR="007B3ECB">
                <w:rPr>
                  <w:rFonts w:ascii="Arial" w:hAnsi="Arial" w:cs="Arial"/>
                  <w:lang w:val="es-ES_tradnl"/>
                </w:rPr>
                <w:t>padres</w:t>
              </w:r>
            </w:ins>
            <w:del w:id="420" w:author="Martin, Dr. Jimmy (OS-)" w:date="2021-06-09T21:30:00Z">
              <w:r w:rsidRPr="00B75489" w:rsidDel="007B3ECB">
                <w:rPr>
                  <w:rFonts w:ascii="Arial" w:hAnsi="Arial" w:cs="Arial"/>
                  <w:lang w:val="es-ES_tradnl"/>
                </w:rPr>
                <w:delText>progenitores</w:delText>
              </w:r>
            </w:del>
            <w:r w:rsidR="00DB0E49" w:rsidRPr="00703178">
              <w:rPr>
                <w:rFonts w:ascii="Arial" w:hAnsi="Arial" w:cs="Arial"/>
                <w:lang w:val="es-ES"/>
                <w:rPrChange w:id="421" w:author="Martin, Dr. Jimmy (OS-)" w:date="2021-06-09T21:32:00Z">
                  <w:rPr>
                    <w:rFonts w:ascii="Arial" w:hAnsi="Arial" w:cs="Arial"/>
                    <w:lang w:val="en-GB"/>
                  </w:rPr>
                </w:rPrChange>
              </w:rPr>
              <w:t xml:space="preserve"> </w:t>
            </w:r>
          </w:p>
          <w:p w14:paraId="3DCF9EF2" w14:textId="1B0ECB9A" w:rsidR="00DB0E49" w:rsidRPr="00797DBE" w:rsidRDefault="00F14DE8" w:rsidP="00F14DE8">
            <w:pPr>
              <w:numPr>
                <w:ilvl w:val="0"/>
                <w:numId w:val="35"/>
              </w:numPr>
              <w:spacing w:line="300" w:lineRule="atLeast"/>
              <w:contextualSpacing/>
              <w:rPr>
                <w:rFonts w:ascii="Arial" w:hAnsi="Arial" w:cs="Arial"/>
                <w:lang w:val="es-ES"/>
              </w:rPr>
            </w:pPr>
            <w:del w:id="422" w:author="Andrés Coitiño (WDC)" w:date="2021-05-27T13:29:00Z">
              <w:r w:rsidRPr="00B75489" w:rsidDel="004D4E71">
                <w:rPr>
                  <w:rFonts w:ascii="Arial" w:hAnsi="Arial" w:cs="Arial"/>
                  <w:lang w:val="es-ES_tradnl"/>
                </w:rPr>
                <w:delText>Algunos progenitores (</w:delText>
              </w:r>
            </w:del>
            <w:r w:rsidRPr="00B75489">
              <w:rPr>
                <w:rFonts w:ascii="Arial" w:hAnsi="Arial" w:cs="Arial"/>
                <w:lang w:val="es-ES_tradnl"/>
              </w:rPr>
              <w:t>más de la mitad</w:t>
            </w:r>
            <w:del w:id="423" w:author="Andrés Coitiño (WDC)" w:date="2021-05-27T13:29:00Z">
              <w:r w:rsidRPr="00B75489" w:rsidDel="004D4E71">
                <w:rPr>
                  <w:rFonts w:ascii="Arial" w:hAnsi="Arial" w:cs="Arial"/>
                  <w:lang w:val="es-ES_tradnl"/>
                </w:rPr>
                <w:delText>)</w:delText>
              </w:r>
              <w:r w:rsidR="00DB0E49" w:rsidRPr="00797DBE" w:rsidDel="004D4E71">
                <w:rPr>
                  <w:rFonts w:ascii="Arial" w:hAnsi="Arial" w:cs="Arial"/>
                  <w:lang w:val="es-ES"/>
                </w:rPr>
                <w:delText xml:space="preserve"> </w:delText>
              </w:r>
            </w:del>
          </w:p>
          <w:p w14:paraId="61117AFC" w14:textId="21A5A4D8" w:rsidR="00DB0E49" w:rsidRPr="00797DBE" w:rsidRDefault="00F14DE8" w:rsidP="00F14DE8">
            <w:pPr>
              <w:numPr>
                <w:ilvl w:val="0"/>
                <w:numId w:val="35"/>
              </w:numPr>
              <w:spacing w:line="300" w:lineRule="atLeast"/>
              <w:contextualSpacing/>
              <w:rPr>
                <w:rFonts w:ascii="Arial" w:hAnsi="Arial" w:cs="Arial"/>
                <w:lang w:val="es-ES"/>
              </w:rPr>
            </w:pPr>
            <w:del w:id="424" w:author="Andrés Coitiño (WDC)" w:date="2021-05-27T13:29:00Z">
              <w:r w:rsidRPr="00B75489" w:rsidDel="004D4E71">
                <w:rPr>
                  <w:rFonts w:ascii="Arial" w:hAnsi="Arial" w:cs="Arial"/>
                  <w:lang w:val="es-ES_tradnl"/>
                </w:rPr>
                <w:delText>Algunos progenitores (</w:delText>
              </w:r>
            </w:del>
            <w:r w:rsidRPr="00B75489">
              <w:rPr>
                <w:rFonts w:ascii="Arial" w:hAnsi="Arial" w:cs="Arial"/>
                <w:lang w:val="es-ES_tradnl"/>
              </w:rPr>
              <w:t>menos de la mitad</w:t>
            </w:r>
            <w:del w:id="425" w:author="Andrés Coitiño (WDC)" w:date="2021-05-27T13:29:00Z">
              <w:r w:rsidRPr="00B75489" w:rsidDel="004D4E71">
                <w:rPr>
                  <w:rFonts w:ascii="Arial" w:hAnsi="Arial" w:cs="Arial"/>
                  <w:lang w:val="es-ES_tradnl"/>
                </w:rPr>
                <w:delText>)</w:delText>
              </w:r>
              <w:r w:rsidR="00DB0E49" w:rsidRPr="00797DBE" w:rsidDel="004D4E71">
                <w:rPr>
                  <w:rFonts w:ascii="Arial" w:hAnsi="Arial" w:cs="Arial"/>
                  <w:lang w:val="es-ES"/>
                </w:rPr>
                <w:delText xml:space="preserve"> </w:delText>
              </w:r>
            </w:del>
          </w:p>
          <w:p w14:paraId="7BFF4E7C" w14:textId="77777777" w:rsidR="00DB0E49" w:rsidRPr="003F35EA" w:rsidRDefault="00F14DE8" w:rsidP="00E37780">
            <w:pPr>
              <w:numPr>
                <w:ilvl w:val="0"/>
                <w:numId w:val="35"/>
              </w:numPr>
              <w:spacing w:line="300" w:lineRule="atLeast"/>
              <w:contextualSpacing/>
              <w:rPr>
                <w:ins w:id="426" w:author="Andrés Coitiño (WDC)" w:date="2021-05-27T13:28:00Z"/>
                <w:rFonts w:ascii="Arial" w:hAnsi="Arial" w:cs="Arial"/>
                <w:b/>
                <w:lang w:val="en-GB"/>
                <w:rPrChange w:id="427" w:author="Andrés Coitiño (WDC)" w:date="2021-05-27T13:28:00Z">
                  <w:rPr>
                    <w:ins w:id="428" w:author="Andrés Coitiño (WDC)" w:date="2021-05-27T13:28:00Z"/>
                    <w:rFonts w:ascii="Arial" w:hAnsi="Arial" w:cs="Arial"/>
                    <w:lang w:val="en-GB"/>
                  </w:rPr>
                </w:rPrChange>
              </w:rPr>
            </w:pPr>
            <w:r w:rsidRPr="00B75489">
              <w:rPr>
                <w:rFonts w:ascii="Arial" w:hAnsi="Arial" w:cs="Arial"/>
                <w:lang w:val="es-ES_tradnl"/>
              </w:rPr>
              <w:t>Pocos progenitores</w:t>
            </w:r>
            <w:r w:rsidR="00DB0E49" w:rsidRPr="00B75489">
              <w:rPr>
                <w:rFonts w:ascii="Arial" w:hAnsi="Arial" w:cs="Arial"/>
                <w:lang w:val="en-GB"/>
              </w:rPr>
              <w:t xml:space="preserve"> </w:t>
            </w:r>
          </w:p>
          <w:p w14:paraId="76A803EA" w14:textId="57A04904" w:rsidR="003F35EA" w:rsidRPr="00B75489" w:rsidRDefault="003F35EA" w:rsidP="00E37780">
            <w:pPr>
              <w:numPr>
                <w:ilvl w:val="0"/>
                <w:numId w:val="35"/>
              </w:numPr>
              <w:spacing w:line="300" w:lineRule="atLeast"/>
              <w:contextualSpacing/>
              <w:rPr>
                <w:rFonts w:ascii="Arial" w:hAnsi="Arial" w:cs="Arial"/>
                <w:b/>
                <w:lang w:val="en-GB"/>
              </w:rPr>
            </w:pPr>
            <w:ins w:id="429" w:author="Andrés Coitiño (WDC)" w:date="2021-05-27T13:28:00Z">
              <w:r>
                <w:rPr>
                  <w:rFonts w:ascii="Arial" w:hAnsi="Arial" w:cs="Arial"/>
                  <w:lang w:val="en-GB"/>
                </w:rPr>
                <w:t>NS/NC</w:t>
              </w:r>
            </w:ins>
          </w:p>
        </w:tc>
      </w:tr>
      <w:tr w:rsidR="00DB0E49" w:rsidRPr="00156A49" w14:paraId="0EC616A1" w14:textId="77777777" w:rsidTr="00EF7FF4">
        <w:trPr>
          <w:trHeight w:val="837"/>
        </w:trPr>
        <w:tc>
          <w:tcPr>
            <w:tcW w:w="720" w:type="dxa"/>
            <w:shd w:val="clear" w:color="auto" w:fill="E7E6E6" w:themeFill="background2"/>
          </w:tcPr>
          <w:p w14:paraId="0CA5EEA6" w14:textId="77777777" w:rsidR="00DB0E49" w:rsidRPr="00B75489" w:rsidRDefault="00655444" w:rsidP="00942AE0">
            <w:pPr>
              <w:spacing w:line="300" w:lineRule="atLeast"/>
              <w:contextualSpacing/>
              <w:rPr>
                <w:rFonts w:ascii="Arial" w:hAnsi="Arial" w:cs="Arial"/>
                <w:lang w:val="en-GB"/>
              </w:rPr>
            </w:pPr>
            <w:r w:rsidRPr="00B75489">
              <w:rPr>
                <w:rFonts w:ascii="Arial" w:hAnsi="Arial" w:cs="Arial"/>
                <w:lang w:val="en-GB"/>
              </w:rPr>
              <w:t>4.4</w:t>
            </w:r>
            <w:r w:rsidR="00942AE0" w:rsidRPr="00B75489">
              <w:rPr>
                <w:rFonts w:ascii="Arial" w:hAnsi="Arial" w:cs="Arial"/>
                <w:lang w:val="en-GB"/>
              </w:rPr>
              <w:t>a</w:t>
            </w:r>
          </w:p>
        </w:tc>
        <w:tc>
          <w:tcPr>
            <w:tcW w:w="9345" w:type="dxa"/>
            <w:gridSpan w:val="2"/>
            <w:shd w:val="clear" w:color="auto" w:fill="E7E6E6" w:themeFill="background2"/>
          </w:tcPr>
          <w:p w14:paraId="54C11817" w14:textId="77777777" w:rsidR="00DB0E49" w:rsidRPr="00797DBE" w:rsidRDefault="00F14DE8" w:rsidP="00E37780">
            <w:pPr>
              <w:spacing w:line="300" w:lineRule="atLeast"/>
              <w:contextualSpacing/>
              <w:rPr>
                <w:rFonts w:ascii="Arial" w:hAnsi="Arial" w:cs="Arial"/>
                <w:lang w:val="es-ES"/>
              </w:rPr>
            </w:pPr>
            <w:r w:rsidRPr="00B75489">
              <w:rPr>
                <w:rFonts w:ascii="Arial" w:hAnsi="Arial" w:cs="Arial"/>
                <w:lang w:val="es-ES_tradnl"/>
              </w:rPr>
              <w:t>Compruebe las respuestas a las preguntas 4.2 y 4.3.</w:t>
            </w:r>
            <w:r w:rsidR="00DB0E49" w:rsidRPr="00797DBE">
              <w:rPr>
                <w:rFonts w:ascii="Arial" w:hAnsi="Arial" w:cs="Arial"/>
                <w:lang w:val="es-ES"/>
              </w:rPr>
              <w:t xml:space="preserve"> </w:t>
            </w:r>
            <w:r w:rsidRPr="00B75489">
              <w:rPr>
                <w:rFonts w:ascii="Arial" w:hAnsi="Arial" w:cs="Arial"/>
                <w:lang w:val="es-ES_tradnl"/>
              </w:rPr>
              <w:t>Si ha seleccionado «1.» (La mayoría de las personas o de los progenitores) en ambas preguntas, pase a la sección siguiente.</w:t>
            </w:r>
            <w:r w:rsidR="00DB0E49" w:rsidRPr="00797DBE">
              <w:rPr>
                <w:rFonts w:ascii="Arial" w:hAnsi="Arial" w:cs="Arial"/>
                <w:lang w:val="es-ES"/>
              </w:rPr>
              <w:t xml:space="preserve"> </w:t>
            </w:r>
          </w:p>
        </w:tc>
      </w:tr>
      <w:tr w:rsidR="00DB0E49" w:rsidRPr="00B75489" w14:paraId="7CBCDF0B" w14:textId="77777777" w:rsidTr="00EF7FF4">
        <w:trPr>
          <w:trHeight w:val="4090"/>
        </w:trPr>
        <w:tc>
          <w:tcPr>
            <w:tcW w:w="720" w:type="dxa"/>
            <w:shd w:val="clear" w:color="auto" w:fill="auto"/>
          </w:tcPr>
          <w:p w14:paraId="605EE405" w14:textId="77777777" w:rsidR="00DB0E49" w:rsidRPr="00B75489" w:rsidRDefault="00655444" w:rsidP="002863F0">
            <w:pPr>
              <w:spacing w:line="300" w:lineRule="atLeast"/>
              <w:contextualSpacing/>
              <w:rPr>
                <w:rFonts w:ascii="Arial" w:hAnsi="Arial" w:cs="Arial"/>
                <w:lang w:val="en-GB"/>
              </w:rPr>
            </w:pPr>
            <w:r w:rsidRPr="00B75489">
              <w:rPr>
                <w:rFonts w:ascii="Arial" w:hAnsi="Arial" w:cs="Arial"/>
                <w:lang w:val="en-GB"/>
              </w:rPr>
              <w:t>4.4</w:t>
            </w:r>
          </w:p>
        </w:tc>
        <w:tc>
          <w:tcPr>
            <w:tcW w:w="4525" w:type="dxa"/>
            <w:shd w:val="clear" w:color="auto" w:fill="auto"/>
          </w:tcPr>
          <w:p w14:paraId="335E833C" w14:textId="77777777" w:rsidR="00DB0E49" w:rsidRPr="00797DBE" w:rsidRDefault="00EF7FF4" w:rsidP="00EF7FF4">
            <w:pPr>
              <w:spacing w:line="300" w:lineRule="atLeast"/>
              <w:rPr>
                <w:rFonts w:ascii="Arial" w:hAnsi="Arial" w:cs="Arial"/>
                <w:lang w:val="es-ES"/>
              </w:rPr>
            </w:pPr>
            <w:r w:rsidRPr="00B75489">
              <w:rPr>
                <w:rFonts w:ascii="Arial" w:hAnsi="Arial" w:cs="Arial"/>
                <w:lang w:val="es-ES_tradnl"/>
              </w:rPr>
              <w:t>¿Cuáles son los principales motivos por los que esas personas no quieren la vacuna contra la COVID-19?</w:t>
            </w:r>
            <w:r w:rsidR="00DB0E49" w:rsidRPr="00797DBE">
              <w:rPr>
                <w:rFonts w:ascii="Arial" w:hAnsi="Arial" w:cs="Arial"/>
                <w:lang w:val="es-ES"/>
              </w:rPr>
              <w:t xml:space="preserve"> </w:t>
            </w:r>
          </w:p>
          <w:p w14:paraId="4BDD7275" w14:textId="77777777" w:rsidR="00655444" w:rsidRPr="00797DBE" w:rsidRDefault="00655444" w:rsidP="002863F0">
            <w:pPr>
              <w:spacing w:line="300" w:lineRule="atLeast"/>
              <w:rPr>
                <w:rFonts w:ascii="Arial" w:hAnsi="Arial" w:cs="Arial"/>
                <w:lang w:val="es-ES"/>
              </w:rPr>
            </w:pPr>
          </w:p>
          <w:p w14:paraId="097CCE4B" w14:textId="77777777" w:rsidR="00655444" w:rsidRPr="00797DBE" w:rsidRDefault="00EF7FF4" w:rsidP="00EF7FF4">
            <w:pPr>
              <w:spacing w:line="300" w:lineRule="atLeast"/>
              <w:rPr>
                <w:rFonts w:ascii="Arial" w:hAnsi="Arial" w:cs="Arial"/>
                <w:lang w:val="es-ES"/>
              </w:rPr>
            </w:pPr>
            <w:r w:rsidRPr="00B75489">
              <w:rPr>
                <w:rFonts w:ascii="Arial" w:hAnsi="Arial" w:cs="Arial"/>
                <w:lang w:val="es-ES_tradnl"/>
              </w:rPr>
              <w:t>¿Alguno más?</w:t>
            </w:r>
          </w:p>
          <w:p w14:paraId="1402DA48" w14:textId="77777777" w:rsidR="00655444" w:rsidRPr="00797DBE" w:rsidRDefault="00655444" w:rsidP="002863F0">
            <w:pPr>
              <w:spacing w:line="300" w:lineRule="atLeast"/>
              <w:rPr>
                <w:rFonts w:ascii="Arial" w:hAnsi="Arial" w:cs="Arial"/>
                <w:lang w:val="es-ES"/>
              </w:rPr>
            </w:pPr>
          </w:p>
          <w:p w14:paraId="4C7CB720" w14:textId="77777777" w:rsidR="00AD2922" w:rsidRPr="00797DBE" w:rsidRDefault="00EF7FF4" w:rsidP="00EF7FF4">
            <w:pPr>
              <w:spacing w:line="300" w:lineRule="atLeast"/>
              <w:rPr>
                <w:rFonts w:ascii="Arial" w:hAnsi="Arial" w:cs="Arial"/>
                <w:b/>
                <w:lang w:val="es-ES"/>
              </w:rPr>
            </w:pPr>
            <w:r w:rsidRPr="00B75489">
              <w:rPr>
                <w:rFonts w:ascii="Arial" w:hAnsi="Arial" w:cs="Arial"/>
                <w:b/>
                <w:lang w:val="es-ES_tradnl"/>
              </w:rPr>
              <w:t>NO LEA LAS OPCIONES DE RESPUESTA EN VOZ ALTA.</w:t>
            </w:r>
            <w:r w:rsidR="00655444" w:rsidRPr="00797DBE">
              <w:rPr>
                <w:rFonts w:ascii="Arial" w:hAnsi="Arial" w:cs="Arial"/>
                <w:b/>
                <w:lang w:val="es-ES"/>
              </w:rPr>
              <w:t xml:space="preserve"> </w:t>
            </w:r>
          </w:p>
          <w:p w14:paraId="678A1E97" w14:textId="77777777" w:rsidR="00655444" w:rsidRPr="00797DBE" w:rsidRDefault="00EF7FF4" w:rsidP="00E37780">
            <w:pPr>
              <w:spacing w:line="300" w:lineRule="atLeast"/>
              <w:rPr>
                <w:rFonts w:ascii="Arial" w:hAnsi="Arial" w:cs="Arial"/>
                <w:lang w:val="es-ES"/>
              </w:rPr>
            </w:pPr>
            <w:r w:rsidRPr="00B75489">
              <w:rPr>
                <w:rFonts w:ascii="Arial" w:hAnsi="Arial" w:cs="Arial"/>
                <w:b/>
                <w:lang w:val="es-ES_tradnl"/>
              </w:rPr>
              <w:t>SELECCIONE TODAS LAS RESPUESTAS PERTINENTES.</w:t>
            </w:r>
          </w:p>
        </w:tc>
        <w:tc>
          <w:tcPr>
            <w:tcW w:w="4820" w:type="dxa"/>
            <w:shd w:val="clear" w:color="auto" w:fill="auto"/>
          </w:tcPr>
          <w:p w14:paraId="38C46A23" w14:textId="77777777" w:rsidR="00DB0E49" w:rsidRPr="00797DBE" w:rsidRDefault="00EF7FF4" w:rsidP="00EF7FF4">
            <w:pPr>
              <w:numPr>
                <w:ilvl w:val="0"/>
                <w:numId w:val="37"/>
              </w:numPr>
              <w:spacing w:line="300" w:lineRule="atLeast"/>
              <w:contextualSpacing/>
              <w:rPr>
                <w:rFonts w:ascii="Arial" w:hAnsi="Arial" w:cs="Arial"/>
                <w:lang w:val="es-ES"/>
              </w:rPr>
            </w:pPr>
            <w:r w:rsidRPr="00B75489">
              <w:rPr>
                <w:rFonts w:ascii="Arial" w:hAnsi="Arial" w:cs="Arial"/>
                <w:lang w:val="es-ES_tradnl"/>
              </w:rPr>
              <w:t>No les preocupa contraer la COVID-19</w:t>
            </w:r>
            <w:r w:rsidR="00DB0E49" w:rsidRPr="00797DBE">
              <w:rPr>
                <w:rFonts w:ascii="Arial" w:hAnsi="Arial" w:cs="Arial"/>
                <w:lang w:val="es-ES"/>
              </w:rPr>
              <w:t xml:space="preserve"> </w:t>
            </w:r>
          </w:p>
          <w:p w14:paraId="62288E0A" w14:textId="77777777" w:rsidR="00DB0E49" w:rsidRPr="00797DBE" w:rsidRDefault="00EF7FF4" w:rsidP="00EF7FF4">
            <w:pPr>
              <w:numPr>
                <w:ilvl w:val="0"/>
                <w:numId w:val="37"/>
              </w:numPr>
              <w:spacing w:line="300" w:lineRule="atLeast"/>
              <w:contextualSpacing/>
              <w:rPr>
                <w:rFonts w:ascii="Arial" w:hAnsi="Arial" w:cs="Arial"/>
                <w:lang w:val="es-ES"/>
              </w:rPr>
            </w:pPr>
            <w:r w:rsidRPr="00B75489">
              <w:rPr>
                <w:rFonts w:ascii="Arial" w:hAnsi="Arial" w:cs="Arial"/>
                <w:lang w:val="es-ES_tradnl"/>
              </w:rPr>
              <w:t>No están seguros de que la vacuna contra la COVID-19 sea eficaz</w:t>
            </w:r>
            <w:r w:rsidR="00DB0E49" w:rsidRPr="00797DBE">
              <w:rPr>
                <w:rFonts w:ascii="Arial" w:hAnsi="Arial" w:cs="Arial"/>
                <w:lang w:val="es-ES"/>
              </w:rPr>
              <w:t xml:space="preserve"> </w:t>
            </w:r>
          </w:p>
          <w:p w14:paraId="48DE00DB" w14:textId="77777777" w:rsidR="00DB0E49" w:rsidRPr="00797DBE" w:rsidRDefault="00EF7FF4" w:rsidP="00EF7FF4">
            <w:pPr>
              <w:numPr>
                <w:ilvl w:val="0"/>
                <w:numId w:val="37"/>
              </w:numPr>
              <w:spacing w:line="300" w:lineRule="atLeast"/>
              <w:contextualSpacing/>
              <w:rPr>
                <w:rFonts w:ascii="Arial" w:hAnsi="Arial" w:cs="Arial"/>
                <w:lang w:val="es-ES"/>
              </w:rPr>
            </w:pPr>
            <w:r w:rsidRPr="00B75489">
              <w:rPr>
                <w:rFonts w:ascii="Arial" w:hAnsi="Arial" w:cs="Arial"/>
                <w:lang w:val="es-ES_tradnl"/>
              </w:rPr>
              <w:t>Les preocupan los efectos secundarios de la vacuna contra la COVID-19</w:t>
            </w:r>
          </w:p>
          <w:p w14:paraId="07D3A8A1" w14:textId="77777777" w:rsidR="00DB0E49" w:rsidRPr="00797DBE" w:rsidRDefault="00EF7FF4" w:rsidP="00EF7FF4">
            <w:pPr>
              <w:numPr>
                <w:ilvl w:val="0"/>
                <w:numId w:val="37"/>
              </w:numPr>
              <w:spacing w:line="300" w:lineRule="atLeast"/>
              <w:contextualSpacing/>
              <w:rPr>
                <w:rFonts w:ascii="Arial" w:hAnsi="Arial" w:cs="Arial"/>
                <w:lang w:val="es-ES"/>
              </w:rPr>
            </w:pPr>
            <w:r w:rsidRPr="00B75489">
              <w:rPr>
                <w:rFonts w:ascii="Arial" w:hAnsi="Arial" w:cs="Arial"/>
                <w:lang w:val="es-ES_tradnl"/>
              </w:rPr>
              <w:t>No quieren ir a los centros por miedo a contraer la COVID-19</w:t>
            </w:r>
          </w:p>
          <w:p w14:paraId="5DF8DE83" w14:textId="77777777" w:rsidR="00655444" w:rsidRPr="00797DBE" w:rsidRDefault="00EF7FF4" w:rsidP="00EF7FF4">
            <w:pPr>
              <w:numPr>
                <w:ilvl w:val="0"/>
                <w:numId w:val="37"/>
              </w:numPr>
              <w:spacing w:line="300" w:lineRule="atLeast"/>
              <w:contextualSpacing/>
              <w:rPr>
                <w:rFonts w:ascii="Arial" w:hAnsi="Arial" w:cs="Arial"/>
                <w:lang w:val="es-ES"/>
              </w:rPr>
            </w:pPr>
            <w:r w:rsidRPr="00B75489">
              <w:rPr>
                <w:rFonts w:ascii="Arial" w:hAnsi="Arial" w:cs="Arial"/>
                <w:lang w:val="es-ES_tradnl"/>
              </w:rPr>
              <w:t>Desconfían o están en contra de las vacunas en general</w:t>
            </w:r>
          </w:p>
          <w:p w14:paraId="2F7D2002" w14:textId="77777777" w:rsidR="00DB0E49" w:rsidRPr="00B75489" w:rsidRDefault="00EF7FF4" w:rsidP="00EF7FF4">
            <w:pPr>
              <w:numPr>
                <w:ilvl w:val="0"/>
                <w:numId w:val="37"/>
              </w:numPr>
              <w:spacing w:line="300" w:lineRule="atLeast"/>
              <w:contextualSpacing/>
              <w:rPr>
                <w:rFonts w:ascii="Arial" w:hAnsi="Arial" w:cs="Arial"/>
                <w:lang w:val="en-GB"/>
              </w:rPr>
            </w:pPr>
            <w:r w:rsidRPr="00B75489">
              <w:rPr>
                <w:rFonts w:ascii="Arial" w:hAnsi="Arial" w:cs="Arial"/>
                <w:lang w:val="es-ES_tradnl"/>
              </w:rPr>
              <w:t>Están demasiado ocupados para vacunarse</w:t>
            </w:r>
          </w:p>
          <w:p w14:paraId="6E41AD16" w14:textId="77777777" w:rsidR="00DB0E49" w:rsidRPr="00B75489" w:rsidRDefault="00EF7FF4" w:rsidP="00EF7FF4">
            <w:pPr>
              <w:numPr>
                <w:ilvl w:val="0"/>
                <w:numId w:val="37"/>
              </w:numPr>
              <w:spacing w:line="300" w:lineRule="atLeast"/>
              <w:contextualSpacing/>
              <w:rPr>
                <w:rFonts w:ascii="Arial" w:hAnsi="Arial" w:cs="Arial"/>
                <w:lang w:val="en-GB"/>
              </w:rPr>
            </w:pPr>
            <w:r w:rsidRPr="00B75489">
              <w:rPr>
                <w:rFonts w:ascii="Arial" w:hAnsi="Arial" w:cs="Arial"/>
                <w:lang w:val="es-ES_tradnl"/>
              </w:rPr>
              <w:t>Les preocupa el costo</w:t>
            </w:r>
            <w:r w:rsidR="00DB0E49" w:rsidRPr="00B75489">
              <w:rPr>
                <w:rFonts w:ascii="Arial" w:hAnsi="Arial" w:cs="Arial"/>
                <w:lang w:val="en-GB"/>
              </w:rPr>
              <w:t xml:space="preserve"> </w:t>
            </w:r>
          </w:p>
          <w:p w14:paraId="689A2651" w14:textId="77777777" w:rsidR="00DB0E49" w:rsidRPr="00B75489" w:rsidRDefault="00EF7FF4" w:rsidP="00E37780">
            <w:pPr>
              <w:numPr>
                <w:ilvl w:val="0"/>
                <w:numId w:val="37"/>
              </w:numPr>
              <w:spacing w:line="300" w:lineRule="atLeast"/>
              <w:contextualSpacing/>
              <w:rPr>
                <w:rFonts w:ascii="Arial" w:hAnsi="Arial" w:cs="Arial"/>
                <w:lang w:val="en-GB"/>
              </w:rPr>
            </w:pPr>
            <w:r w:rsidRPr="00B75489">
              <w:rPr>
                <w:rFonts w:ascii="Arial" w:hAnsi="Arial" w:cs="Arial"/>
                <w:lang w:val="es-ES_tradnl"/>
              </w:rPr>
              <w:t>Otro</w:t>
            </w:r>
          </w:p>
        </w:tc>
      </w:tr>
    </w:tbl>
    <w:p w14:paraId="74C59F3B" w14:textId="77777777" w:rsidR="0018219B" w:rsidRPr="00B75489" w:rsidRDefault="0018219B">
      <w:pPr>
        <w:rPr>
          <w:rFonts w:ascii="Arial" w:eastAsiaTheme="majorEastAsia" w:hAnsi="Arial" w:cs="Arial"/>
          <w:b/>
          <w:color w:val="5BB245"/>
          <w:sz w:val="28"/>
          <w:lang w:val="en-GB"/>
        </w:rPr>
      </w:pPr>
      <w:r w:rsidRPr="00B75489">
        <w:rPr>
          <w:rFonts w:ascii="Arial" w:hAnsi="Arial" w:cs="Arial"/>
          <w:lang w:val="en-GB"/>
        </w:rPr>
        <w:br w:type="page"/>
      </w:r>
    </w:p>
    <w:p w14:paraId="5C7A8C8C" w14:textId="77777777" w:rsidR="003C3D54" w:rsidRPr="00B75489" w:rsidRDefault="003C3D54" w:rsidP="00D00C4A">
      <w:pPr>
        <w:pStyle w:val="Ttulo1"/>
        <w:rPr>
          <w:lang w:val="en-GB"/>
        </w:rPr>
      </w:pPr>
    </w:p>
    <w:p w14:paraId="646EC946" w14:textId="77777777" w:rsidR="00D00C4A" w:rsidRPr="00797DBE" w:rsidRDefault="00EF7FF4" w:rsidP="00EF7FF4">
      <w:pPr>
        <w:pStyle w:val="Ttulo1"/>
        <w:rPr>
          <w:lang w:val="es-ES"/>
        </w:rPr>
      </w:pPr>
      <w:bookmarkStart w:id="430" w:name="_Toc67040848"/>
      <w:r w:rsidRPr="00B75489">
        <w:rPr>
          <w:lang w:val="es-ES_tradnl"/>
        </w:rPr>
        <w:t>Sección 5.</w:t>
      </w:r>
      <w:r w:rsidR="00D00C4A" w:rsidRPr="00797DBE">
        <w:rPr>
          <w:lang w:val="es-ES"/>
        </w:rPr>
        <w:t xml:space="preserve"> </w:t>
      </w:r>
      <w:commentRangeStart w:id="431"/>
      <w:r w:rsidRPr="00B75489">
        <w:rPr>
          <w:lang w:val="es-ES_tradnl"/>
        </w:rPr>
        <w:t>Valores</w:t>
      </w:r>
      <w:commentRangeEnd w:id="431"/>
      <w:r w:rsidR="00A47029">
        <w:rPr>
          <w:rStyle w:val="Refdecomentario"/>
          <w:rFonts w:asciiTheme="minorHAnsi" w:eastAsiaTheme="minorEastAsia" w:hAnsiTheme="minorHAnsi" w:cstheme="minorBidi"/>
          <w:b w:val="0"/>
          <w:color w:val="auto"/>
        </w:rPr>
        <w:commentReference w:id="431"/>
      </w:r>
      <w:r w:rsidRPr="00B75489">
        <w:rPr>
          <w:lang w:val="es-ES_tradnl"/>
        </w:rPr>
        <w:t xml:space="preserve"> y vulnerabilidades de las comunidades</w:t>
      </w:r>
      <w:bookmarkEnd w:id="430"/>
    </w:p>
    <w:p w14:paraId="092C6A49" w14:textId="77777777" w:rsidR="00D00C4A" w:rsidRPr="00797DBE" w:rsidRDefault="00EF7FF4" w:rsidP="00EF7FF4">
      <w:pPr>
        <w:spacing w:line="260" w:lineRule="auto"/>
        <w:rPr>
          <w:rFonts w:ascii="Arial" w:hAnsi="Arial" w:cs="Arial"/>
          <w:lang w:val="es-ES"/>
        </w:rPr>
      </w:pPr>
      <w:r w:rsidRPr="00B75489">
        <w:rPr>
          <w:rFonts w:ascii="Arial" w:hAnsi="Arial" w:cs="Arial"/>
          <w:lang w:val="es-ES_tradnl"/>
        </w:rPr>
        <w:t>A continuación le haré preguntas acerca de la situación de la comunidad que representa o en la que trabaja para entender cómo está afrontando la pandemia esa comunidad.</w:t>
      </w:r>
    </w:p>
    <w:tbl>
      <w:tblPr>
        <w:tblStyle w:val="Tablaconcuadrcula"/>
        <w:tblW w:w="10350" w:type="dxa"/>
        <w:tblInd w:w="-5" w:type="dxa"/>
        <w:tblLayout w:type="fixed"/>
        <w:tblLook w:val="04A0" w:firstRow="1" w:lastRow="0" w:firstColumn="1" w:lastColumn="0" w:noHBand="0" w:noVBand="1"/>
      </w:tblPr>
      <w:tblGrid>
        <w:gridCol w:w="720"/>
        <w:gridCol w:w="4320"/>
        <w:gridCol w:w="5310"/>
      </w:tblGrid>
      <w:tr w:rsidR="00A53703" w:rsidRPr="00B75489" w14:paraId="7148B808" w14:textId="77777777" w:rsidTr="00EF7FF4">
        <w:trPr>
          <w:trHeight w:val="333"/>
        </w:trPr>
        <w:tc>
          <w:tcPr>
            <w:tcW w:w="720" w:type="dxa"/>
            <w:shd w:val="clear" w:color="auto" w:fill="auto"/>
          </w:tcPr>
          <w:p w14:paraId="07F61C8F" w14:textId="77777777" w:rsidR="00A53703" w:rsidRPr="00B75489" w:rsidRDefault="00EF7FF4" w:rsidP="00E37780">
            <w:pPr>
              <w:spacing w:before="120" w:after="120"/>
              <w:rPr>
                <w:rFonts w:ascii="Arial" w:eastAsiaTheme="minorHAnsi" w:hAnsi="Arial" w:cs="Arial"/>
                <w:lang w:val="en-GB"/>
              </w:rPr>
            </w:pPr>
            <w:r w:rsidRPr="00B75489">
              <w:rPr>
                <w:rFonts w:ascii="Arial" w:hAnsi="Arial" w:cs="Arial"/>
                <w:b/>
                <w:lang w:val="es-ES_tradnl"/>
              </w:rPr>
              <w:t>N.°</w:t>
            </w:r>
          </w:p>
        </w:tc>
        <w:tc>
          <w:tcPr>
            <w:tcW w:w="4320" w:type="dxa"/>
            <w:shd w:val="clear" w:color="auto" w:fill="auto"/>
          </w:tcPr>
          <w:p w14:paraId="07B2499B" w14:textId="77777777" w:rsidR="00A53703" w:rsidRPr="00B75489" w:rsidRDefault="00EF7FF4" w:rsidP="00E37780">
            <w:pPr>
              <w:spacing w:before="120" w:after="120"/>
              <w:rPr>
                <w:rFonts w:ascii="Arial" w:eastAsiaTheme="minorHAnsi" w:hAnsi="Arial" w:cs="Arial"/>
                <w:lang w:val="en-GB"/>
              </w:rPr>
            </w:pPr>
            <w:r w:rsidRPr="00B75489">
              <w:rPr>
                <w:rFonts w:ascii="Arial" w:hAnsi="Arial" w:cs="Arial"/>
                <w:b/>
                <w:lang w:val="es-ES_tradnl"/>
              </w:rPr>
              <w:t>Pregunta</w:t>
            </w:r>
          </w:p>
        </w:tc>
        <w:tc>
          <w:tcPr>
            <w:tcW w:w="5310" w:type="dxa"/>
            <w:shd w:val="clear" w:color="auto" w:fill="auto"/>
            <w:vAlign w:val="center"/>
          </w:tcPr>
          <w:p w14:paraId="5DBE86DD" w14:textId="77777777" w:rsidR="00A53703" w:rsidRPr="00B75489" w:rsidRDefault="00EF7FF4" w:rsidP="00E37780">
            <w:pPr>
              <w:spacing w:before="120" w:after="120"/>
              <w:contextualSpacing/>
              <w:rPr>
                <w:rFonts w:ascii="Arial" w:eastAsiaTheme="minorHAnsi" w:hAnsi="Arial" w:cs="Arial"/>
                <w:lang w:val="en-GB"/>
              </w:rPr>
            </w:pPr>
            <w:r w:rsidRPr="00B75489">
              <w:rPr>
                <w:rFonts w:ascii="Arial" w:hAnsi="Arial" w:cs="Arial"/>
                <w:b/>
                <w:lang w:val="es-ES_tradnl"/>
              </w:rPr>
              <w:t>Opciones de respuesta</w:t>
            </w:r>
          </w:p>
        </w:tc>
      </w:tr>
      <w:tr w:rsidR="00D00C4A" w:rsidRPr="00B75489" w14:paraId="00857DA9" w14:textId="77777777" w:rsidTr="00A53703">
        <w:tc>
          <w:tcPr>
            <w:tcW w:w="720" w:type="dxa"/>
            <w:shd w:val="clear" w:color="auto" w:fill="auto"/>
          </w:tcPr>
          <w:p w14:paraId="0DC8EC64" w14:textId="77777777" w:rsidR="00D00C4A" w:rsidRPr="00B75489" w:rsidRDefault="00D00C4A" w:rsidP="00D00C4A">
            <w:pPr>
              <w:spacing w:before="120" w:after="120"/>
              <w:rPr>
                <w:rFonts w:ascii="Arial" w:eastAsiaTheme="minorHAnsi" w:hAnsi="Arial" w:cs="Arial"/>
                <w:lang w:val="en-GB"/>
              </w:rPr>
            </w:pPr>
            <w:r w:rsidRPr="00B75489">
              <w:rPr>
                <w:rFonts w:ascii="Arial" w:eastAsiaTheme="minorHAnsi" w:hAnsi="Arial" w:cs="Arial"/>
                <w:lang w:val="en-GB"/>
              </w:rPr>
              <w:t>5.1</w:t>
            </w:r>
          </w:p>
        </w:tc>
        <w:tc>
          <w:tcPr>
            <w:tcW w:w="4320" w:type="dxa"/>
            <w:shd w:val="clear" w:color="auto" w:fill="auto"/>
          </w:tcPr>
          <w:p w14:paraId="702177F1" w14:textId="77777777" w:rsidR="00D00C4A" w:rsidRPr="00797DBE" w:rsidRDefault="00EF7FF4" w:rsidP="00E37780">
            <w:pPr>
              <w:spacing w:before="120" w:after="120"/>
              <w:rPr>
                <w:rFonts w:ascii="Arial" w:eastAsiaTheme="minorHAnsi" w:hAnsi="Arial" w:cs="Arial"/>
                <w:lang w:val="es-ES"/>
              </w:rPr>
            </w:pPr>
            <w:r w:rsidRPr="00B75489">
              <w:rPr>
                <w:rFonts w:ascii="Arial" w:eastAsiaTheme="minorHAnsi" w:hAnsi="Arial" w:cs="Arial"/>
                <w:lang w:val="es-ES_tradnl"/>
              </w:rPr>
              <w:t>En general, ¿diría usted que el impacto económico de la pandemia de COVID-19 en la comunidad ha sido limitado, moderado o considerable?</w:t>
            </w:r>
          </w:p>
        </w:tc>
        <w:tc>
          <w:tcPr>
            <w:tcW w:w="5310" w:type="dxa"/>
            <w:shd w:val="clear" w:color="auto" w:fill="auto"/>
          </w:tcPr>
          <w:p w14:paraId="4F033A8E" w14:textId="77777777" w:rsidR="00D00C4A" w:rsidRPr="00B75489" w:rsidRDefault="00EF7FF4" w:rsidP="00EF7FF4">
            <w:pPr>
              <w:numPr>
                <w:ilvl w:val="0"/>
                <w:numId w:val="30"/>
              </w:numPr>
              <w:spacing w:before="120" w:after="120"/>
              <w:contextualSpacing/>
              <w:rPr>
                <w:rFonts w:ascii="Arial" w:eastAsiaTheme="minorHAnsi" w:hAnsi="Arial" w:cs="Arial"/>
                <w:lang w:val="en-GB"/>
              </w:rPr>
            </w:pPr>
            <w:r w:rsidRPr="00B75489">
              <w:rPr>
                <w:rFonts w:ascii="Arial" w:eastAsiaTheme="minorHAnsi" w:hAnsi="Arial" w:cs="Arial"/>
                <w:lang w:val="es-ES_tradnl"/>
              </w:rPr>
              <w:t>Limitado</w:t>
            </w:r>
          </w:p>
          <w:p w14:paraId="49EA49E7" w14:textId="77777777" w:rsidR="00D00C4A" w:rsidRPr="00B75489" w:rsidRDefault="00EF7FF4" w:rsidP="00EF7FF4">
            <w:pPr>
              <w:numPr>
                <w:ilvl w:val="0"/>
                <w:numId w:val="30"/>
              </w:numPr>
              <w:spacing w:before="120" w:after="120"/>
              <w:contextualSpacing/>
              <w:rPr>
                <w:rFonts w:ascii="Arial" w:eastAsiaTheme="minorHAnsi" w:hAnsi="Arial" w:cs="Arial"/>
                <w:lang w:val="en-GB"/>
              </w:rPr>
            </w:pPr>
            <w:r w:rsidRPr="00B75489">
              <w:rPr>
                <w:rFonts w:ascii="Arial" w:eastAsiaTheme="minorHAnsi" w:hAnsi="Arial" w:cs="Arial"/>
                <w:lang w:val="es-ES_tradnl"/>
              </w:rPr>
              <w:t>Moderado</w:t>
            </w:r>
          </w:p>
          <w:p w14:paraId="3C220779" w14:textId="77777777" w:rsidR="00D00C4A" w:rsidRPr="00B75489" w:rsidRDefault="00EF7FF4" w:rsidP="00E37780">
            <w:pPr>
              <w:numPr>
                <w:ilvl w:val="0"/>
                <w:numId w:val="30"/>
              </w:numPr>
              <w:spacing w:before="120" w:after="120"/>
              <w:contextualSpacing/>
              <w:rPr>
                <w:rFonts w:ascii="Arial" w:eastAsiaTheme="minorHAnsi" w:hAnsi="Arial" w:cs="Arial"/>
                <w:lang w:val="en-GB"/>
              </w:rPr>
            </w:pPr>
            <w:r w:rsidRPr="00B75489">
              <w:rPr>
                <w:rFonts w:ascii="Arial" w:eastAsiaTheme="minorHAnsi" w:hAnsi="Arial" w:cs="Arial"/>
                <w:lang w:val="es-ES_tradnl"/>
              </w:rPr>
              <w:t>Considerable</w:t>
            </w:r>
          </w:p>
        </w:tc>
      </w:tr>
      <w:tr w:rsidR="004A28F9" w:rsidRPr="00156A49" w14:paraId="41DE1059" w14:textId="77777777" w:rsidTr="00B44BCB">
        <w:tc>
          <w:tcPr>
            <w:tcW w:w="720" w:type="dxa"/>
            <w:shd w:val="clear" w:color="auto" w:fill="auto"/>
          </w:tcPr>
          <w:p w14:paraId="1C326190" w14:textId="77777777" w:rsidR="004A28F9" w:rsidRPr="00B75489" w:rsidRDefault="004A28F9" w:rsidP="00942AE0">
            <w:pPr>
              <w:spacing w:before="120" w:after="120"/>
              <w:rPr>
                <w:rFonts w:ascii="Arial" w:eastAsiaTheme="minorHAnsi" w:hAnsi="Arial" w:cs="Arial"/>
                <w:lang w:val="en-GB"/>
              </w:rPr>
            </w:pPr>
            <w:r w:rsidRPr="00B75489">
              <w:rPr>
                <w:rFonts w:ascii="Arial" w:eastAsiaTheme="minorHAnsi" w:hAnsi="Arial" w:cs="Arial"/>
                <w:lang w:val="en-GB"/>
              </w:rPr>
              <w:t>5.2</w:t>
            </w:r>
            <w:r w:rsidR="00942AE0" w:rsidRPr="00B75489">
              <w:rPr>
                <w:rFonts w:ascii="Arial" w:eastAsiaTheme="minorHAnsi" w:hAnsi="Arial" w:cs="Arial"/>
                <w:lang w:val="en-GB"/>
              </w:rPr>
              <w:t>a</w:t>
            </w:r>
          </w:p>
        </w:tc>
        <w:tc>
          <w:tcPr>
            <w:tcW w:w="9630" w:type="dxa"/>
            <w:gridSpan w:val="2"/>
            <w:shd w:val="clear" w:color="auto" w:fill="auto"/>
          </w:tcPr>
          <w:p w14:paraId="53D58863" w14:textId="77777777" w:rsidR="004A28F9" w:rsidRPr="00797DBE" w:rsidRDefault="00EF7FF4" w:rsidP="00E37780">
            <w:pPr>
              <w:spacing w:before="120" w:after="120"/>
              <w:contextualSpacing/>
              <w:rPr>
                <w:rFonts w:ascii="Arial" w:eastAsiaTheme="minorHAnsi" w:hAnsi="Arial" w:cs="Arial"/>
                <w:lang w:val="es-ES"/>
              </w:rPr>
            </w:pPr>
            <w:r w:rsidRPr="00B75489">
              <w:rPr>
                <w:rFonts w:ascii="Arial" w:eastAsiaTheme="minorHAnsi" w:hAnsi="Arial" w:cs="Arial"/>
                <w:lang w:val="es-ES_tradnl"/>
              </w:rPr>
              <w:t>Las preguntas siguientes se refieren a las iniciativas emprendidas por el gobierno o la comunidad sobre aspectos socioeconómicos, educación, salud e higiene ambiental en la comunidad.</w:t>
            </w:r>
          </w:p>
        </w:tc>
      </w:tr>
      <w:tr w:rsidR="00D00C4A" w:rsidRPr="00156A49" w14:paraId="68CF7FE8" w14:textId="77777777" w:rsidTr="00CA4583">
        <w:tc>
          <w:tcPr>
            <w:tcW w:w="720" w:type="dxa"/>
            <w:shd w:val="clear" w:color="auto" w:fill="auto"/>
          </w:tcPr>
          <w:p w14:paraId="7F260856" w14:textId="77777777" w:rsidR="00D00C4A" w:rsidRPr="00B75489" w:rsidRDefault="00D00C4A" w:rsidP="00D00C4A">
            <w:pPr>
              <w:spacing w:before="120" w:after="120"/>
              <w:rPr>
                <w:rFonts w:ascii="Arial" w:eastAsiaTheme="minorHAnsi" w:hAnsi="Arial" w:cs="Arial"/>
                <w:lang w:val="en-GB"/>
              </w:rPr>
            </w:pPr>
            <w:r w:rsidRPr="00B75489">
              <w:rPr>
                <w:rFonts w:ascii="Arial" w:eastAsiaTheme="minorHAnsi" w:hAnsi="Arial" w:cs="Arial"/>
                <w:lang w:val="en-GB"/>
              </w:rPr>
              <w:t>5.2</w:t>
            </w:r>
          </w:p>
        </w:tc>
        <w:tc>
          <w:tcPr>
            <w:tcW w:w="4320" w:type="dxa"/>
            <w:shd w:val="clear" w:color="auto" w:fill="FBE4D5" w:themeFill="accent2" w:themeFillTint="33"/>
          </w:tcPr>
          <w:p w14:paraId="711ABB8F" w14:textId="68C87D70" w:rsidR="00D00C4A" w:rsidRPr="00797DBE" w:rsidRDefault="007A739E" w:rsidP="007A739E">
            <w:pPr>
              <w:spacing w:before="120" w:after="120"/>
              <w:rPr>
                <w:rFonts w:ascii="Arial" w:eastAsiaTheme="minorHAnsi" w:hAnsi="Arial" w:cs="Arial"/>
                <w:lang w:val="es-ES"/>
              </w:rPr>
            </w:pPr>
            <w:r w:rsidRPr="00B75489">
              <w:rPr>
                <w:rFonts w:ascii="Arial" w:eastAsiaTheme="minorHAnsi" w:hAnsi="Arial" w:cs="Arial"/>
                <w:lang w:val="es-ES_tradnl"/>
              </w:rPr>
              <w:t>Desde que comenzó la pandemia de COVID-19</w:t>
            </w:r>
            <w:del w:id="432" w:author="Andrés Coitiño (WDC)" w:date="2021-06-03T14:08:00Z">
              <w:r w:rsidRPr="00B75489" w:rsidDel="0031156D">
                <w:rPr>
                  <w:rFonts w:ascii="Arial" w:eastAsiaTheme="minorHAnsi" w:hAnsi="Arial" w:cs="Arial"/>
                  <w:lang w:val="es-ES_tradnl"/>
                </w:rPr>
                <w:delText xml:space="preserve"> </w:delText>
              </w:r>
              <w:commentRangeStart w:id="433"/>
              <w:r w:rsidRPr="00B75489" w:rsidDel="0031156D">
                <w:rPr>
                  <w:rFonts w:ascii="Arial" w:eastAsiaTheme="minorHAnsi" w:hAnsi="Arial" w:cs="Arial"/>
                  <w:lang w:val="es-ES_tradnl"/>
                </w:rPr>
                <w:delText>[alternativa: en los últimos tres meses]</w:delText>
              </w:r>
              <w:commentRangeEnd w:id="433"/>
              <w:r w:rsidR="002D2A36" w:rsidDel="0031156D">
                <w:rPr>
                  <w:rStyle w:val="Refdecomentario"/>
                </w:rPr>
                <w:commentReference w:id="433"/>
              </w:r>
              <w:r w:rsidRPr="00B75489" w:rsidDel="0031156D">
                <w:rPr>
                  <w:rFonts w:ascii="Arial" w:eastAsiaTheme="minorHAnsi" w:hAnsi="Arial" w:cs="Arial"/>
                  <w:lang w:val="es-ES_tradnl"/>
                </w:rPr>
                <w:delText xml:space="preserve">, </w:delText>
              </w:r>
            </w:del>
            <w:r w:rsidRPr="00B75489">
              <w:rPr>
                <w:rFonts w:ascii="Arial" w:eastAsiaTheme="minorHAnsi" w:hAnsi="Arial" w:cs="Arial"/>
                <w:lang w:val="es-ES_tradnl"/>
              </w:rPr>
              <w:t>¿diría usted que las iniciativas socioeconómicas y educativas han aumentado, se mantienen estables o han disminuido?</w:t>
            </w:r>
          </w:p>
          <w:p w14:paraId="299A4194" w14:textId="77777777" w:rsidR="00A53703" w:rsidRPr="00797DBE" w:rsidRDefault="00A53703" w:rsidP="00D00C4A">
            <w:pPr>
              <w:spacing w:before="120" w:after="120"/>
              <w:rPr>
                <w:rFonts w:ascii="Arial" w:eastAsiaTheme="minorHAnsi" w:hAnsi="Arial" w:cs="Arial"/>
                <w:lang w:val="es-ES"/>
              </w:rPr>
            </w:pPr>
          </w:p>
          <w:p w14:paraId="1DD2A282" w14:textId="77777777" w:rsidR="00265E3A" w:rsidRPr="00797DBE" w:rsidRDefault="007A739E" w:rsidP="00E37780">
            <w:pPr>
              <w:spacing w:before="120" w:after="120"/>
              <w:rPr>
                <w:rFonts w:ascii="Arial" w:eastAsiaTheme="minorHAnsi" w:hAnsi="Arial" w:cs="Arial"/>
                <w:b/>
                <w:lang w:val="es-ES"/>
              </w:rPr>
            </w:pPr>
            <w:r w:rsidRPr="00B75489">
              <w:rPr>
                <w:rFonts w:ascii="Arial" w:eastAsiaTheme="minorHAnsi" w:hAnsi="Arial" w:cs="Arial"/>
                <w:b/>
                <w:lang w:val="es-ES_tradnl"/>
              </w:rPr>
              <w:t>(Adaptación específica del país:</w:t>
            </w:r>
            <w:r w:rsidR="00265E3A" w:rsidRPr="00797DBE">
              <w:rPr>
                <w:rFonts w:ascii="Arial" w:eastAsiaTheme="minorHAnsi" w:hAnsi="Arial" w:cs="Arial"/>
                <w:b/>
                <w:lang w:val="es-ES"/>
              </w:rPr>
              <w:t xml:space="preserve"> </w:t>
            </w:r>
            <w:r w:rsidRPr="00B75489">
              <w:rPr>
                <w:rFonts w:ascii="Arial" w:eastAsiaTheme="minorHAnsi" w:hAnsi="Arial" w:cs="Arial"/>
                <w:b/>
                <w:lang w:val="es-ES_tradnl"/>
              </w:rPr>
              <w:t xml:space="preserve">adaptar el </w:t>
            </w:r>
            <w:r w:rsidR="000140E2" w:rsidRPr="00B75489">
              <w:rPr>
                <w:rFonts w:ascii="Arial" w:eastAsiaTheme="minorHAnsi" w:hAnsi="Arial" w:cs="Arial"/>
                <w:b/>
                <w:lang w:val="es-ES_tradnl"/>
              </w:rPr>
              <w:t>periodo</w:t>
            </w:r>
            <w:r w:rsidRPr="00B75489">
              <w:rPr>
                <w:rFonts w:ascii="Arial" w:eastAsiaTheme="minorHAnsi" w:hAnsi="Arial" w:cs="Arial"/>
                <w:b/>
                <w:lang w:val="es-ES_tradnl"/>
              </w:rPr>
              <w:t xml:space="preserve"> de tiempo según la frecuencia de aplicación en el país)</w:t>
            </w:r>
          </w:p>
        </w:tc>
        <w:tc>
          <w:tcPr>
            <w:tcW w:w="5310" w:type="dxa"/>
            <w:shd w:val="clear" w:color="auto" w:fill="auto"/>
          </w:tcPr>
          <w:p w14:paraId="34B1239A" w14:textId="77777777" w:rsidR="00D00C4A" w:rsidRPr="00B75489" w:rsidRDefault="00796180" w:rsidP="00796180">
            <w:pPr>
              <w:numPr>
                <w:ilvl w:val="0"/>
                <w:numId w:val="31"/>
              </w:numPr>
              <w:spacing w:before="120" w:after="120"/>
              <w:ind w:left="340"/>
              <w:contextualSpacing/>
              <w:rPr>
                <w:rFonts w:ascii="Arial" w:eastAsiaTheme="minorHAnsi" w:hAnsi="Arial" w:cs="Arial"/>
                <w:lang w:val="en-GB"/>
              </w:rPr>
            </w:pPr>
            <w:r w:rsidRPr="00B75489">
              <w:rPr>
                <w:rFonts w:ascii="Arial" w:eastAsiaTheme="minorHAnsi" w:hAnsi="Arial" w:cs="Arial"/>
                <w:lang w:val="es-ES_tradnl"/>
              </w:rPr>
              <w:t>Han aumentado</w:t>
            </w:r>
          </w:p>
          <w:p w14:paraId="0AAFA4A3" w14:textId="77777777" w:rsidR="00D00C4A" w:rsidRPr="00797DBE" w:rsidRDefault="00796180" w:rsidP="00796180">
            <w:pPr>
              <w:numPr>
                <w:ilvl w:val="0"/>
                <w:numId w:val="31"/>
              </w:numPr>
              <w:spacing w:before="120" w:after="120"/>
              <w:ind w:left="340"/>
              <w:contextualSpacing/>
              <w:rPr>
                <w:rFonts w:ascii="Arial" w:eastAsiaTheme="minorHAnsi" w:hAnsi="Arial" w:cs="Arial"/>
                <w:lang w:val="es-ES"/>
              </w:rPr>
            </w:pPr>
            <w:r w:rsidRPr="00B75489">
              <w:rPr>
                <w:rFonts w:ascii="Arial" w:eastAsiaTheme="minorHAnsi" w:hAnsi="Arial" w:cs="Arial"/>
                <w:lang w:val="es-ES_tradnl"/>
              </w:rPr>
              <w:t xml:space="preserve">Se mantienen estables (pase a la </w:t>
            </w:r>
            <w:r w:rsidR="002A2D9E" w:rsidRPr="00B75489">
              <w:rPr>
                <w:rFonts w:ascii="Arial" w:eastAsiaTheme="minorHAnsi" w:hAnsi="Arial" w:cs="Arial"/>
                <w:lang w:val="es-ES_tradnl"/>
              </w:rPr>
              <w:t>pregunta</w:t>
            </w:r>
            <w:r w:rsidR="002A2D9E">
              <w:rPr>
                <w:rFonts w:ascii="Arial" w:eastAsiaTheme="minorHAnsi" w:hAnsi="Arial" w:cs="Arial"/>
                <w:lang w:val="es-ES_tradnl"/>
              </w:rPr>
              <w:t> </w:t>
            </w:r>
            <w:r w:rsidR="002A2D9E" w:rsidRPr="00B75489">
              <w:rPr>
                <w:rFonts w:ascii="Arial" w:eastAsiaTheme="minorHAnsi" w:hAnsi="Arial" w:cs="Arial"/>
                <w:lang w:val="es-ES_tradnl"/>
              </w:rPr>
              <w:t>5</w:t>
            </w:r>
            <w:r w:rsidRPr="00B75489">
              <w:rPr>
                <w:rFonts w:ascii="Arial" w:eastAsiaTheme="minorHAnsi" w:hAnsi="Arial" w:cs="Arial"/>
                <w:lang w:val="es-ES_tradnl"/>
              </w:rPr>
              <w:t>.4)</w:t>
            </w:r>
          </w:p>
          <w:p w14:paraId="0F4BC4F4" w14:textId="77777777" w:rsidR="00D00C4A" w:rsidRPr="00797DBE" w:rsidRDefault="00796180" w:rsidP="00E37780">
            <w:pPr>
              <w:numPr>
                <w:ilvl w:val="0"/>
                <w:numId w:val="31"/>
              </w:numPr>
              <w:spacing w:before="120" w:after="120"/>
              <w:ind w:left="340"/>
              <w:contextualSpacing/>
              <w:rPr>
                <w:rFonts w:ascii="Arial" w:eastAsiaTheme="minorHAnsi" w:hAnsi="Arial" w:cs="Arial"/>
                <w:lang w:val="es-ES"/>
              </w:rPr>
            </w:pPr>
            <w:r w:rsidRPr="00B75489">
              <w:rPr>
                <w:rFonts w:ascii="Arial" w:eastAsiaTheme="minorHAnsi" w:hAnsi="Arial" w:cs="Arial"/>
                <w:lang w:val="es-ES_tradnl"/>
              </w:rPr>
              <w:t xml:space="preserve">Han disminuido (pase a la </w:t>
            </w:r>
            <w:r w:rsidR="002A2D9E" w:rsidRPr="00B75489">
              <w:rPr>
                <w:rFonts w:ascii="Arial" w:eastAsiaTheme="minorHAnsi" w:hAnsi="Arial" w:cs="Arial"/>
                <w:lang w:val="es-ES_tradnl"/>
              </w:rPr>
              <w:t>pregunta</w:t>
            </w:r>
            <w:r w:rsidR="002A2D9E">
              <w:rPr>
                <w:rFonts w:ascii="Arial" w:eastAsiaTheme="minorHAnsi" w:hAnsi="Arial" w:cs="Arial"/>
                <w:lang w:val="es-ES_tradnl"/>
              </w:rPr>
              <w:t> </w:t>
            </w:r>
            <w:r w:rsidR="002A2D9E" w:rsidRPr="00B75489">
              <w:rPr>
                <w:rFonts w:ascii="Arial" w:eastAsiaTheme="minorHAnsi" w:hAnsi="Arial" w:cs="Arial"/>
                <w:lang w:val="es-ES_tradnl"/>
              </w:rPr>
              <w:t>5</w:t>
            </w:r>
            <w:r w:rsidRPr="00B75489">
              <w:rPr>
                <w:rFonts w:ascii="Arial" w:eastAsiaTheme="minorHAnsi" w:hAnsi="Arial" w:cs="Arial"/>
                <w:lang w:val="es-ES_tradnl"/>
              </w:rPr>
              <w:t>.4)</w:t>
            </w:r>
          </w:p>
        </w:tc>
      </w:tr>
      <w:tr w:rsidR="004A28F9" w:rsidRPr="00B75489" w14:paraId="2686DE16" w14:textId="77777777" w:rsidTr="00CA4583">
        <w:tc>
          <w:tcPr>
            <w:tcW w:w="720" w:type="dxa"/>
            <w:shd w:val="clear" w:color="auto" w:fill="auto"/>
          </w:tcPr>
          <w:p w14:paraId="7B6ADB1E" w14:textId="77777777" w:rsidR="004A28F9" w:rsidRPr="00B75489" w:rsidRDefault="004A28F9" w:rsidP="00D00C4A">
            <w:pPr>
              <w:spacing w:before="120" w:after="120"/>
              <w:rPr>
                <w:rFonts w:ascii="Arial" w:eastAsiaTheme="minorHAnsi" w:hAnsi="Arial" w:cs="Arial"/>
                <w:lang w:val="en-GB"/>
              </w:rPr>
            </w:pPr>
            <w:r w:rsidRPr="00B75489">
              <w:rPr>
                <w:rFonts w:ascii="Arial" w:eastAsiaTheme="minorHAnsi" w:hAnsi="Arial" w:cs="Arial"/>
                <w:lang w:val="en-GB"/>
              </w:rPr>
              <w:t>5.3</w:t>
            </w:r>
          </w:p>
        </w:tc>
        <w:tc>
          <w:tcPr>
            <w:tcW w:w="4320" w:type="dxa"/>
            <w:shd w:val="clear" w:color="auto" w:fill="auto"/>
          </w:tcPr>
          <w:p w14:paraId="4D65070F" w14:textId="0887B1CE" w:rsidR="004A28F9" w:rsidRPr="00797DBE" w:rsidRDefault="00796180" w:rsidP="00796180">
            <w:pPr>
              <w:spacing w:before="120" w:after="120"/>
              <w:rPr>
                <w:rFonts w:ascii="Arial" w:eastAsiaTheme="minorHAnsi" w:hAnsi="Arial" w:cs="Arial"/>
                <w:lang w:val="es-ES"/>
              </w:rPr>
            </w:pPr>
            <w:r w:rsidRPr="00B75489">
              <w:rPr>
                <w:rFonts w:ascii="Arial" w:eastAsiaTheme="minorHAnsi" w:hAnsi="Arial" w:cs="Arial"/>
                <w:lang w:val="es-ES_tradnl"/>
              </w:rPr>
              <w:t xml:space="preserve">¿Qué tipo de iniciativas </w:t>
            </w:r>
            <w:ins w:id="434" w:author="Andrés Coitiño (WDC)" w:date="2021-06-03T14:30:00Z">
              <w:r w:rsidR="00A652C7">
                <w:rPr>
                  <w:rFonts w:ascii="Arial" w:eastAsiaTheme="minorHAnsi" w:hAnsi="Arial" w:cs="Arial"/>
                  <w:lang w:val="es-ES_tradnl"/>
                </w:rPr>
                <w:t xml:space="preserve">de apoyo </w:t>
              </w:r>
            </w:ins>
            <w:r w:rsidRPr="00B75489">
              <w:rPr>
                <w:rFonts w:ascii="Arial" w:eastAsiaTheme="minorHAnsi" w:hAnsi="Arial" w:cs="Arial"/>
                <w:lang w:val="es-ES_tradnl"/>
              </w:rPr>
              <w:t>han aumentado en la comunidad?</w:t>
            </w:r>
          </w:p>
          <w:p w14:paraId="37CC9959" w14:textId="1BF921F6" w:rsidR="004A28F9" w:rsidRDefault="004A28F9" w:rsidP="004A28F9">
            <w:pPr>
              <w:spacing w:before="120" w:after="120"/>
              <w:rPr>
                <w:ins w:id="435" w:author="Andrés Coitiño (WDC)" w:date="2021-06-03T14:32:00Z"/>
                <w:rFonts w:ascii="Arial" w:eastAsiaTheme="minorHAnsi" w:hAnsi="Arial" w:cs="Arial"/>
                <w:lang w:val="es-ES"/>
              </w:rPr>
            </w:pPr>
          </w:p>
          <w:p w14:paraId="3F989C3B" w14:textId="2A26080C" w:rsidR="00057C0E" w:rsidRDefault="00057C0E" w:rsidP="004A28F9">
            <w:pPr>
              <w:spacing w:before="120" w:after="120"/>
              <w:rPr>
                <w:ins w:id="436" w:author="Andrés Coitiño (WDC)" w:date="2021-06-03T14:32:00Z"/>
                <w:rFonts w:ascii="Arial" w:eastAsiaTheme="minorHAnsi" w:hAnsi="Arial" w:cs="Arial"/>
                <w:lang w:val="es-ES"/>
              </w:rPr>
            </w:pPr>
            <w:ins w:id="437" w:author="Andrés Coitiño (WDC)" w:date="2021-06-03T14:32:00Z">
              <w:r>
                <w:rPr>
                  <w:rFonts w:ascii="Arial" w:eastAsiaTheme="minorHAnsi" w:hAnsi="Arial" w:cs="Arial"/>
                  <w:lang w:val="es-ES"/>
                </w:rPr>
                <w:t>Por ejemplo…</w:t>
              </w:r>
            </w:ins>
          </w:p>
          <w:p w14:paraId="511133B2" w14:textId="77777777" w:rsidR="00057C0E" w:rsidRPr="00797DBE" w:rsidRDefault="00057C0E" w:rsidP="004A28F9">
            <w:pPr>
              <w:spacing w:before="120" w:after="120"/>
              <w:rPr>
                <w:rFonts w:ascii="Arial" w:eastAsiaTheme="minorHAnsi" w:hAnsi="Arial" w:cs="Arial"/>
                <w:lang w:val="es-ES"/>
              </w:rPr>
            </w:pPr>
          </w:p>
          <w:p w14:paraId="3F23CF70" w14:textId="77777777" w:rsidR="00F02179" w:rsidRPr="00797DBE" w:rsidRDefault="00796180" w:rsidP="00796180">
            <w:pPr>
              <w:spacing w:before="120" w:after="120"/>
              <w:rPr>
                <w:rFonts w:ascii="Arial" w:eastAsiaTheme="minorHAnsi" w:hAnsi="Arial" w:cs="Arial"/>
                <w:b/>
                <w:lang w:val="es-ES"/>
              </w:rPr>
            </w:pPr>
            <w:commentRangeStart w:id="438"/>
            <w:r w:rsidRPr="00B75489">
              <w:rPr>
                <w:rFonts w:ascii="Arial" w:eastAsiaTheme="minorHAnsi" w:hAnsi="Arial" w:cs="Arial"/>
                <w:b/>
                <w:lang w:val="es-ES_tradnl"/>
              </w:rPr>
              <w:t>NO LEA LAS OPCIONES DE RESPUESTA EN VOZ ALTA.</w:t>
            </w:r>
            <w:r w:rsidR="004A28F9" w:rsidRPr="00797DBE">
              <w:rPr>
                <w:rFonts w:ascii="Arial" w:eastAsiaTheme="minorHAnsi" w:hAnsi="Arial" w:cs="Arial"/>
                <w:b/>
                <w:lang w:val="es-ES"/>
              </w:rPr>
              <w:t xml:space="preserve"> </w:t>
            </w:r>
            <w:commentRangeEnd w:id="438"/>
            <w:r w:rsidR="00AD513C">
              <w:rPr>
                <w:rStyle w:val="Refdecomentario"/>
              </w:rPr>
              <w:commentReference w:id="438"/>
            </w:r>
          </w:p>
          <w:p w14:paraId="5BD9C8F0" w14:textId="77777777" w:rsidR="004A28F9" w:rsidRPr="00797DBE" w:rsidRDefault="00796180" w:rsidP="00E37780">
            <w:pPr>
              <w:spacing w:before="120" w:after="120"/>
              <w:rPr>
                <w:rFonts w:ascii="Arial" w:eastAsiaTheme="minorHAnsi" w:hAnsi="Arial" w:cs="Arial"/>
                <w:lang w:val="es-ES"/>
              </w:rPr>
            </w:pPr>
            <w:r w:rsidRPr="00B75489">
              <w:rPr>
                <w:rFonts w:ascii="Arial" w:eastAsiaTheme="minorHAnsi" w:hAnsi="Arial" w:cs="Arial"/>
                <w:b/>
                <w:lang w:val="es-ES_tradnl"/>
              </w:rPr>
              <w:t>SELECCIONE TODAS LAS RESPUESTAS PERTINENTES.</w:t>
            </w:r>
          </w:p>
        </w:tc>
        <w:tc>
          <w:tcPr>
            <w:tcW w:w="5310" w:type="dxa"/>
            <w:shd w:val="clear" w:color="auto" w:fill="auto"/>
          </w:tcPr>
          <w:p w14:paraId="4CFE8371" w14:textId="0D49E338" w:rsidR="004A28F9" w:rsidRPr="00797DBE" w:rsidRDefault="00796180" w:rsidP="00796180">
            <w:pPr>
              <w:pStyle w:val="Prrafodelista"/>
              <w:numPr>
                <w:ilvl w:val="0"/>
                <w:numId w:val="33"/>
              </w:numPr>
              <w:spacing w:before="120" w:after="120"/>
              <w:ind w:left="360"/>
              <w:rPr>
                <w:rFonts w:ascii="Arial" w:eastAsiaTheme="minorHAnsi" w:hAnsi="Arial" w:cs="Arial"/>
                <w:lang w:val="es-ES"/>
              </w:rPr>
            </w:pPr>
            <w:r w:rsidRPr="00B75489">
              <w:rPr>
                <w:rFonts w:ascii="Arial" w:eastAsiaTheme="minorHAnsi" w:hAnsi="Arial" w:cs="Arial"/>
                <w:lang w:val="es-ES_tradnl"/>
              </w:rPr>
              <w:t xml:space="preserve">Transferencias </w:t>
            </w:r>
            <w:del w:id="439" w:author="Andrés Coitiño (WDC)" w:date="2021-06-03T14:09:00Z">
              <w:r w:rsidRPr="00B75489" w:rsidDel="00454168">
                <w:rPr>
                  <w:rFonts w:ascii="Arial" w:eastAsiaTheme="minorHAnsi" w:hAnsi="Arial" w:cs="Arial"/>
                  <w:lang w:val="es-ES_tradnl"/>
                </w:rPr>
                <w:delText>en efectivo</w:delText>
              </w:r>
            </w:del>
            <w:ins w:id="440" w:author="Andrés Coitiño (WDC)" w:date="2021-06-03T14:09:00Z">
              <w:r w:rsidR="00454168">
                <w:rPr>
                  <w:rFonts w:ascii="Arial" w:eastAsiaTheme="minorHAnsi" w:hAnsi="Arial" w:cs="Arial"/>
                  <w:lang w:val="es-ES_tradnl"/>
                </w:rPr>
                <w:t>monetarias</w:t>
              </w:r>
            </w:ins>
            <w:r w:rsidRPr="00B75489">
              <w:rPr>
                <w:rFonts w:ascii="Arial" w:eastAsiaTheme="minorHAnsi" w:hAnsi="Arial" w:cs="Arial"/>
                <w:lang w:val="es-ES_tradnl"/>
              </w:rPr>
              <w:t xml:space="preserve"> </w:t>
            </w:r>
            <w:commentRangeStart w:id="441"/>
            <w:r w:rsidRPr="00B75489">
              <w:rPr>
                <w:rFonts w:ascii="Arial" w:eastAsiaTheme="minorHAnsi" w:hAnsi="Arial" w:cs="Arial"/>
                <w:lang w:val="es-ES_tradnl"/>
              </w:rPr>
              <w:t>aportadas por el gobierno, por empresas o por personas</w:t>
            </w:r>
            <w:commentRangeEnd w:id="441"/>
            <w:r w:rsidR="00E369DE">
              <w:rPr>
                <w:rStyle w:val="Refdecomentario"/>
              </w:rPr>
              <w:commentReference w:id="441"/>
            </w:r>
          </w:p>
          <w:p w14:paraId="5B05613D" w14:textId="77777777" w:rsidR="004A28F9" w:rsidRPr="00797DBE" w:rsidRDefault="00796180" w:rsidP="00796180">
            <w:pPr>
              <w:pStyle w:val="Prrafodelista"/>
              <w:numPr>
                <w:ilvl w:val="0"/>
                <w:numId w:val="33"/>
              </w:numPr>
              <w:spacing w:before="120" w:after="120"/>
              <w:ind w:left="360"/>
              <w:rPr>
                <w:rFonts w:ascii="Arial" w:eastAsiaTheme="minorHAnsi" w:hAnsi="Arial" w:cs="Arial"/>
                <w:lang w:val="es-ES"/>
              </w:rPr>
            </w:pPr>
            <w:r w:rsidRPr="00B75489">
              <w:rPr>
                <w:rFonts w:ascii="Arial" w:eastAsiaTheme="minorHAnsi" w:hAnsi="Arial" w:cs="Arial"/>
                <w:lang w:val="es-ES_tradnl"/>
              </w:rPr>
              <w:t>Creación de centros de acogida para prevenir la violencia de género</w:t>
            </w:r>
          </w:p>
          <w:p w14:paraId="78703D2B" w14:textId="77777777" w:rsidR="004A28F9" w:rsidRPr="00797DBE" w:rsidRDefault="00796180" w:rsidP="00796180">
            <w:pPr>
              <w:pStyle w:val="Prrafodelista"/>
              <w:numPr>
                <w:ilvl w:val="0"/>
                <w:numId w:val="33"/>
              </w:numPr>
              <w:spacing w:before="120" w:after="120"/>
              <w:ind w:left="360"/>
              <w:rPr>
                <w:rFonts w:ascii="Arial" w:eastAsiaTheme="minorHAnsi" w:hAnsi="Arial" w:cs="Arial"/>
                <w:lang w:val="es-ES"/>
              </w:rPr>
            </w:pPr>
            <w:r w:rsidRPr="00B75489">
              <w:rPr>
                <w:rFonts w:ascii="Arial" w:eastAsiaTheme="minorHAnsi" w:hAnsi="Arial" w:cs="Arial"/>
                <w:lang w:val="es-ES_tradnl"/>
              </w:rPr>
              <w:t>Suministro y distribución de canastas de alimentos o vales</w:t>
            </w:r>
          </w:p>
          <w:p w14:paraId="04E79CED" w14:textId="77777777" w:rsidR="004A28F9" w:rsidRPr="00B75489" w:rsidRDefault="00796180" w:rsidP="00796180">
            <w:pPr>
              <w:pStyle w:val="Prrafodelista"/>
              <w:numPr>
                <w:ilvl w:val="0"/>
                <w:numId w:val="33"/>
              </w:numPr>
              <w:spacing w:before="120" w:after="120"/>
              <w:ind w:left="360"/>
              <w:rPr>
                <w:rFonts w:ascii="Arial" w:eastAsiaTheme="minorHAnsi" w:hAnsi="Arial" w:cs="Arial"/>
                <w:lang w:val="en-GB"/>
              </w:rPr>
            </w:pPr>
            <w:r w:rsidRPr="00B75489">
              <w:rPr>
                <w:rFonts w:ascii="Arial" w:eastAsiaTheme="minorHAnsi" w:hAnsi="Arial" w:cs="Arial"/>
                <w:lang w:val="es-ES_tradnl"/>
              </w:rPr>
              <w:t>Escolarización de la comunidad</w:t>
            </w:r>
          </w:p>
          <w:p w14:paraId="447BDEC7" w14:textId="77777777" w:rsidR="004A28F9" w:rsidRPr="00797DBE" w:rsidRDefault="00796180" w:rsidP="00796180">
            <w:pPr>
              <w:pStyle w:val="Prrafodelista"/>
              <w:numPr>
                <w:ilvl w:val="0"/>
                <w:numId w:val="33"/>
              </w:numPr>
              <w:spacing w:before="120" w:after="120"/>
              <w:ind w:left="360"/>
              <w:rPr>
                <w:rFonts w:ascii="Arial" w:eastAsiaTheme="minorHAnsi" w:hAnsi="Arial" w:cs="Arial"/>
                <w:lang w:val="es-ES"/>
              </w:rPr>
            </w:pPr>
            <w:r w:rsidRPr="00B75489">
              <w:rPr>
                <w:rFonts w:ascii="Arial" w:eastAsiaTheme="minorHAnsi" w:hAnsi="Arial" w:cs="Arial"/>
                <w:lang w:val="es-ES_tradnl"/>
              </w:rPr>
              <w:t>Suministro y distribución de kits de higiene personal</w:t>
            </w:r>
          </w:p>
          <w:p w14:paraId="5F1E5859" w14:textId="77777777" w:rsidR="004A28F9" w:rsidRPr="00797DBE" w:rsidRDefault="00796180" w:rsidP="00796180">
            <w:pPr>
              <w:numPr>
                <w:ilvl w:val="0"/>
                <w:numId w:val="33"/>
              </w:numPr>
              <w:spacing w:before="120" w:after="120"/>
              <w:ind w:left="360"/>
              <w:contextualSpacing/>
              <w:rPr>
                <w:rFonts w:ascii="Arial" w:eastAsiaTheme="minorHAnsi" w:hAnsi="Arial" w:cs="Arial"/>
                <w:lang w:val="es-ES"/>
              </w:rPr>
            </w:pPr>
            <w:r w:rsidRPr="00B75489">
              <w:rPr>
                <w:rFonts w:ascii="Arial" w:eastAsiaTheme="minorHAnsi" w:hAnsi="Arial" w:cs="Arial"/>
                <w:lang w:val="es-ES_tradnl"/>
              </w:rPr>
              <w:t>Ayuda a personas en situación de aislamiento (cuarentena) o vulnerabilidad (ancianos)</w:t>
            </w:r>
            <w:r w:rsidR="004A28F9" w:rsidRPr="00797DBE">
              <w:rPr>
                <w:rFonts w:ascii="Arial" w:eastAsiaTheme="minorHAnsi" w:hAnsi="Arial" w:cs="Arial"/>
                <w:lang w:val="es-ES"/>
              </w:rPr>
              <w:t xml:space="preserve"> </w:t>
            </w:r>
          </w:p>
          <w:p w14:paraId="2A30494A" w14:textId="77777777" w:rsidR="004A28F9" w:rsidRPr="00B75489" w:rsidRDefault="00796180" w:rsidP="00796180">
            <w:pPr>
              <w:numPr>
                <w:ilvl w:val="0"/>
                <w:numId w:val="33"/>
              </w:numPr>
              <w:spacing w:before="120" w:after="120"/>
              <w:ind w:left="360"/>
              <w:contextualSpacing/>
              <w:rPr>
                <w:rFonts w:ascii="Arial" w:eastAsiaTheme="minorHAnsi" w:hAnsi="Arial" w:cs="Arial"/>
                <w:lang w:val="en-GB"/>
              </w:rPr>
            </w:pPr>
            <w:r w:rsidRPr="00B75489">
              <w:rPr>
                <w:rFonts w:ascii="Arial" w:eastAsiaTheme="minorHAnsi" w:hAnsi="Arial" w:cs="Arial"/>
                <w:lang w:val="es-ES_tradnl"/>
              </w:rPr>
              <w:t>Incentivos fiscales</w:t>
            </w:r>
            <w:r w:rsidR="004A28F9" w:rsidRPr="00B75489">
              <w:rPr>
                <w:rFonts w:ascii="Arial" w:eastAsiaTheme="minorHAnsi" w:hAnsi="Arial" w:cs="Arial"/>
                <w:lang w:val="en-GB"/>
              </w:rPr>
              <w:t xml:space="preserve"> </w:t>
            </w:r>
          </w:p>
          <w:p w14:paraId="1978787F" w14:textId="77777777" w:rsidR="004A28F9" w:rsidRPr="00797DBE" w:rsidRDefault="00796180" w:rsidP="00796180">
            <w:pPr>
              <w:numPr>
                <w:ilvl w:val="0"/>
                <w:numId w:val="33"/>
              </w:numPr>
              <w:spacing w:before="120" w:after="120"/>
              <w:ind w:left="360"/>
              <w:contextualSpacing/>
              <w:rPr>
                <w:rFonts w:ascii="Arial" w:eastAsiaTheme="minorHAnsi" w:hAnsi="Arial" w:cs="Arial"/>
                <w:lang w:val="es-ES"/>
              </w:rPr>
            </w:pPr>
            <w:r w:rsidRPr="00B75489">
              <w:rPr>
                <w:rFonts w:ascii="Arial" w:eastAsiaTheme="minorHAnsi" w:hAnsi="Arial" w:cs="Arial"/>
                <w:lang w:val="es-ES_tradnl"/>
              </w:rPr>
              <w:t>Apoyo a las innovaciones locales (por ejemplo, pupitres, camas, mascarillas)</w:t>
            </w:r>
          </w:p>
          <w:p w14:paraId="3DB36718" w14:textId="77777777" w:rsidR="004A28F9" w:rsidRPr="00B75489" w:rsidRDefault="00796180" w:rsidP="00E37780">
            <w:pPr>
              <w:numPr>
                <w:ilvl w:val="0"/>
                <w:numId w:val="33"/>
              </w:numPr>
              <w:spacing w:before="120" w:after="120"/>
              <w:ind w:left="360"/>
              <w:contextualSpacing/>
              <w:rPr>
                <w:rFonts w:ascii="Arial" w:eastAsiaTheme="minorHAnsi" w:hAnsi="Arial" w:cs="Arial"/>
                <w:lang w:val="en-GB"/>
              </w:rPr>
            </w:pPr>
            <w:r w:rsidRPr="00B75489">
              <w:rPr>
                <w:rFonts w:ascii="Arial" w:eastAsiaTheme="minorHAnsi" w:hAnsi="Arial" w:cs="Arial"/>
                <w:lang w:val="es-ES_tradnl"/>
              </w:rPr>
              <w:t>Otras</w:t>
            </w:r>
          </w:p>
        </w:tc>
      </w:tr>
      <w:tr w:rsidR="00D00C4A" w:rsidRPr="00156A49" w14:paraId="5D4D3599" w14:textId="77777777" w:rsidTr="00CA4583">
        <w:tc>
          <w:tcPr>
            <w:tcW w:w="720" w:type="dxa"/>
            <w:shd w:val="clear" w:color="auto" w:fill="auto"/>
          </w:tcPr>
          <w:p w14:paraId="1F02A7B8" w14:textId="77777777" w:rsidR="00D00C4A" w:rsidRPr="00B75489" w:rsidRDefault="00D00C4A" w:rsidP="00D00C4A">
            <w:pPr>
              <w:spacing w:before="120" w:after="120"/>
              <w:rPr>
                <w:rFonts w:ascii="Arial" w:eastAsiaTheme="minorHAnsi" w:hAnsi="Arial" w:cs="Arial"/>
                <w:lang w:val="en-GB"/>
              </w:rPr>
            </w:pPr>
            <w:r w:rsidRPr="00B75489">
              <w:rPr>
                <w:rFonts w:ascii="Arial" w:eastAsiaTheme="minorHAnsi" w:hAnsi="Arial" w:cs="Arial"/>
                <w:lang w:val="en-GB"/>
              </w:rPr>
              <w:t>5.</w:t>
            </w:r>
            <w:r w:rsidR="004A28F9" w:rsidRPr="00B75489">
              <w:rPr>
                <w:rFonts w:ascii="Arial" w:eastAsiaTheme="minorHAnsi" w:hAnsi="Arial" w:cs="Arial"/>
                <w:lang w:val="en-GB"/>
              </w:rPr>
              <w:t>4</w:t>
            </w:r>
          </w:p>
        </w:tc>
        <w:tc>
          <w:tcPr>
            <w:tcW w:w="4320" w:type="dxa"/>
            <w:shd w:val="clear" w:color="auto" w:fill="FBE4D5" w:themeFill="accent2" w:themeFillTint="33"/>
          </w:tcPr>
          <w:p w14:paraId="43E8FA63" w14:textId="201B88F6" w:rsidR="00A53703" w:rsidRPr="00797DBE" w:rsidRDefault="00796180" w:rsidP="00796180">
            <w:pPr>
              <w:spacing w:before="120" w:after="120"/>
              <w:rPr>
                <w:rFonts w:ascii="Arial" w:eastAsiaTheme="minorHAnsi" w:hAnsi="Arial" w:cs="Arial"/>
                <w:lang w:val="es-ES"/>
              </w:rPr>
            </w:pPr>
            <w:r w:rsidRPr="00B75489">
              <w:rPr>
                <w:rFonts w:ascii="Arial" w:eastAsiaTheme="minorHAnsi" w:hAnsi="Arial" w:cs="Arial"/>
                <w:lang w:val="es-ES_tradnl"/>
              </w:rPr>
              <w:t>Desde que comenzó la pandemia de COVID-19</w:t>
            </w:r>
            <w:del w:id="442" w:author="Andrés Coitiño (WDC)" w:date="2021-06-03T14:08:00Z">
              <w:r w:rsidRPr="00B75489" w:rsidDel="00C00AD1">
                <w:rPr>
                  <w:rFonts w:ascii="Arial" w:eastAsiaTheme="minorHAnsi" w:hAnsi="Arial" w:cs="Arial"/>
                  <w:lang w:val="es-ES_tradnl"/>
                </w:rPr>
                <w:delText xml:space="preserve"> [alternativa: en los últimos tres meses], </w:delText>
              </w:r>
            </w:del>
            <w:r w:rsidRPr="00B75489">
              <w:rPr>
                <w:rFonts w:ascii="Arial" w:eastAsiaTheme="minorHAnsi" w:hAnsi="Arial" w:cs="Arial"/>
                <w:lang w:val="es-ES_tradnl"/>
              </w:rPr>
              <w:t xml:space="preserve">¿diría usted que las </w:t>
            </w:r>
            <w:del w:id="443" w:author="Andrés Coitiño (WDC)" w:date="2021-06-03T14:33:00Z">
              <w:r w:rsidRPr="00B75489" w:rsidDel="00D00A03">
                <w:rPr>
                  <w:rFonts w:ascii="Arial" w:eastAsiaTheme="minorHAnsi" w:hAnsi="Arial" w:cs="Arial"/>
                  <w:lang w:val="es-ES_tradnl"/>
                </w:rPr>
                <w:delText xml:space="preserve">iniciativas </w:delText>
              </w:r>
            </w:del>
            <w:ins w:id="444" w:author="Andrés Coitiño (WDC)" w:date="2021-06-03T14:33:00Z">
              <w:r w:rsidR="00D00A03">
                <w:rPr>
                  <w:rFonts w:ascii="Arial" w:eastAsiaTheme="minorHAnsi" w:hAnsi="Arial" w:cs="Arial"/>
                  <w:lang w:val="es-ES_tradnl"/>
                </w:rPr>
                <w:t>acciones</w:t>
              </w:r>
              <w:r w:rsidR="00D00A03" w:rsidRPr="00B75489">
                <w:rPr>
                  <w:rFonts w:ascii="Arial" w:eastAsiaTheme="minorHAnsi" w:hAnsi="Arial" w:cs="Arial"/>
                  <w:lang w:val="es-ES_tradnl"/>
                </w:rPr>
                <w:t xml:space="preserve"> </w:t>
              </w:r>
            </w:ins>
            <w:r w:rsidRPr="00B75489">
              <w:rPr>
                <w:rFonts w:ascii="Arial" w:eastAsiaTheme="minorHAnsi" w:hAnsi="Arial" w:cs="Arial"/>
                <w:lang w:val="es-ES_tradnl"/>
              </w:rPr>
              <w:t>de</w:t>
            </w:r>
            <w:ins w:id="445" w:author="Andrés Coitiño (WDC)" w:date="2021-06-03T14:33:00Z">
              <w:r w:rsidR="00077CB4">
                <w:rPr>
                  <w:rFonts w:ascii="Arial" w:eastAsiaTheme="minorHAnsi" w:hAnsi="Arial" w:cs="Arial"/>
                  <w:lang w:val="es-ES_tradnl"/>
                </w:rPr>
                <w:t xml:space="preserve"> promoción de la</w:t>
              </w:r>
            </w:ins>
            <w:r w:rsidRPr="00B75489">
              <w:rPr>
                <w:rFonts w:ascii="Arial" w:eastAsiaTheme="minorHAnsi" w:hAnsi="Arial" w:cs="Arial"/>
                <w:lang w:val="es-ES_tradnl"/>
              </w:rPr>
              <w:t xml:space="preserve"> salud</w:t>
            </w:r>
            <w:del w:id="446" w:author="Martin, Dr. Jimmy (OS-)" w:date="2021-06-09T21:53:00Z">
              <w:r w:rsidRPr="00B75489" w:rsidDel="00EB3155">
                <w:rPr>
                  <w:rFonts w:ascii="Arial" w:eastAsiaTheme="minorHAnsi" w:hAnsi="Arial" w:cs="Arial"/>
                  <w:lang w:val="es-ES_tradnl"/>
                </w:rPr>
                <w:delText xml:space="preserve"> y </w:delText>
              </w:r>
            </w:del>
            <w:ins w:id="447" w:author="Martin, Dr. Jimmy (OS-)" w:date="2021-06-09T21:53:00Z">
              <w:r w:rsidR="00EB3155">
                <w:rPr>
                  <w:rFonts w:ascii="Arial" w:eastAsiaTheme="minorHAnsi" w:hAnsi="Arial" w:cs="Arial"/>
                  <w:lang w:val="es-ES_tradnl"/>
                </w:rPr>
                <w:t xml:space="preserve">, </w:t>
              </w:r>
            </w:ins>
            <w:r w:rsidRPr="00B75489">
              <w:rPr>
                <w:rFonts w:ascii="Arial" w:eastAsiaTheme="minorHAnsi" w:hAnsi="Arial" w:cs="Arial"/>
                <w:lang w:val="es-ES_tradnl"/>
              </w:rPr>
              <w:t>de higiene ambiental</w:t>
            </w:r>
            <w:ins w:id="448" w:author="Andrés Coitiño (WDC)" w:date="2021-06-03T14:34:00Z">
              <w:r w:rsidR="0093779D">
                <w:rPr>
                  <w:rFonts w:ascii="Arial" w:eastAsiaTheme="minorHAnsi" w:hAnsi="Arial" w:cs="Arial"/>
                  <w:lang w:val="es-ES_tradnl"/>
                </w:rPr>
                <w:t xml:space="preserve"> y saneamiento</w:t>
              </w:r>
            </w:ins>
            <w:r w:rsidRPr="00B75489">
              <w:rPr>
                <w:rFonts w:ascii="Arial" w:eastAsiaTheme="minorHAnsi" w:hAnsi="Arial" w:cs="Arial"/>
                <w:lang w:val="es-ES_tradnl"/>
              </w:rPr>
              <w:t xml:space="preserve"> en la comunidad han aumentado, se mantienen estables o han disminuido?</w:t>
            </w:r>
          </w:p>
          <w:p w14:paraId="5BDA78D0" w14:textId="77777777" w:rsidR="00265E3A" w:rsidRPr="00797DBE" w:rsidRDefault="00796180" w:rsidP="00E37780">
            <w:pPr>
              <w:spacing w:before="120" w:after="120"/>
              <w:rPr>
                <w:rFonts w:ascii="Arial" w:eastAsiaTheme="minorHAnsi" w:hAnsi="Arial" w:cs="Arial"/>
                <w:lang w:val="es-ES"/>
              </w:rPr>
            </w:pPr>
            <w:r w:rsidRPr="00B75489">
              <w:rPr>
                <w:rFonts w:ascii="Arial" w:eastAsiaTheme="minorHAnsi" w:hAnsi="Arial" w:cs="Arial"/>
                <w:b/>
                <w:lang w:val="es-ES_tradnl"/>
              </w:rPr>
              <w:t>(Adaptación específica del país:</w:t>
            </w:r>
            <w:r w:rsidR="00265E3A" w:rsidRPr="00797DBE">
              <w:rPr>
                <w:rFonts w:ascii="Arial" w:eastAsiaTheme="minorHAnsi" w:hAnsi="Arial" w:cs="Arial"/>
                <w:b/>
                <w:lang w:val="es-ES"/>
              </w:rPr>
              <w:t xml:space="preserve"> </w:t>
            </w:r>
            <w:r w:rsidRPr="00B75489">
              <w:rPr>
                <w:rFonts w:ascii="Arial" w:eastAsiaTheme="minorHAnsi" w:hAnsi="Arial" w:cs="Arial"/>
                <w:b/>
                <w:lang w:val="es-ES_tradnl"/>
              </w:rPr>
              <w:t>adaptar el periodo de tiempo según la frecuencia de aplicación en el país)</w:t>
            </w:r>
          </w:p>
        </w:tc>
        <w:tc>
          <w:tcPr>
            <w:tcW w:w="5310" w:type="dxa"/>
            <w:shd w:val="clear" w:color="auto" w:fill="auto"/>
          </w:tcPr>
          <w:p w14:paraId="67599D06" w14:textId="77777777" w:rsidR="004A28F9" w:rsidRPr="00B75489" w:rsidRDefault="00796180" w:rsidP="00796180">
            <w:pPr>
              <w:numPr>
                <w:ilvl w:val="0"/>
                <w:numId w:val="32"/>
              </w:numPr>
              <w:spacing w:before="120" w:after="120"/>
              <w:contextualSpacing/>
              <w:rPr>
                <w:rFonts w:ascii="Arial" w:eastAsiaTheme="minorHAnsi" w:hAnsi="Arial" w:cs="Arial"/>
                <w:lang w:val="en-GB"/>
              </w:rPr>
            </w:pPr>
            <w:r w:rsidRPr="00B75489">
              <w:rPr>
                <w:rFonts w:ascii="Arial" w:eastAsiaTheme="minorHAnsi" w:hAnsi="Arial" w:cs="Arial"/>
                <w:lang w:val="es-ES_tradnl"/>
              </w:rPr>
              <w:t>Han aumentado o mejorado</w:t>
            </w:r>
          </w:p>
          <w:p w14:paraId="73E9EABC" w14:textId="77777777" w:rsidR="004A28F9" w:rsidRPr="00797DBE" w:rsidRDefault="00796180" w:rsidP="00796180">
            <w:pPr>
              <w:numPr>
                <w:ilvl w:val="0"/>
                <w:numId w:val="32"/>
              </w:numPr>
              <w:spacing w:before="120" w:after="120"/>
              <w:contextualSpacing/>
              <w:rPr>
                <w:rFonts w:ascii="Arial" w:eastAsiaTheme="minorHAnsi" w:hAnsi="Arial" w:cs="Arial"/>
                <w:lang w:val="es-ES"/>
              </w:rPr>
            </w:pPr>
            <w:r w:rsidRPr="00B75489">
              <w:rPr>
                <w:rFonts w:ascii="Arial" w:eastAsiaTheme="minorHAnsi" w:hAnsi="Arial" w:cs="Arial"/>
                <w:lang w:val="es-ES_tradnl"/>
              </w:rPr>
              <w:t>Se mantienen estables (pase a la sección siguiente)</w:t>
            </w:r>
            <w:r w:rsidR="004A28F9" w:rsidRPr="00797DBE">
              <w:rPr>
                <w:rFonts w:ascii="Arial" w:eastAsiaTheme="minorHAnsi" w:hAnsi="Arial" w:cs="Arial"/>
                <w:lang w:val="es-ES"/>
              </w:rPr>
              <w:t xml:space="preserve"> </w:t>
            </w:r>
          </w:p>
          <w:p w14:paraId="6FDF1C4A" w14:textId="77777777" w:rsidR="00D00C4A" w:rsidRPr="00797DBE" w:rsidRDefault="00796180" w:rsidP="00E37780">
            <w:pPr>
              <w:numPr>
                <w:ilvl w:val="0"/>
                <w:numId w:val="32"/>
              </w:numPr>
              <w:spacing w:before="120" w:after="120"/>
              <w:contextualSpacing/>
              <w:rPr>
                <w:rFonts w:ascii="Arial" w:eastAsiaTheme="minorHAnsi" w:hAnsi="Arial" w:cs="Arial"/>
                <w:lang w:val="es-ES"/>
              </w:rPr>
            </w:pPr>
            <w:r w:rsidRPr="00B75489">
              <w:rPr>
                <w:rFonts w:ascii="Arial" w:eastAsiaTheme="minorHAnsi" w:hAnsi="Arial" w:cs="Arial"/>
                <w:lang w:val="es-ES_tradnl"/>
              </w:rPr>
              <w:t>Han disminuido (pase a la sección siguiente)</w:t>
            </w:r>
          </w:p>
        </w:tc>
      </w:tr>
      <w:tr w:rsidR="00D00C4A" w:rsidRPr="00B75489" w14:paraId="4FC750C9" w14:textId="77777777" w:rsidTr="00A53703">
        <w:tc>
          <w:tcPr>
            <w:tcW w:w="720" w:type="dxa"/>
            <w:shd w:val="clear" w:color="auto" w:fill="auto"/>
          </w:tcPr>
          <w:p w14:paraId="760E0C04" w14:textId="77777777" w:rsidR="00D00C4A" w:rsidRPr="00B75489" w:rsidRDefault="00D00C4A" w:rsidP="00D00C4A">
            <w:pPr>
              <w:spacing w:before="120" w:after="120"/>
              <w:rPr>
                <w:rFonts w:ascii="Arial" w:eastAsiaTheme="minorHAnsi" w:hAnsi="Arial" w:cs="Arial"/>
                <w:lang w:val="en-GB"/>
              </w:rPr>
            </w:pPr>
            <w:r w:rsidRPr="00B75489">
              <w:rPr>
                <w:rFonts w:ascii="Arial" w:eastAsiaTheme="minorHAnsi" w:hAnsi="Arial" w:cs="Arial"/>
                <w:lang w:val="en-GB"/>
              </w:rPr>
              <w:t>5.</w:t>
            </w:r>
            <w:r w:rsidR="004A28F9" w:rsidRPr="00B75489">
              <w:rPr>
                <w:rFonts w:ascii="Arial" w:eastAsiaTheme="minorHAnsi" w:hAnsi="Arial" w:cs="Arial"/>
                <w:lang w:val="en-GB"/>
              </w:rPr>
              <w:t>5</w:t>
            </w:r>
          </w:p>
        </w:tc>
        <w:tc>
          <w:tcPr>
            <w:tcW w:w="4320" w:type="dxa"/>
            <w:shd w:val="clear" w:color="auto" w:fill="auto"/>
          </w:tcPr>
          <w:p w14:paraId="13EFE2B4" w14:textId="5AC7645B" w:rsidR="004A28F9" w:rsidRPr="00797DBE" w:rsidRDefault="00796180" w:rsidP="00796180">
            <w:pPr>
              <w:spacing w:before="120" w:after="120"/>
              <w:rPr>
                <w:rFonts w:ascii="Arial" w:eastAsiaTheme="minorHAnsi" w:hAnsi="Arial" w:cs="Arial"/>
                <w:lang w:val="es-ES"/>
              </w:rPr>
            </w:pPr>
            <w:r w:rsidRPr="00B75489">
              <w:rPr>
                <w:rFonts w:ascii="Arial" w:eastAsiaTheme="minorHAnsi" w:hAnsi="Arial" w:cs="Arial"/>
                <w:lang w:val="es-ES_tradnl"/>
              </w:rPr>
              <w:t xml:space="preserve">¿Qué tipo de </w:t>
            </w:r>
            <w:del w:id="449" w:author="Andrés Coitiño (WDC)" w:date="2021-06-03T14:34:00Z">
              <w:r w:rsidRPr="00B75489" w:rsidDel="0084060B">
                <w:rPr>
                  <w:rFonts w:ascii="Arial" w:eastAsiaTheme="minorHAnsi" w:hAnsi="Arial" w:cs="Arial"/>
                  <w:lang w:val="es-ES_tradnl"/>
                </w:rPr>
                <w:delText xml:space="preserve">iniciativas </w:delText>
              </w:r>
            </w:del>
            <w:ins w:id="450" w:author="Andrés Coitiño (WDC)" w:date="2021-06-03T14:34:00Z">
              <w:r w:rsidR="0084060B">
                <w:rPr>
                  <w:rFonts w:ascii="Arial" w:eastAsiaTheme="minorHAnsi" w:hAnsi="Arial" w:cs="Arial"/>
                  <w:lang w:val="es-ES_tradnl"/>
                </w:rPr>
                <w:t>acciones</w:t>
              </w:r>
              <w:r w:rsidR="0084060B" w:rsidRPr="00B75489">
                <w:rPr>
                  <w:rFonts w:ascii="Arial" w:eastAsiaTheme="minorHAnsi" w:hAnsi="Arial" w:cs="Arial"/>
                  <w:lang w:val="es-ES_tradnl"/>
                </w:rPr>
                <w:t xml:space="preserve"> </w:t>
              </w:r>
            </w:ins>
            <w:r w:rsidRPr="00B75489">
              <w:rPr>
                <w:rFonts w:ascii="Arial" w:eastAsiaTheme="minorHAnsi" w:hAnsi="Arial" w:cs="Arial"/>
                <w:lang w:val="es-ES_tradnl"/>
              </w:rPr>
              <w:t>han aumentado en la comunidad?</w:t>
            </w:r>
          </w:p>
          <w:p w14:paraId="74D8C092" w14:textId="77777777" w:rsidR="00D00C4A" w:rsidRPr="00797DBE" w:rsidRDefault="00D00C4A" w:rsidP="00D00C4A">
            <w:pPr>
              <w:spacing w:before="120" w:after="120"/>
              <w:rPr>
                <w:rFonts w:ascii="Arial" w:eastAsiaTheme="minorHAnsi" w:hAnsi="Arial" w:cs="Arial"/>
                <w:lang w:val="es-ES"/>
              </w:rPr>
            </w:pPr>
          </w:p>
          <w:p w14:paraId="3A608F2F" w14:textId="77777777" w:rsidR="00F02179" w:rsidRPr="00797DBE" w:rsidRDefault="00796180" w:rsidP="00796180">
            <w:pPr>
              <w:spacing w:before="120" w:after="120"/>
              <w:rPr>
                <w:rFonts w:ascii="Arial" w:eastAsiaTheme="minorHAnsi" w:hAnsi="Arial" w:cs="Arial"/>
                <w:b/>
                <w:lang w:val="es-ES"/>
              </w:rPr>
            </w:pPr>
            <w:commentRangeStart w:id="451"/>
            <w:r w:rsidRPr="00B75489">
              <w:rPr>
                <w:rFonts w:ascii="Arial" w:eastAsiaTheme="minorHAnsi" w:hAnsi="Arial" w:cs="Arial"/>
                <w:b/>
                <w:lang w:val="es-ES_tradnl"/>
              </w:rPr>
              <w:lastRenderedPageBreak/>
              <w:t>NO LEA LAS OPCIONES DE RESPUESTA EN VOZ ALTA</w:t>
            </w:r>
            <w:commentRangeEnd w:id="451"/>
            <w:r w:rsidR="008C24DB">
              <w:rPr>
                <w:rStyle w:val="Refdecomentario"/>
              </w:rPr>
              <w:commentReference w:id="451"/>
            </w:r>
            <w:r w:rsidRPr="00B75489">
              <w:rPr>
                <w:rFonts w:ascii="Arial" w:eastAsiaTheme="minorHAnsi" w:hAnsi="Arial" w:cs="Arial"/>
                <w:b/>
                <w:lang w:val="es-ES_tradnl"/>
              </w:rPr>
              <w:t>.</w:t>
            </w:r>
          </w:p>
          <w:p w14:paraId="2561D884" w14:textId="77777777" w:rsidR="00D00C4A" w:rsidRPr="00797DBE" w:rsidRDefault="00796180" w:rsidP="00E37780">
            <w:pPr>
              <w:spacing w:before="120" w:after="120"/>
              <w:rPr>
                <w:rFonts w:ascii="Arial" w:eastAsiaTheme="minorHAnsi" w:hAnsi="Arial" w:cs="Arial"/>
                <w:lang w:val="es-ES"/>
              </w:rPr>
            </w:pPr>
            <w:r w:rsidRPr="00B75489">
              <w:rPr>
                <w:rFonts w:ascii="Arial" w:eastAsiaTheme="minorHAnsi" w:hAnsi="Arial" w:cs="Arial"/>
                <w:b/>
                <w:lang w:val="es-ES_tradnl"/>
              </w:rPr>
              <w:t>SELECCIONE TODAS LAS RESPUESTAS PERTINENTES.</w:t>
            </w:r>
          </w:p>
        </w:tc>
        <w:tc>
          <w:tcPr>
            <w:tcW w:w="5310" w:type="dxa"/>
            <w:shd w:val="clear" w:color="auto" w:fill="auto"/>
          </w:tcPr>
          <w:p w14:paraId="35BBFCA5" w14:textId="15699AB7" w:rsidR="00D00C4A" w:rsidRPr="00797DBE" w:rsidRDefault="00796180" w:rsidP="00796180">
            <w:pPr>
              <w:numPr>
                <w:ilvl w:val="0"/>
                <w:numId w:val="44"/>
              </w:numPr>
              <w:spacing w:before="120" w:after="120"/>
              <w:contextualSpacing/>
              <w:rPr>
                <w:rFonts w:ascii="Arial" w:eastAsiaTheme="minorHAnsi" w:hAnsi="Arial" w:cs="Arial"/>
                <w:lang w:val="es-ES"/>
              </w:rPr>
            </w:pPr>
            <w:r w:rsidRPr="00B75489">
              <w:rPr>
                <w:rFonts w:ascii="Arial" w:eastAsiaTheme="minorHAnsi" w:hAnsi="Arial" w:cs="Arial"/>
                <w:lang w:val="es-ES_tradnl"/>
              </w:rPr>
              <w:lastRenderedPageBreak/>
              <w:t xml:space="preserve">Actividades de promoción de la salud (por ejemplo, deportes, demostraciones de </w:t>
            </w:r>
            <w:del w:id="452" w:author="Andrés Coitiño (WDC)" w:date="2021-06-03T14:35:00Z">
              <w:r w:rsidRPr="00B75489" w:rsidDel="0084060B">
                <w:rPr>
                  <w:rFonts w:ascii="Arial" w:eastAsiaTheme="minorHAnsi" w:hAnsi="Arial" w:cs="Arial"/>
                  <w:lang w:val="es-ES_tradnl"/>
                </w:rPr>
                <w:delText xml:space="preserve">lavado </w:delText>
              </w:r>
            </w:del>
            <w:ins w:id="453" w:author="Andrés Coitiño (WDC)" w:date="2021-06-03T14:35:00Z">
              <w:r w:rsidR="0084060B">
                <w:rPr>
                  <w:rFonts w:ascii="Arial" w:eastAsiaTheme="minorHAnsi" w:hAnsi="Arial" w:cs="Arial"/>
                  <w:lang w:val="es-ES_tradnl"/>
                </w:rPr>
                <w:t>higiene</w:t>
              </w:r>
              <w:r w:rsidR="0084060B" w:rsidRPr="00B75489">
                <w:rPr>
                  <w:rFonts w:ascii="Arial" w:eastAsiaTheme="minorHAnsi" w:hAnsi="Arial" w:cs="Arial"/>
                  <w:lang w:val="es-ES_tradnl"/>
                </w:rPr>
                <w:t xml:space="preserve"> </w:t>
              </w:r>
            </w:ins>
            <w:r w:rsidRPr="00B75489">
              <w:rPr>
                <w:rFonts w:ascii="Arial" w:eastAsiaTheme="minorHAnsi" w:hAnsi="Arial" w:cs="Arial"/>
                <w:lang w:val="es-ES_tradnl"/>
              </w:rPr>
              <w:t>de manos)</w:t>
            </w:r>
          </w:p>
          <w:p w14:paraId="07D824BB" w14:textId="77777777" w:rsidR="004A28F9" w:rsidRPr="00797DBE" w:rsidRDefault="00796180" w:rsidP="00796180">
            <w:pPr>
              <w:pStyle w:val="Prrafodelista"/>
              <w:numPr>
                <w:ilvl w:val="0"/>
                <w:numId w:val="44"/>
              </w:numPr>
              <w:spacing w:before="120" w:after="120"/>
              <w:rPr>
                <w:rFonts w:ascii="Arial" w:eastAsiaTheme="minorHAnsi" w:hAnsi="Arial" w:cs="Arial"/>
                <w:lang w:val="es-ES"/>
              </w:rPr>
            </w:pPr>
            <w:r w:rsidRPr="00B75489">
              <w:rPr>
                <w:rFonts w:ascii="Arial" w:eastAsiaTheme="minorHAnsi" w:hAnsi="Arial" w:cs="Arial"/>
                <w:lang w:val="es-ES_tradnl"/>
              </w:rPr>
              <w:lastRenderedPageBreak/>
              <w:t>Distribución de material promocional de carácter informativo o educativo o de comunicación</w:t>
            </w:r>
          </w:p>
          <w:p w14:paraId="0A05C4CC" w14:textId="77777777" w:rsidR="00D00C4A" w:rsidRPr="00797DBE" w:rsidRDefault="00796180" w:rsidP="00796180">
            <w:pPr>
              <w:numPr>
                <w:ilvl w:val="0"/>
                <w:numId w:val="44"/>
              </w:numPr>
              <w:spacing w:before="120" w:after="120"/>
              <w:contextualSpacing/>
              <w:rPr>
                <w:rFonts w:ascii="Arial" w:eastAsiaTheme="minorHAnsi" w:hAnsi="Arial" w:cs="Arial"/>
                <w:lang w:val="es-ES"/>
              </w:rPr>
            </w:pPr>
            <w:r w:rsidRPr="00B75489">
              <w:rPr>
                <w:rFonts w:ascii="Arial" w:eastAsiaTheme="minorHAnsi" w:hAnsi="Arial" w:cs="Arial"/>
                <w:lang w:val="es-ES_tradnl"/>
              </w:rPr>
              <w:t>Ayuda a las personas en situación de aislamiento o vulnerabilidad</w:t>
            </w:r>
            <w:r w:rsidR="00D00C4A" w:rsidRPr="00797DBE">
              <w:rPr>
                <w:rFonts w:ascii="Arial" w:eastAsiaTheme="minorHAnsi" w:hAnsi="Arial" w:cs="Arial"/>
                <w:lang w:val="es-ES"/>
              </w:rPr>
              <w:t xml:space="preserve"> </w:t>
            </w:r>
          </w:p>
          <w:p w14:paraId="1A5B75B1" w14:textId="77777777" w:rsidR="00D00C4A" w:rsidRPr="00797DBE" w:rsidRDefault="00796180" w:rsidP="00796180">
            <w:pPr>
              <w:numPr>
                <w:ilvl w:val="0"/>
                <w:numId w:val="44"/>
              </w:numPr>
              <w:spacing w:before="120" w:after="120"/>
              <w:contextualSpacing/>
              <w:rPr>
                <w:rFonts w:ascii="Arial" w:eastAsiaTheme="minorHAnsi" w:hAnsi="Arial" w:cs="Arial"/>
                <w:lang w:val="es-ES"/>
              </w:rPr>
            </w:pPr>
            <w:r w:rsidRPr="00B75489">
              <w:rPr>
                <w:rFonts w:ascii="Arial" w:eastAsiaTheme="minorHAnsi" w:hAnsi="Arial" w:cs="Arial"/>
                <w:lang w:val="es-ES_tradnl"/>
              </w:rPr>
              <w:t>Suministro de servicios de transporte para el personal de salud</w:t>
            </w:r>
          </w:p>
          <w:p w14:paraId="41BEC7E4" w14:textId="77777777" w:rsidR="004A28F9" w:rsidRPr="00797DBE" w:rsidRDefault="00796180" w:rsidP="00796180">
            <w:pPr>
              <w:numPr>
                <w:ilvl w:val="0"/>
                <w:numId w:val="44"/>
              </w:numPr>
              <w:spacing w:before="120" w:after="120"/>
              <w:contextualSpacing/>
              <w:rPr>
                <w:rFonts w:ascii="Arial" w:eastAsiaTheme="minorHAnsi" w:hAnsi="Arial" w:cs="Arial"/>
                <w:lang w:val="es-ES"/>
              </w:rPr>
            </w:pPr>
            <w:r w:rsidRPr="00B75489">
              <w:rPr>
                <w:rFonts w:ascii="Arial" w:eastAsiaTheme="minorHAnsi" w:hAnsi="Arial" w:cs="Arial"/>
                <w:lang w:val="es-ES_tradnl"/>
              </w:rPr>
              <w:t xml:space="preserve">Suministro de servicios de transporte para proveedores de servicios esenciales o grupos vulnerables (por ejemplo, mujeres embarazadas) </w:t>
            </w:r>
          </w:p>
          <w:p w14:paraId="4F073F55" w14:textId="77777777" w:rsidR="004A28F9" w:rsidRPr="00797DBE" w:rsidRDefault="00796180" w:rsidP="00796180">
            <w:pPr>
              <w:numPr>
                <w:ilvl w:val="0"/>
                <w:numId w:val="44"/>
              </w:numPr>
              <w:spacing w:before="120" w:after="120"/>
              <w:contextualSpacing/>
              <w:rPr>
                <w:rFonts w:ascii="Arial" w:eastAsiaTheme="minorHAnsi" w:hAnsi="Arial" w:cs="Arial"/>
                <w:lang w:val="es-ES"/>
              </w:rPr>
            </w:pPr>
            <w:r w:rsidRPr="00B75489">
              <w:rPr>
                <w:rFonts w:ascii="Arial" w:eastAsiaTheme="minorHAnsi" w:hAnsi="Arial" w:cs="Arial"/>
                <w:lang w:val="es-ES_tradnl"/>
              </w:rPr>
              <w:t>Suministro de mascarillas a grupos vulnerables</w:t>
            </w:r>
          </w:p>
          <w:p w14:paraId="641580FC" w14:textId="73B19BB5" w:rsidR="004A28F9" w:rsidRPr="00797DBE" w:rsidRDefault="00796180" w:rsidP="00796180">
            <w:pPr>
              <w:numPr>
                <w:ilvl w:val="0"/>
                <w:numId w:val="44"/>
              </w:numPr>
              <w:spacing w:before="120" w:after="120"/>
              <w:contextualSpacing/>
              <w:rPr>
                <w:rFonts w:ascii="Arial" w:eastAsiaTheme="minorHAnsi" w:hAnsi="Arial" w:cs="Arial"/>
                <w:lang w:val="es-ES"/>
              </w:rPr>
            </w:pPr>
            <w:r w:rsidRPr="00B75489">
              <w:rPr>
                <w:rFonts w:ascii="Arial" w:eastAsiaTheme="minorHAnsi" w:hAnsi="Arial" w:cs="Arial"/>
                <w:lang w:val="es-ES_tradnl"/>
              </w:rPr>
              <w:t>Creación de instalaciones para lavarse las manos</w:t>
            </w:r>
            <w:ins w:id="454" w:author="Andrés Coitiño (WDC)" w:date="2021-06-03T14:38:00Z">
              <w:r w:rsidR="00DF29E8">
                <w:rPr>
                  <w:rFonts w:ascii="Arial" w:eastAsiaTheme="minorHAnsi" w:hAnsi="Arial" w:cs="Arial"/>
                  <w:lang w:val="es-ES_tradnl"/>
                </w:rPr>
                <w:t xml:space="preserve"> y</w:t>
              </w:r>
            </w:ins>
            <w:ins w:id="455" w:author="Martin, Dr. Jimmy (OS-)" w:date="2021-06-09T21:54:00Z">
              <w:r w:rsidR="00103BED">
                <w:rPr>
                  <w:rFonts w:ascii="Arial" w:eastAsiaTheme="minorHAnsi" w:hAnsi="Arial" w:cs="Arial"/>
                  <w:lang w:val="es-ES_tradnl"/>
                </w:rPr>
                <w:t>/</w:t>
              </w:r>
            </w:ins>
            <w:ins w:id="456" w:author="Andrés Coitiño (WDC)" w:date="2021-06-03T14:38:00Z">
              <w:del w:id="457" w:author="Martin, Dr. Jimmy (OS-)" w:date="2021-06-09T21:54:00Z">
                <w:r w:rsidR="00DF29E8" w:rsidDel="00103BED">
                  <w:rPr>
                    <w:rFonts w:ascii="Arial" w:eastAsiaTheme="minorHAnsi" w:hAnsi="Arial" w:cs="Arial"/>
                    <w:lang w:val="es-ES_tradnl"/>
                  </w:rPr>
                  <w:delText xml:space="preserve"> </w:delText>
                </w:r>
              </w:del>
              <w:r w:rsidR="00DF29E8">
                <w:rPr>
                  <w:rFonts w:ascii="Arial" w:eastAsiaTheme="minorHAnsi" w:hAnsi="Arial" w:cs="Arial"/>
                  <w:lang w:val="es-ES_tradnl"/>
                </w:rPr>
                <w:t xml:space="preserve">o dispensadores de gel </w:t>
              </w:r>
              <w:r w:rsidR="003A443F">
                <w:rPr>
                  <w:rFonts w:ascii="Arial" w:eastAsiaTheme="minorHAnsi" w:hAnsi="Arial" w:cs="Arial"/>
                  <w:lang w:val="es-ES_tradnl"/>
                </w:rPr>
                <w:t xml:space="preserve">o solución </w:t>
              </w:r>
            </w:ins>
            <w:ins w:id="458" w:author="Andrés Coitiño (WDC)" w:date="2021-06-03T14:41:00Z">
              <w:r w:rsidR="00091F6E">
                <w:rPr>
                  <w:rFonts w:ascii="Arial" w:eastAsiaTheme="minorHAnsi" w:hAnsi="Arial" w:cs="Arial"/>
                  <w:lang w:val="es-ES_tradnl"/>
                </w:rPr>
                <w:t>alcohólica</w:t>
              </w:r>
            </w:ins>
          </w:p>
          <w:p w14:paraId="28022CF9" w14:textId="77777777" w:rsidR="004A28F9" w:rsidRPr="00797DBE" w:rsidRDefault="00796180" w:rsidP="00796180">
            <w:pPr>
              <w:numPr>
                <w:ilvl w:val="0"/>
                <w:numId w:val="44"/>
              </w:numPr>
              <w:spacing w:before="120" w:after="120"/>
              <w:contextualSpacing/>
              <w:rPr>
                <w:rFonts w:ascii="Arial" w:eastAsiaTheme="minorHAnsi" w:hAnsi="Arial" w:cs="Arial"/>
                <w:lang w:val="es-ES"/>
              </w:rPr>
            </w:pPr>
            <w:r w:rsidRPr="00B75489">
              <w:rPr>
                <w:rFonts w:ascii="Arial" w:eastAsiaTheme="minorHAnsi" w:hAnsi="Arial" w:cs="Arial"/>
                <w:lang w:val="es-ES_tradnl"/>
              </w:rPr>
              <w:t>Apoyo económico y material para acceder a los servicios de salud (donación, préstamo)</w:t>
            </w:r>
          </w:p>
          <w:p w14:paraId="768415BC" w14:textId="77777777" w:rsidR="004A28F9" w:rsidRPr="00B75489" w:rsidRDefault="00796180" w:rsidP="00796180">
            <w:pPr>
              <w:numPr>
                <w:ilvl w:val="0"/>
                <w:numId w:val="44"/>
              </w:numPr>
              <w:spacing w:before="120" w:after="120"/>
              <w:contextualSpacing/>
              <w:rPr>
                <w:rFonts w:ascii="Arial" w:eastAsiaTheme="minorHAnsi" w:hAnsi="Arial" w:cs="Arial"/>
                <w:lang w:val="en-GB"/>
              </w:rPr>
            </w:pPr>
            <w:r w:rsidRPr="00B75489">
              <w:rPr>
                <w:rFonts w:ascii="Arial" w:eastAsiaTheme="minorHAnsi" w:hAnsi="Arial" w:cs="Arial"/>
                <w:lang w:val="es-ES_tradnl"/>
              </w:rPr>
              <w:t>Suministro de agua</w:t>
            </w:r>
          </w:p>
          <w:p w14:paraId="4442BFDD" w14:textId="77777777" w:rsidR="00D00C4A" w:rsidRPr="00B75489" w:rsidRDefault="00796180" w:rsidP="00E37780">
            <w:pPr>
              <w:numPr>
                <w:ilvl w:val="0"/>
                <w:numId w:val="44"/>
              </w:numPr>
              <w:spacing w:before="120" w:after="120"/>
              <w:contextualSpacing/>
              <w:rPr>
                <w:rFonts w:ascii="Arial" w:eastAsiaTheme="minorHAnsi" w:hAnsi="Arial" w:cs="Arial"/>
                <w:lang w:val="en-GB"/>
              </w:rPr>
            </w:pPr>
            <w:r w:rsidRPr="00B75489">
              <w:rPr>
                <w:rFonts w:ascii="Arial" w:eastAsiaTheme="minorHAnsi" w:hAnsi="Arial" w:cs="Arial"/>
                <w:lang w:val="es-ES_tradnl"/>
              </w:rPr>
              <w:t>Otras</w:t>
            </w:r>
          </w:p>
        </w:tc>
      </w:tr>
    </w:tbl>
    <w:p w14:paraId="2C72FE25" w14:textId="77777777" w:rsidR="00D00C4A" w:rsidRPr="00B75489" w:rsidRDefault="00D00C4A" w:rsidP="00A53703">
      <w:pPr>
        <w:pStyle w:val="Ttulo1"/>
        <w:rPr>
          <w:lang w:val="en-GB"/>
        </w:rPr>
      </w:pPr>
    </w:p>
    <w:p w14:paraId="528CA416" w14:textId="77777777" w:rsidR="00D00C4A" w:rsidRPr="00B75489" w:rsidRDefault="00D00C4A" w:rsidP="00A53703">
      <w:pPr>
        <w:rPr>
          <w:rFonts w:eastAsiaTheme="majorEastAsia"/>
          <w:lang w:val="en-GB"/>
        </w:rPr>
      </w:pPr>
      <w:r w:rsidRPr="00B75489">
        <w:rPr>
          <w:lang w:val="en-GB"/>
        </w:rPr>
        <w:br w:type="page"/>
      </w:r>
    </w:p>
    <w:p w14:paraId="787FC73E" w14:textId="77777777" w:rsidR="003C3D54" w:rsidRPr="00B75489" w:rsidRDefault="003C3D54" w:rsidP="00A53703">
      <w:pPr>
        <w:pStyle w:val="Ttulo1"/>
        <w:rPr>
          <w:lang w:val="en-GB"/>
        </w:rPr>
      </w:pPr>
    </w:p>
    <w:p w14:paraId="590B7AE6" w14:textId="77777777" w:rsidR="00C4557F" w:rsidRPr="00797DBE" w:rsidRDefault="00796180" w:rsidP="00796180">
      <w:pPr>
        <w:pStyle w:val="Ttulo1"/>
        <w:rPr>
          <w:lang w:val="es-ES"/>
        </w:rPr>
      </w:pPr>
      <w:bookmarkStart w:id="459" w:name="_Toc67040849"/>
      <w:r w:rsidRPr="00B75489">
        <w:rPr>
          <w:lang w:val="es-ES_tradnl"/>
        </w:rPr>
        <w:t>Sección 6.</w:t>
      </w:r>
      <w:r w:rsidR="00C4557F" w:rsidRPr="00797DBE">
        <w:rPr>
          <w:lang w:val="es-ES"/>
        </w:rPr>
        <w:t xml:space="preserve"> </w:t>
      </w:r>
      <w:r w:rsidRPr="00B75489">
        <w:rPr>
          <w:lang w:val="es-ES_tradnl"/>
        </w:rPr>
        <w:t>Obstáculos a la prestación de servicios de ámbito comunitario</w:t>
      </w:r>
      <w:bookmarkEnd w:id="459"/>
      <w:r w:rsidR="00C4557F" w:rsidRPr="00797DBE">
        <w:rPr>
          <w:lang w:val="es-ES"/>
        </w:rPr>
        <w:t xml:space="preserve"> </w:t>
      </w:r>
    </w:p>
    <w:p w14:paraId="2876C09E" w14:textId="77777777" w:rsidR="00655444" w:rsidRPr="00797DBE" w:rsidRDefault="00796180" w:rsidP="00796180">
      <w:pPr>
        <w:spacing w:line="260" w:lineRule="auto"/>
        <w:rPr>
          <w:rFonts w:ascii="Arial" w:hAnsi="Arial" w:cs="Arial"/>
          <w:i/>
          <w:lang w:val="es-ES"/>
        </w:rPr>
      </w:pPr>
      <w:r w:rsidRPr="00B75489">
        <w:rPr>
          <w:rFonts w:ascii="Arial" w:hAnsi="Arial" w:cs="Arial"/>
          <w:i/>
          <w:lang w:val="es-ES_tradnl"/>
        </w:rPr>
        <w:t>Nota:</w:t>
      </w:r>
      <w:r w:rsidR="00190EFA" w:rsidRPr="00797DBE">
        <w:rPr>
          <w:rFonts w:ascii="Arial" w:hAnsi="Arial" w:cs="Arial"/>
          <w:i/>
          <w:lang w:val="es-ES"/>
        </w:rPr>
        <w:t xml:space="preserve"> </w:t>
      </w:r>
      <w:r w:rsidRPr="00B75489">
        <w:rPr>
          <w:rFonts w:ascii="Arial" w:hAnsi="Arial" w:cs="Arial"/>
          <w:i/>
          <w:lang w:val="es-ES_tradnl"/>
        </w:rPr>
        <w:t>Esta sección solo es aplicable a los informantes clave que presten servicios de ámbito comunitario.</w:t>
      </w:r>
      <w:r w:rsidR="00655444" w:rsidRPr="00797DBE">
        <w:rPr>
          <w:rFonts w:ascii="Arial" w:hAnsi="Arial" w:cs="Arial"/>
          <w:i/>
          <w:lang w:val="es-ES"/>
        </w:rPr>
        <w:t xml:space="preserve"> </w:t>
      </w:r>
    </w:p>
    <w:p w14:paraId="6EC838EC" w14:textId="77777777" w:rsidR="00190EFA" w:rsidRPr="00797DBE" w:rsidRDefault="00796180" w:rsidP="00796180">
      <w:pPr>
        <w:spacing w:after="600" w:line="260" w:lineRule="auto"/>
        <w:rPr>
          <w:rFonts w:ascii="Arial" w:hAnsi="Arial" w:cs="Arial"/>
          <w:lang w:val="es-ES"/>
        </w:rPr>
      </w:pPr>
      <w:r w:rsidRPr="00B75489">
        <w:rPr>
          <w:rFonts w:ascii="Arial" w:hAnsi="Arial" w:cs="Arial"/>
          <w:lang w:val="es-ES_tradnl"/>
        </w:rPr>
        <w:t>Ahora le haré preguntas sobre su experiencia como agente de salud de la comunidad para saber cómo sigue realizando sus tareas durante la pandemia de COVID-19 y determinar qué apoyo adicional puede necesitar.</w:t>
      </w:r>
    </w:p>
    <w:tbl>
      <w:tblPr>
        <w:tblStyle w:val="Tablaconcuadrcula"/>
        <w:tblW w:w="10348" w:type="dxa"/>
        <w:tblInd w:w="-5" w:type="dxa"/>
        <w:tblLayout w:type="fixed"/>
        <w:tblLook w:val="04A0" w:firstRow="1" w:lastRow="0" w:firstColumn="1" w:lastColumn="0" w:noHBand="0" w:noVBand="1"/>
      </w:tblPr>
      <w:tblGrid>
        <w:gridCol w:w="720"/>
        <w:gridCol w:w="4320"/>
        <w:gridCol w:w="1080"/>
        <w:gridCol w:w="1535"/>
        <w:gridCol w:w="1276"/>
        <w:gridCol w:w="1417"/>
      </w:tblGrid>
      <w:tr w:rsidR="00C4557F" w:rsidRPr="00B75489" w14:paraId="60E5BCE9" w14:textId="77777777" w:rsidTr="002831A5">
        <w:tc>
          <w:tcPr>
            <w:tcW w:w="720" w:type="dxa"/>
          </w:tcPr>
          <w:p w14:paraId="123CB989" w14:textId="77777777" w:rsidR="00C4557F" w:rsidRPr="00B75489" w:rsidRDefault="00796180" w:rsidP="00796180">
            <w:pPr>
              <w:spacing w:before="120" w:after="120"/>
              <w:contextualSpacing/>
              <w:rPr>
                <w:rFonts w:ascii="Arial" w:hAnsi="Arial" w:cs="Arial"/>
                <w:b/>
                <w:lang w:val="en-GB"/>
              </w:rPr>
            </w:pPr>
            <w:r w:rsidRPr="00B75489">
              <w:rPr>
                <w:rFonts w:ascii="Arial" w:hAnsi="Arial" w:cs="Arial"/>
                <w:b/>
                <w:lang w:val="es-ES_tradnl"/>
              </w:rPr>
              <w:t>N.°</w:t>
            </w:r>
          </w:p>
        </w:tc>
        <w:tc>
          <w:tcPr>
            <w:tcW w:w="4320" w:type="dxa"/>
          </w:tcPr>
          <w:p w14:paraId="3EA683BA" w14:textId="77777777" w:rsidR="00C4557F" w:rsidRPr="00B75489" w:rsidRDefault="00796180" w:rsidP="00E37780">
            <w:pPr>
              <w:spacing w:before="120" w:after="120"/>
              <w:contextualSpacing/>
              <w:rPr>
                <w:rFonts w:ascii="Arial" w:hAnsi="Arial" w:cs="Arial"/>
                <w:b/>
                <w:lang w:val="en-GB"/>
              </w:rPr>
            </w:pPr>
            <w:r w:rsidRPr="00B75489">
              <w:rPr>
                <w:rFonts w:ascii="Arial" w:hAnsi="Arial" w:cs="Arial"/>
                <w:b/>
                <w:lang w:val="es-ES_tradnl"/>
              </w:rPr>
              <w:t>Pregunta</w:t>
            </w:r>
          </w:p>
        </w:tc>
        <w:tc>
          <w:tcPr>
            <w:tcW w:w="5308" w:type="dxa"/>
            <w:gridSpan w:val="4"/>
          </w:tcPr>
          <w:p w14:paraId="151850F0" w14:textId="77777777" w:rsidR="00C4557F" w:rsidRPr="00B75489" w:rsidRDefault="00796180" w:rsidP="00E37780">
            <w:pPr>
              <w:spacing w:before="120" w:after="120"/>
              <w:contextualSpacing/>
              <w:rPr>
                <w:rFonts w:ascii="Arial" w:hAnsi="Arial" w:cs="Arial"/>
                <w:b/>
                <w:lang w:val="en-GB"/>
              </w:rPr>
            </w:pPr>
            <w:r w:rsidRPr="00B75489">
              <w:rPr>
                <w:rFonts w:ascii="Arial" w:hAnsi="Arial" w:cs="Arial"/>
                <w:b/>
                <w:lang w:val="es-ES_tradnl"/>
              </w:rPr>
              <w:t>Opciones de respuesta</w:t>
            </w:r>
          </w:p>
        </w:tc>
      </w:tr>
      <w:tr w:rsidR="00C4557F" w:rsidRPr="00B75489" w14:paraId="698E1700" w14:textId="77777777" w:rsidTr="005F17EB">
        <w:trPr>
          <w:trHeight w:val="1097"/>
        </w:trPr>
        <w:tc>
          <w:tcPr>
            <w:tcW w:w="720" w:type="dxa"/>
            <w:shd w:val="clear" w:color="auto" w:fill="E7E6E6" w:themeFill="background2"/>
          </w:tcPr>
          <w:p w14:paraId="688D198C" w14:textId="77777777" w:rsidR="00C4557F" w:rsidRPr="00B75489" w:rsidRDefault="00265E3A" w:rsidP="00BF5929">
            <w:pPr>
              <w:spacing w:before="120" w:after="120"/>
              <w:contextualSpacing/>
              <w:rPr>
                <w:rFonts w:ascii="Arial" w:hAnsi="Arial" w:cs="Arial"/>
                <w:lang w:val="en-GB"/>
              </w:rPr>
            </w:pPr>
            <w:r w:rsidRPr="00B75489">
              <w:rPr>
                <w:rFonts w:ascii="Arial" w:hAnsi="Arial" w:cs="Arial"/>
                <w:lang w:val="en-GB"/>
              </w:rPr>
              <w:t>6</w:t>
            </w:r>
            <w:r w:rsidR="00655444" w:rsidRPr="00B75489">
              <w:rPr>
                <w:rFonts w:ascii="Arial" w:hAnsi="Arial" w:cs="Arial"/>
                <w:lang w:val="en-GB"/>
              </w:rPr>
              <w:t>.</w:t>
            </w:r>
            <w:r w:rsidR="00C4557F" w:rsidRPr="00B75489">
              <w:rPr>
                <w:rFonts w:ascii="Arial" w:hAnsi="Arial" w:cs="Arial"/>
                <w:lang w:val="en-GB"/>
              </w:rPr>
              <w:t>1</w:t>
            </w:r>
            <w:r w:rsidR="00942AE0" w:rsidRPr="00B75489">
              <w:rPr>
                <w:rFonts w:ascii="Arial" w:hAnsi="Arial" w:cs="Arial"/>
                <w:lang w:val="en-GB"/>
              </w:rPr>
              <w:t>a</w:t>
            </w:r>
          </w:p>
        </w:tc>
        <w:tc>
          <w:tcPr>
            <w:tcW w:w="9628" w:type="dxa"/>
            <w:gridSpan w:val="5"/>
            <w:shd w:val="clear" w:color="auto" w:fill="E7E6E6" w:themeFill="background2"/>
          </w:tcPr>
          <w:p w14:paraId="081A0713" w14:textId="279DB6F2" w:rsidR="00C4557F" w:rsidRPr="00B75489" w:rsidRDefault="005F17EB" w:rsidP="00E37780">
            <w:pPr>
              <w:spacing w:before="120" w:after="120"/>
              <w:rPr>
                <w:rFonts w:ascii="Arial" w:hAnsi="Arial" w:cs="Arial"/>
                <w:lang w:val="en-GB"/>
              </w:rPr>
            </w:pPr>
            <w:r w:rsidRPr="00B75489">
              <w:rPr>
                <w:rFonts w:ascii="Arial" w:hAnsi="Arial" w:cs="Arial"/>
                <w:lang w:val="es-ES_tradnl"/>
              </w:rPr>
              <w:t xml:space="preserve">Compruebe la respuesta a la </w:t>
            </w:r>
            <w:r w:rsidR="002A2D9E" w:rsidRPr="00B75489">
              <w:rPr>
                <w:rFonts w:ascii="Arial" w:hAnsi="Arial" w:cs="Arial"/>
                <w:lang w:val="es-ES_tradnl"/>
              </w:rPr>
              <w:t>pregunta</w:t>
            </w:r>
            <w:r w:rsidR="002A2D9E">
              <w:rPr>
                <w:rFonts w:ascii="Arial" w:hAnsi="Arial" w:cs="Arial"/>
                <w:lang w:val="es-ES_tradnl"/>
              </w:rPr>
              <w:t> </w:t>
            </w:r>
            <w:r w:rsidR="002A2D9E" w:rsidRPr="00B75489">
              <w:rPr>
                <w:rFonts w:ascii="Arial" w:hAnsi="Arial" w:cs="Arial"/>
                <w:lang w:val="es-ES_tradnl"/>
              </w:rPr>
              <w:t>1</w:t>
            </w:r>
            <w:r w:rsidRPr="00B75489">
              <w:rPr>
                <w:rFonts w:ascii="Arial" w:hAnsi="Arial" w:cs="Arial"/>
                <w:lang w:val="es-ES_tradnl"/>
              </w:rPr>
              <w:t>.13.</w:t>
            </w:r>
            <w:r w:rsidR="00C4557F" w:rsidRPr="00797DBE">
              <w:rPr>
                <w:rFonts w:ascii="Arial" w:hAnsi="Arial" w:cs="Arial"/>
                <w:lang w:val="es-ES"/>
              </w:rPr>
              <w:t xml:space="preserve"> </w:t>
            </w:r>
            <w:r w:rsidRPr="00B75489">
              <w:rPr>
                <w:rFonts w:ascii="Arial" w:hAnsi="Arial" w:cs="Arial"/>
                <w:lang w:val="es-ES_tradnl"/>
              </w:rPr>
              <w:t xml:space="preserve">Si ha seleccionado «2. Agente </w:t>
            </w:r>
            <w:ins w:id="460" w:author="Andrés Coitiño (WDC)" w:date="2021-06-03T14:46:00Z">
              <w:r w:rsidR="00A74DC5">
                <w:rPr>
                  <w:rFonts w:ascii="Arial" w:hAnsi="Arial" w:cs="Arial"/>
                  <w:lang w:val="es-ES_tradnl"/>
                </w:rPr>
                <w:t xml:space="preserve">comunitario </w:t>
              </w:r>
            </w:ins>
            <w:r w:rsidRPr="00B75489">
              <w:rPr>
                <w:rFonts w:ascii="Arial" w:hAnsi="Arial" w:cs="Arial"/>
                <w:lang w:val="es-ES_tradnl"/>
              </w:rPr>
              <w:t xml:space="preserve">de salud </w:t>
            </w:r>
            <w:del w:id="461" w:author="Andrés Coitiño (WDC)" w:date="2021-06-03T14:46:00Z">
              <w:r w:rsidRPr="00B75489" w:rsidDel="00A74DC5">
                <w:rPr>
                  <w:rFonts w:ascii="Arial" w:hAnsi="Arial" w:cs="Arial"/>
                  <w:lang w:val="es-ES_tradnl"/>
                </w:rPr>
                <w:delText xml:space="preserve">de la comunidad </w:delText>
              </w:r>
            </w:del>
            <w:r w:rsidRPr="00B75489">
              <w:rPr>
                <w:rFonts w:ascii="Arial" w:hAnsi="Arial" w:cs="Arial"/>
                <w:lang w:val="es-ES_tradnl"/>
              </w:rPr>
              <w:t>(remunerado)», «3. Agente</w:t>
            </w:r>
            <w:ins w:id="462" w:author="Andrés Coitiño (WDC)" w:date="2021-06-03T14:46:00Z">
              <w:r w:rsidR="00A74DC5">
                <w:rPr>
                  <w:rFonts w:ascii="Arial" w:hAnsi="Arial" w:cs="Arial"/>
                  <w:lang w:val="es-ES_tradnl"/>
                </w:rPr>
                <w:t xml:space="preserve"> comunitario</w:t>
              </w:r>
            </w:ins>
            <w:r w:rsidRPr="00B75489">
              <w:rPr>
                <w:rFonts w:ascii="Arial" w:hAnsi="Arial" w:cs="Arial"/>
                <w:lang w:val="es-ES_tradnl"/>
              </w:rPr>
              <w:t xml:space="preserve"> de salud </w:t>
            </w:r>
            <w:del w:id="463" w:author="Andrés Coitiño (WDC)" w:date="2021-06-03T14:46:00Z">
              <w:r w:rsidRPr="00B75489" w:rsidDel="00A74DC5">
                <w:rPr>
                  <w:rFonts w:ascii="Arial" w:hAnsi="Arial" w:cs="Arial"/>
                  <w:lang w:val="es-ES_tradnl"/>
                </w:rPr>
                <w:delText xml:space="preserve">de la comunidad </w:delText>
              </w:r>
            </w:del>
            <w:r w:rsidRPr="00B75489">
              <w:rPr>
                <w:rFonts w:ascii="Arial" w:hAnsi="Arial" w:cs="Arial"/>
                <w:lang w:val="es-ES_tradnl"/>
              </w:rPr>
              <w:t>(voluntario)» o «4. Gestor de un programa de extensión comunitaria», pase a la pregunta siguiente.</w:t>
            </w:r>
            <w:r w:rsidR="00C4557F" w:rsidRPr="00797DBE">
              <w:rPr>
                <w:rFonts w:ascii="Arial" w:hAnsi="Arial" w:cs="Arial"/>
                <w:lang w:val="es-ES"/>
              </w:rPr>
              <w:t xml:space="preserve"> </w:t>
            </w:r>
            <w:r w:rsidRPr="00B75489">
              <w:rPr>
                <w:rFonts w:ascii="Arial" w:hAnsi="Arial" w:cs="Arial"/>
                <w:lang w:val="es-ES_tradnl"/>
              </w:rPr>
              <w:t>En caso contrario, pase a la sección siguiente.</w:t>
            </w:r>
          </w:p>
        </w:tc>
      </w:tr>
      <w:tr w:rsidR="00C4557F" w:rsidRPr="00B75489" w14:paraId="77AF5FF1" w14:textId="77777777" w:rsidTr="002831A5">
        <w:tc>
          <w:tcPr>
            <w:tcW w:w="720" w:type="dxa"/>
            <w:shd w:val="clear" w:color="auto" w:fill="auto"/>
          </w:tcPr>
          <w:p w14:paraId="0B15568F" w14:textId="77777777" w:rsidR="00C4557F"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655444" w:rsidRPr="00B75489">
              <w:rPr>
                <w:rFonts w:ascii="Arial" w:hAnsi="Arial" w:cs="Arial"/>
                <w:lang w:val="en-GB"/>
              </w:rPr>
              <w:t>.</w:t>
            </w:r>
            <w:r w:rsidR="00445307" w:rsidRPr="00B75489">
              <w:rPr>
                <w:rFonts w:ascii="Arial" w:hAnsi="Arial" w:cs="Arial"/>
                <w:lang w:val="en-GB"/>
              </w:rPr>
              <w:t>1</w:t>
            </w:r>
          </w:p>
        </w:tc>
        <w:tc>
          <w:tcPr>
            <w:tcW w:w="4320" w:type="dxa"/>
            <w:shd w:val="clear" w:color="auto" w:fill="auto"/>
          </w:tcPr>
          <w:p w14:paraId="4CA67395" w14:textId="77777777" w:rsidR="00C4557F" w:rsidRPr="00797DBE" w:rsidRDefault="005F17EB" w:rsidP="00E37780">
            <w:pPr>
              <w:spacing w:before="120" w:after="120"/>
              <w:contextualSpacing/>
              <w:rPr>
                <w:rFonts w:ascii="Arial" w:hAnsi="Arial" w:cs="Arial"/>
                <w:lang w:val="es-ES"/>
              </w:rPr>
            </w:pPr>
            <w:r w:rsidRPr="00B75489">
              <w:rPr>
                <w:rFonts w:ascii="Arial" w:hAnsi="Arial" w:cs="Arial"/>
                <w:lang w:val="es-ES_tradnl"/>
              </w:rPr>
              <w:t>¿Se siente seguro de sus conocimientos sobre la COVID-19?</w:t>
            </w:r>
          </w:p>
        </w:tc>
        <w:tc>
          <w:tcPr>
            <w:tcW w:w="5308" w:type="dxa"/>
            <w:gridSpan w:val="4"/>
            <w:shd w:val="clear" w:color="auto" w:fill="auto"/>
          </w:tcPr>
          <w:p w14:paraId="28ACE77C" w14:textId="77777777" w:rsidR="00C4557F" w:rsidRPr="00B75489" w:rsidRDefault="005F17EB" w:rsidP="005F17EB">
            <w:pPr>
              <w:pStyle w:val="Prrafodelista"/>
              <w:numPr>
                <w:ilvl w:val="0"/>
                <w:numId w:val="12"/>
              </w:numPr>
              <w:spacing w:before="120" w:after="120"/>
              <w:rPr>
                <w:rFonts w:ascii="Arial" w:hAnsi="Arial" w:cs="Arial"/>
                <w:lang w:val="en-GB"/>
              </w:rPr>
            </w:pPr>
            <w:r w:rsidRPr="00B75489">
              <w:rPr>
                <w:rFonts w:ascii="Arial" w:hAnsi="Arial" w:cs="Arial"/>
                <w:lang w:val="es-ES_tradnl"/>
              </w:rPr>
              <w:t>Sí</w:t>
            </w:r>
          </w:p>
          <w:p w14:paraId="0C39370C" w14:textId="77777777" w:rsidR="00445307" w:rsidRPr="00B75489" w:rsidRDefault="005F17EB" w:rsidP="005F17EB">
            <w:pPr>
              <w:pStyle w:val="Prrafodelista"/>
              <w:numPr>
                <w:ilvl w:val="0"/>
                <w:numId w:val="12"/>
              </w:numPr>
              <w:spacing w:before="120" w:after="120"/>
              <w:rPr>
                <w:rFonts w:ascii="Arial" w:hAnsi="Arial" w:cs="Arial"/>
                <w:lang w:val="en-GB"/>
              </w:rPr>
            </w:pPr>
            <w:r w:rsidRPr="00B75489">
              <w:rPr>
                <w:rFonts w:ascii="Arial" w:hAnsi="Arial" w:cs="Arial"/>
                <w:lang w:val="es-ES_tradnl"/>
              </w:rPr>
              <w:t>No</w:t>
            </w:r>
          </w:p>
          <w:p w14:paraId="0A018747" w14:textId="77777777" w:rsidR="00445307" w:rsidRPr="00B75489" w:rsidRDefault="00445307" w:rsidP="00D94561">
            <w:pPr>
              <w:pStyle w:val="Prrafodelista"/>
              <w:spacing w:before="120" w:after="120"/>
              <w:ind w:left="360"/>
              <w:rPr>
                <w:rFonts w:ascii="Arial" w:hAnsi="Arial" w:cs="Arial"/>
                <w:lang w:val="en-GB"/>
              </w:rPr>
            </w:pPr>
          </w:p>
        </w:tc>
      </w:tr>
      <w:tr w:rsidR="00C4557F" w:rsidRPr="00B75489" w14:paraId="3B13B63E" w14:textId="77777777" w:rsidTr="005F17EB">
        <w:trPr>
          <w:trHeight w:val="1635"/>
        </w:trPr>
        <w:tc>
          <w:tcPr>
            <w:tcW w:w="720" w:type="dxa"/>
            <w:shd w:val="clear" w:color="auto" w:fill="auto"/>
          </w:tcPr>
          <w:p w14:paraId="1E00A6C0" w14:textId="77777777" w:rsidR="00C4557F"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655444" w:rsidRPr="00B75489">
              <w:rPr>
                <w:rFonts w:ascii="Arial" w:hAnsi="Arial" w:cs="Arial"/>
                <w:lang w:val="en-GB"/>
              </w:rPr>
              <w:t>.</w:t>
            </w:r>
            <w:r w:rsidR="00445307" w:rsidRPr="00B75489">
              <w:rPr>
                <w:rFonts w:ascii="Arial" w:hAnsi="Arial" w:cs="Arial"/>
                <w:lang w:val="en-GB"/>
              </w:rPr>
              <w:t>2</w:t>
            </w:r>
          </w:p>
        </w:tc>
        <w:tc>
          <w:tcPr>
            <w:tcW w:w="4320" w:type="dxa"/>
            <w:shd w:val="clear" w:color="auto" w:fill="auto"/>
          </w:tcPr>
          <w:p w14:paraId="1A09D384" w14:textId="77777777" w:rsidR="00C4557F" w:rsidRPr="00797DBE" w:rsidRDefault="005F17EB" w:rsidP="00E37780">
            <w:pPr>
              <w:spacing w:before="120" w:after="120"/>
              <w:contextualSpacing/>
              <w:rPr>
                <w:rFonts w:ascii="Arial" w:hAnsi="Arial" w:cs="Arial"/>
                <w:lang w:val="es-ES"/>
              </w:rPr>
            </w:pPr>
            <w:r w:rsidRPr="00B75489">
              <w:rPr>
                <w:rFonts w:ascii="Arial" w:hAnsi="Arial" w:cs="Arial"/>
                <w:lang w:val="es-ES_tradnl"/>
              </w:rPr>
              <w:t>¿Cómo calificaría su riesgo de contraer la COVID-19 en el trabajo?</w:t>
            </w:r>
          </w:p>
        </w:tc>
        <w:tc>
          <w:tcPr>
            <w:tcW w:w="5308" w:type="dxa"/>
            <w:gridSpan w:val="4"/>
            <w:shd w:val="clear" w:color="auto" w:fill="auto"/>
          </w:tcPr>
          <w:p w14:paraId="06043889" w14:textId="77777777" w:rsidR="00445307" w:rsidRPr="00797DBE" w:rsidRDefault="005F17EB" w:rsidP="005F17EB">
            <w:pPr>
              <w:pStyle w:val="Prrafodelista"/>
              <w:numPr>
                <w:ilvl w:val="0"/>
                <w:numId w:val="13"/>
              </w:numPr>
              <w:spacing w:before="120" w:after="120"/>
              <w:rPr>
                <w:rFonts w:ascii="Arial" w:hAnsi="Arial" w:cs="Arial"/>
                <w:lang w:val="es-ES"/>
              </w:rPr>
            </w:pPr>
            <w:r w:rsidRPr="00B75489">
              <w:rPr>
                <w:rFonts w:ascii="Arial" w:hAnsi="Arial" w:cs="Arial"/>
                <w:lang w:val="es-ES_tradnl"/>
              </w:rPr>
              <w:t xml:space="preserve">Ningún riesgo (pase a la </w:t>
            </w:r>
            <w:r w:rsidR="002A2D9E" w:rsidRPr="00B75489">
              <w:rPr>
                <w:rFonts w:ascii="Arial" w:hAnsi="Arial" w:cs="Arial"/>
                <w:lang w:val="es-ES_tradnl"/>
              </w:rPr>
              <w:t>pregunta</w:t>
            </w:r>
            <w:r w:rsidR="002A2D9E">
              <w:rPr>
                <w:rFonts w:ascii="Arial" w:hAnsi="Arial" w:cs="Arial"/>
                <w:lang w:val="es-ES_tradnl"/>
              </w:rPr>
              <w:t> </w:t>
            </w:r>
            <w:r w:rsidR="002A2D9E" w:rsidRPr="00B75489">
              <w:rPr>
                <w:rFonts w:ascii="Arial" w:hAnsi="Arial" w:cs="Arial"/>
                <w:lang w:val="es-ES_tradnl"/>
              </w:rPr>
              <w:t>6</w:t>
            </w:r>
            <w:r w:rsidRPr="00B75489">
              <w:rPr>
                <w:rFonts w:ascii="Arial" w:hAnsi="Arial" w:cs="Arial"/>
                <w:lang w:val="es-ES_tradnl"/>
              </w:rPr>
              <w:t>.4)</w:t>
            </w:r>
          </w:p>
          <w:p w14:paraId="6AF9A17B" w14:textId="77777777" w:rsidR="00445307" w:rsidRPr="00797DBE" w:rsidRDefault="005F17EB" w:rsidP="005F17EB">
            <w:pPr>
              <w:pStyle w:val="Prrafodelista"/>
              <w:numPr>
                <w:ilvl w:val="0"/>
                <w:numId w:val="13"/>
              </w:numPr>
              <w:spacing w:before="120" w:after="120"/>
              <w:rPr>
                <w:rFonts w:ascii="Arial" w:hAnsi="Arial" w:cs="Arial"/>
                <w:lang w:val="es-ES"/>
              </w:rPr>
            </w:pPr>
            <w:r w:rsidRPr="00B75489">
              <w:rPr>
                <w:rFonts w:ascii="Arial" w:hAnsi="Arial" w:cs="Arial"/>
                <w:lang w:val="es-ES_tradnl"/>
              </w:rPr>
              <w:t xml:space="preserve">Leve (pase a la </w:t>
            </w:r>
            <w:r w:rsidR="002A2D9E" w:rsidRPr="00B75489">
              <w:rPr>
                <w:rFonts w:ascii="Arial" w:hAnsi="Arial" w:cs="Arial"/>
                <w:lang w:val="es-ES_tradnl"/>
              </w:rPr>
              <w:t>pregunta</w:t>
            </w:r>
            <w:r w:rsidR="002A2D9E">
              <w:rPr>
                <w:rFonts w:ascii="Arial" w:hAnsi="Arial" w:cs="Arial"/>
                <w:lang w:val="es-ES_tradnl"/>
              </w:rPr>
              <w:t> </w:t>
            </w:r>
            <w:r w:rsidR="002A2D9E" w:rsidRPr="00B75489">
              <w:rPr>
                <w:rFonts w:ascii="Arial" w:hAnsi="Arial" w:cs="Arial"/>
                <w:lang w:val="es-ES_tradnl"/>
              </w:rPr>
              <w:t>6</w:t>
            </w:r>
            <w:r w:rsidRPr="00B75489">
              <w:rPr>
                <w:rFonts w:ascii="Arial" w:hAnsi="Arial" w:cs="Arial"/>
                <w:lang w:val="es-ES_tradnl"/>
              </w:rPr>
              <w:t>.4)</w:t>
            </w:r>
            <w:r w:rsidR="00570104" w:rsidRPr="00797DBE">
              <w:rPr>
                <w:rFonts w:ascii="Arial" w:hAnsi="Arial" w:cs="Arial"/>
                <w:lang w:val="es-ES"/>
              </w:rPr>
              <w:t xml:space="preserve"> </w:t>
            </w:r>
          </w:p>
          <w:p w14:paraId="05B4D0FE" w14:textId="77777777" w:rsidR="00445307" w:rsidRPr="00B75489" w:rsidRDefault="005F17EB" w:rsidP="005F17EB">
            <w:pPr>
              <w:pStyle w:val="Prrafodelista"/>
              <w:numPr>
                <w:ilvl w:val="0"/>
                <w:numId w:val="13"/>
              </w:numPr>
              <w:spacing w:before="120" w:after="120"/>
              <w:rPr>
                <w:rFonts w:ascii="Arial" w:hAnsi="Arial" w:cs="Arial"/>
                <w:lang w:val="en-GB"/>
              </w:rPr>
            </w:pPr>
            <w:r w:rsidRPr="00B75489">
              <w:rPr>
                <w:rFonts w:ascii="Arial" w:hAnsi="Arial" w:cs="Arial"/>
                <w:lang w:val="es-ES_tradnl"/>
              </w:rPr>
              <w:t>Moderado</w:t>
            </w:r>
            <w:r w:rsidR="00445307" w:rsidRPr="00B75489">
              <w:rPr>
                <w:rFonts w:ascii="Arial" w:hAnsi="Arial" w:cs="Arial"/>
                <w:lang w:val="en-GB"/>
              </w:rPr>
              <w:t xml:space="preserve"> </w:t>
            </w:r>
          </w:p>
          <w:p w14:paraId="04C24392" w14:textId="77777777" w:rsidR="00445307" w:rsidRPr="00B75489" w:rsidRDefault="005F17EB" w:rsidP="005F17EB">
            <w:pPr>
              <w:pStyle w:val="Prrafodelista"/>
              <w:numPr>
                <w:ilvl w:val="0"/>
                <w:numId w:val="13"/>
              </w:numPr>
              <w:spacing w:before="120" w:after="120"/>
              <w:rPr>
                <w:rFonts w:ascii="Arial" w:hAnsi="Arial" w:cs="Arial"/>
                <w:lang w:val="en-GB"/>
              </w:rPr>
            </w:pPr>
            <w:r w:rsidRPr="00B75489">
              <w:rPr>
                <w:rFonts w:ascii="Arial" w:hAnsi="Arial" w:cs="Arial"/>
                <w:lang w:val="es-ES_tradnl"/>
              </w:rPr>
              <w:t>Alto</w:t>
            </w:r>
            <w:r w:rsidR="00445307" w:rsidRPr="00B75489">
              <w:rPr>
                <w:rFonts w:ascii="Arial" w:hAnsi="Arial" w:cs="Arial"/>
                <w:lang w:val="en-GB"/>
              </w:rPr>
              <w:t xml:space="preserve"> </w:t>
            </w:r>
          </w:p>
          <w:p w14:paraId="2BA6DA5C" w14:textId="77777777" w:rsidR="00C4557F" w:rsidRPr="00B75489" w:rsidRDefault="005F17EB" w:rsidP="00E37780">
            <w:pPr>
              <w:pStyle w:val="Prrafodelista"/>
              <w:numPr>
                <w:ilvl w:val="0"/>
                <w:numId w:val="13"/>
              </w:numPr>
              <w:spacing w:before="120" w:after="120"/>
              <w:rPr>
                <w:rFonts w:ascii="Arial" w:hAnsi="Arial" w:cs="Arial"/>
                <w:lang w:val="en-GB"/>
              </w:rPr>
            </w:pPr>
            <w:r w:rsidRPr="00B75489">
              <w:rPr>
                <w:rFonts w:ascii="Arial" w:hAnsi="Arial" w:cs="Arial"/>
                <w:lang w:val="es-ES_tradnl"/>
              </w:rPr>
              <w:t>Muy alto</w:t>
            </w:r>
            <w:r w:rsidR="00445307" w:rsidRPr="00B75489">
              <w:rPr>
                <w:rFonts w:ascii="Arial" w:hAnsi="Arial" w:cs="Arial"/>
                <w:lang w:val="en-GB"/>
              </w:rPr>
              <w:t xml:space="preserve"> </w:t>
            </w:r>
          </w:p>
        </w:tc>
      </w:tr>
      <w:tr w:rsidR="00445307" w:rsidRPr="00156A49" w14:paraId="4B16B210" w14:textId="77777777" w:rsidTr="002831A5">
        <w:tc>
          <w:tcPr>
            <w:tcW w:w="720" w:type="dxa"/>
            <w:shd w:val="clear" w:color="auto" w:fill="auto"/>
          </w:tcPr>
          <w:p w14:paraId="7E43328D" w14:textId="77777777" w:rsidR="00445307"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655444" w:rsidRPr="00B75489">
              <w:rPr>
                <w:rFonts w:ascii="Arial" w:hAnsi="Arial" w:cs="Arial"/>
                <w:lang w:val="en-GB"/>
              </w:rPr>
              <w:t>.</w:t>
            </w:r>
            <w:r w:rsidR="00445307" w:rsidRPr="00B75489">
              <w:rPr>
                <w:rFonts w:ascii="Arial" w:hAnsi="Arial" w:cs="Arial"/>
                <w:lang w:val="en-GB"/>
              </w:rPr>
              <w:t>3</w:t>
            </w:r>
          </w:p>
        </w:tc>
        <w:tc>
          <w:tcPr>
            <w:tcW w:w="4320" w:type="dxa"/>
            <w:shd w:val="clear" w:color="auto" w:fill="auto"/>
          </w:tcPr>
          <w:p w14:paraId="72F736BE" w14:textId="77777777" w:rsidR="00445307" w:rsidRPr="00797DBE" w:rsidRDefault="005F17EB" w:rsidP="005F17EB">
            <w:pPr>
              <w:spacing w:before="120" w:after="120"/>
              <w:contextualSpacing/>
              <w:rPr>
                <w:rFonts w:ascii="Arial" w:hAnsi="Arial" w:cs="Arial"/>
                <w:lang w:val="es-ES"/>
              </w:rPr>
            </w:pPr>
            <w:r w:rsidRPr="00B75489">
              <w:rPr>
                <w:rFonts w:ascii="Arial" w:hAnsi="Arial" w:cs="Arial"/>
                <w:lang w:val="es-ES_tradnl"/>
              </w:rPr>
              <w:t>¿A qué cree que se debe el riesgo de contraer la COVID-19 en su trabajo?</w:t>
            </w:r>
          </w:p>
          <w:p w14:paraId="10FC0A0B" w14:textId="77777777" w:rsidR="00655444" w:rsidRPr="00797DBE" w:rsidRDefault="00655444" w:rsidP="00504CFF">
            <w:pPr>
              <w:spacing w:before="120" w:after="120"/>
              <w:contextualSpacing/>
              <w:rPr>
                <w:rFonts w:ascii="Arial" w:hAnsi="Arial" w:cs="Arial"/>
                <w:lang w:val="es-ES"/>
              </w:rPr>
            </w:pPr>
          </w:p>
          <w:p w14:paraId="3019F494" w14:textId="77777777" w:rsidR="00655444" w:rsidRPr="00797DBE" w:rsidRDefault="005F17EB" w:rsidP="005F17EB">
            <w:pPr>
              <w:spacing w:before="120" w:after="120"/>
              <w:contextualSpacing/>
              <w:rPr>
                <w:rFonts w:ascii="Arial" w:hAnsi="Arial" w:cs="Arial"/>
                <w:lang w:val="es-ES"/>
              </w:rPr>
            </w:pPr>
            <w:r w:rsidRPr="00B75489">
              <w:rPr>
                <w:rFonts w:ascii="Arial" w:hAnsi="Arial" w:cs="Arial"/>
                <w:lang w:val="es-ES_tradnl"/>
              </w:rPr>
              <w:t>¿Algo más?</w:t>
            </w:r>
            <w:r w:rsidR="00655444" w:rsidRPr="00797DBE">
              <w:rPr>
                <w:rFonts w:ascii="Arial" w:hAnsi="Arial" w:cs="Arial"/>
                <w:lang w:val="es-ES"/>
              </w:rPr>
              <w:t xml:space="preserve"> </w:t>
            </w:r>
          </w:p>
          <w:p w14:paraId="6EC8AE86" w14:textId="77777777" w:rsidR="001C02BE" w:rsidRPr="00797DBE" w:rsidRDefault="001C02BE" w:rsidP="00504CFF">
            <w:pPr>
              <w:spacing w:before="120" w:after="120"/>
              <w:contextualSpacing/>
              <w:rPr>
                <w:rFonts w:ascii="Arial" w:hAnsi="Arial" w:cs="Arial"/>
                <w:lang w:val="es-ES"/>
              </w:rPr>
            </w:pPr>
          </w:p>
          <w:p w14:paraId="23DC45F0" w14:textId="77777777" w:rsidR="00F02179" w:rsidRPr="00797DBE" w:rsidRDefault="005F17EB" w:rsidP="005F17EB">
            <w:pPr>
              <w:spacing w:before="120" w:after="120"/>
              <w:contextualSpacing/>
              <w:rPr>
                <w:rFonts w:ascii="Arial" w:hAnsi="Arial" w:cs="Arial"/>
                <w:b/>
                <w:lang w:val="es-ES"/>
              </w:rPr>
            </w:pPr>
            <w:r w:rsidRPr="00B75489">
              <w:rPr>
                <w:rFonts w:ascii="Arial" w:hAnsi="Arial" w:cs="Arial"/>
                <w:b/>
                <w:lang w:val="es-ES_tradnl"/>
              </w:rPr>
              <w:t>NO LEA LAS OPCIONES DE RESPUESTA EN VOZ ALTA.</w:t>
            </w:r>
          </w:p>
          <w:p w14:paraId="5473DA62" w14:textId="77777777" w:rsidR="00445307" w:rsidRPr="00797DBE" w:rsidRDefault="005F17EB" w:rsidP="00E37780">
            <w:pPr>
              <w:spacing w:before="120" w:after="120"/>
              <w:contextualSpacing/>
              <w:rPr>
                <w:rFonts w:ascii="Arial" w:hAnsi="Arial" w:cs="Arial"/>
                <w:lang w:val="es-ES"/>
              </w:rPr>
            </w:pPr>
            <w:r w:rsidRPr="00B75489">
              <w:rPr>
                <w:rFonts w:ascii="Arial" w:hAnsi="Arial" w:cs="Arial"/>
                <w:b/>
                <w:lang w:val="es-ES_tradnl"/>
              </w:rPr>
              <w:t>SELECCIONE TODAS LAS RESPUESTAS PERTINENTES.</w:t>
            </w:r>
          </w:p>
        </w:tc>
        <w:tc>
          <w:tcPr>
            <w:tcW w:w="5308" w:type="dxa"/>
            <w:gridSpan w:val="4"/>
            <w:shd w:val="clear" w:color="auto" w:fill="auto"/>
          </w:tcPr>
          <w:p w14:paraId="7B8DC567" w14:textId="77777777" w:rsidR="00D74927" w:rsidRPr="00B75489" w:rsidRDefault="005F17EB" w:rsidP="00092B6D">
            <w:pPr>
              <w:pStyle w:val="Prrafodelista"/>
              <w:numPr>
                <w:ilvl w:val="0"/>
                <w:numId w:val="14"/>
              </w:numPr>
              <w:rPr>
                <w:rFonts w:ascii="Arial" w:hAnsi="Arial" w:cs="Arial"/>
                <w:lang w:val="en-GB"/>
              </w:rPr>
            </w:pPr>
            <w:r w:rsidRPr="00B75489">
              <w:rPr>
                <w:rFonts w:ascii="Arial" w:hAnsi="Arial" w:cs="Arial"/>
                <w:lang w:val="es-ES_tradnl"/>
              </w:rPr>
              <w:t>El contacto con muchas personas</w:t>
            </w:r>
            <w:r w:rsidR="00FE39AF" w:rsidRPr="00B75489">
              <w:rPr>
                <w:rFonts w:ascii="Arial" w:hAnsi="Arial" w:cs="Arial"/>
                <w:lang w:val="en-GB"/>
              </w:rPr>
              <w:t xml:space="preserve"> </w:t>
            </w:r>
          </w:p>
          <w:p w14:paraId="08DAFE87" w14:textId="77777777" w:rsidR="00D74927" w:rsidRPr="00B75489" w:rsidRDefault="005F17EB" w:rsidP="00092B6D">
            <w:pPr>
              <w:pStyle w:val="Prrafodelista"/>
              <w:numPr>
                <w:ilvl w:val="0"/>
                <w:numId w:val="14"/>
              </w:numPr>
              <w:rPr>
                <w:rFonts w:ascii="Arial" w:hAnsi="Arial" w:cs="Arial"/>
                <w:lang w:val="en-GB"/>
              </w:rPr>
            </w:pPr>
            <w:r w:rsidRPr="00B75489">
              <w:rPr>
                <w:rFonts w:ascii="Arial" w:hAnsi="Arial" w:cs="Arial"/>
                <w:lang w:val="es-ES_tradnl"/>
              </w:rPr>
              <w:t>No disponer de protección adecuada</w:t>
            </w:r>
            <w:r w:rsidR="00D74927" w:rsidRPr="00B75489">
              <w:rPr>
                <w:rFonts w:ascii="Arial" w:hAnsi="Arial" w:cs="Arial"/>
                <w:lang w:val="en-GB"/>
              </w:rPr>
              <w:t xml:space="preserve"> </w:t>
            </w:r>
          </w:p>
          <w:p w14:paraId="54632921" w14:textId="77777777" w:rsidR="00D74927" w:rsidRPr="00797DBE" w:rsidRDefault="005F17EB" w:rsidP="00092B6D">
            <w:pPr>
              <w:pStyle w:val="Prrafodelista"/>
              <w:numPr>
                <w:ilvl w:val="0"/>
                <w:numId w:val="14"/>
              </w:numPr>
              <w:rPr>
                <w:rFonts w:ascii="Arial" w:hAnsi="Arial" w:cs="Arial"/>
                <w:lang w:val="es-ES"/>
              </w:rPr>
            </w:pPr>
            <w:r w:rsidRPr="00B75489">
              <w:rPr>
                <w:rFonts w:ascii="Arial" w:hAnsi="Arial" w:cs="Arial"/>
                <w:lang w:val="es-ES_tradnl"/>
              </w:rPr>
              <w:t>Mi edad o mis problemas de salud</w:t>
            </w:r>
            <w:r w:rsidR="00D74927" w:rsidRPr="00797DBE">
              <w:rPr>
                <w:rFonts w:ascii="Arial" w:hAnsi="Arial" w:cs="Arial"/>
                <w:lang w:val="es-ES"/>
              </w:rPr>
              <w:t xml:space="preserve"> </w:t>
            </w:r>
          </w:p>
          <w:p w14:paraId="7B2DB7A4" w14:textId="77777777" w:rsidR="00D74927" w:rsidRPr="00B75489" w:rsidRDefault="005F17EB" w:rsidP="00092B6D">
            <w:pPr>
              <w:pStyle w:val="Prrafodelista"/>
              <w:numPr>
                <w:ilvl w:val="0"/>
                <w:numId w:val="14"/>
              </w:numPr>
              <w:rPr>
                <w:rFonts w:ascii="Arial" w:hAnsi="Arial" w:cs="Arial"/>
                <w:lang w:val="en-GB"/>
              </w:rPr>
            </w:pPr>
            <w:r w:rsidRPr="00B75489">
              <w:rPr>
                <w:rFonts w:ascii="Arial" w:hAnsi="Arial" w:cs="Arial"/>
                <w:lang w:val="es-ES_tradnl"/>
              </w:rPr>
              <w:t>Mi larga jornada laboral</w:t>
            </w:r>
            <w:r w:rsidR="00D74927" w:rsidRPr="00B75489">
              <w:rPr>
                <w:rFonts w:ascii="Arial" w:hAnsi="Arial" w:cs="Arial"/>
                <w:lang w:val="en-GB"/>
              </w:rPr>
              <w:t xml:space="preserve"> </w:t>
            </w:r>
          </w:p>
          <w:p w14:paraId="23EB1AEC" w14:textId="77777777" w:rsidR="00D74927" w:rsidRPr="00797DBE" w:rsidRDefault="005F17EB" w:rsidP="00092B6D">
            <w:pPr>
              <w:pStyle w:val="Prrafodelista"/>
              <w:numPr>
                <w:ilvl w:val="0"/>
                <w:numId w:val="14"/>
              </w:numPr>
              <w:rPr>
                <w:rFonts w:ascii="Arial" w:hAnsi="Arial" w:cs="Arial"/>
                <w:lang w:val="es-ES"/>
              </w:rPr>
            </w:pPr>
            <w:r w:rsidRPr="00B75489">
              <w:rPr>
                <w:rFonts w:ascii="Arial" w:hAnsi="Arial" w:cs="Arial"/>
                <w:lang w:val="es-ES_tradnl"/>
              </w:rPr>
              <w:t>Utilizar el transporte público para mis desplazamientos o las visitas domiciliarias</w:t>
            </w:r>
            <w:r w:rsidR="00D74927" w:rsidRPr="00797DBE">
              <w:rPr>
                <w:rFonts w:ascii="Arial" w:hAnsi="Arial" w:cs="Arial"/>
                <w:lang w:val="es-ES"/>
              </w:rPr>
              <w:t xml:space="preserve"> </w:t>
            </w:r>
          </w:p>
          <w:p w14:paraId="0D748B75" w14:textId="77777777" w:rsidR="00445307" w:rsidRPr="00797DBE" w:rsidRDefault="005F17EB" w:rsidP="00E37780">
            <w:pPr>
              <w:pStyle w:val="Prrafodelista"/>
              <w:numPr>
                <w:ilvl w:val="0"/>
                <w:numId w:val="14"/>
              </w:numPr>
              <w:rPr>
                <w:rFonts w:ascii="Arial" w:hAnsi="Arial" w:cs="Arial"/>
                <w:lang w:val="es-ES"/>
              </w:rPr>
            </w:pPr>
            <w:r w:rsidRPr="00B75489">
              <w:rPr>
                <w:rFonts w:ascii="Arial" w:hAnsi="Arial" w:cs="Arial"/>
                <w:lang w:val="es-ES_tradnl"/>
              </w:rPr>
              <w:t>En general, la población no cumple las directrices para evitar contagios</w:t>
            </w:r>
            <w:r w:rsidR="00D74927" w:rsidRPr="00797DBE">
              <w:rPr>
                <w:rFonts w:ascii="Arial" w:hAnsi="Arial" w:cs="Arial"/>
                <w:lang w:val="es-ES"/>
              </w:rPr>
              <w:t xml:space="preserve"> </w:t>
            </w:r>
          </w:p>
        </w:tc>
      </w:tr>
      <w:tr w:rsidR="00445307" w:rsidRPr="00B75489" w14:paraId="6AB8E860" w14:textId="77777777" w:rsidTr="005F17EB">
        <w:trPr>
          <w:trHeight w:val="1236"/>
        </w:trPr>
        <w:tc>
          <w:tcPr>
            <w:tcW w:w="720" w:type="dxa"/>
            <w:shd w:val="clear" w:color="auto" w:fill="auto"/>
          </w:tcPr>
          <w:p w14:paraId="40B9F03F" w14:textId="77777777" w:rsidR="00445307" w:rsidRPr="00B75489" w:rsidRDefault="00265E3A" w:rsidP="00BF5929">
            <w:pPr>
              <w:spacing w:before="120" w:after="120"/>
              <w:contextualSpacing/>
              <w:rPr>
                <w:rFonts w:ascii="Arial" w:hAnsi="Arial" w:cs="Arial"/>
                <w:lang w:val="en-GB"/>
              </w:rPr>
            </w:pPr>
            <w:r w:rsidRPr="00B75489">
              <w:rPr>
                <w:rFonts w:ascii="Arial" w:hAnsi="Arial" w:cs="Arial"/>
                <w:lang w:val="en-GB"/>
              </w:rPr>
              <w:t>6</w:t>
            </w:r>
            <w:r w:rsidR="00655444" w:rsidRPr="00B75489">
              <w:rPr>
                <w:rFonts w:ascii="Arial" w:hAnsi="Arial" w:cs="Arial"/>
                <w:lang w:val="en-GB"/>
              </w:rPr>
              <w:t>.</w:t>
            </w:r>
            <w:r w:rsidR="00F877B1" w:rsidRPr="00B75489">
              <w:rPr>
                <w:rFonts w:ascii="Arial" w:hAnsi="Arial" w:cs="Arial"/>
                <w:lang w:val="en-GB"/>
              </w:rPr>
              <w:t>4</w:t>
            </w:r>
          </w:p>
        </w:tc>
        <w:tc>
          <w:tcPr>
            <w:tcW w:w="4320" w:type="dxa"/>
            <w:shd w:val="clear" w:color="auto" w:fill="auto"/>
          </w:tcPr>
          <w:p w14:paraId="384271F6" w14:textId="5CA6EDEC" w:rsidR="00445307" w:rsidRPr="00797DBE" w:rsidRDefault="005F17EB" w:rsidP="00E37780">
            <w:pPr>
              <w:spacing w:before="120" w:after="120"/>
              <w:contextualSpacing/>
              <w:rPr>
                <w:rFonts w:ascii="Arial" w:hAnsi="Arial" w:cs="Arial"/>
                <w:lang w:val="es-ES"/>
              </w:rPr>
            </w:pPr>
            <w:r w:rsidRPr="00B75489">
              <w:rPr>
                <w:rFonts w:ascii="Arial" w:hAnsi="Arial" w:cs="Arial"/>
                <w:lang w:val="es-ES_tradnl"/>
              </w:rPr>
              <w:t xml:space="preserve">Como agente </w:t>
            </w:r>
            <w:ins w:id="464" w:author="Andrés Coitiño (WDC)" w:date="2021-06-03T14:51:00Z">
              <w:r w:rsidR="00260F55">
                <w:rPr>
                  <w:rFonts w:ascii="Arial" w:hAnsi="Arial" w:cs="Arial"/>
                  <w:lang w:val="es-ES_tradnl"/>
                </w:rPr>
                <w:t xml:space="preserve">comunitario </w:t>
              </w:r>
            </w:ins>
            <w:r w:rsidRPr="00B75489">
              <w:rPr>
                <w:rFonts w:ascii="Arial" w:hAnsi="Arial" w:cs="Arial"/>
                <w:lang w:val="es-ES_tradnl"/>
              </w:rPr>
              <w:t>de salud</w:t>
            </w:r>
            <w:del w:id="465" w:author="Andrés Coitiño (WDC)" w:date="2021-06-03T14:51:00Z">
              <w:r w:rsidRPr="00B75489" w:rsidDel="00260F55">
                <w:rPr>
                  <w:rFonts w:ascii="Arial" w:hAnsi="Arial" w:cs="Arial"/>
                  <w:lang w:val="es-ES_tradnl"/>
                </w:rPr>
                <w:delText xml:space="preserve"> de la comunidad</w:delText>
              </w:r>
            </w:del>
            <w:r w:rsidRPr="00B75489">
              <w:rPr>
                <w:rFonts w:ascii="Arial" w:hAnsi="Arial" w:cs="Arial"/>
                <w:lang w:val="es-ES_tradnl"/>
              </w:rPr>
              <w:t>, ¿con qué frecuencia se siente estigmatizado por personas que temen que pueda contagiar la COVID-19?</w:t>
            </w:r>
          </w:p>
        </w:tc>
        <w:tc>
          <w:tcPr>
            <w:tcW w:w="5308" w:type="dxa"/>
            <w:gridSpan w:val="4"/>
            <w:shd w:val="clear" w:color="auto" w:fill="auto"/>
          </w:tcPr>
          <w:p w14:paraId="681AB25F" w14:textId="77777777" w:rsidR="00445307" w:rsidRPr="00B75489" w:rsidRDefault="005F17EB" w:rsidP="005F17EB">
            <w:pPr>
              <w:pStyle w:val="Prrafodelista"/>
              <w:numPr>
                <w:ilvl w:val="0"/>
                <w:numId w:val="16"/>
              </w:numPr>
              <w:spacing w:before="120" w:after="120"/>
              <w:rPr>
                <w:rFonts w:ascii="Arial" w:hAnsi="Arial" w:cs="Arial"/>
                <w:lang w:val="en-GB"/>
              </w:rPr>
            </w:pPr>
            <w:r w:rsidRPr="00B75489">
              <w:rPr>
                <w:rFonts w:ascii="Arial" w:hAnsi="Arial" w:cs="Arial"/>
                <w:lang w:val="es-ES_tradnl"/>
              </w:rPr>
              <w:t>Nunca</w:t>
            </w:r>
          </w:p>
          <w:p w14:paraId="6339D5B4" w14:textId="77777777" w:rsidR="00D74927" w:rsidRPr="00B75489" w:rsidRDefault="005F17EB" w:rsidP="005F17EB">
            <w:pPr>
              <w:pStyle w:val="Prrafodelista"/>
              <w:numPr>
                <w:ilvl w:val="0"/>
                <w:numId w:val="16"/>
              </w:numPr>
              <w:spacing w:before="120" w:after="120"/>
              <w:rPr>
                <w:rFonts w:ascii="Arial" w:hAnsi="Arial" w:cs="Arial"/>
                <w:lang w:val="en-GB"/>
              </w:rPr>
            </w:pPr>
            <w:r w:rsidRPr="00B75489">
              <w:rPr>
                <w:rFonts w:ascii="Arial" w:hAnsi="Arial" w:cs="Arial"/>
                <w:lang w:val="es-ES_tradnl"/>
              </w:rPr>
              <w:t>A veces</w:t>
            </w:r>
          </w:p>
          <w:p w14:paraId="3475E986" w14:textId="77777777" w:rsidR="00D74927" w:rsidRDefault="005F17EB" w:rsidP="00E37780">
            <w:pPr>
              <w:pStyle w:val="Prrafodelista"/>
              <w:numPr>
                <w:ilvl w:val="0"/>
                <w:numId w:val="16"/>
              </w:numPr>
              <w:spacing w:before="120" w:after="120"/>
              <w:rPr>
                <w:ins w:id="466" w:author="Andrés Coitiño (WDC)" w:date="2021-06-03T14:52:00Z"/>
                <w:rFonts w:ascii="Arial" w:hAnsi="Arial" w:cs="Arial"/>
                <w:lang w:val="en-GB"/>
              </w:rPr>
            </w:pPr>
            <w:r w:rsidRPr="00B75489">
              <w:rPr>
                <w:rFonts w:ascii="Arial" w:hAnsi="Arial" w:cs="Arial"/>
                <w:lang w:val="es-ES_tradnl"/>
              </w:rPr>
              <w:t>A menudo</w:t>
            </w:r>
            <w:r w:rsidR="00D74927" w:rsidRPr="00B75489">
              <w:rPr>
                <w:rFonts w:ascii="Arial" w:hAnsi="Arial" w:cs="Arial"/>
                <w:lang w:val="en-GB"/>
              </w:rPr>
              <w:t xml:space="preserve"> </w:t>
            </w:r>
          </w:p>
          <w:p w14:paraId="38E3E125" w14:textId="77777777" w:rsidR="00F43D3F" w:rsidRDefault="002968A5" w:rsidP="00E37780">
            <w:pPr>
              <w:pStyle w:val="Prrafodelista"/>
              <w:numPr>
                <w:ilvl w:val="0"/>
                <w:numId w:val="16"/>
              </w:numPr>
              <w:spacing w:before="120" w:after="120"/>
              <w:rPr>
                <w:rFonts w:ascii="Arial" w:hAnsi="Arial" w:cs="Arial"/>
                <w:lang w:val="en-GB"/>
              </w:rPr>
            </w:pPr>
            <w:ins w:id="467" w:author="Andrés Coitiño (WDC)" w:date="2021-06-03T14:52:00Z">
              <w:r>
                <w:rPr>
                  <w:rFonts w:ascii="Arial" w:hAnsi="Arial" w:cs="Arial"/>
                  <w:lang w:val="en-GB"/>
                </w:rPr>
                <w:t>NS/NC</w:t>
              </w:r>
            </w:ins>
          </w:p>
          <w:p w14:paraId="3CC84983" w14:textId="375E54B1" w:rsidR="002968A5" w:rsidRPr="00B75489" w:rsidRDefault="002968A5" w:rsidP="00E37780">
            <w:pPr>
              <w:pStyle w:val="Prrafodelista"/>
              <w:numPr>
                <w:ilvl w:val="0"/>
                <w:numId w:val="16"/>
              </w:numPr>
              <w:spacing w:before="120" w:after="120"/>
              <w:rPr>
                <w:rFonts w:ascii="Arial" w:hAnsi="Arial" w:cs="Arial"/>
                <w:lang w:val="en-GB"/>
              </w:rPr>
            </w:pPr>
            <w:commentRangeStart w:id="468"/>
            <w:ins w:id="469" w:author="Andrés Coitiño (WDC)" w:date="2021-06-03T14:52:00Z">
              <w:r>
                <w:rPr>
                  <w:rFonts w:ascii="Arial" w:hAnsi="Arial" w:cs="Arial"/>
                  <w:lang w:val="en-GB"/>
                </w:rPr>
                <w:t>N</w:t>
              </w:r>
            </w:ins>
            <w:ins w:id="470" w:author="Andrés Coitiño (WDC)" w:date="2021-06-03T14:53:00Z">
              <w:r w:rsidR="00391F1E">
                <w:rPr>
                  <w:rFonts w:ascii="Arial" w:hAnsi="Arial" w:cs="Arial"/>
                  <w:lang w:val="en-GB"/>
                </w:rPr>
                <w:t>o sabe / no contesta</w:t>
              </w:r>
              <w:commentRangeEnd w:id="468"/>
              <w:r w:rsidR="00391F1E">
                <w:rPr>
                  <w:rStyle w:val="Refdecomentario"/>
                </w:rPr>
                <w:commentReference w:id="468"/>
              </w:r>
            </w:ins>
          </w:p>
        </w:tc>
      </w:tr>
      <w:tr w:rsidR="00445307" w:rsidRPr="00B75489" w14:paraId="745E817B" w14:textId="77777777" w:rsidTr="005F17EB">
        <w:trPr>
          <w:trHeight w:val="1396"/>
        </w:trPr>
        <w:tc>
          <w:tcPr>
            <w:tcW w:w="720" w:type="dxa"/>
            <w:shd w:val="clear" w:color="auto" w:fill="auto"/>
          </w:tcPr>
          <w:p w14:paraId="52B79725" w14:textId="77777777" w:rsidR="00445307" w:rsidRPr="00B75489" w:rsidRDefault="00265E3A" w:rsidP="00BF5929">
            <w:pPr>
              <w:spacing w:before="120" w:after="120"/>
              <w:contextualSpacing/>
              <w:rPr>
                <w:rFonts w:ascii="Arial" w:hAnsi="Arial" w:cs="Arial"/>
                <w:lang w:val="en-GB"/>
              </w:rPr>
            </w:pPr>
            <w:r w:rsidRPr="00B75489">
              <w:rPr>
                <w:rFonts w:ascii="Arial" w:hAnsi="Arial" w:cs="Arial"/>
                <w:lang w:val="en-GB"/>
              </w:rPr>
              <w:t>6</w:t>
            </w:r>
            <w:r w:rsidR="00655444" w:rsidRPr="00B75489">
              <w:rPr>
                <w:rFonts w:ascii="Arial" w:hAnsi="Arial" w:cs="Arial"/>
                <w:lang w:val="en-GB"/>
              </w:rPr>
              <w:t>.</w:t>
            </w:r>
            <w:r w:rsidR="00F877B1" w:rsidRPr="00B75489">
              <w:rPr>
                <w:rFonts w:ascii="Arial" w:hAnsi="Arial" w:cs="Arial"/>
                <w:lang w:val="en-GB"/>
              </w:rPr>
              <w:t>5</w:t>
            </w:r>
          </w:p>
        </w:tc>
        <w:tc>
          <w:tcPr>
            <w:tcW w:w="4320" w:type="dxa"/>
            <w:shd w:val="clear" w:color="auto" w:fill="auto"/>
          </w:tcPr>
          <w:p w14:paraId="682E5256" w14:textId="27B858AD" w:rsidR="00445307" w:rsidRPr="00797DBE" w:rsidRDefault="005F17EB" w:rsidP="00E37780">
            <w:pPr>
              <w:contextualSpacing/>
              <w:rPr>
                <w:rFonts w:ascii="Arial" w:hAnsi="Arial" w:cs="Arial"/>
                <w:lang w:val="es-ES"/>
              </w:rPr>
            </w:pPr>
            <w:r w:rsidRPr="00B75489">
              <w:rPr>
                <w:rFonts w:ascii="Arial" w:hAnsi="Arial" w:cs="Arial"/>
                <w:lang w:val="es-ES_tradnl"/>
              </w:rPr>
              <w:t xml:space="preserve">¿Qué </w:t>
            </w:r>
            <w:del w:id="471" w:author="Andrés Coitiño (WDC)" w:date="2021-06-03T14:54:00Z">
              <w:r w:rsidRPr="00B75489" w:rsidDel="00C96982">
                <w:rPr>
                  <w:rFonts w:ascii="Arial" w:hAnsi="Arial" w:cs="Arial"/>
                  <w:lang w:val="es-ES_tradnl"/>
                </w:rPr>
                <w:delText>proporción del</w:delText>
              </w:r>
            </w:del>
            <w:r w:rsidRPr="00B75489">
              <w:rPr>
                <w:rFonts w:ascii="Arial" w:hAnsi="Arial" w:cs="Arial"/>
                <w:lang w:val="es-ES_tradnl"/>
              </w:rPr>
              <w:t xml:space="preserve"> </w:t>
            </w:r>
            <w:ins w:id="472" w:author="Andrés Coitiño (WDC)" w:date="2021-06-03T14:55:00Z">
              <w:r w:rsidR="00B20DE7">
                <w:rPr>
                  <w:rFonts w:ascii="Arial" w:hAnsi="Arial" w:cs="Arial"/>
                  <w:lang w:val="es-ES_tradnl"/>
                </w:rPr>
                <w:t xml:space="preserve">tanto del </w:t>
              </w:r>
            </w:ins>
            <w:r w:rsidRPr="00B75489">
              <w:rPr>
                <w:rFonts w:ascii="Arial" w:hAnsi="Arial" w:cs="Arial"/>
                <w:lang w:val="es-ES_tradnl"/>
              </w:rPr>
              <w:t>apoyo que necesita para realizar adecuadamente su trabajo (tanto el habitual como el relacionado con la COVID-19) considera usted que recibe en la actualidad?</w:t>
            </w:r>
            <w:r w:rsidR="00D74927" w:rsidRPr="00797DBE">
              <w:rPr>
                <w:rFonts w:ascii="Arial" w:hAnsi="Arial" w:cs="Arial"/>
                <w:lang w:val="es-ES"/>
              </w:rPr>
              <w:t xml:space="preserve"> </w:t>
            </w:r>
          </w:p>
        </w:tc>
        <w:tc>
          <w:tcPr>
            <w:tcW w:w="5308" w:type="dxa"/>
            <w:gridSpan w:val="4"/>
            <w:shd w:val="clear" w:color="auto" w:fill="auto"/>
          </w:tcPr>
          <w:p w14:paraId="54199CA9" w14:textId="77777777" w:rsidR="00445307" w:rsidRPr="00797DBE" w:rsidRDefault="005F17EB" w:rsidP="005F17EB">
            <w:pPr>
              <w:pStyle w:val="Prrafodelista"/>
              <w:numPr>
                <w:ilvl w:val="0"/>
                <w:numId w:val="17"/>
              </w:numPr>
              <w:spacing w:before="120" w:after="120"/>
              <w:rPr>
                <w:rFonts w:ascii="Arial" w:hAnsi="Arial" w:cs="Arial"/>
                <w:lang w:val="es-ES"/>
              </w:rPr>
            </w:pPr>
            <w:r w:rsidRPr="00B75489">
              <w:rPr>
                <w:rFonts w:ascii="Arial" w:hAnsi="Arial" w:cs="Arial"/>
                <w:lang w:val="es-ES_tradnl"/>
              </w:rPr>
              <w:t xml:space="preserve">La mayor parte del apoyo (pase a la </w:t>
            </w:r>
            <w:r w:rsidR="002A2D9E" w:rsidRPr="00B75489">
              <w:rPr>
                <w:rFonts w:ascii="Arial" w:hAnsi="Arial" w:cs="Arial"/>
                <w:lang w:val="es-ES_tradnl"/>
              </w:rPr>
              <w:t>pregunta</w:t>
            </w:r>
            <w:r w:rsidR="002A2D9E">
              <w:rPr>
                <w:rFonts w:ascii="Arial" w:hAnsi="Arial" w:cs="Arial"/>
                <w:lang w:val="es-ES_tradnl"/>
              </w:rPr>
              <w:t> </w:t>
            </w:r>
            <w:r w:rsidR="002A2D9E" w:rsidRPr="00B75489">
              <w:rPr>
                <w:rFonts w:ascii="Arial" w:hAnsi="Arial" w:cs="Arial"/>
                <w:lang w:val="es-ES_tradnl"/>
              </w:rPr>
              <w:t>6</w:t>
            </w:r>
            <w:r w:rsidRPr="00B75489">
              <w:rPr>
                <w:rFonts w:ascii="Arial" w:hAnsi="Arial" w:cs="Arial"/>
                <w:lang w:val="es-ES_tradnl"/>
              </w:rPr>
              <w:t>.7)</w:t>
            </w:r>
          </w:p>
          <w:p w14:paraId="759BDD0D" w14:textId="77777777" w:rsidR="00D74927" w:rsidRPr="00B75489" w:rsidRDefault="005F17EB" w:rsidP="005F17EB">
            <w:pPr>
              <w:pStyle w:val="Prrafodelista"/>
              <w:numPr>
                <w:ilvl w:val="0"/>
                <w:numId w:val="17"/>
              </w:numPr>
              <w:spacing w:before="120" w:after="120"/>
              <w:rPr>
                <w:rFonts w:ascii="Arial" w:hAnsi="Arial" w:cs="Arial"/>
                <w:lang w:val="en-GB"/>
              </w:rPr>
            </w:pPr>
            <w:r w:rsidRPr="00B75489">
              <w:rPr>
                <w:rFonts w:ascii="Arial" w:hAnsi="Arial" w:cs="Arial"/>
                <w:lang w:val="es-ES_tradnl"/>
              </w:rPr>
              <w:t>Algo de apoyo</w:t>
            </w:r>
          </w:p>
          <w:p w14:paraId="777C3DDF" w14:textId="77777777" w:rsidR="00D74927" w:rsidRPr="00B75489" w:rsidRDefault="005F17EB" w:rsidP="00E37780">
            <w:pPr>
              <w:pStyle w:val="Prrafodelista"/>
              <w:numPr>
                <w:ilvl w:val="0"/>
                <w:numId w:val="17"/>
              </w:numPr>
              <w:spacing w:before="120" w:after="120"/>
              <w:rPr>
                <w:rFonts w:ascii="Arial" w:hAnsi="Arial" w:cs="Arial"/>
                <w:lang w:val="en-GB"/>
              </w:rPr>
            </w:pPr>
            <w:r w:rsidRPr="00B75489">
              <w:rPr>
                <w:rFonts w:ascii="Arial" w:hAnsi="Arial" w:cs="Arial"/>
                <w:lang w:val="es-ES_tradnl"/>
              </w:rPr>
              <w:t>Poco apoyo</w:t>
            </w:r>
          </w:p>
        </w:tc>
      </w:tr>
      <w:tr w:rsidR="00504CFF" w:rsidRPr="00B75489" w14:paraId="3B0D96AE" w14:textId="77777777" w:rsidTr="00CA4583">
        <w:tc>
          <w:tcPr>
            <w:tcW w:w="720" w:type="dxa"/>
            <w:shd w:val="clear" w:color="auto" w:fill="auto"/>
          </w:tcPr>
          <w:p w14:paraId="689A340E" w14:textId="77777777" w:rsidR="00504CFF" w:rsidRPr="00B75489" w:rsidRDefault="00265E3A" w:rsidP="00BF5929">
            <w:pPr>
              <w:spacing w:before="120" w:after="120"/>
              <w:contextualSpacing/>
              <w:rPr>
                <w:rFonts w:ascii="Arial" w:hAnsi="Arial" w:cs="Arial"/>
                <w:lang w:val="en-GB"/>
              </w:rPr>
            </w:pPr>
            <w:r w:rsidRPr="00B75489">
              <w:rPr>
                <w:rFonts w:ascii="Arial" w:hAnsi="Arial" w:cs="Arial"/>
                <w:lang w:val="en-GB"/>
              </w:rPr>
              <w:t>6</w:t>
            </w:r>
            <w:r w:rsidR="00655444" w:rsidRPr="00B75489">
              <w:rPr>
                <w:rFonts w:ascii="Arial" w:hAnsi="Arial" w:cs="Arial"/>
                <w:lang w:val="en-GB"/>
              </w:rPr>
              <w:t>.</w:t>
            </w:r>
            <w:r w:rsidR="00F877B1" w:rsidRPr="00B75489">
              <w:rPr>
                <w:rFonts w:ascii="Arial" w:hAnsi="Arial" w:cs="Arial"/>
                <w:lang w:val="en-GB"/>
              </w:rPr>
              <w:t>6</w:t>
            </w:r>
          </w:p>
        </w:tc>
        <w:tc>
          <w:tcPr>
            <w:tcW w:w="4320" w:type="dxa"/>
            <w:shd w:val="clear" w:color="auto" w:fill="auto"/>
          </w:tcPr>
          <w:p w14:paraId="7ECBFE55" w14:textId="77777777" w:rsidR="00FE39AF" w:rsidRPr="00797DBE" w:rsidRDefault="005F17EB" w:rsidP="00FE39AF">
            <w:pPr>
              <w:contextualSpacing/>
              <w:rPr>
                <w:rFonts w:ascii="Arial" w:hAnsi="Arial" w:cs="Arial"/>
                <w:lang w:val="es-ES"/>
              </w:rPr>
            </w:pPr>
            <w:r w:rsidRPr="00B75489">
              <w:rPr>
                <w:rFonts w:ascii="Arial" w:hAnsi="Arial" w:cs="Arial"/>
                <w:lang w:val="es-ES_tradnl"/>
              </w:rPr>
              <w:t>¿Qué apoyo necesita que no esté recibiendo actualmente?</w:t>
            </w:r>
          </w:p>
          <w:p w14:paraId="72E90FBE" w14:textId="77777777" w:rsidR="00FE39AF" w:rsidRPr="00797DBE" w:rsidRDefault="00FE39AF" w:rsidP="00FE39AF">
            <w:pPr>
              <w:contextualSpacing/>
              <w:rPr>
                <w:rFonts w:ascii="Arial" w:hAnsi="Arial" w:cs="Arial"/>
                <w:lang w:val="es-ES"/>
              </w:rPr>
            </w:pPr>
          </w:p>
          <w:p w14:paraId="720DD871" w14:textId="77777777" w:rsidR="00504CFF" w:rsidRPr="00797DBE" w:rsidRDefault="005F17EB" w:rsidP="00FE39AF">
            <w:pPr>
              <w:contextualSpacing/>
              <w:rPr>
                <w:rFonts w:ascii="Arial" w:hAnsi="Arial" w:cs="Arial"/>
                <w:lang w:val="es-ES"/>
              </w:rPr>
            </w:pPr>
            <w:r w:rsidRPr="00B75489">
              <w:rPr>
                <w:rFonts w:ascii="Arial" w:hAnsi="Arial" w:cs="Arial"/>
                <w:lang w:val="es-ES_tradnl"/>
              </w:rPr>
              <w:t>¿Alguno más?</w:t>
            </w:r>
            <w:r w:rsidR="00570104" w:rsidRPr="00797DBE">
              <w:rPr>
                <w:rFonts w:ascii="Arial" w:hAnsi="Arial" w:cs="Arial"/>
                <w:lang w:val="es-ES"/>
              </w:rPr>
              <w:t xml:space="preserve"> </w:t>
            </w:r>
          </w:p>
          <w:p w14:paraId="183560F6" w14:textId="77777777" w:rsidR="00FE39AF" w:rsidRPr="00797DBE" w:rsidRDefault="00FE39AF" w:rsidP="00FE39AF">
            <w:pPr>
              <w:contextualSpacing/>
              <w:rPr>
                <w:rFonts w:ascii="Arial" w:hAnsi="Arial" w:cs="Arial"/>
                <w:lang w:val="es-ES"/>
              </w:rPr>
            </w:pPr>
          </w:p>
          <w:p w14:paraId="52D58539" w14:textId="77777777" w:rsidR="00F02179" w:rsidRPr="00797DBE" w:rsidRDefault="005F17EB" w:rsidP="00FE39AF">
            <w:pPr>
              <w:contextualSpacing/>
              <w:rPr>
                <w:rFonts w:ascii="Arial" w:hAnsi="Arial" w:cs="Arial"/>
                <w:b/>
                <w:lang w:val="es-ES"/>
              </w:rPr>
            </w:pPr>
            <w:r w:rsidRPr="00B75489">
              <w:rPr>
                <w:rFonts w:ascii="Arial" w:hAnsi="Arial" w:cs="Arial"/>
                <w:b/>
                <w:lang w:val="es-ES_tradnl"/>
              </w:rPr>
              <w:t>NO LEA LAS OPCIONES DE RESPUESTA EN VOZ ALTA.</w:t>
            </w:r>
          </w:p>
          <w:p w14:paraId="6464BCF6" w14:textId="77777777" w:rsidR="00FE39AF" w:rsidRPr="00797DBE" w:rsidRDefault="005F17EB" w:rsidP="00E37780">
            <w:pPr>
              <w:contextualSpacing/>
              <w:rPr>
                <w:rFonts w:ascii="Arial" w:hAnsi="Arial" w:cs="Arial"/>
                <w:lang w:val="es-ES"/>
              </w:rPr>
            </w:pPr>
            <w:r w:rsidRPr="00B75489">
              <w:rPr>
                <w:rFonts w:ascii="Arial" w:hAnsi="Arial" w:cs="Arial"/>
                <w:b/>
                <w:lang w:val="es-ES_tradnl"/>
              </w:rPr>
              <w:lastRenderedPageBreak/>
              <w:t>SELECCIONE TODAS LAS RESPUESTAS PERTINENTES.</w:t>
            </w:r>
          </w:p>
        </w:tc>
        <w:tc>
          <w:tcPr>
            <w:tcW w:w="5308" w:type="dxa"/>
            <w:gridSpan w:val="4"/>
            <w:shd w:val="clear" w:color="auto" w:fill="FBE4D5" w:themeFill="accent2" w:themeFillTint="33"/>
          </w:tcPr>
          <w:p w14:paraId="07B220BB" w14:textId="77777777" w:rsidR="00620C3D" w:rsidRPr="00797DBE" w:rsidRDefault="005F17EB" w:rsidP="005F17EB">
            <w:pPr>
              <w:pStyle w:val="Prrafodelista"/>
              <w:spacing w:before="120" w:after="120"/>
              <w:ind w:left="0"/>
              <w:rPr>
                <w:rFonts w:ascii="Arial" w:hAnsi="Arial" w:cs="Arial"/>
                <w:b/>
                <w:lang w:val="es-ES"/>
              </w:rPr>
            </w:pPr>
            <w:r w:rsidRPr="00B75489">
              <w:rPr>
                <w:rFonts w:ascii="Arial" w:hAnsi="Arial" w:cs="Arial"/>
                <w:b/>
                <w:lang w:val="es-ES_tradnl"/>
              </w:rPr>
              <w:lastRenderedPageBreak/>
              <w:t>(Opciones de respuesta específicas del país:</w:t>
            </w:r>
            <w:r w:rsidR="00620C3D" w:rsidRPr="00797DBE">
              <w:rPr>
                <w:rFonts w:ascii="Arial" w:hAnsi="Arial" w:cs="Arial"/>
                <w:b/>
                <w:lang w:val="es-ES"/>
              </w:rPr>
              <w:t xml:space="preserve"> </w:t>
            </w:r>
            <w:r w:rsidRPr="00B75489">
              <w:rPr>
                <w:rFonts w:ascii="Arial" w:hAnsi="Arial" w:cs="Arial"/>
                <w:b/>
                <w:lang w:val="es-ES_tradnl"/>
              </w:rPr>
              <w:t>adaptar la lista según el contexto del país)</w:t>
            </w:r>
            <w:r w:rsidR="00620C3D" w:rsidRPr="00797DBE">
              <w:rPr>
                <w:rFonts w:ascii="Arial" w:hAnsi="Arial" w:cs="Arial"/>
                <w:b/>
                <w:lang w:val="es-ES"/>
              </w:rPr>
              <w:t xml:space="preserve"> </w:t>
            </w:r>
          </w:p>
          <w:p w14:paraId="579E66F8" w14:textId="77777777" w:rsidR="009F7BF3" w:rsidRPr="00B75489" w:rsidRDefault="005F17EB" w:rsidP="005F17EB">
            <w:pPr>
              <w:pStyle w:val="Prrafodelista"/>
              <w:numPr>
                <w:ilvl w:val="0"/>
                <w:numId w:val="24"/>
              </w:numPr>
              <w:spacing w:before="120" w:after="120"/>
              <w:rPr>
                <w:rFonts w:ascii="Arial" w:hAnsi="Arial" w:cs="Arial"/>
                <w:lang w:val="en-GB"/>
              </w:rPr>
            </w:pPr>
            <w:r w:rsidRPr="00B75489">
              <w:rPr>
                <w:rFonts w:ascii="Arial" w:hAnsi="Arial" w:cs="Arial"/>
                <w:lang w:val="es-ES_tradnl"/>
              </w:rPr>
              <w:t>Ayuda económica</w:t>
            </w:r>
            <w:r w:rsidR="009F7BF3" w:rsidRPr="00B75489">
              <w:rPr>
                <w:rFonts w:ascii="Arial" w:hAnsi="Arial" w:cs="Arial"/>
                <w:lang w:val="en-GB"/>
              </w:rPr>
              <w:t xml:space="preserve"> </w:t>
            </w:r>
          </w:p>
          <w:p w14:paraId="72E12B68" w14:textId="77777777" w:rsidR="009F7BF3" w:rsidRPr="00B75489" w:rsidRDefault="005F17EB" w:rsidP="005F17EB">
            <w:pPr>
              <w:pStyle w:val="Prrafodelista"/>
              <w:numPr>
                <w:ilvl w:val="0"/>
                <w:numId w:val="24"/>
              </w:numPr>
              <w:spacing w:before="120" w:after="120"/>
              <w:rPr>
                <w:rFonts w:ascii="Arial" w:hAnsi="Arial" w:cs="Arial"/>
                <w:lang w:val="en-GB"/>
              </w:rPr>
            </w:pPr>
            <w:r w:rsidRPr="00B75489">
              <w:rPr>
                <w:rFonts w:ascii="Arial" w:hAnsi="Arial" w:cs="Arial"/>
                <w:lang w:val="es-ES_tradnl"/>
              </w:rPr>
              <w:t>Equipo de protección personal</w:t>
            </w:r>
            <w:r w:rsidR="009F7BF3" w:rsidRPr="00B75489">
              <w:rPr>
                <w:rFonts w:ascii="Arial" w:hAnsi="Arial" w:cs="Arial"/>
                <w:lang w:val="en-GB"/>
              </w:rPr>
              <w:t xml:space="preserve"> </w:t>
            </w:r>
          </w:p>
          <w:p w14:paraId="434B2387" w14:textId="77777777" w:rsidR="009F7BF3" w:rsidRPr="00797DBE" w:rsidRDefault="005F17EB" w:rsidP="005F17EB">
            <w:pPr>
              <w:pStyle w:val="Prrafodelista"/>
              <w:numPr>
                <w:ilvl w:val="0"/>
                <w:numId w:val="24"/>
              </w:numPr>
              <w:spacing w:before="120" w:after="120"/>
              <w:rPr>
                <w:rFonts w:ascii="Arial" w:hAnsi="Arial" w:cs="Arial"/>
                <w:lang w:val="es-ES"/>
              </w:rPr>
            </w:pPr>
            <w:r w:rsidRPr="00B75489">
              <w:rPr>
                <w:rFonts w:ascii="Arial" w:hAnsi="Arial" w:cs="Arial"/>
                <w:lang w:val="es-ES_tradnl"/>
              </w:rPr>
              <w:t>Otros suministros, productos básicos y equipos para la prestación de la atención</w:t>
            </w:r>
          </w:p>
          <w:p w14:paraId="349EB781" w14:textId="77777777" w:rsidR="009F7BF3" w:rsidRPr="00797DBE" w:rsidRDefault="005F17EB" w:rsidP="005F17EB">
            <w:pPr>
              <w:pStyle w:val="Prrafodelista"/>
              <w:numPr>
                <w:ilvl w:val="0"/>
                <w:numId w:val="24"/>
              </w:numPr>
              <w:spacing w:before="120" w:after="120"/>
              <w:rPr>
                <w:rFonts w:ascii="Arial" w:hAnsi="Arial" w:cs="Arial"/>
                <w:lang w:val="es-ES"/>
              </w:rPr>
            </w:pPr>
            <w:r w:rsidRPr="00B75489">
              <w:rPr>
                <w:rFonts w:ascii="Arial" w:hAnsi="Arial" w:cs="Arial"/>
                <w:lang w:val="es-ES_tradnl"/>
              </w:rPr>
              <w:t>Formación e información sobre cuestiones relacionadas con la COVID-19</w:t>
            </w:r>
          </w:p>
          <w:p w14:paraId="47F291F3" w14:textId="77777777" w:rsidR="009F7BF3" w:rsidRPr="00B75489" w:rsidRDefault="005F17EB" w:rsidP="005F17EB">
            <w:pPr>
              <w:pStyle w:val="Prrafodelista"/>
              <w:numPr>
                <w:ilvl w:val="0"/>
                <w:numId w:val="24"/>
              </w:numPr>
              <w:spacing w:before="120" w:after="120"/>
              <w:rPr>
                <w:rFonts w:ascii="Arial" w:hAnsi="Arial" w:cs="Arial"/>
                <w:lang w:val="en-GB"/>
              </w:rPr>
            </w:pPr>
            <w:r w:rsidRPr="00B75489">
              <w:rPr>
                <w:rFonts w:ascii="Arial" w:hAnsi="Arial" w:cs="Arial"/>
                <w:lang w:val="es-ES_tradnl"/>
              </w:rPr>
              <w:lastRenderedPageBreak/>
              <w:t>Otra formación e información</w:t>
            </w:r>
          </w:p>
          <w:p w14:paraId="3FD5F90F" w14:textId="77777777" w:rsidR="00834DAD" w:rsidRPr="00B75489" w:rsidRDefault="005F17EB" w:rsidP="005F17EB">
            <w:pPr>
              <w:pStyle w:val="Prrafodelista"/>
              <w:numPr>
                <w:ilvl w:val="0"/>
                <w:numId w:val="24"/>
              </w:numPr>
              <w:spacing w:before="120" w:after="120"/>
              <w:rPr>
                <w:rFonts w:ascii="Arial" w:hAnsi="Arial" w:cs="Arial"/>
                <w:lang w:val="en-GB"/>
              </w:rPr>
            </w:pPr>
            <w:r w:rsidRPr="00B75489">
              <w:rPr>
                <w:rFonts w:ascii="Arial" w:hAnsi="Arial" w:cs="Arial"/>
                <w:lang w:val="es-ES_tradnl"/>
              </w:rPr>
              <w:t>Ayuda para el transporte</w:t>
            </w:r>
          </w:p>
          <w:p w14:paraId="0EC08FDD" w14:textId="77777777" w:rsidR="009F7BF3" w:rsidRPr="00B75489" w:rsidRDefault="005F17EB" w:rsidP="005F17EB">
            <w:pPr>
              <w:pStyle w:val="Prrafodelista"/>
              <w:numPr>
                <w:ilvl w:val="0"/>
                <w:numId w:val="24"/>
              </w:numPr>
              <w:spacing w:before="120" w:after="120"/>
              <w:rPr>
                <w:rFonts w:ascii="Arial" w:hAnsi="Arial" w:cs="Arial"/>
                <w:lang w:val="en-GB"/>
              </w:rPr>
            </w:pPr>
            <w:r w:rsidRPr="00B75489">
              <w:rPr>
                <w:rFonts w:ascii="Arial" w:hAnsi="Arial" w:cs="Arial"/>
                <w:lang w:val="es-ES_tradnl"/>
              </w:rPr>
              <w:t>Seguro de salud</w:t>
            </w:r>
          </w:p>
          <w:p w14:paraId="0C5BDBD8" w14:textId="77777777" w:rsidR="00834DAD" w:rsidRPr="00B75489" w:rsidRDefault="00834DAD" w:rsidP="00E37780">
            <w:pPr>
              <w:pStyle w:val="Prrafodelista"/>
              <w:numPr>
                <w:ilvl w:val="0"/>
                <w:numId w:val="24"/>
              </w:numPr>
              <w:rPr>
                <w:rFonts w:ascii="Arial" w:hAnsi="Arial" w:cs="Arial"/>
                <w:lang w:val="en-GB"/>
              </w:rPr>
            </w:pPr>
            <w:r w:rsidRPr="00B75489">
              <w:rPr>
                <w:rFonts w:ascii="Arial" w:hAnsi="Arial" w:cs="Arial"/>
                <w:lang w:val="en-GB"/>
              </w:rPr>
              <w:t xml:space="preserve"> </w:t>
            </w:r>
            <w:r w:rsidR="005F17EB" w:rsidRPr="00B75489">
              <w:rPr>
                <w:rFonts w:ascii="Arial" w:hAnsi="Arial" w:cs="Arial"/>
                <w:lang w:val="es-ES_tradnl"/>
              </w:rPr>
              <w:t>Otro</w:t>
            </w:r>
          </w:p>
        </w:tc>
      </w:tr>
      <w:tr w:rsidR="00504CFF" w:rsidRPr="00B75489" w14:paraId="183B21FF" w14:textId="77777777" w:rsidTr="005F17EB">
        <w:trPr>
          <w:trHeight w:val="1845"/>
        </w:trPr>
        <w:tc>
          <w:tcPr>
            <w:tcW w:w="720" w:type="dxa"/>
            <w:shd w:val="clear" w:color="auto" w:fill="FBE4D5" w:themeFill="accent2" w:themeFillTint="33"/>
          </w:tcPr>
          <w:p w14:paraId="135A674E" w14:textId="77777777" w:rsidR="00504CFF"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F877B1" w:rsidRPr="00B75489">
              <w:rPr>
                <w:rFonts w:ascii="Arial" w:hAnsi="Arial" w:cs="Arial"/>
                <w:lang w:val="en-GB"/>
              </w:rPr>
              <w:t>.7</w:t>
            </w:r>
          </w:p>
        </w:tc>
        <w:tc>
          <w:tcPr>
            <w:tcW w:w="4320" w:type="dxa"/>
            <w:shd w:val="clear" w:color="auto" w:fill="FBE4D5" w:themeFill="accent2" w:themeFillTint="33"/>
          </w:tcPr>
          <w:p w14:paraId="0E39E9DD" w14:textId="77777777" w:rsidR="004055CA" w:rsidRPr="00B75489" w:rsidRDefault="005F17EB" w:rsidP="005F17EB">
            <w:pPr>
              <w:spacing w:before="120" w:after="120"/>
              <w:rPr>
                <w:rFonts w:ascii="Arial" w:hAnsi="Arial" w:cs="Arial"/>
                <w:b/>
                <w:lang w:val="en-GB"/>
              </w:rPr>
            </w:pPr>
            <w:r w:rsidRPr="00B75489">
              <w:rPr>
                <w:rFonts w:ascii="Arial" w:hAnsi="Arial" w:cs="Arial"/>
                <w:b/>
                <w:lang w:val="es-ES_tradnl"/>
              </w:rPr>
              <w:t>(Pregunta específica del país)</w:t>
            </w:r>
            <w:r w:rsidR="004055CA" w:rsidRPr="00B75489">
              <w:rPr>
                <w:rFonts w:ascii="Arial" w:hAnsi="Arial" w:cs="Arial"/>
                <w:b/>
                <w:lang w:val="en-GB"/>
              </w:rPr>
              <w:t xml:space="preserve"> </w:t>
            </w:r>
          </w:p>
          <w:p w14:paraId="5ECD848C" w14:textId="77777777" w:rsidR="004055CA" w:rsidRPr="00B75489" w:rsidRDefault="004055CA" w:rsidP="001C02BE">
            <w:pPr>
              <w:contextualSpacing/>
              <w:rPr>
                <w:rFonts w:ascii="Arial" w:hAnsi="Arial" w:cs="Arial"/>
                <w:bCs/>
                <w:lang w:val="en-GB"/>
              </w:rPr>
            </w:pPr>
          </w:p>
          <w:p w14:paraId="0D62D0B8" w14:textId="77777777" w:rsidR="00504CFF" w:rsidRPr="00797DBE" w:rsidRDefault="005F17EB" w:rsidP="00E37780">
            <w:pPr>
              <w:contextualSpacing/>
              <w:rPr>
                <w:rFonts w:ascii="Arial" w:hAnsi="Arial" w:cs="Arial"/>
                <w:lang w:val="es-ES"/>
              </w:rPr>
            </w:pPr>
            <w:commentRangeStart w:id="473"/>
            <w:commentRangeStart w:id="474"/>
            <w:commentRangeStart w:id="475"/>
            <w:r w:rsidRPr="00B75489">
              <w:rPr>
                <w:rFonts w:ascii="Arial" w:hAnsi="Arial" w:cs="Arial"/>
                <w:bCs/>
                <w:lang w:val="es-ES_tradnl"/>
              </w:rPr>
              <w:t xml:space="preserve">¿Ha seguido prestando los siguientes servicios </w:t>
            </w:r>
            <w:commentRangeStart w:id="476"/>
            <w:r w:rsidRPr="00B75489">
              <w:rPr>
                <w:rFonts w:ascii="Arial" w:hAnsi="Arial" w:cs="Arial"/>
                <w:bCs/>
                <w:lang w:val="es-ES_tradnl"/>
              </w:rPr>
              <w:t>en los últimos tres meses</w:t>
            </w:r>
            <w:commentRangeEnd w:id="476"/>
            <w:r w:rsidR="00CD1359">
              <w:rPr>
                <w:rStyle w:val="Refdecomentario"/>
              </w:rPr>
              <w:commentReference w:id="476"/>
            </w:r>
            <w:r w:rsidRPr="00B75489">
              <w:rPr>
                <w:rFonts w:ascii="Arial" w:hAnsi="Arial" w:cs="Arial"/>
                <w:bCs/>
                <w:lang w:val="es-ES_tradnl"/>
              </w:rPr>
              <w:t>, en comparación con los mismos tres meses del año pasado</w:t>
            </w:r>
            <w:r w:rsidRPr="00B75489">
              <w:rPr>
                <w:rFonts w:ascii="Arial" w:hAnsi="Arial" w:cs="Arial"/>
                <w:lang w:val="es-ES_tradnl"/>
              </w:rPr>
              <w:t>?</w:t>
            </w:r>
            <w:r w:rsidR="00EE6EE1" w:rsidRPr="00797DBE">
              <w:rPr>
                <w:rFonts w:ascii="Arial" w:hAnsi="Arial" w:cs="Arial"/>
                <w:lang w:val="es-ES"/>
              </w:rPr>
              <w:t xml:space="preserve"> </w:t>
            </w:r>
            <w:commentRangeEnd w:id="473"/>
            <w:r w:rsidR="004E3A73">
              <w:rPr>
                <w:rStyle w:val="Refdecomentario"/>
              </w:rPr>
              <w:commentReference w:id="473"/>
            </w:r>
            <w:commentRangeEnd w:id="474"/>
            <w:r w:rsidR="00CE465A">
              <w:rPr>
                <w:rStyle w:val="Refdecomentario"/>
              </w:rPr>
              <w:commentReference w:id="474"/>
            </w:r>
            <w:commentRangeEnd w:id="475"/>
            <w:r w:rsidR="00AC7312">
              <w:rPr>
                <w:rStyle w:val="Refdecomentario"/>
              </w:rPr>
              <w:commentReference w:id="475"/>
            </w:r>
          </w:p>
        </w:tc>
        <w:tc>
          <w:tcPr>
            <w:tcW w:w="1080" w:type="dxa"/>
            <w:shd w:val="clear" w:color="auto" w:fill="FBE4D5" w:themeFill="accent2" w:themeFillTint="33"/>
          </w:tcPr>
          <w:p w14:paraId="22EDDEDD" w14:textId="77777777" w:rsidR="00504CFF" w:rsidRPr="00B75489" w:rsidRDefault="00D00D64" w:rsidP="00E37780">
            <w:pPr>
              <w:tabs>
                <w:tab w:val="left" w:pos="340"/>
              </w:tabs>
              <w:rPr>
                <w:rFonts w:ascii="Arial" w:hAnsi="Arial" w:cs="Arial"/>
                <w:lang w:val="en-GB"/>
              </w:rPr>
            </w:pPr>
            <w:r w:rsidRPr="00B75489">
              <w:rPr>
                <w:rFonts w:ascii="Arial" w:hAnsi="Arial" w:cs="Arial"/>
                <w:lang w:val="en-GB"/>
              </w:rPr>
              <w:t xml:space="preserve">1. </w:t>
            </w:r>
            <w:r w:rsidR="005F17EB" w:rsidRPr="00B75489">
              <w:rPr>
                <w:rFonts w:ascii="Arial" w:hAnsi="Arial" w:cs="Arial"/>
                <w:lang w:val="es-ES_tradnl"/>
              </w:rPr>
              <w:t>Ligeramente reducido</w:t>
            </w:r>
          </w:p>
        </w:tc>
        <w:tc>
          <w:tcPr>
            <w:tcW w:w="1535" w:type="dxa"/>
            <w:shd w:val="clear" w:color="auto" w:fill="FBE4D5" w:themeFill="accent2" w:themeFillTint="33"/>
          </w:tcPr>
          <w:p w14:paraId="1A8B8AB8" w14:textId="77777777" w:rsidR="001C02BE" w:rsidRPr="00B75489" w:rsidRDefault="00D00D64" w:rsidP="00762D93">
            <w:pPr>
              <w:rPr>
                <w:rFonts w:ascii="Arial" w:hAnsi="Arial" w:cs="Arial"/>
                <w:lang w:val="en-GB"/>
              </w:rPr>
            </w:pPr>
            <w:r w:rsidRPr="00B75489">
              <w:rPr>
                <w:rFonts w:ascii="Arial" w:hAnsi="Arial" w:cs="Arial"/>
                <w:lang w:val="en-GB"/>
              </w:rPr>
              <w:t xml:space="preserve">2. </w:t>
            </w:r>
            <w:r w:rsidR="005F17EB" w:rsidRPr="00B75489">
              <w:rPr>
                <w:rFonts w:ascii="Arial" w:hAnsi="Arial" w:cs="Arial"/>
                <w:lang w:val="es-ES_tradnl"/>
              </w:rPr>
              <w:t>Considerablemente reducido o suspendido</w:t>
            </w:r>
          </w:p>
          <w:p w14:paraId="765584CA" w14:textId="77777777" w:rsidR="00504CFF" w:rsidRPr="00B75489" w:rsidRDefault="00504CFF" w:rsidP="00762D93">
            <w:pPr>
              <w:tabs>
                <w:tab w:val="left" w:pos="340"/>
              </w:tabs>
              <w:spacing w:before="120" w:after="120"/>
              <w:ind w:left="70" w:hanging="20"/>
              <w:jc w:val="both"/>
              <w:rPr>
                <w:rFonts w:ascii="Arial" w:hAnsi="Arial" w:cs="Arial"/>
                <w:lang w:val="en-GB"/>
              </w:rPr>
            </w:pPr>
          </w:p>
        </w:tc>
        <w:tc>
          <w:tcPr>
            <w:tcW w:w="1276" w:type="dxa"/>
            <w:shd w:val="clear" w:color="auto" w:fill="FBE4D5" w:themeFill="accent2" w:themeFillTint="33"/>
          </w:tcPr>
          <w:p w14:paraId="49D43251" w14:textId="77777777" w:rsidR="00504CFF" w:rsidRPr="00B75489" w:rsidRDefault="000A15E3" w:rsidP="00E37780">
            <w:pPr>
              <w:rPr>
                <w:rFonts w:ascii="Arial" w:hAnsi="Arial" w:cs="Arial"/>
                <w:lang w:val="en-GB"/>
              </w:rPr>
            </w:pPr>
            <w:r w:rsidRPr="00B75489">
              <w:rPr>
                <w:rFonts w:ascii="Arial" w:hAnsi="Arial" w:cs="Arial"/>
                <w:lang w:val="en-GB"/>
              </w:rPr>
              <w:t xml:space="preserve">3. </w:t>
            </w:r>
            <w:r w:rsidR="005F17EB" w:rsidRPr="00B75489">
              <w:rPr>
                <w:rFonts w:ascii="Arial" w:hAnsi="Arial" w:cs="Arial"/>
                <w:lang w:val="es-ES_tradnl"/>
              </w:rPr>
              <w:t>Aumentado</w:t>
            </w:r>
            <w:r w:rsidR="00957B85" w:rsidRPr="00B75489">
              <w:rPr>
                <w:rFonts w:ascii="Arial" w:hAnsi="Arial" w:cs="Arial"/>
                <w:lang w:val="en-GB"/>
              </w:rPr>
              <w:t xml:space="preserve"> </w:t>
            </w:r>
          </w:p>
        </w:tc>
        <w:tc>
          <w:tcPr>
            <w:tcW w:w="1417" w:type="dxa"/>
            <w:shd w:val="clear" w:color="auto" w:fill="FBE4D5" w:themeFill="accent2" w:themeFillTint="33"/>
          </w:tcPr>
          <w:p w14:paraId="6C9B2DDB" w14:textId="77777777" w:rsidR="00504CFF" w:rsidRPr="00B75489" w:rsidRDefault="00D00D64" w:rsidP="00E37780">
            <w:pPr>
              <w:rPr>
                <w:rFonts w:ascii="Arial" w:hAnsi="Arial" w:cs="Arial"/>
                <w:lang w:val="en-GB"/>
              </w:rPr>
            </w:pPr>
            <w:r w:rsidRPr="00B75489">
              <w:rPr>
                <w:rFonts w:ascii="Arial" w:hAnsi="Arial" w:cs="Arial"/>
                <w:lang w:val="en-GB"/>
              </w:rPr>
              <w:t xml:space="preserve">4. </w:t>
            </w:r>
            <w:r w:rsidR="005F17EB" w:rsidRPr="00B75489">
              <w:rPr>
                <w:rFonts w:ascii="Arial" w:hAnsi="Arial" w:cs="Arial"/>
                <w:bCs/>
                <w:lang w:val="es-ES_tradnl"/>
              </w:rPr>
              <w:t>Sin cambios</w:t>
            </w:r>
          </w:p>
        </w:tc>
      </w:tr>
      <w:tr w:rsidR="00504CFF" w:rsidRPr="00B75489" w14:paraId="5D7C54B5" w14:textId="77777777" w:rsidTr="005F17EB">
        <w:trPr>
          <w:trHeight w:val="688"/>
        </w:trPr>
        <w:tc>
          <w:tcPr>
            <w:tcW w:w="720" w:type="dxa"/>
            <w:shd w:val="clear" w:color="auto" w:fill="FBE4D5" w:themeFill="accent2" w:themeFillTint="33"/>
          </w:tcPr>
          <w:p w14:paraId="2F93FBCB" w14:textId="77777777" w:rsidR="00504CFF"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F877B1" w:rsidRPr="00B75489">
              <w:rPr>
                <w:rFonts w:ascii="Arial" w:hAnsi="Arial" w:cs="Arial"/>
                <w:lang w:val="en-GB"/>
              </w:rPr>
              <w:t>.7</w:t>
            </w:r>
            <w:r w:rsidR="00504CFF" w:rsidRPr="00B75489">
              <w:rPr>
                <w:rFonts w:ascii="Arial" w:hAnsi="Arial" w:cs="Arial"/>
                <w:lang w:val="en-GB"/>
              </w:rPr>
              <w:t>.1</w:t>
            </w:r>
          </w:p>
        </w:tc>
        <w:tc>
          <w:tcPr>
            <w:tcW w:w="4320" w:type="dxa"/>
            <w:shd w:val="clear" w:color="auto" w:fill="FBE4D5" w:themeFill="accent2" w:themeFillTint="33"/>
          </w:tcPr>
          <w:p w14:paraId="5B2F7183" w14:textId="77777777" w:rsidR="00504CFF" w:rsidRPr="00B75489" w:rsidRDefault="005F17EB" w:rsidP="00E37780">
            <w:pPr>
              <w:ind w:left="288"/>
              <w:contextualSpacing/>
              <w:rPr>
                <w:rFonts w:ascii="Arial" w:hAnsi="Arial" w:cs="Arial"/>
                <w:b/>
                <w:lang w:val="en-GB"/>
              </w:rPr>
            </w:pPr>
            <w:commentRangeStart w:id="477"/>
            <w:r w:rsidRPr="00B75489">
              <w:rPr>
                <w:rFonts w:ascii="Arial" w:hAnsi="Arial" w:cs="Arial"/>
                <w:bCs/>
                <w:lang w:val="es-ES_tradnl"/>
              </w:rPr>
              <w:t>Servicios periféricos de vacunación</w:t>
            </w:r>
            <w:commentRangeEnd w:id="477"/>
            <w:r w:rsidR="007411C5">
              <w:rPr>
                <w:rStyle w:val="Refdecomentario"/>
              </w:rPr>
              <w:commentReference w:id="477"/>
            </w:r>
          </w:p>
        </w:tc>
        <w:tc>
          <w:tcPr>
            <w:tcW w:w="1080" w:type="dxa"/>
            <w:shd w:val="clear" w:color="auto" w:fill="FBE4D5" w:themeFill="accent2" w:themeFillTint="33"/>
          </w:tcPr>
          <w:p w14:paraId="46229577"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535" w:type="dxa"/>
            <w:shd w:val="clear" w:color="auto" w:fill="FBE4D5" w:themeFill="accent2" w:themeFillTint="33"/>
          </w:tcPr>
          <w:p w14:paraId="37CCDF22"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276" w:type="dxa"/>
            <w:shd w:val="clear" w:color="auto" w:fill="FBE4D5" w:themeFill="accent2" w:themeFillTint="33"/>
          </w:tcPr>
          <w:p w14:paraId="4998DA37"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417" w:type="dxa"/>
            <w:shd w:val="clear" w:color="auto" w:fill="FBE4D5" w:themeFill="accent2" w:themeFillTint="33"/>
          </w:tcPr>
          <w:p w14:paraId="07F85909"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r>
      <w:tr w:rsidR="00504CFF" w:rsidRPr="00B75489" w14:paraId="59269A87" w14:textId="77777777" w:rsidTr="005F17EB">
        <w:trPr>
          <w:trHeight w:val="981"/>
        </w:trPr>
        <w:tc>
          <w:tcPr>
            <w:tcW w:w="720" w:type="dxa"/>
            <w:shd w:val="clear" w:color="auto" w:fill="FBE4D5" w:themeFill="accent2" w:themeFillTint="33"/>
          </w:tcPr>
          <w:p w14:paraId="05CA8491" w14:textId="77777777" w:rsidR="00504CFF"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F877B1" w:rsidRPr="00B75489">
              <w:rPr>
                <w:rFonts w:ascii="Arial" w:hAnsi="Arial" w:cs="Arial"/>
                <w:lang w:val="en-GB"/>
              </w:rPr>
              <w:t>.7</w:t>
            </w:r>
            <w:r w:rsidR="00504CFF" w:rsidRPr="00B75489">
              <w:rPr>
                <w:rFonts w:ascii="Arial" w:hAnsi="Arial" w:cs="Arial"/>
                <w:lang w:val="en-GB"/>
              </w:rPr>
              <w:t>.2</w:t>
            </w:r>
          </w:p>
        </w:tc>
        <w:tc>
          <w:tcPr>
            <w:tcW w:w="4320" w:type="dxa"/>
            <w:shd w:val="clear" w:color="auto" w:fill="FBE4D5" w:themeFill="accent2" w:themeFillTint="33"/>
          </w:tcPr>
          <w:p w14:paraId="454C55DD" w14:textId="77777777" w:rsidR="00504CFF" w:rsidRPr="00797DBE" w:rsidRDefault="005F17EB" w:rsidP="00E37780">
            <w:pPr>
              <w:ind w:left="288"/>
              <w:contextualSpacing/>
              <w:rPr>
                <w:rFonts w:ascii="Arial" w:hAnsi="Arial" w:cs="Arial"/>
                <w:b/>
                <w:lang w:val="es-ES"/>
              </w:rPr>
            </w:pPr>
            <w:r w:rsidRPr="00B75489">
              <w:rPr>
                <w:rFonts w:ascii="Arial" w:hAnsi="Arial" w:cs="Arial"/>
                <w:bCs/>
                <w:lang w:val="es-ES_tradnl"/>
              </w:rPr>
              <w:t>Campañas de prevención del paludismo, incluida la distribución de mosquiteros tratados con insecticida</w:t>
            </w:r>
          </w:p>
        </w:tc>
        <w:tc>
          <w:tcPr>
            <w:tcW w:w="1080" w:type="dxa"/>
            <w:shd w:val="clear" w:color="auto" w:fill="FBE4D5" w:themeFill="accent2" w:themeFillTint="33"/>
          </w:tcPr>
          <w:p w14:paraId="1C86D90D"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535" w:type="dxa"/>
            <w:shd w:val="clear" w:color="auto" w:fill="FBE4D5" w:themeFill="accent2" w:themeFillTint="33"/>
          </w:tcPr>
          <w:p w14:paraId="7C41926C"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276" w:type="dxa"/>
            <w:shd w:val="clear" w:color="auto" w:fill="FBE4D5" w:themeFill="accent2" w:themeFillTint="33"/>
          </w:tcPr>
          <w:p w14:paraId="7A9B3D1B"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417" w:type="dxa"/>
            <w:shd w:val="clear" w:color="auto" w:fill="FBE4D5" w:themeFill="accent2" w:themeFillTint="33"/>
          </w:tcPr>
          <w:p w14:paraId="30842906"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r>
      <w:tr w:rsidR="00504CFF" w:rsidRPr="00B75489" w14:paraId="59FB7052" w14:textId="77777777" w:rsidTr="005F17EB">
        <w:trPr>
          <w:trHeight w:val="980"/>
        </w:trPr>
        <w:tc>
          <w:tcPr>
            <w:tcW w:w="720" w:type="dxa"/>
            <w:shd w:val="clear" w:color="auto" w:fill="FBE4D5" w:themeFill="accent2" w:themeFillTint="33"/>
          </w:tcPr>
          <w:p w14:paraId="39031498" w14:textId="77777777" w:rsidR="00504CFF"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F877B1" w:rsidRPr="00B75489">
              <w:rPr>
                <w:rFonts w:ascii="Arial" w:hAnsi="Arial" w:cs="Arial"/>
                <w:lang w:val="en-GB"/>
              </w:rPr>
              <w:t>.7</w:t>
            </w:r>
            <w:r w:rsidR="00504CFF" w:rsidRPr="00B75489">
              <w:rPr>
                <w:rFonts w:ascii="Arial" w:hAnsi="Arial" w:cs="Arial"/>
                <w:lang w:val="en-GB"/>
              </w:rPr>
              <w:t>.3</w:t>
            </w:r>
          </w:p>
        </w:tc>
        <w:tc>
          <w:tcPr>
            <w:tcW w:w="4320" w:type="dxa"/>
            <w:shd w:val="clear" w:color="auto" w:fill="FBE4D5" w:themeFill="accent2" w:themeFillTint="33"/>
          </w:tcPr>
          <w:p w14:paraId="4639E61B" w14:textId="77777777" w:rsidR="00504CFF" w:rsidRPr="00797DBE" w:rsidRDefault="005F17EB" w:rsidP="00E37780">
            <w:pPr>
              <w:ind w:left="288"/>
              <w:contextualSpacing/>
              <w:rPr>
                <w:rFonts w:ascii="Arial" w:hAnsi="Arial" w:cs="Arial"/>
                <w:b/>
                <w:lang w:val="es-ES"/>
              </w:rPr>
            </w:pPr>
            <w:r w:rsidRPr="00B75489">
              <w:rPr>
                <w:rFonts w:ascii="Arial" w:hAnsi="Arial" w:cs="Arial"/>
                <w:bCs/>
                <w:lang w:val="es-ES_tradnl"/>
              </w:rPr>
              <w:t>Actividades periféricas relativas a enfermedades tropicales desatendidas, incluida la administración masiva de medicamentos</w:t>
            </w:r>
          </w:p>
        </w:tc>
        <w:tc>
          <w:tcPr>
            <w:tcW w:w="1080" w:type="dxa"/>
            <w:shd w:val="clear" w:color="auto" w:fill="FBE4D5" w:themeFill="accent2" w:themeFillTint="33"/>
          </w:tcPr>
          <w:p w14:paraId="363D8050"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535" w:type="dxa"/>
            <w:shd w:val="clear" w:color="auto" w:fill="FBE4D5" w:themeFill="accent2" w:themeFillTint="33"/>
          </w:tcPr>
          <w:p w14:paraId="7070431E"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276" w:type="dxa"/>
            <w:shd w:val="clear" w:color="auto" w:fill="FBE4D5" w:themeFill="accent2" w:themeFillTint="33"/>
          </w:tcPr>
          <w:p w14:paraId="1DCBCFBC"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417" w:type="dxa"/>
            <w:shd w:val="clear" w:color="auto" w:fill="FBE4D5" w:themeFill="accent2" w:themeFillTint="33"/>
          </w:tcPr>
          <w:p w14:paraId="2EED2043"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r>
      <w:tr w:rsidR="00504CFF" w:rsidRPr="00B75489" w14:paraId="1B22368F" w14:textId="77777777" w:rsidTr="005F17EB">
        <w:trPr>
          <w:trHeight w:val="697"/>
        </w:trPr>
        <w:tc>
          <w:tcPr>
            <w:tcW w:w="720" w:type="dxa"/>
            <w:shd w:val="clear" w:color="auto" w:fill="FBE4D5" w:themeFill="accent2" w:themeFillTint="33"/>
          </w:tcPr>
          <w:p w14:paraId="1E10ECA8" w14:textId="77777777" w:rsidR="00504CFF"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F877B1" w:rsidRPr="00B75489">
              <w:rPr>
                <w:rFonts w:ascii="Arial" w:hAnsi="Arial" w:cs="Arial"/>
                <w:lang w:val="en-GB"/>
              </w:rPr>
              <w:t>.7</w:t>
            </w:r>
            <w:r w:rsidR="00504CFF" w:rsidRPr="00B75489">
              <w:rPr>
                <w:rFonts w:ascii="Arial" w:hAnsi="Arial" w:cs="Arial"/>
                <w:lang w:val="en-GB"/>
              </w:rPr>
              <w:t>.4</w:t>
            </w:r>
          </w:p>
        </w:tc>
        <w:tc>
          <w:tcPr>
            <w:tcW w:w="4320" w:type="dxa"/>
            <w:shd w:val="clear" w:color="auto" w:fill="FBE4D5" w:themeFill="accent2" w:themeFillTint="33"/>
          </w:tcPr>
          <w:p w14:paraId="0A53ADF8" w14:textId="77777777" w:rsidR="00504CFF" w:rsidRPr="00797DBE" w:rsidRDefault="005F17EB" w:rsidP="00E37780">
            <w:pPr>
              <w:ind w:left="288"/>
              <w:contextualSpacing/>
              <w:rPr>
                <w:rFonts w:ascii="Arial" w:hAnsi="Arial" w:cs="Arial"/>
                <w:b/>
                <w:lang w:val="es-ES"/>
              </w:rPr>
            </w:pPr>
            <w:r w:rsidRPr="00B75489">
              <w:rPr>
                <w:rFonts w:ascii="Arial" w:hAnsi="Arial" w:cs="Arial"/>
                <w:bCs/>
                <w:lang w:val="es-ES_tradnl"/>
              </w:rPr>
              <w:t>Apoyo social a personas con tuberculosis (por ejemplo, paquetes de alimentos y kits de higiene personal)</w:t>
            </w:r>
          </w:p>
        </w:tc>
        <w:tc>
          <w:tcPr>
            <w:tcW w:w="1080" w:type="dxa"/>
            <w:shd w:val="clear" w:color="auto" w:fill="FBE4D5" w:themeFill="accent2" w:themeFillTint="33"/>
          </w:tcPr>
          <w:p w14:paraId="4745BAC4"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535" w:type="dxa"/>
            <w:shd w:val="clear" w:color="auto" w:fill="FBE4D5" w:themeFill="accent2" w:themeFillTint="33"/>
          </w:tcPr>
          <w:p w14:paraId="591AC978"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276" w:type="dxa"/>
            <w:shd w:val="clear" w:color="auto" w:fill="FBE4D5" w:themeFill="accent2" w:themeFillTint="33"/>
          </w:tcPr>
          <w:p w14:paraId="73AFD962"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417" w:type="dxa"/>
            <w:shd w:val="clear" w:color="auto" w:fill="FBE4D5" w:themeFill="accent2" w:themeFillTint="33"/>
          </w:tcPr>
          <w:p w14:paraId="3C3367CF"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r>
      <w:tr w:rsidR="00504CFF" w:rsidRPr="00B75489" w14:paraId="0BADB64C" w14:textId="77777777" w:rsidTr="00CA4583">
        <w:tc>
          <w:tcPr>
            <w:tcW w:w="720" w:type="dxa"/>
            <w:shd w:val="clear" w:color="auto" w:fill="FBE4D5" w:themeFill="accent2" w:themeFillTint="33"/>
          </w:tcPr>
          <w:p w14:paraId="0A93D4EF" w14:textId="77777777" w:rsidR="00504CFF" w:rsidRPr="00B75489" w:rsidRDefault="00265E3A" w:rsidP="00504CFF">
            <w:pPr>
              <w:spacing w:before="120" w:after="120"/>
              <w:contextualSpacing/>
              <w:rPr>
                <w:rFonts w:ascii="Arial" w:hAnsi="Arial" w:cs="Arial"/>
                <w:lang w:val="en-GB"/>
              </w:rPr>
            </w:pPr>
            <w:r w:rsidRPr="00B75489">
              <w:rPr>
                <w:rFonts w:ascii="Arial" w:hAnsi="Arial" w:cs="Arial"/>
                <w:lang w:val="en-GB"/>
              </w:rPr>
              <w:t>6</w:t>
            </w:r>
            <w:r w:rsidR="00F877B1" w:rsidRPr="00B75489">
              <w:rPr>
                <w:rFonts w:ascii="Arial" w:hAnsi="Arial" w:cs="Arial"/>
                <w:lang w:val="en-GB"/>
              </w:rPr>
              <w:t>.7</w:t>
            </w:r>
            <w:r w:rsidR="00504CFF" w:rsidRPr="00B75489">
              <w:rPr>
                <w:rFonts w:ascii="Arial" w:hAnsi="Arial" w:cs="Arial"/>
                <w:lang w:val="en-GB"/>
              </w:rPr>
              <w:t>.</w:t>
            </w:r>
            <w:r w:rsidR="004055CA" w:rsidRPr="00B75489">
              <w:rPr>
                <w:rFonts w:ascii="Arial" w:hAnsi="Arial" w:cs="Arial"/>
                <w:lang w:val="en-GB"/>
              </w:rPr>
              <w:t>5</w:t>
            </w:r>
          </w:p>
        </w:tc>
        <w:tc>
          <w:tcPr>
            <w:tcW w:w="4320" w:type="dxa"/>
            <w:shd w:val="clear" w:color="auto" w:fill="FBE4D5" w:themeFill="accent2" w:themeFillTint="33"/>
          </w:tcPr>
          <w:p w14:paraId="645C8527" w14:textId="77777777" w:rsidR="00504CFF" w:rsidRPr="00B75489" w:rsidRDefault="005F17EB" w:rsidP="00E37780">
            <w:pPr>
              <w:ind w:left="288"/>
              <w:contextualSpacing/>
              <w:rPr>
                <w:rFonts w:ascii="Arial" w:hAnsi="Arial" w:cs="Arial"/>
                <w:bCs/>
                <w:lang w:val="en-GB"/>
              </w:rPr>
            </w:pPr>
            <w:r w:rsidRPr="00B75489">
              <w:rPr>
                <w:rFonts w:ascii="Arial" w:hAnsi="Arial" w:cs="Arial"/>
                <w:bCs/>
                <w:lang w:val="es-ES_tradnl"/>
              </w:rPr>
              <w:t>Visitas domiciliarias</w:t>
            </w:r>
          </w:p>
        </w:tc>
        <w:tc>
          <w:tcPr>
            <w:tcW w:w="1080" w:type="dxa"/>
            <w:shd w:val="clear" w:color="auto" w:fill="FBE4D5" w:themeFill="accent2" w:themeFillTint="33"/>
          </w:tcPr>
          <w:p w14:paraId="4C6D0913"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535" w:type="dxa"/>
            <w:shd w:val="clear" w:color="auto" w:fill="FBE4D5" w:themeFill="accent2" w:themeFillTint="33"/>
          </w:tcPr>
          <w:p w14:paraId="0E020AED"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276" w:type="dxa"/>
            <w:shd w:val="clear" w:color="auto" w:fill="FBE4D5" w:themeFill="accent2" w:themeFillTint="33"/>
          </w:tcPr>
          <w:p w14:paraId="7F69E496"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c>
          <w:tcPr>
            <w:tcW w:w="1417" w:type="dxa"/>
            <w:shd w:val="clear" w:color="auto" w:fill="FBE4D5" w:themeFill="accent2" w:themeFillTint="33"/>
          </w:tcPr>
          <w:p w14:paraId="1C733B11" w14:textId="77777777" w:rsidR="00504CFF" w:rsidRPr="00B75489" w:rsidRDefault="00504CFF" w:rsidP="00504CFF">
            <w:pPr>
              <w:spacing w:before="120" w:after="120"/>
              <w:rPr>
                <w:rFonts w:ascii="Arial" w:hAnsi="Arial" w:cs="Arial"/>
                <w:lang w:val="en-GB"/>
              </w:rPr>
            </w:pPr>
            <w:r w:rsidRPr="00B75489">
              <w:rPr>
                <w:rFonts w:ascii="Segoe UI Symbol" w:hAnsi="Segoe UI Symbol" w:cs="Segoe UI Symbol"/>
                <w:lang w:val="en-GB"/>
              </w:rPr>
              <w:t>☐</w:t>
            </w:r>
          </w:p>
        </w:tc>
      </w:tr>
    </w:tbl>
    <w:p w14:paraId="22374127" w14:textId="77777777" w:rsidR="00C4557F" w:rsidRPr="00B75489" w:rsidRDefault="00C4557F" w:rsidP="00C4557F">
      <w:pPr>
        <w:spacing w:after="0"/>
        <w:rPr>
          <w:rFonts w:ascii="Arial" w:hAnsi="Arial" w:cs="Arial"/>
          <w:b/>
          <w:color w:val="4472C4" w:themeColor="accent1"/>
          <w:lang w:val="en-GB"/>
        </w:rPr>
      </w:pPr>
    </w:p>
    <w:p w14:paraId="3CCB29D8" w14:textId="77777777" w:rsidR="00C4557F" w:rsidRPr="00B75489" w:rsidRDefault="00C4557F" w:rsidP="00C4557F">
      <w:pPr>
        <w:spacing w:after="0"/>
        <w:rPr>
          <w:rFonts w:ascii="Arial" w:hAnsi="Arial" w:cs="Arial"/>
          <w:lang w:val="en-GB"/>
        </w:rPr>
      </w:pPr>
    </w:p>
    <w:p w14:paraId="5911118B" w14:textId="77777777" w:rsidR="00C4557F" w:rsidRPr="00B75489" w:rsidRDefault="00C4557F" w:rsidP="00C4557F">
      <w:pPr>
        <w:spacing w:after="0"/>
        <w:rPr>
          <w:rFonts w:ascii="Arial" w:hAnsi="Arial" w:cs="Arial"/>
          <w:lang w:val="en-GB"/>
        </w:rPr>
      </w:pPr>
    </w:p>
    <w:p w14:paraId="7EDAE5AC" w14:textId="77777777" w:rsidR="00C4557F" w:rsidRPr="00B75489" w:rsidRDefault="00C4557F" w:rsidP="00C4557F">
      <w:pPr>
        <w:spacing w:after="0"/>
        <w:rPr>
          <w:rFonts w:ascii="Arial" w:hAnsi="Arial" w:cs="Arial"/>
          <w:b/>
          <w:lang w:val="en-GB"/>
        </w:rPr>
      </w:pPr>
    </w:p>
    <w:p w14:paraId="2EA9F212" w14:textId="77777777" w:rsidR="00131515" w:rsidRPr="00B75489" w:rsidRDefault="00131515" w:rsidP="00A53703">
      <w:pPr>
        <w:pStyle w:val="Ttulo1"/>
        <w:rPr>
          <w:lang w:val="en-GB"/>
        </w:rPr>
      </w:pPr>
      <w:r w:rsidRPr="00B75489">
        <w:rPr>
          <w:lang w:val="en-GB"/>
        </w:rPr>
        <w:br w:type="page"/>
      </w:r>
      <w:r w:rsidR="00D00C4A" w:rsidRPr="00B75489" w:rsidDel="00D00C4A">
        <w:rPr>
          <w:lang w:val="en-GB"/>
        </w:rPr>
        <w:lastRenderedPageBreak/>
        <w:t xml:space="preserve"> </w:t>
      </w:r>
    </w:p>
    <w:p w14:paraId="48B8564F" w14:textId="77777777" w:rsidR="00CD24EF" w:rsidRPr="00797DBE" w:rsidRDefault="005F17EB" w:rsidP="005F17EB">
      <w:pPr>
        <w:pStyle w:val="Ttulo1"/>
        <w:rPr>
          <w:lang w:val="es-ES"/>
        </w:rPr>
      </w:pPr>
      <w:bookmarkStart w:id="478" w:name="_Toc67040850"/>
      <w:r w:rsidRPr="00B75489">
        <w:rPr>
          <w:lang w:val="es-ES_tradnl"/>
        </w:rPr>
        <w:t>Sección 7.</w:t>
      </w:r>
      <w:r w:rsidR="00CD24EF" w:rsidRPr="00797DBE">
        <w:rPr>
          <w:lang w:val="es-ES"/>
        </w:rPr>
        <w:t xml:space="preserve"> </w:t>
      </w:r>
      <w:r w:rsidRPr="00B75489">
        <w:rPr>
          <w:lang w:val="es-ES_tradnl"/>
        </w:rPr>
        <w:t>Consentimiento para el seguimiento y resultado de la entrevista</w:t>
      </w:r>
      <w:bookmarkEnd w:id="478"/>
      <w:r w:rsidR="00CD24EF" w:rsidRPr="00797DBE">
        <w:rPr>
          <w:lang w:val="es-ES"/>
        </w:rPr>
        <w:t xml:space="preserve"> </w:t>
      </w:r>
    </w:p>
    <w:tbl>
      <w:tblPr>
        <w:tblStyle w:val="Tablaconcuadrcula"/>
        <w:tblW w:w="10065" w:type="dxa"/>
        <w:tblInd w:w="-5" w:type="dxa"/>
        <w:tblLayout w:type="fixed"/>
        <w:tblLook w:val="04A0" w:firstRow="1" w:lastRow="0" w:firstColumn="1" w:lastColumn="0" w:noHBand="0" w:noVBand="1"/>
      </w:tblPr>
      <w:tblGrid>
        <w:gridCol w:w="720"/>
        <w:gridCol w:w="5376"/>
        <w:gridCol w:w="3969"/>
      </w:tblGrid>
      <w:tr w:rsidR="00CD24EF" w:rsidRPr="00B75489" w14:paraId="3645E8F6" w14:textId="77777777" w:rsidTr="00FC32DF">
        <w:tc>
          <w:tcPr>
            <w:tcW w:w="720" w:type="dxa"/>
          </w:tcPr>
          <w:p w14:paraId="62D3F043" w14:textId="77777777" w:rsidR="00CD24EF" w:rsidRPr="00B75489" w:rsidRDefault="005F17EB" w:rsidP="00E37780">
            <w:pPr>
              <w:spacing w:before="120" w:after="120"/>
              <w:rPr>
                <w:rFonts w:ascii="Arial" w:hAnsi="Arial" w:cs="Arial"/>
                <w:b/>
                <w:lang w:val="en-GB"/>
              </w:rPr>
            </w:pPr>
            <w:r w:rsidRPr="00B75489">
              <w:rPr>
                <w:rFonts w:ascii="Arial" w:hAnsi="Arial" w:cs="Arial"/>
                <w:b/>
                <w:lang w:val="es-ES_tradnl"/>
              </w:rPr>
              <w:t>N.°</w:t>
            </w:r>
          </w:p>
        </w:tc>
        <w:tc>
          <w:tcPr>
            <w:tcW w:w="5376" w:type="dxa"/>
          </w:tcPr>
          <w:p w14:paraId="77B512D4" w14:textId="77777777" w:rsidR="00CD24EF" w:rsidRPr="00B75489" w:rsidRDefault="005F17EB" w:rsidP="00E37780">
            <w:pPr>
              <w:spacing w:before="120" w:after="120"/>
              <w:rPr>
                <w:rFonts w:ascii="Arial" w:hAnsi="Arial" w:cs="Arial"/>
                <w:b/>
                <w:lang w:val="en-GB"/>
              </w:rPr>
            </w:pPr>
            <w:r w:rsidRPr="00B75489">
              <w:rPr>
                <w:rFonts w:ascii="Arial" w:hAnsi="Arial" w:cs="Arial"/>
                <w:b/>
                <w:lang w:val="es-ES_tradnl"/>
              </w:rPr>
              <w:t>Pregunta</w:t>
            </w:r>
          </w:p>
        </w:tc>
        <w:tc>
          <w:tcPr>
            <w:tcW w:w="3969" w:type="dxa"/>
          </w:tcPr>
          <w:p w14:paraId="78A03CB5" w14:textId="77777777" w:rsidR="00CD24EF" w:rsidRPr="00B75489" w:rsidRDefault="005F17EB" w:rsidP="00E37780">
            <w:pPr>
              <w:spacing w:before="120" w:after="120"/>
              <w:rPr>
                <w:rFonts w:ascii="Arial" w:hAnsi="Arial" w:cs="Arial"/>
                <w:b/>
                <w:lang w:val="en-GB"/>
              </w:rPr>
            </w:pPr>
            <w:r w:rsidRPr="00B75489">
              <w:rPr>
                <w:rFonts w:ascii="Arial" w:hAnsi="Arial" w:cs="Arial"/>
                <w:b/>
                <w:lang w:val="es-ES_tradnl"/>
              </w:rPr>
              <w:t>Opciones de respuesta</w:t>
            </w:r>
          </w:p>
        </w:tc>
      </w:tr>
      <w:tr w:rsidR="00CD24EF" w:rsidRPr="00156A49" w14:paraId="27CF5FFA" w14:textId="77777777" w:rsidTr="00FC32DF">
        <w:tc>
          <w:tcPr>
            <w:tcW w:w="720" w:type="dxa"/>
            <w:shd w:val="clear" w:color="auto" w:fill="auto"/>
          </w:tcPr>
          <w:p w14:paraId="3306ECED" w14:textId="77777777" w:rsidR="00CD24EF" w:rsidRPr="00B75489" w:rsidRDefault="00EF0D0C" w:rsidP="00131515">
            <w:pPr>
              <w:spacing w:before="120" w:after="120"/>
              <w:rPr>
                <w:rFonts w:ascii="Arial" w:hAnsi="Arial" w:cs="Arial"/>
                <w:lang w:val="en-GB"/>
              </w:rPr>
            </w:pPr>
            <w:r w:rsidRPr="00B75489">
              <w:rPr>
                <w:rFonts w:ascii="Arial" w:hAnsi="Arial" w:cs="Arial"/>
                <w:lang w:val="en-GB"/>
              </w:rPr>
              <w:t>7</w:t>
            </w:r>
            <w:r w:rsidR="00A766F5" w:rsidRPr="00B75489">
              <w:rPr>
                <w:rFonts w:ascii="Arial" w:hAnsi="Arial" w:cs="Arial"/>
                <w:lang w:val="en-GB"/>
              </w:rPr>
              <w:t>.1</w:t>
            </w:r>
          </w:p>
        </w:tc>
        <w:tc>
          <w:tcPr>
            <w:tcW w:w="5376" w:type="dxa"/>
            <w:shd w:val="clear" w:color="auto" w:fill="auto"/>
          </w:tcPr>
          <w:p w14:paraId="2BBC057C" w14:textId="77777777" w:rsidR="00CD24EF" w:rsidRPr="00797DBE" w:rsidRDefault="005F17EB" w:rsidP="00E37780">
            <w:pPr>
              <w:spacing w:before="120" w:after="120"/>
              <w:rPr>
                <w:rFonts w:ascii="Arial" w:hAnsi="Arial" w:cs="Arial"/>
                <w:lang w:val="es-ES"/>
              </w:rPr>
            </w:pPr>
            <w:r w:rsidRPr="00B75489">
              <w:rPr>
                <w:rFonts w:ascii="Arial" w:hAnsi="Arial" w:cs="Arial"/>
                <w:lang w:val="es-ES_tradnl"/>
              </w:rPr>
              <w:t>Gracias por responder a mis preguntas.</w:t>
            </w:r>
            <w:r w:rsidR="00CD24EF" w:rsidRPr="00797DBE">
              <w:rPr>
                <w:rFonts w:ascii="Arial" w:hAnsi="Arial" w:cs="Arial"/>
                <w:lang w:val="es-ES"/>
              </w:rPr>
              <w:t xml:space="preserve"> </w:t>
            </w:r>
            <w:r w:rsidRPr="00B75489">
              <w:rPr>
                <w:rFonts w:ascii="Arial" w:hAnsi="Arial" w:cs="Arial"/>
                <w:lang w:val="es-ES_tradnl"/>
              </w:rPr>
              <w:t>Es posible que queramos volver a hablar con usted en el futuro.</w:t>
            </w:r>
            <w:r w:rsidR="00CD24EF" w:rsidRPr="00797DBE">
              <w:rPr>
                <w:rFonts w:ascii="Arial" w:hAnsi="Arial" w:cs="Arial"/>
                <w:lang w:val="es-ES"/>
              </w:rPr>
              <w:t xml:space="preserve"> </w:t>
            </w:r>
            <w:r w:rsidRPr="00B75489">
              <w:rPr>
                <w:rFonts w:ascii="Arial" w:hAnsi="Arial" w:cs="Arial"/>
                <w:lang w:val="es-ES_tradnl"/>
              </w:rPr>
              <w:t>¿Tiene otro número de teléfono más adecuado en caso de que queramos hablar de nuevo con usted?</w:t>
            </w:r>
            <w:r w:rsidR="00A766F5" w:rsidRPr="00797DBE">
              <w:rPr>
                <w:rFonts w:ascii="Arial" w:hAnsi="Arial" w:cs="Arial"/>
                <w:lang w:val="es-ES"/>
              </w:rPr>
              <w:t xml:space="preserve"> </w:t>
            </w:r>
          </w:p>
        </w:tc>
        <w:tc>
          <w:tcPr>
            <w:tcW w:w="3969" w:type="dxa"/>
            <w:shd w:val="clear" w:color="auto" w:fill="auto"/>
          </w:tcPr>
          <w:p w14:paraId="672B212A" w14:textId="77777777" w:rsidR="00CD24EF" w:rsidRPr="00B75489" w:rsidRDefault="005F17EB" w:rsidP="005F17EB">
            <w:pPr>
              <w:pStyle w:val="Prrafodelista"/>
              <w:numPr>
                <w:ilvl w:val="0"/>
                <w:numId w:val="2"/>
              </w:numPr>
              <w:spacing w:before="120" w:after="120"/>
              <w:rPr>
                <w:rFonts w:ascii="Arial" w:hAnsi="Arial" w:cs="Arial"/>
                <w:lang w:val="en-GB"/>
              </w:rPr>
            </w:pPr>
            <w:r w:rsidRPr="00B75489">
              <w:rPr>
                <w:rFonts w:ascii="Arial" w:hAnsi="Arial" w:cs="Arial"/>
                <w:lang w:val="es-ES_tradnl"/>
              </w:rPr>
              <w:t>Sí</w:t>
            </w:r>
          </w:p>
          <w:p w14:paraId="7CA42E28" w14:textId="77777777" w:rsidR="00CD24EF" w:rsidRPr="00797DBE" w:rsidRDefault="005F17EB" w:rsidP="005F17EB">
            <w:pPr>
              <w:pStyle w:val="Prrafodelista"/>
              <w:numPr>
                <w:ilvl w:val="0"/>
                <w:numId w:val="2"/>
              </w:numPr>
              <w:spacing w:before="120" w:after="120"/>
              <w:rPr>
                <w:rFonts w:ascii="Arial" w:hAnsi="Arial" w:cs="Arial"/>
                <w:lang w:val="es-ES"/>
              </w:rPr>
            </w:pPr>
            <w:r w:rsidRPr="00B75489">
              <w:rPr>
                <w:rFonts w:ascii="Arial" w:hAnsi="Arial" w:cs="Arial"/>
                <w:lang w:val="es-ES_tradnl"/>
              </w:rPr>
              <w:t>No, el número actual es válido</w:t>
            </w:r>
          </w:p>
          <w:p w14:paraId="418BB5EF" w14:textId="77777777" w:rsidR="00CD24EF" w:rsidRPr="00797DBE" w:rsidRDefault="00CD24EF" w:rsidP="00131515">
            <w:pPr>
              <w:pStyle w:val="Prrafodelista"/>
              <w:spacing w:before="120" w:after="120"/>
              <w:ind w:left="0"/>
              <w:rPr>
                <w:rFonts w:ascii="Arial" w:hAnsi="Arial" w:cs="Arial"/>
                <w:lang w:val="es-ES"/>
              </w:rPr>
            </w:pPr>
          </w:p>
        </w:tc>
      </w:tr>
      <w:tr w:rsidR="00CD24EF" w:rsidRPr="00156A49" w14:paraId="45395CEC" w14:textId="77777777" w:rsidTr="00FC32DF">
        <w:tc>
          <w:tcPr>
            <w:tcW w:w="720" w:type="dxa"/>
            <w:shd w:val="clear" w:color="auto" w:fill="auto"/>
          </w:tcPr>
          <w:p w14:paraId="59A1BE9A" w14:textId="77777777" w:rsidR="00CD24EF" w:rsidRPr="00B75489" w:rsidRDefault="00EF0D0C" w:rsidP="00131515">
            <w:pPr>
              <w:spacing w:before="120" w:after="120"/>
              <w:rPr>
                <w:rFonts w:ascii="Arial" w:hAnsi="Arial" w:cs="Arial"/>
                <w:lang w:val="en-GB"/>
              </w:rPr>
            </w:pPr>
            <w:r w:rsidRPr="00B75489">
              <w:rPr>
                <w:rFonts w:ascii="Arial" w:hAnsi="Arial" w:cs="Arial"/>
                <w:lang w:val="en-GB"/>
              </w:rPr>
              <w:t>7</w:t>
            </w:r>
            <w:r w:rsidR="00A766F5" w:rsidRPr="00B75489">
              <w:rPr>
                <w:rFonts w:ascii="Arial" w:hAnsi="Arial" w:cs="Arial"/>
                <w:lang w:val="en-GB"/>
              </w:rPr>
              <w:t>.2</w:t>
            </w:r>
          </w:p>
        </w:tc>
        <w:tc>
          <w:tcPr>
            <w:tcW w:w="5376" w:type="dxa"/>
            <w:shd w:val="clear" w:color="auto" w:fill="auto"/>
          </w:tcPr>
          <w:p w14:paraId="2D1A1069" w14:textId="77777777" w:rsidR="00CD24EF" w:rsidRPr="00797DBE" w:rsidRDefault="005F17EB" w:rsidP="00E37780">
            <w:pPr>
              <w:spacing w:before="120" w:after="120"/>
              <w:rPr>
                <w:rFonts w:ascii="Arial" w:hAnsi="Arial" w:cs="Arial"/>
                <w:lang w:val="es-ES"/>
              </w:rPr>
            </w:pPr>
            <w:r w:rsidRPr="00B75489">
              <w:rPr>
                <w:rFonts w:ascii="Arial" w:hAnsi="Arial" w:cs="Arial"/>
                <w:lang w:val="es-ES_tradnl"/>
              </w:rPr>
              <w:t>¿Cuál es el número más adecuado?</w:t>
            </w:r>
            <w:r w:rsidR="00CD24EF" w:rsidRPr="00797DBE">
              <w:rPr>
                <w:rFonts w:ascii="Arial" w:hAnsi="Arial" w:cs="Arial"/>
                <w:lang w:val="es-ES"/>
              </w:rPr>
              <w:t xml:space="preserve"> </w:t>
            </w:r>
          </w:p>
        </w:tc>
        <w:tc>
          <w:tcPr>
            <w:tcW w:w="3969" w:type="dxa"/>
            <w:shd w:val="clear" w:color="auto" w:fill="auto"/>
          </w:tcPr>
          <w:p w14:paraId="5BF4464A" w14:textId="77777777" w:rsidR="00CD24EF" w:rsidRPr="00797DBE" w:rsidRDefault="00CD24EF" w:rsidP="00131515">
            <w:pPr>
              <w:spacing w:before="120" w:after="120"/>
              <w:rPr>
                <w:rFonts w:ascii="Arial" w:hAnsi="Arial" w:cs="Arial"/>
                <w:lang w:val="es-ES"/>
              </w:rPr>
            </w:pPr>
          </w:p>
        </w:tc>
      </w:tr>
      <w:tr w:rsidR="00CD24EF" w:rsidRPr="00B75489" w14:paraId="25D2E1E1" w14:textId="77777777" w:rsidTr="00FC32DF">
        <w:tc>
          <w:tcPr>
            <w:tcW w:w="720" w:type="dxa"/>
            <w:shd w:val="clear" w:color="auto" w:fill="auto"/>
          </w:tcPr>
          <w:p w14:paraId="44AEB3FC" w14:textId="77777777" w:rsidR="00CD24EF" w:rsidRPr="00B75489" w:rsidRDefault="00EF0D0C" w:rsidP="00131515">
            <w:pPr>
              <w:spacing w:before="120" w:after="120"/>
              <w:rPr>
                <w:rFonts w:ascii="Arial" w:hAnsi="Arial" w:cs="Arial"/>
                <w:lang w:val="en-GB"/>
              </w:rPr>
            </w:pPr>
            <w:r w:rsidRPr="00B75489">
              <w:rPr>
                <w:rFonts w:ascii="Arial" w:hAnsi="Arial" w:cs="Arial"/>
                <w:lang w:val="en-GB"/>
              </w:rPr>
              <w:t>7</w:t>
            </w:r>
            <w:r w:rsidR="00A766F5" w:rsidRPr="00B75489">
              <w:rPr>
                <w:rFonts w:ascii="Arial" w:hAnsi="Arial" w:cs="Arial"/>
                <w:lang w:val="en-GB"/>
              </w:rPr>
              <w:t>.3</w:t>
            </w:r>
          </w:p>
        </w:tc>
        <w:tc>
          <w:tcPr>
            <w:tcW w:w="5376" w:type="dxa"/>
            <w:shd w:val="clear" w:color="auto" w:fill="auto"/>
          </w:tcPr>
          <w:p w14:paraId="7D3B93C0" w14:textId="77777777" w:rsidR="00CD24EF" w:rsidRPr="00B75489" w:rsidRDefault="005F17EB" w:rsidP="00E37780">
            <w:pPr>
              <w:spacing w:before="120" w:after="120"/>
              <w:rPr>
                <w:rFonts w:ascii="Arial" w:hAnsi="Arial" w:cs="Arial"/>
                <w:lang w:val="en-GB"/>
              </w:rPr>
            </w:pPr>
            <w:r w:rsidRPr="00B75489">
              <w:rPr>
                <w:rFonts w:ascii="Arial" w:hAnsi="Arial" w:cs="Arial"/>
                <w:lang w:val="es-ES_tradnl"/>
              </w:rPr>
              <w:t>¿Puede repetirlo?</w:t>
            </w:r>
          </w:p>
        </w:tc>
        <w:tc>
          <w:tcPr>
            <w:tcW w:w="3969" w:type="dxa"/>
            <w:shd w:val="clear" w:color="auto" w:fill="auto"/>
          </w:tcPr>
          <w:p w14:paraId="71A01858" w14:textId="77777777" w:rsidR="00CD24EF" w:rsidRPr="00B75489" w:rsidRDefault="00CD24EF" w:rsidP="00131515">
            <w:pPr>
              <w:spacing w:before="120" w:after="120"/>
              <w:rPr>
                <w:rFonts w:ascii="Arial" w:hAnsi="Arial" w:cs="Arial"/>
                <w:lang w:val="en-GB"/>
              </w:rPr>
            </w:pPr>
          </w:p>
        </w:tc>
      </w:tr>
      <w:tr w:rsidR="00CD24EF" w:rsidRPr="00B75489" w14:paraId="21D46887" w14:textId="77777777" w:rsidTr="00FC32DF">
        <w:tc>
          <w:tcPr>
            <w:tcW w:w="720" w:type="dxa"/>
            <w:shd w:val="clear" w:color="auto" w:fill="D9D9D9" w:themeFill="background1" w:themeFillShade="D9"/>
          </w:tcPr>
          <w:p w14:paraId="26303C99" w14:textId="77777777" w:rsidR="00CD24EF" w:rsidRPr="00B75489" w:rsidRDefault="00EF0D0C" w:rsidP="00131515">
            <w:pPr>
              <w:spacing w:before="120" w:after="120"/>
              <w:rPr>
                <w:rFonts w:ascii="Arial" w:hAnsi="Arial" w:cs="Arial"/>
                <w:lang w:val="en-GB"/>
              </w:rPr>
            </w:pPr>
            <w:r w:rsidRPr="00B75489">
              <w:rPr>
                <w:rFonts w:ascii="Arial" w:hAnsi="Arial" w:cs="Arial"/>
                <w:lang w:val="en-GB"/>
              </w:rPr>
              <w:t>7</w:t>
            </w:r>
            <w:r w:rsidR="00A766F5" w:rsidRPr="00B75489">
              <w:rPr>
                <w:rFonts w:ascii="Arial" w:hAnsi="Arial" w:cs="Arial"/>
                <w:lang w:val="en-GB"/>
              </w:rPr>
              <w:t>.4</w:t>
            </w:r>
          </w:p>
        </w:tc>
        <w:tc>
          <w:tcPr>
            <w:tcW w:w="5376" w:type="dxa"/>
            <w:shd w:val="clear" w:color="auto" w:fill="D9D9D9" w:themeFill="background1" w:themeFillShade="D9"/>
          </w:tcPr>
          <w:p w14:paraId="2391747A" w14:textId="77777777" w:rsidR="00CD24EF" w:rsidRPr="00797DBE" w:rsidRDefault="005F17EB" w:rsidP="00E37780">
            <w:pPr>
              <w:spacing w:before="120" w:after="120"/>
              <w:rPr>
                <w:rFonts w:ascii="Arial" w:hAnsi="Arial" w:cs="Arial"/>
                <w:lang w:val="es-ES"/>
              </w:rPr>
            </w:pPr>
            <w:r w:rsidRPr="00B75489">
              <w:rPr>
                <w:rFonts w:ascii="Arial" w:hAnsi="Arial" w:cs="Arial"/>
                <w:lang w:val="es-ES_tradnl"/>
              </w:rPr>
              <w:t>Indique el resultado de la entrevista.</w:t>
            </w:r>
          </w:p>
        </w:tc>
        <w:tc>
          <w:tcPr>
            <w:tcW w:w="3969" w:type="dxa"/>
            <w:shd w:val="clear" w:color="auto" w:fill="D9D9D9" w:themeFill="background1" w:themeFillShade="D9"/>
          </w:tcPr>
          <w:p w14:paraId="1E2E3D52" w14:textId="77777777" w:rsidR="00CD24EF" w:rsidRPr="00B75489" w:rsidRDefault="005F17EB" w:rsidP="005F17EB">
            <w:pPr>
              <w:pStyle w:val="Prrafodelista"/>
              <w:numPr>
                <w:ilvl w:val="0"/>
                <w:numId w:val="3"/>
              </w:numPr>
              <w:spacing w:before="120" w:after="120"/>
              <w:rPr>
                <w:rFonts w:ascii="Arial" w:hAnsi="Arial" w:cs="Arial"/>
                <w:lang w:val="en-GB"/>
              </w:rPr>
            </w:pPr>
            <w:r w:rsidRPr="00B75489">
              <w:rPr>
                <w:rFonts w:ascii="Arial" w:hAnsi="Arial" w:cs="Arial"/>
                <w:lang w:val="es-ES_tradnl"/>
              </w:rPr>
              <w:t>Completada</w:t>
            </w:r>
          </w:p>
          <w:p w14:paraId="6EF333D3" w14:textId="77777777" w:rsidR="00CD24EF" w:rsidRPr="00B75489" w:rsidRDefault="005F17EB" w:rsidP="005F17EB">
            <w:pPr>
              <w:pStyle w:val="Prrafodelista"/>
              <w:numPr>
                <w:ilvl w:val="0"/>
                <w:numId w:val="3"/>
              </w:numPr>
              <w:spacing w:before="120" w:after="120"/>
              <w:rPr>
                <w:rFonts w:ascii="Arial" w:hAnsi="Arial" w:cs="Arial"/>
                <w:lang w:val="en-GB"/>
              </w:rPr>
            </w:pPr>
            <w:r w:rsidRPr="00B75489">
              <w:rPr>
                <w:rFonts w:ascii="Arial" w:hAnsi="Arial" w:cs="Arial"/>
                <w:lang w:val="es-ES_tradnl"/>
              </w:rPr>
              <w:t>Aplazada</w:t>
            </w:r>
            <w:r w:rsidR="00CD24EF" w:rsidRPr="00B75489">
              <w:rPr>
                <w:rFonts w:ascii="Arial" w:hAnsi="Arial" w:cs="Arial"/>
                <w:lang w:val="en-GB"/>
              </w:rPr>
              <w:t xml:space="preserve"> </w:t>
            </w:r>
          </w:p>
          <w:p w14:paraId="031818F9" w14:textId="77777777" w:rsidR="00CD24EF" w:rsidRPr="00B75489" w:rsidRDefault="005F17EB" w:rsidP="005F17EB">
            <w:pPr>
              <w:pStyle w:val="Prrafodelista"/>
              <w:numPr>
                <w:ilvl w:val="0"/>
                <w:numId w:val="3"/>
              </w:numPr>
              <w:spacing w:before="120" w:after="120"/>
              <w:rPr>
                <w:rFonts w:ascii="Arial" w:hAnsi="Arial" w:cs="Arial"/>
                <w:lang w:val="en-GB"/>
              </w:rPr>
            </w:pPr>
            <w:r w:rsidRPr="00B75489">
              <w:rPr>
                <w:rFonts w:ascii="Arial" w:hAnsi="Arial" w:cs="Arial"/>
                <w:lang w:val="es-ES_tradnl"/>
              </w:rPr>
              <w:t>Completada en parte y aplazada</w:t>
            </w:r>
          </w:p>
          <w:p w14:paraId="4E82AA8D" w14:textId="77777777" w:rsidR="00CD24EF" w:rsidRPr="00B75489" w:rsidRDefault="005F17EB" w:rsidP="005F17EB">
            <w:pPr>
              <w:pStyle w:val="Prrafodelista"/>
              <w:numPr>
                <w:ilvl w:val="0"/>
                <w:numId w:val="3"/>
              </w:numPr>
              <w:spacing w:before="120" w:after="120"/>
              <w:rPr>
                <w:rFonts w:ascii="Arial" w:hAnsi="Arial" w:cs="Arial"/>
                <w:lang w:val="en-GB"/>
              </w:rPr>
            </w:pPr>
            <w:r w:rsidRPr="00B75489">
              <w:rPr>
                <w:rFonts w:ascii="Arial" w:hAnsi="Arial" w:cs="Arial"/>
                <w:lang w:val="es-ES_tradnl"/>
              </w:rPr>
              <w:t>Completada en parte</w:t>
            </w:r>
            <w:r w:rsidR="00CD24EF" w:rsidRPr="00B75489">
              <w:rPr>
                <w:rFonts w:ascii="Arial" w:hAnsi="Arial" w:cs="Arial"/>
                <w:lang w:val="en-GB"/>
              </w:rPr>
              <w:t xml:space="preserve"> </w:t>
            </w:r>
          </w:p>
          <w:p w14:paraId="05D5AF82" w14:textId="77777777" w:rsidR="00CD24EF" w:rsidRPr="00B75489" w:rsidRDefault="005F17EB" w:rsidP="005F17EB">
            <w:pPr>
              <w:pStyle w:val="Prrafodelista"/>
              <w:numPr>
                <w:ilvl w:val="0"/>
                <w:numId w:val="3"/>
              </w:numPr>
              <w:spacing w:before="120" w:after="120"/>
              <w:rPr>
                <w:rFonts w:ascii="Arial" w:hAnsi="Arial" w:cs="Arial"/>
                <w:lang w:val="en-GB"/>
              </w:rPr>
            </w:pPr>
            <w:r w:rsidRPr="00B75489">
              <w:rPr>
                <w:rFonts w:ascii="Arial" w:hAnsi="Arial" w:cs="Arial"/>
                <w:lang w:val="es-ES_tradnl"/>
              </w:rPr>
              <w:t>Denegada</w:t>
            </w:r>
          </w:p>
          <w:p w14:paraId="71BAAEE5" w14:textId="77777777" w:rsidR="00CD24EF" w:rsidRPr="00B75489" w:rsidRDefault="005F17EB" w:rsidP="00E37780">
            <w:pPr>
              <w:pStyle w:val="Prrafodelista"/>
              <w:numPr>
                <w:ilvl w:val="0"/>
                <w:numId w:val="3"/>
              </w:numPr>
              <w:spacing w:before="120" w:after="120"/>
              <w:rPr>
                <w:rFonts w:ascii="Arial" w:hAnsi="Arial" w:cs="Arial"/>
                <w:lang w:val="en-GB"/>
              </w:rPr>
            </w:pPr>
            <w:r w:rsidRPr="00B75489">
              <w:rPr>
                <w:rFonts w:ascii="Arial" w:hAnsi="Arial" w:cs="Arial"/>
                <w:lang w:val="es-ES_tradnl"/>
              </w:rPr>
              <w:t>Otro</w:t>
            </w:r>
            <w:r w:rsidR="00CD24EF" w:rsidRPr="00B75489">
              <w:rPr>
                <w:rFonts w:ascii="Arial" w:hAnsi="Arial" w:cs="Arial"/>
                <w:lang w:val="en-GB"/>
              </w:rPr>
              <w:t xml:space="preserve"> </w:t>
            </w:r>
          </w:p>
        </w:tc>
      </w:tr>
    </w:tbl>
    <w:p w14:paraId="6CBAB4B8" w14:textId="77777777" w:rsidR="00C55BA1" w:rsidRPr="00B75489" w:rsidRDefault="00C55BA1" w:rsidP="00CD24EF">
      <w:pPr>
        <w:spacing w:after="0"/>
        <w:rPr>
          <w:rFonts w:ascii="Arial" w:hAnsi="Arial" w:cs="Arial"/>
          <w:b/>
          <w:color w:val="4472C4" w:themeColor="accent1"/>
          <w:lang w:val="en-GB"/>
        </w:rPr>
      </w:pPr>
    </w:p>
    <w:p w14:paraId="51B3E117" w14:textId="639FAA9C" w:rsidR="00C55BA1" w:rsidRPr="00B75489" w:rsidDel="00156A49" w:rsidRDefault="00C55BA1" w:rsidP="00156A49">
      <w:pPr>
        <w:rPr>
          <w:del w:id="479" w:author="Administrador" w:date="2021-08-19T20:13:00Z"/>
          <w:rFonts w:ascii="Arial" w:hAnsi="Arial" w:cs="Arial"/>
          <w:b/>
          <w:color w:val="4472C4" w:themeColor="accent1"/>
          <w:lang w:val="en-GB"/>
        </w:rPr>
        <w:pPrChange w:id="480" w:author="Administrador" w:date="2021-08-19T20:13:00Z">
          <w:pPr/>
        </w:pPrChange>
      </w:pPr>
      <w:r w:rsidRPr="00B75489">
        <w:rPr>
          <w:rFonts w:ascii="Arial" w:hAnsi="Arial" w:cs="Arial"/>
          <w:b/>
          <w:color w:val="4472C4" w:themeColor="accent1"/>
          <w:lang w:val="en-GB"/>
        </w:rPr>
        <w:br w:type="page"/>
      </w:r>
    </w:p>
    <w:p w14:paraId="7CCF1F12" w14:textId="7F6110E3" w:rsidR="003C3D54" w:rsidRPr="00B75489" w:rsidDel="00156A49" w:rsidRDefault="003C3D54" w:rsidP="00156A49">
      <w:pPr>
        <w:rPr>
          <w:del w:id="481" w:author="Administrador" w:date="2021-08-19T20:13:00Z"/>
          <w:lang w:val="en-GB"/>
        </w:rPr>
        <w:pPrChange w:id="482" w:author="Administrador" w:date="2021-08-19T20:13:00Z">
          <w:pPr>
            <w:pStyle w:val="Ttulo1"/>
          </w:pPr>
        </w:pPrChange>
      </w:pPr>
      <w:bookmarkStart w:id="483" w:name="_Toc54603514"/>
      <w:bookmarkStart w:id="484" w:name="_Toc55893593"/>
      <w:bookmarkStart w:id="485" w:name="_Toc55913170"/>
    </w:p>
    <w:p w14:paraId="30E7EF13" w14:textId="12F50925" w:rsidR="00277EF5" w:rsidRPr="00B75489" w:rsidDel="00156A49" w:rsidRDefault="005F17EB" w:rsidP="00156A49">
      <w:pPr>
        <w:rPr>
          <w:del w:id="486" w:author="Administrador" w:date="2021-08-19T20:13:00Z"/>
          <w:lang w:val="en-GB"/>
        </w:rPr>
        <w:pPrChange w:id="487" w:author="Administrador" w:date="2021-08-19T20:13:00Z">
          <w:pPr>
            <w:pStyle w:val="Ttulo1"/>
          </w:pPr>
        </w:pPrChange>
      </w:pPr>
      <w:bookmarkStart w:id="488" w:name="_Toc67040851"/>
      <w:del w:id="489" w:author="Administrador" w:date="2021-08-19T20:13:00Z">
        <w:r w:rsidRPr="00B75489" w:rsidDel="00156A49">
          <w:rPr>
            <w:lang w:val="es-ES_tradnl"/>
          </w:rPr>
          <w:delText>Bibliografía</w:delText>
        </w:r>
        <w:bookmarkEnd w:id="488"/>
      </w:del>
    </w:p>
    <w:p w14:paraId="4CCB775B" w14:textId="57BFF0CE" w:rsidR="00D82B90" w:rsidRPr="00797DBE" w:rsidDel="00156A49" w:rsidRDefault="00D82B90" w:rsidP="00156A49">
      <w:pPr>
        <w:rPr>
          <w:del w:id="490" w:author="Administrador" w:date="2021-08-19T20:13:00Z"/>
          <w:rFonts w:ascii="Arial" w:hAnsi="Arial" w:cs="Arial"/>
          <w:noProof/>
          <w:lang w:val="es-ES"/>
        </w:rPr>
        <w:pPrChange w:id="491" w:author="Administrador" w:date="2021-08-19T20:13:00Z">
          <w:pPr>
            <w:pStyle w:val="Referencelist"/>
            <w:spacing w:line="280" w:lineRule="auto"/>
          </w:pPr>
        </w:pPrChange>
      </w:pPr>
      <w:del w:id="492" w:author="Administrador" w:date="2021-08-19T20:13:00Z">
        <w:r w:rsidRPr="004025E5" w:rsidDel="00156A49">
          <w:rPr>
            <w:rFonts w:ascii="Arial" w:hAnsi="Arial" w:cs="Arial"/>
            <w:noProof/>
            <w:lang w:val="es-ES"/>
          </w:rPr>
          <w:delText>1.</w:delText>
        </w:r>
        <w:r w:rsidRPr="004025E5" w:rsidDel="00156A49">
          <w:rPr>
            <w:rFonts w:ascii="Arial" w:hAnsi="Arial" w:cs="Arial"/>
            <w:noProof/>
            <w:lang w:val="es-ES"/>
          </w:rPr>
          <w:tab/>
        </w:r>
        <w:r w:rsidR="0038385F" w:rsidRPr="004025E5" w:rsidDel="00156A49">
          <w:rPr>
            <w:rFonts w:ascii="Arial" w:hAnsi="Arial" w:cs="Arial"/>
            <w:i/>
            <w:lang w:val="es-ES"/>
          </w:rPr>
          <w:delText xml:space="preserve">Suite of health service capacity assessments in the context of the COVID-19 pandemic </w:delText>
        </w:r>
        <w:r w:rsidR="0038385F" w:rsidRPr="004025E5" w:rsidDel="00156A49">
          <w:rPr>
            <w:rFonts w:ascii="Arial" w:hAnsi="Arial" w:cs="Arial"/>
            <w:lang w:val="es-ES"/>
          </w:rPr>
          <w:delText xml:space="preserve">(Evaluaciones de la capacidad de los </w:delText>
        </w:r>
        <w:r w:rsidR="004025E5" w:rsidRPr="004025E5" w:rsidDel="00156A49">
          <w:rPr>
            <w:rFonts w:ascii="Arial" w:hAnsi="Arial" w:cs="Arial"/>
            <w:lang w:val="es-ES"/>
          </w:rPr>
          <w:delText xml:space="preserve">servicios </w:delText>
        </w:r>
        <w:r w:rsidR="0038385F" w:rsidRPr="004025E5" w:rsidDel="00156A49">
          <w:rPr>
            <w:rFonts w:ascii="Arial" w:hAnsi="Arial" w:cs="Arial"/>
            <w:lang w:val="es-ES"/>
          </w:rPr>
          <w:delText>de salud en el contexto de la pandemia de COVID-19) [sitio web].</w:delText>
        </w:r>
        <w:r w:rsidRPr="004025E5" w:rsidDel="00156A49">
          <w:rPr>
            <w:rFonts w:ascii="Arial" w:hAnsi="Arial" w:cs="Arial"/>
            <w:noProof/>
            <w:lang w:val="es-ES"/>
          </w:rPr>
          <w:delText xml:space="preserve"> </w:delText>
        </w:r>
        <w:r w:rsidR="0038385F" w:rsidRPr="00B75489" w:rsidDel="00156A49">
          <w:rPr>
            <w:rFonts w:ascii="Arial" w:hAnsi="Arial" w:cs="Arial"/>
            <w:lang w:val="es-ES_tradnl"/>
          </w:rPr>
          <w:delText>Ginebra:</w:delText>
        </w:r>
        <w:r w:rsidRPr="00797DBE" w:rsidDel="00156A49">
          <w:rPr>
            <w:rFonts w:ascii="Arial" w:hAnsi="Arial" w:cs="Arial"/>
            <w:noProof/>
            <w:lang w:val="es-ES"/>
          </w:rPr>
          <w:delText xml:space="preserve"> </w:delText>
        </w:r>
        <w:r w:rsidR="0038385F" w:rsidRPr="00B75489" w:rsidDel="00156A49">
          <w:rPr>
            <w:rFonts w:ascii="Arial" w:hAnsi="Arial" w:cs="Arial"/>
            <w:lang w:val="es-ES_tradnl"/>
          </w:rPr>
          <w:delText>Organización Mundial de la Salud</w:delText>
        </w:r>
        <w:r w:rsidR="0038385F" w:rsidRPr="00797DBE" w:rsidDel="00156A49">
          <w:rPr>
            <w:rFonts w:ascii="Arial" w:hAnsi="Arial" w:cs="Arial"/>
            <w:noProof/>
            <w:lang w:val="es-ES"/>
          </w:rPr>
          <w:delText>,</w:delText>
        </w:r>
        <w:r w:rsidRPr="00797DBE" w:rsidDel="00156A49">
          <w:rPr>
            <w:rFonts w:ascii="Arial" w:hAnsi="Arial" w:cs="Arial"/>
            <w:noProof/>
            <w:lang w:val="es-ES"/>
          </w:rPr>
          <w:delText xml:space="preserve"> 2020 (</w:delText>
        </w:r>
        <w:r w:rsidR="008714BA" w:rsidDel="00156A49">
          <w:rPr>
            <w:rFonts w:ascii="Times New Roman" w:hAnsi="Times New Roman"/>
            <w:sz w:val="24"/>
            <w:lang w:val="en-GB"/>
          </w:rPr>
          <w:fldChar w:fldCharType="begin"/>
        </w:r>
        <w:r w:rsidR="008714BA" w:rsidRPr="00FF4B66" w:rsidDel="00156A49">
          <w:rPr>
            <w:lang w:val="es-ES_tradnl"/>
            <w:rPrChange w:id="493" w:author="Houghton, Ms. Natalia (WDC)" w:date="2021-05-19T15:49:00Z">
              <w:rPr/>
            </w:rPrChange>
          </w:rPr>
          <w:delInstrText xml:space="preserve"> HYPERLINK "https://www.who.int/teams/integrated-health-services/monitoring-health-services" </w:delInstrText>
        </w:r>
        <w:r w:rsidR="008714BA" w:rsidDel="00156A49">
          <w:rPr>
            <w:rFonts w:ascii="Times New Roman" w:hAnsi="Times New Roman"/>
            <w:sz w:val="24"/>
            <w:lang w:val="en-GB"/>
          </w:rPr>
          <w:fldChar w:fldCharType="separate"/>
        </w:r>
        <w:r w:rsidRPr="00797DBE" w:rsidDel="00156A49">
          <w:rPr>
            <w:rStyle w:val="Hipervnculo"/>
            <w:rFonts w:ascii="Arial" w:hAnsi="Arial" w:cs="Arial"/>
            <w:noProof/>
            <w:lang w:val="es-ES"/>
          </w:rPr>
          <w:delText>https://www.who.int/teams/integrated-health-services/monitoring-health-services</w:delText>
        </w:r>
        <w:r w:rsidR="008714BA" w:rsidDel="00156A49">
          <w:rPr>
            <w:rStyle w:val="Hipervnculo"/>
            <w:rFonts w:ascii="Arial" w:hAnsi="Arial" w:cs="Arial"/>
            <w:noProof/>
            <w:lang w:val="es-ES"/>
          </w:rPr>
          <w:fldChar w:fldCharType="end"/>
        </w:r>
        <w:r w:rsidRPr="00797DBE" w:rsidDel="00156A49">
          <w:rPr>
            <w:rFonts w:ascii="Arial" w:hAnsi="Arial" w:cs="Arial"/>
            <w:noProof/>
            <w:lang w:val="es-ES"/>
          </w:rPr>
          <w:delText xml:space="preserve">, </w:delText>
        </w:r>
        <w:r w:rsidR="0038385F" w:rsidRPr="00B75489" w:rsidDel="00156A49">
          <w:rPr>
            <w:rFonts w:ascii="Arial" w:hAnsi="Arial" w:cs="Arial"/>
            <w:lang w:val="es-ES_tradnl"/>
          </w:rPr>
          <w:delText>consultado el 12 de enero de 2021).</w:delText>
        </w:r>
      </w:del>
    </w:p>
    <w:p w14:paraId="34AEB487" w14:textId="25DC6A4C" w:rsidR="00D82B90" w:rsidRPr="00797DBE" w:rsidDel="00156A49" w:rsidRDefault="00D82B90" w:rsidP="00156A49">
      <w:pPr>
        <w:rPr>
          <w:del w:id="494" w:author="Administrador" w:date="2021-08-19T20:13:00Z"/>
          <w:rFonts w:ascii="Arial" w:hAnsi="Arial" w:cs="Arial"/>
          <w:noProof/>
          <w:lang w:val="es-ES"/>
        </w:rPr>
        <w:pPrChange w:id="495" w:author="Administrador" w:date="2021-08-19T20:13:00Z">
          <w:pPr>
            <w:pStyle w:val="Referencelist"/>
            <w:spacing w:line="280" w:lineRule="auto"/>
          </w:pPr>
        </w:pPrChange>
      </w:pPr>
      <w:del w:id="496" w:author="Administrador" w:date="2021-08-19T20:13:00Z">
        <w:r w:rsidRPr="00797DBE" w:rsidDel="00156A49">
          <w:rPr>
            <w:rFonts w:ascii="Arial" w:hAnsi="Arial" w:cs="Arial"/>
            <w:noProof/>
            <w:lang w:val="es-ES"/>
          </w:rPr>
          <w:delText>2.</w:delText>
        </w:r>
        <w:r w:rsidRPr="00797DBE" w:rsidDel="00156A49">
          <w:rPr>
            <w:rFonts w:ascii="Arial" w:hAnsi="Arial" w:cs="Arial"/>
            <w:noProof/>
            <w:lang w:val="es-ES"/>
          </w:rPr>
          <w:tab/>
        </w:r>
        <w:r w:rsidR="0038385F" w:rsidRPr="00B75489" w:rsidDel="00156A49">
          <w:rPr>
            <w:rFonts w:ascii="Arial" w:hAnsi="Arial" w:cs="Arial"/>
            <w:lang w:val="es-ES_tradnl"/>
          </w:rPr>
          <w:delText>Mantenimiento de los servicios de salud esenciales:</w:delText>
        </w:r>
        <w:r w:rsidRPr="00797DBE" w:rsidDel="00156A49">
          <w:rPr>
            <w:rFonts w:ascii="Arial" w:hAnsi="Arial" w:cs="Arial"/>
            <w:noProof/>
            <w:lang w:val="es-ES"/>
          </w:rPr>
          <w:delText xml:space="preserve"> </w:delText>
        </w:r>
        <w:r w:rsidR="0038385F" w:rsidRPr="00B75489" w:rsidDel="00156A49">
          <w:rPr>
            <w:rFonts w:ascii="Arial" w:hAnsi="Arial" w:cs="Arial"/>
            <w:lang w:val="es-ES_tradnl"/>
          </w:rPr>
          <w:delText>orientaciones operativas en el contexto de la COVID</w:delText>
        </w:r>
        <w:r w:rsidR="0038385F" w:rsidRPr="00B75489" w:rsidDel="00156A49">
          <w:rPr>
            <w:rFonts w:ascii="MS Mincho" w:eastAsia="MS Mincho" w:hAnsi="MS Mincho" w:cs="MS Mincho" w:hint="eastAsia"/>
            <w:lang w:val="es-ES_tradnl"/>
          </w:rPr>
          <w:delText>‑</w:delText>
        </w:r>
        <w:r w:rsidR="0038385F" w:rsidRPr="00B75489" w:rsidDel="00156A49">
          <w:rPr>
            <w:rFonts w:ascii="Arial" w:hAnsi="Arial" w:cs="Arial"/>
            <w:lang w:val="es-ES_tradnl"/>
          </w:rPr>
          <w:delText>19.</w:delText>
        </w:r>
        <w:r w:rsidRPr="00797DBE" w:rsidDel="00156A49">
          <w:rPr>
            <w:rFonts w:ascii="Arial" w:hAnsi="Arial" w:cs="Arial"/>
            <w:noProof/>
            <w:lang w:val="es-ES"/>
          </w:rPr>
          <w:delText xml:space="preserve"> </w:delText>
        </w:r>
        <w:r w:rsidR="0038385F" w:rsidRPr="00B75489" w:rsidDel="00156A49">
          <w:rPr>
            <w:rFonts w:ascii="Arial" w:hAnsi="Arial" w:cs="Arial"/>
            <w:lang w:val="es-ES_tradnl"/>
          </w:rPr>
          <w:delText>Ginebra:</w:delText>
        </w:r>
        <w:r w:rsidRPr="00797DBE" w:rsidDel="00156A49">
          <w:rPr>
            <w:rFonts w:ascii="Arial" w:hAnsi="Arial" w:cs="Arial"/>
            <w:noProof/>
            <w:lang w:val="es-ES"/>
          </w:rPr>
          <w:delText xml:space="preserve"> </w:delText>
        </w:r>
        <w:r w:rsidR="0038385F" w:rsidRPr="00B75489" w:rsidDel="00156A49">
          <w:rPr>
            <w:rFonts w:ascii="Arial" w:hAnsi="Arial" w:cs="Arial"/>
            <w:lang w:val="es-ES_tradnl"/>
          </w:rPr>
          <w:delText>Organización Mundial de la Salud</w:delText>
        </w:r>
        <w:r w:rsidR="0038385F" w:rsidRPr="00797DBE" w:rsidDel="00156A49">
          <w:rPr>
            <w:rFonts w:ascii="Arial" w:hAnsi="Arial" w:cs="Arial"/>
            <w:noProof/>
            <w:lang w:val="es-ES"/>
          </w:rPr>
          <w:delText>,</w:delText>
        </w:r>
        <w:r w:rsidRPr="00797DBE" w:rsidDel="00156A49">
          <w:rPr>
            <w:rFonts w:ascii="Arial" w:hAnsi="Arial" w:cs="Arial"/>
            <w:noProof/>
            <w:lang w:val="es-ES"/>
          </w:rPr>
          <w:delText xml:space="preserve"> 2020 (</w:delText>
        </w:r>
        <w:r w:rsidR="008714BA" w:rsidDel="00156A49">
          <w:rPr>
            <w:rFonts w:ascii="Times New Roman" w:hAnsi="Times New Roman"/>
            <w:sz w:val="24"/>
            <w:lang w:val="en-GB"/>
          </w:rPr>
          <w:fldChar w:fldCharType="begin"/>
        </w:r>
        <w:r w:rsidR="008714BA" w:rsidRPr="00FF4B66" w:rsidDel="00156A49">
          <w:rPr>
            <w:lang w:val="es-ES_tradnl"/>
            <w:rPrChange w:id="497" w:author="Houghton, Ms. Natalia (WDC)" w:date="2021-05-19T15:49:00Z">
              <w:rPr/>
            </w:rPrChange>
          </w:rPr>
          <w:delInstrText xml:space="preserve"> HYPERLINK "https://apps.who.int/iris/handle/10665/334360" </w:delInstrText>
        </w:r>
        <w:r w:rsidR="008714BA" w:rsidDel="00156A49">
          <w:rPr>
            <w:rFonts w:ascii="Times New Roman" w:hAnsi="Times New Roman"/>
            <w:sz w:val="24"/>
            <w:lang w:val="en-GB"/>
          </w:rPr>
          <w:fldChar w:fldCharType="separate"/>
        </w:r>
        <w:r w:rsidR="0038385F" w:rsidRPr="00797DBE" w:rsidDel="00156A49">
          <w:rPr>
            <w:rStyle w:val="Hipervnculo"/>
            <w:rFonts w:ascii="Arial" w:hAnsi="Arial" w:cs="Arial"/>
            <w:noProof/>
            <w:lang w:val="es-ES"/>
          </w:rPr>
          <w:delText>https://apps.who.int/iris/handle/10665/334360</w:delText>
        </w:r>
        <w:r w:rsidR="008714BA" w:rsidDel="00156A49">
          <w:rPr>
            <w:rStyle w:val="Hipervnculo"/>
            <w:rFonts w:ascii="Arial" w:hAnsi="Arial" w:cs="Arial"/>
            <w:noProof/>
            <w:lang w:val="es-ES"/>
          </w:rPr>
          <w:fldChar w:fldCharType="end"/>
        </w:r>
        <w:r w:rsidRPr="00797DBE" w:rsidDel="00156A49">
          <w:rPr>
            <w:rFonts w:ascii="Arial" w:hAnsi="Arial" w:cs="Arial"/>
            <w:noProof/>
            <w:lang w:val="es-ES"/>
          </w:rPr>
          <w:delText xml:space="preserve">, </w:delText>
        </w:r>
        <w:r w:rsidR="0038385F" w:rsidRPr="00B75489" w:rsidDel="00156A49">
          <w:rPr>
            <w:rFonts w:ascii="Arial" w:hAnsi="Arial" w:cs="Arial"/>
            <w:lang w:val="es-ES_tradnl"/>
          </w:rPr>
          <w:delText>consultado el 12 de enero de 2021).</w:delText>
        </w:r>
      </w:del>
    </w:p>
    <w:p w14:paraId="2D506A0C" w14:textId="0276B9A5" w:rsidR="00D82B90" w:rsidRPr="00797DBE" w:rsidDel="00156A49" w:rsidRDefault="00D82B90" w:rsidP="00156A49">
      <w:pPr>
        <w:rPr>
          <w:del w:id="498" w:author="Administrador" w:date="2021-08-19T20:13:00Z"/>
          <w:rFonts w:ascii="Arial" w:hAnsi="Arial" w:cs="Arial"/>
          <w:noProof/>
          <w:lang w:val="es-ES"/>
        </w:rPr>
        <w:pPrChange w:id="499" w:author="Administrador" w:date="2021-08-19T20:13:00Z">
          <w:pPr>
            <w:pStyle w:val="Referencelist"/>
            <w:spacing w:line="280" w:lineRule="auto"/>
          </w:pPr>
        </w:pPrChange>
      </w:pPr>
      <w:del w:id="500" w:author="Administrador" w:date="2021-08-19T20:13:00Z">
        <w:r w:rsidRPr="00B75489" w:rsidDel="00156A49">
          <w:rPr>
            <w:rFonts w:ascii="Arial" w:hAnsi="Arial" w:cs="Arial"/>
            <w:noProof/>
          </w:rPr>
          <w:delText>3.</w:delText>
        </w:r>
        <w:r w:rsidRPr="00B75489" w:rsidDel="00156A49">
          <w:rPr>
            <w:rFonts w:ascii="Arial" w:hAnsi="Arial" w:cs="Arial"/>
            <w:noProof/>
          </w:rPr>
          <w:tab/>
        </w:r>
        <w:r w:rsidRPr="00B75489" w:rsidDel="00156A49">
          <w:rPr>
            <w:rFonts w:ascii="Arial" w:hAnsi="Arial" w:cs="Arial"/>
            <w:i/>
          </w:rPr>
          <w:delText>Community-based health care, including outreach and campaigns, in the context of the COVID-19 pandemic: interim guidance</w:delText>
        </w:r>
        <w:r w:rsidRPr="00B75489" w:rsidDel="00156A49">
          <w:rPr>
            <w:rFonts w:ascii="Arial" w:hAnsi="Arial" w:cs="Arial"/>
            <w:noProof/>
          </w:rPr>
          <w:delText xml:space="preserve">. </w:delText>
        </w:r>
        <w:r w:rsidR="00B939CA" w:rsidRPr="00B75489" w:rsidDel="00156A49">
          <w:rPr>
            <w:rFonts w:ascii="Arial" w:hAnsi="Arial" w:cs="Arial"/>
            <w:lang w:val="es-ES_tradnl"/>
          </w:rPr>
          <w:delText>Ginebra:</w:delText>
        </w:r>
        <w:r w:rsidRPr="00797DBE" w:rsidDel="00156A49">
          <w:rPr>
            <w:rFonts w:ascii="Arial" w:hAnsi="Arial" w:cs="Arial"/>
            <w:noProof/>
            <w:lang w:val="es-ES"/>
          </w:rPr>
          <w:delText xml:space="preserve"> </w:delText>
        </w:r>
        <w:r w:rsidR="00B939CA" w:rsidRPr="00B75489" w:rsidDel="00156A49">
          <w:rPr>
            <w:rFonts w:ascii="Arial" w:hAnsi="Arial" w:cs="Arial"/>
            <w:lang w:val="es-ES_tradnl"/>
          </w:rPr>
          <w:delText>Organización Mundial de la Salud</w:delText>
        </w:r>
        <w:r w:rsidR="0038385F" w:rsidRPr="00797DBE" w:rsidDel="00156A49">
          <w:rPr>
            <w:rFonts w:ascii="Arial" w:hAnsi="Arial" w:cs="Arial"/>
            <w:noProof/>
            <w:lang w:val="es-ES"/>
          </w:rPr>
          <w:delText>,</w:delText>
        </w:r>
        <w:r w:rsidRPr="00797DBE" w:rsidDel="00156A49">
          <w:rPr>
            <w:rFonts w:ascii="Arial" w:hAnsi="Arial" w:cs="Arial"/>
            <w:noProof/>
            <w:lang w:val="es-ES"/>
          </w:rPr>
          <w:delText xml:space="preserve"> 2020 (</w:delText>
        </w:r>
        <w:r w:rsidR="008714BA" w:rsidDel="00156A49">
          <w:rPr>
            <w:rFonts w:ascii="Times New Roman" w:hAnsi="Times New Roman"/>
            <w:sz w:val="24"/>
            <w:lang w:val="en-GB"/>
          </w:rPr>
          <w:fldChar w:fldCharType="begin"/>
        </w:r>
        <w:r w:rsidR="008714BA" w:rsidRPr="00FF4B66" w:rsidDel="00156A49">
          <w:rPr>
            <w:lang w:val="es-ES_tradnl"/>
            <w:rPrChange w:id="501" w:author="Houghton, Ms. Natalia (WDC)" w:date="2021-05-19T15:49:00Z">
              <w:rPr/>
            </w:rPrChange>
          </w:rPr>
          <w:delInstrText xml:space="preserve"> HYPERLINK "https://www.who.int/publications/i/item/WHO-2019-nCoV-Comm_health_care-2020.1" </w:delInstrText>
        </w:r>
        <w:r w:rsidR="008714BA" w:rsidDel="00156A49">
          <w:rPr>
            <w:rFonts w:ascii="Times New Roman" w:hAnsi="Times New Roman"/>
            <w:sz w:val="24"/>
            <w:lang w:val="en-GB"/>
          </w:rPr>
          <w:fldChar w:fldCharType="separate"/>
        </w:r>
        <w:r w:rsidRPr="00797DBE" w:rsidDel="00156A49">
          <w:rPr>
            <w:rStyle w:val="Hipervnculo"/>
            <w:rFonts w:ascii="Arial" w:hAnsi="Arial" w:cs="Arial"/>
            <w:noProof/>
            <w:lang w:val="es-ES"/>
          </w:rPr>
          <w:delText>https://www.who.int/publications/i/item/WHO-2019-nCoV-Comm_health_care-2020.1</w:delText>
        </w:r>
        <w:r w:rsidR="008714BA" w:rsidDel="00156A49">
          <w:rPr>
            <w:rStyle w:val="Hipervnculo"/>
            <w:rFonts w:ascii="Arial" w:hAnsi="Arial" w:cs="Arial"/>
            <w:noProof/>
            <w:lang w:val="es-ES"/>
          </w:rPr>
          <w:fldChar w:fldCharType="end"/>
        </w:r>
        <w:r w:rsidRPr="00797DBE" w:rsidDel="00156A49">
          <w:rPr>
            <w:rFonts w:ascii="Arial" w:hAnsi="Arial" w:cs="Arial"/>
            <w:noProof/>
            <w:lang w:val="es-ES"/>
          </w:rPr>
          <w:delText xml:space="preserve">, </w:delText>
        </w:r>
        <w:r w:rsidR="00B939CA" w:rsidRPr="00B75489" w:rsidDel="00156A49">
          <w:rPr>
            <w:rFonts w:ascii="Arial" w:hAnsi="Arial" w:cs="Arial"/>
            <w:lang w:val="es-ES_tradnl"/>
          </w:rPr>
          <w:delText>consultado el 12 de enero de 2021).</w:delText>
        </w:r>
      </w:del>
    </w:p>
    <w:p w14:paraId="01012162" w14:textId="6D2C3F52" w:rsidR="00D82B90" w:rsidRPr="00797DBE" w:rsidDel="00156A49" w:rsidRDefault="00D82B90" w:rsidP="00156A49">
      <w:pPr>
        <w:rPr>
          <w:del w:id="502" w:author="Administrador" w:date="2021-08-19T20:13:00Z"/>
          <w:rFonts w:ascii="Arial" w:hAnsi="Arial" w:cs="Arial"/>
          <w:noProof/>
          <w:lang w:val="es-ES"/>
        </w:rPr>
        <w:pPrChange w:id="503" w:author="Administrador" w:date="2021-08-19T20:13:00Z">
          <w:pPr>
            <w:pStyle w:val="Referencelist"/>
            <w:spacing w:line="280" w:lineRule="auto"/>
          </w:pPr>
        </w:pPrChange>
      </w:pPr>
      <w:del w:id="504" w:author="Administrador" w:date="2021-08-19T20:13:00Z">
        <w:r w:rsidRPr="00797DBE" w:rsidDel="00156A49">
          <w:rPr>
            <w:rFonts w:ascii="Arial" w:hAnsi="Arial" w:cs="Arial"/>
            <w:noProof/>
            <w:lang w:val="es-ES"/>
          </w:rPr>
          <w:delText>4.</w:delText>
        </w:r>
        <w:r w:rsidRPr="00797DBE" w:rsidDel="00156A49">
          <w:rPr>
            <w:rFonts w:ascii="Arial" w:hAnsi="Arial" w:cs="Arial"/>
            <w:noProof/>
            <w:lang w:val="es-ES"/>
          </w:rPr>
          <w:tab/>
        </w:r>
        <w:r w:rsidRPr="00797DBE" w:rsidDel="00156A49">
          <w:rPr>
            <w:rFonts w:ascii="Arial" w:hAnsi="Arial" w:cs="Arial"/>
            <w:i/>
            <w:lang w:val="es-ES"/>
          </w:rPr>
          <w:delText>PMA COVID-19 survey. Performance Monitoring for Action</w:delText>
        </w:r>
        <w:r w:rsidR="0038385F" w:rsidRPr="00797DBE" w:rsidDel="00156A49">
          <w:rPr>
            <w:rFonts w:ascii="Arial" w:hAnsi="Arial" w:cs="Arial"/>
            <w:i/>
            <w:lang w:val="es-ES"/>
          </w:rPr>
          <w:delText>,</w:delText>
        </w:r>
        <w:r w:rsidRPr="00797DBE" w:rsidDel="00156A49">
          <w:rPr>
            <w:rFonts w:ascii="Arial" w:hAnsi="Arial" w:cs="Arial"/>
            <w:i/>
            <w:lang w:val="es-ES"/>
          </w:rPr>
          <w:delText xml:space="preserve"> 2020</w:delText>
        </w:r>
        <w:r w:rsidRPr="00797DBE" w:rsidDel="00156A49">
          <w:rPr>
            <w:rFonts w:ascii="Arial" w:hAnsi="Arial" w:cs="Arial"/>
            <w:noProof/>
            <w:lang w:val="es-ES"/>
          </w:rPr>
          <w:delText xml:space="preserve"> (</w:delText>
        </w:r>
        <w:r w:rsidR="008714BA" w:rsidDel="00156A49">
          <w:rPr>
            <w:rFonts w:ascii="Times New Roman" w:hAnsi="Times New Roman"/>
            <w:sz w:val="24"/>
            <w:lang w:val="en-GB"/>
          </w:rPr>
          <w:fldChar w:fldCharType="begin"/>
        </w:r>
        <w:r w:rsidR="008714BA" w:rsidRPr="00FF4B66" w:rsidDel="00156A49">
          <w:rPr>
            <w:lang w:val="es-ES"/>
            <w:rPrChange w:id="505" w:author="Houghton, Ms. Natalia (WDC)" w:date="2021-05-19T15:49:00Z">
              <w:rPr/>
            </w:rPrChange>
          </w:rPr>
          <w:delInstrText xml:space="preserve"> HYPERLINK "https://www.pmadata.org/sites/default/files/2020-04/PMA-COVID-19-QRE-2020.04.28-v8-ENGLISH.pdf" </w:delInstrText>
        </w:r>
        <w:r w:rsidR="008714BA" w:rsidDel="00156A49">
          <w:rPr>
            <w:rFonts w:ascii="Times New Roman" w:hAnsi="Times New Roman"/>
            <w:sz w:val="24"/>
            <w:lang w:val="en-GB"/>
          </w:rPr>
          <w:fldChar w:fldCharType="separate"/>
        </w:r>
        <w:r w:rsidRPr="00797DBE" w:rsidDel="00156A49">
          <w:rPr>
            <w:rStyle w:val="Hipervnculo"/>
            <w:rFonts w:ascii="Arial" w:hAnsi="Arial" w:cs="Arial"/>
            <w:noProof/>
            <w:lang w:val="es-ES"/>
          </w:rPr>
          <w:delText>https://www.pmadata.org/sites/default/files/2020-04/PMA-COVID-19-QRE-2020.04.28-v8-ENGLISH.pdf</w:delText>
        </w:r>
        <w:r w:rsidR="008714BA" w:rsidDel="00156A49">
          <w:rPr>
            <w:rStyle w:val="Hipervnculo"/>
            <w:rFonts w:ascii="Arial" w:hAnsi="Arial" w:cs="Arial"/>
            <w:noProof/>
            <w:lang w:val="es-ES"/>
          </w:rPr>
          <w:fldChar w:fldCharType="end"/>
        </w:r>
        <w:r w:rsidRPr="00797DBE" w:rsidDel="00156A49">
          <w:rPr>
            <w:rFonts w:ascii="Arial" w:hAnsi="Arial" w:cs="Arial"/>
            <w:noProof/>
            <w:lang w:val="es-ES"/>
          </w:rPr>
          <w:delText xml:space="preserve">, </w:delText>
        </w:r>
        <w:r w:rsidR="00D36585" w:rsidRPr="00B75489" w:rsidDel="00156A49">
          <w:rPr>
            <w:rFonts w:ascii="Arial" w:hAnsi="Arial" w:cs="Arial"/>
            <w:lang w:val="es-ES_tradnl"/>
          </w:rPr>
          <w:delText>consultado el 12 de enero de 2021).</w:delText>
        </w:r>
      </w:del>
    </w:p>
    <w:p w14:paraId="236A69F8" w14:textId="364A38FD" w:rsidR="00D82B90" w:rsidRPr="00797DBE" w:rsidDel="00156A49" w:rsidRDefault="00D82B90" w:rsidP="00156A49">
      <w:pPr>
        <w:rPr>
          <w:del w:id="506" w:author="Administrador" w:date="2021-08-19T20:13:00Z"/>
          <w:rFonts w:ascii="Arial" w:hAnsi="Arial" w:cs="Arial"/>
          <w:noProof/>
          <w:lang w:val="es-ES"/>
        </w:rPr>
        <w:pPrChange w:id="507" w:author="Administrador" w:date="2021-08-19T20:13:00Z">
          <w:pPr>
            <w:pStyle w:val="Referencelist"/>
            <w:spacing w:line="280" w:lineRule="auto"/>
          </w:pPr>
        </w:pPrChange>
      </w:pPr>
      <w:del w:id="508" w:author="Administrador" w:date="2021-08-19T20:13:00Z">
        <w:r w:rsidRPr="00B75489" w:rsidDel="00156A49">
          <w:rPr>
            <w:rFonts w:ascii="Arial" w:hAnsi="Arial" w:cs="Arial"/>
            <w:noProof/>
          </w:rPr>
          <w:delText>5.</w:delText>
        </w:r>
        <w:r w:rsidRPr="00B75489" w:rsidDel="00156A49">
          <w:rPr>
            <w:rFonts w:ascii="Arial" w:hAnsi="Arial" w:cs="Arial"/>
            <w:noProof/>
          </w:rPr>
          <w:tab/>
          <w:delText xml:space="preserve">High frequency mobile phone surveys of households to assess the impacts of COVID-19 (Vol. 4): questionnaire template. </w:delText>
        </w:r>
        <w:r w:rsidR="00460726" w:rsidRPr="00B75489" w:rsidDel="00156A49">
          <w:rPr>
            <w:rFonts w:ascii="Arial" w:hAnsi="Arial" w:cs="Arial"/>
            <w:lang w:val="es-ES_tradnl"/>
          </w:rPr>
          <w:delText>Washington, D.C.:</w:delText>
        </w:r>
        <w:r w:rsidRPr="00797DBE" w:rsidDel="00156A49">
          <w:rPr>
            <w:rFonts w:ascii="Arial" w:hAnsi="Arial" w:cs="Arial"/>
            <w:noProof/>
            <w:lang w:val="es-ES"/>
          </w:rPr>
          <w:delText xml:space="preserve"> </w:delText>
        </w:r>
        <w:r w:rsidR="00460726" w:rsidRPr="00B75489" w:rsidDel="00156A49">
          <w:rPr>
            <w:rFonts w:ascii="Arial" w:hAnsi="Arial" w:cs="Arial"/>
            <w:lang w:val="es-ES_tradnl"/>
          </w:rPr>
          <w:delText>Banco Mundial</w:delText>
        </w:r>
        <w:r w:rsidR="0038385F" w:rsidRPr="00797DBE" w:rsidDel="00156A49">
          <w:rPr>
            <w:rFonts w:ascii="Arial" w:hAnsi="Arial" w:cs="Arial"/>
            <w:noProof/>
            <w:lang w:val="es-ES"/>
          </w:rPr>
          <w:delText>,</w:delText>
        </w:r>
        <w:r w:rsidRPr="00797DBE" w:rsidDel="00156A49">
          <w:rPr>
            <w:rFonts w:ascii="Arial" w:hAnsi="Arial" w:cs="Arial"/>
            <w:noProof/>
            <w:lang w:val="es-ES"/>
          </w:rPr>
          <w:delText xml:space="preserve"> 2020 (</w:delText>
        </w:r>
        <w:r w:rsidR="008714BA" w:rsidDel="00156A49">
          <w:rPr>
            <w:rFonts w:ascii="Times New Roman" w:hAnsi="Times New Roman"/>
            <w:sz w:val="24"/>
            <w:lang w:val="en-GB"/>
          </w:rPr>
          <w:fldChar w:fldCharType="begin"/>
        </w:r>
        <w:r w:rsidR="008714BA" w:rsidRPr="00FF4B66" w:rsidDel="00156A49">
          <w:rPr>
            <w:lang w:val="es-ES_tradnl"/>
            <w:rPrChange w:id="509" w:author="Houghton, Ms. Natalia (WDC)" w:date="2021-05-19T15:49:00Z">
              <w:rPr/>
            </w:rPrChange>
          </w:rPr>
          <w:delInstrText xml:space="preserve"> HYPERLINK "https://documents.worldbank.org/en/publication/documents-reports/documentdetail/567571588697439581/questionnaire-template" </w:delInstrText>
        </w:r>
        <w:r w:rsidR="008714BA" w:rsidDel="00156A49">
          <w:rPr>
            <w:rFonts w:ascii="Times New Roman" w:hAnsi="Times New Roman"/>
            <w:sz w:val="24"/>
            <w:lang w:val="en-GB"/>
          </w:rPr>
          <w:fldChar w:fldCharType="separate"/>
        </w:r>
        <w:r w:rsidRPr="00797DBE" w:rsidDel="00156A49">
          <w:rPr>
            <w:rStyle w:val="Hipervnculo"/>
            <w:rFonts w:ascii="Arial" w:hAnsi="Arial" w:cs="Arial"/>
            <w:noProof/>
            <w:lang w:val="es-ES"/>
          </w:rPr>
          <w:delText>https://documents.worldbank.org/en/publication/documents-reports/documentdetail/567571588697439581/questionnaire-template</w:delText>
        </w:r>
        <w:r w:rsidR="008714BA" w:rsidDel="00156A49">
          <w:rPr>
            <w:rStyle w:val="Hipervnculo"/>
            <w:rFonts w:ascii="Arial" w:hAnsi="Arial" w:cs="Arial"/>
            <w:noProof/>
            <w:lang w:val="es-ES"/>
          </w:rPr>
          <w:fldChar w:fldCharType="end"/>
        </w:r>
        <w:r w:rsidRPr="00797DBE" w:rsidDel="00156A49">
          <w:rPr>
            <w:rFonts w:ascii="Arial" w:hAnsi="Arial" w:cs="Arial"/>
            <w:noProof/>
            <w:lang w:val="es-ES"/>
          </w:rPr>
          <w:delText xml:space="preserve">, </w:delText>
        </w:r>
        <w:r w:rsidR="00460726" w:rsidRPr="00B75489" w:rsidDel="00156A49">
          <w:rPr>
            <w:rFonts w:ascii="Arial" w:hAnsi="Arial" w:cs="Arial"/>
            <w:lang w:val="es-ES_tradnl"/>
          </w:rPr>
          <w:delText>consultado el 12 de enero de 2021).</w:delText>
        </w:r>
      </w:del>
    </w:p>
    <w:p w14:paraId="44701FDE" w14:textId="2FEC644B" w:rsidR="00D82B90" w:rsidRPr="00797DBE" w:rsidDel="00156A49" w:rsidRDefault="00D82B90" w:rsidP="00156A49">
      <w:pPr>
        <w:rPr>
          <w:del w:id="510" w:author="Administrador" w:date="2021-08-19T20:13:00Z"/>
          <w:rFonts w:ascii="Arial" w:hAnsi="Arial" w:cs="Arial"/>
          <w:noProof/>
          <w:lang w:val="es-ES"/>
        </w:rPr>
        <w:pPrChange w:id="511" w:author="Administrador" w:date="2021-08-19T20:13:00Z">
          <w:pPr>
            <w:pStyle w:val="Referencelist"/>
            <w:spacing w:line="280" w:lineRule="auto"/>
          </w:pPr>
        </w:pPrChange>
      </w:pPr>
      <w:del w:id="512" w:author="Administrador" w:date="2021-08-19T20:13:00Z">
        <w:r w:rsidRPr="00B75489" w:rsidDel="00156A49">
          <w:rPr>
            <w:rFonts w:ascii="Arial" w:hAnsi="Arial" w:cs="Arial"/>
            <w:noProof/>
          </w:rPr>
          <w:delText>6.</w:delText>
        </w:r>
        <w:r w:rsidRPr="00B75489" w:rsidDel="00156A49">
          <w:rPr>
            <w:rFonts w:ascii="Arial" w:hAnsi="Arial" w:cs="Arial"/>
            <w:noProof/>
          </w:rPr>
          <w:tab/>
          <w:delText xml:space="preserve">The Global Fund results report 2020. </w:delText>
        </w:r>
        <w:r w:rsidR="0000142D" w:rsidRPr="00B75489" w:rsidDel="00156A49">
          <w:rPr>
            <w:rFonts w:ascii="Arial" w:hAnsi="Arial" w:cs="Arial"/>
            <w:lang w:val="es-ES_tradnl"/>
          </w:rPr>
          <w:delText>Fondo Mundial para la lucha contra el SIDA, la tuberculosis y la malaria</w:delText>
        </w:r>
        <w:r w:rsidRPr="00797DBE" w:rsidDel="00156A49">
          <w:rPr>
            <w:rFonts w:ascii="Arial" w:hAnsi="Arial" w:cs="Arial"/>
            <w:noProof/>
            <w:lang w:val="es-ES"/>
          </w:rPr>
          <w:delText xml:space="preserve"> (</w:delText>
        </w:r>
        <w:r w:rsidR="008714BA" w:rsidDel="00156A49">
          <w:rPr>
            <w:rFonts w:ascii="Times New Roman" w:hAnsi="Times New Roman"/>
            <w:sz w:val="24"/>
            <w:lang w:val="en-GB"/>
          </w:rPr>
          <w:fldChar w:fldCharType="begin"/>
        </w:r>
        <w:r w:rsidR="008714BA" w:rsidRPr="00FF4B66" w:rsidDel="00156A49">
          <w:rPr>
            <w:lang w:val="es-ES_tradnl"/>
            <w:rPrChange w:id="513" w:author="Houghton, Ms. Natalia (WDC)" w:date="2021-05-19T15:49:00Z">
              <w:rPr/>
            </w:rPrChange>
          </w:rPr>
          <w:delInstrText xml:space="preserve"> HYPERLINK "https://www.theglobalfund.org/media/10103/corporate_2020resultsreport_report_en.pdf" </w:delInstrText>
        </w:r>
        <w:r w:rsidR="008714BA" w:rsidDel="00156A49">
          <w:rPr>
            <w:rFonts w:ascii="Times New Roman" w:hAnsi="Times New Roman"/>
            <w:sz w:val="24"/>
            <w:lang w:val="en-GB"/>
          </w:rPr>
          <w:fldChar w:fldCharType="separate"/>
        </w:r>
        <w:r w:rsidRPr="00797DBE" w:rsidDel="00156A49">
          <w:rPr>
            <w:rStyle w:val="Hipervnculo"/>
            <w:rFonts w:ascii="Arial" w:hAnsi="Arial" w:cs="Arial"/>
            <w:noProof/>
            <w:lang w:val="es-ES"/>
          </w:rPr>
          <w:delText>https://www.theglobalfund.org/media/10103/corporate_2020resultsreport_report_en.pdf</w:delText>
        </w:r>
        <w:r w:rsidR="008714BA" w:rsidDel="00156A49">
          <w:rPr>
            <w:rStyle w:val="Hipervnculo"/>
            <w:rFonts w:ascii="Arial" w:hAnsi="Arial" w:cs="Arial"/>
            <w:noProof/>
            <w:lang w:val="es-ES"/>
          </w:rPr>
          <w:fldChar w:fldCharType="end"/>
        </w:r>
        <w:r w:rsidRPr="00797DBE" w:rsidDel="00156A49">
          <w:rPr>
            <w:rFonts w:ascii="Arial" w:hAnsi="Arial" w:cs="Arial"/>
            <w:noProof/>
            <w:lang w:val="es-ES"/>
          </w:rPr>
          <w:delText xml:space="preserve">, </w:delText>
        </w:r>
        <w:r w:rsidR="0000142D" w:rsidRPr="00B75489" w:rsidDel="00156A49">
          <w:rPr>
            <w:rFonts w:ascii="Arial" w:hAnsi="Arial" w:cs="Arial"/>
            <w:lang w:val="es-ES_tradnl"/>
          </w:rPr>
          <w:delText>consultado el 29 de enero de 2021).</w:delText>
        </w:r>
      </w:del>
    </w:p>
    <w:p w14:paraId="1C8365A6" w14:textId="1DBE2CED" w:rsidR="00D82B90" w:rsidRPr="00797DBE" w:rsidDel="00156A49" w:rsidRDefault="00D82B90" w:rsidP="00156A49">
      <w:pPr>
        <w:rPr>
          <w:del w:id="514" w:author="Administrador" w:date="2021-08-19T20:13:00Z"/>
          <w:rFonts w:ascii="Arial" w:hAnsi="Arial" w:cs="Arial"/>
          <w:noProof/>
          <w:lang w:val="es-ES"/>
        </w:rPr>
        <w:pPrChange w:id="515" w:author="Administrador" w:date="2021-08-19T20:13:00Z">
          <w:pPr>
            <w:pStyle w:val="Referencelist"/>
            <w:spacing w:line="280" w:lineRule="auto"/>
          </w:pPr>
        </w:pPrChange>
      </w:pPr>
      <w:del w:id="516" w:author="Administrador" w:date="2021-08-19T20:13:00Z">
        <w:r w:rsidRPr="00B75489" w:rsidDel="00156A49">
          <w:rPr>
            <w:rFonts w:ascii="Arial" w:hAnsi="Arial" w:cs="Arial"/>
            <w:noProof/>
          </w:rPr>
          <w:delText>7.</w:delText>
        </w:r>
        <w:r w:rsidRPr="00B75489" w:rsidDel="00156A49">
          <w:rPr>
            <w:rFonts w:ascii="Arial" w:hAnsi="Arial" w:cs="Arial"/>
            <w:noProof/>
          </w:rPr>
          <w:tab/>
        </w:r>
        <w:r w:rsidRPr="00B75489" w:rsidDel="00156A49">
          <w:rPr>
            <w:rFonts w:ascii="Arial" w:hAnsi="Arial" w:cs="Arial"/>
            <w:i/>
          </w:rPr>
          <w:delText>“Front line talk”: South African health care workers’ response to the coronavirus (COVID-19) pandemic</w:delText>
        </w:r>
        <w:r w:rsidRPr="00B75489" w:rsidDel="00156A49">
          <w:rPr>
            <w:rFonts w:ascii="Arial" w:hAnsi="Arial" w:cs="Arial"/>
            <w:noProof/>
          </w:rPr>
          <w:delText xml:space="preserve">. </w:delText>
        </w:r>
        <w:r w:rsidR="008F4E15" w:rsidRPr="00797DBE" w:rsidDel="00156A49">
          <w:rPr>
            <w:rFonts w:ascii="Arial" w:hAnsi="Arial" w:cs="Arial"/>
            <w:i/>
            <w:lang w:val="es-ES"/>
          </w:rPr>
          <w:delText>Human Sciences Research Council</w:delText>
        </w:r>
        <w:r w:rsidR="008F4E15" w:rsidRPr="00B75489" w:rsidDel="00156A49">
          <w:rPr>
            <w:rFonts w:ascii="Arial" w:hAnsi="Arial" w:cs="Arial"/>
            <w:lang w:val="es-ES_tradnl"/>
          </w:rPr>
          <w:delText xml:space="preserve"> y Facultad de Medicina Nelson R. Mandela de la Universidad de KwaZulu-Natal</w:delText>
        </w:r>
        <w:r w:rsidRPr="00797DBE" w:rsidDel="00156A49">
          <w:rPr>
            <w:rFonts w:ascii="Arial" w:hAnsi="Arial" w:cs="Arial"/>
            <w:noProof/>
            <w:lang w:val="es-ES"/>
          </w:rPr>
          <w:delText xml:space="preserve"> (</w:delText>
        </w:r>
        <w:r w:rsidR="008714BA" w:rsidDel="00156A49">
          <w:rPr>
            <w:rFonts w:ascii="Times New Roman" w:hAnsi="Times New Roman"/>
            <w:sz w:val="24"/>
            <w:lang w:val="en-GB"/>
          </w:rPr>
          <w:fldChar w:fldCharType="begin"/>
        </w:r>
        <w:r w:rsidR="008714BA" w:rsidRPr="00FF4B66" w:rsidDel="00156A49">
          <w:rPr>
            <w:lang w:val="es-ES_tradnl"/>
            <w:rPrChange w:id="517" w:author="Houghton, Ms. Natalia (WDC)" w:date="2021-05-19T15:49:00Z">
              <w:rPr/>
            </w:rPrChange>
          </w:rPr>
          <w:delInstrText xml:space="preserve"> HYPERLINK "http://hdl.handle.net/20.500.11910/15341" </w:delInstrText>
        </w:r>
        <w:r w:rsidR="008714BA" w:rsidDel="00156A49">
          <w:rPr>
            <w:rFonts w:ascii="Times New Roman" w:hAnsi="Times New Roman"/>
            <w:sz w:val="24"/>
            <w:lang w:val="en-GB"/>
          </w:rPr>
          <w:fldChar w:fldCharType="separate"/>
        </w:r>
        <w:r w:rsidRPr="00797DBE" w:rsidDel="00156A49">
          <w:rPr>
            <w:rStyle w:val="Hipervnculo"/>
            <w:rFonts w:ascii="Arial" w:hAnsi="Arial" w:cs="Arial"/>
            <w:noProof/>
            <w:lang w:val="es-ES"/>
          </w:rPr>
          <w:delText>http://hdl.handle.net/20.500.11910/15341</w:delText>
        </w:r>
        <w:r w:rsidR="008714BA" w:rsidDel="00156A49">
          <w:rPr>
            <w:rStyle w:val="Hipervnculo"/>
            <w:rFonts w:ascii="Arial" w:hAnsi="Arial" w:cs="Arial"/>
            <w:noProof/>
            <w:lang w:val="es-ES"/>
          </w:rPr>
          <w:fldChar w:fldCharType="end"/>
        </w:r>
        <w:r w:rsidRPr="00797DBE" w:rsidDel="00156A49">
          <w:rPr>
            <w:rFonts w:ascii="Arial" w:hAnsi="Arial" w:cs="Arial"/>
            <w:noProof/>
            <w:lang w:val="es-ES"/>
          </w:rPr>
          <w:delText xml:space="preserve">, </w:delText>
        </w:r>
        <w:r w:rsidR="008F4E15" w:rsidRPr="00B75489" w:rsidDel="00156A49">
          <w:rPr>
            <w:rFonts w:ascii="Arial" w:hAnsi="Arial" w:cs="Arial"/>
            <w:lang w:val="es-ES_tradnl"/>
          </w:rPr>
          <w:delText>consultado el 29 de enero de 2021).</w:delText>
        </w:r>
      </w:del>
    </w:p>
    <w:p w14:paraId="77DF52F0" w14:textId="3C5D74E1" w:rsidR="00277EF5" w:rsidRPr="00797DBE" w:rsidDel="00156A49" w:rsidRDefault="00277EF5" w:rsidP="00156A49">
      <w:pPr>
        <w:rPr>
          <w:del w:id="518" w:author="Administrador" w:date="2021-08-19T20:13:00Z"/>
          <w:rFonts w:ascii="Arial" w:hAnsi="Arial" w:cs="Arial"/>
          <w:b/>
          <w:lang w:val="es-ES"/>
        </w:rPr>
        <w:pPrChange w:id="519" w:author="Administrador" w:date="2021-08-19T20:13:00Z">
          <w:pPr/>
        </w:pPrChange>
      </w:pPr>
      <w:del w:id="520" w:author="Administrador" w:date="2021-08-19T20:13:00Z">
        <w:r w:rsidRPr="00797DBE" w:rsidDel="00156A49">
          <w:rPr>
            <w:rFonts w:ascii="Arial" w:hAnsi="Arial" w:cs="Arial"/>
            <w:lang w:val="es-ES"/>
          </w:rPr>
          <w:br w:type="page"/>
        </w:r>
      </w:del>
    </w:p>
    <w:p w14:paraId="4D7DC5E3" w14:textId="2E650FCF" w:rsidR="00C55BA1" w:rsidRPr="00797DBE" w:rsidDel="00156A49" w:rsidRDefault="008F4E15" w:rsidP="00156A49">
      <w:pPr>
        <w:rPr>
          <w:del w:id="521" w:author="Administrador" w:date="2021-08-19T20:13:00Z"/>
          <w:lang w:val="es-ES"/>
        </w:rPr>
        <w:pPrChange w:id="522" w:author="Administrador" w:date="2021-08-19T20:13:00Z">
          <w:pPr>
            <w:pStyle w:val="Ttulo1"/>
          </w:pPr>
        </w:pPrChange>
      </w:pPr>
      <w:bookmarkStart w:id="523" w:name="_Toc67040852"/>
      <w:del w:id="524" w:author="Administrador" w:date="2021-08-19T20:13:00Z">
        <w:r w:rsidRPr="00B75489" w:rsidDel="00156A49">
          <w:rPr>
            <w:lang w:val="es-ES_tradnl"/>
          </w:rPr>
          <w:delText>Anexo 1.</w:delText>
        </w:r>
        <w:r w:rsidR="00C55BA1" w:rsidRPr="00797DBE" w:rsidDel="00156A49">
          <w:rPr>
            <w:lang w:val="es-ES"/>
          </w:rPr>
          <w:delText xml:space="preserve"> </w:delText>
        </w:r>
        <w:bookmarkEnd w:id="483"/>
        <w:bookmarkEnd w:id="484"/>
        <w:bookmarkEnd w:id="485"/>
        <w:r w:rsidR="004025E5" w:rsidDel="00156A49">
          <w:rPr>
            <w:lang w:val="es-ES_tradnl"/>
          </w:rPr>
          <w:delText>Serie de e</w:delText>
        </w:r>
        <w:r w:rsidR="005F17EB" w:rsidRPr="00B75489" w:rsidDel="00156A49">
          <w:rPr>
            <w:lang w:val="es-ES_tradnl"/>
          </w:rPr>
          <w:delText xml:space="preserve">valuaciones de la capacidad de los </w:delText>
        </w:r>
        <w:r w:rsidR="004025E5" w:rsidDel="00156A49">
          <w:rPr>
            <w:lang w:val="es-ES_tradnl"/>
          </w:rPr>
          <w:delText>servicios</w:delText>
        </w:r>
        <w:r w:rsidR="004025E5" w:rsidRPr="00B75489" w:rsidDel="00156A49">
          <w:rPr>
            <w:lang w:val="es-ES_tradnl"/>
          </w:rPr>
          <w:delText xml:space="preserve"> </w:delText>
        </w:r>
        <w:r w:rsidR="005F17EB" w:rsidRPr="00B75489" w:rsidDel="00156A49">
          <w:rPr>
            <w:lang w:val="es-ES_tradnl"/>
          </w:rPr>
          <w:delText>de salud en el contexto de la pandemia de COVID-19</w:delText>
        </w:r>
        <w:bookmarkEnd w:id="523"/>
      </w:del>
    </w:p>
    <w:p w14:paraId="6D1D6350" w14:textId="749325A8" w:rsidR="00C55BA1" w:rsidRPr="00797DBE" w:rsidDel="00156A49" w:rsidRDefault="00EC5446" w:rsidP="00156A49">
      <w:pPr>
        <w:rPr>
          <w:del w:id="525" w:author="Administrador" w:date="2021-08-19T20:13:00Z"/>
          <w:rFonts w:ascii="Arial" w:hAnsi="Arial" w:cs="Arial"/>
          <w:sz w:val="21"/>
          <w:szCs w:val="21"/>
          <w:lang w:val="es-ES"/>
        </w:rPr>
        <w:pPrChange w:id="526" w:author="Administrador" w:date="2021-08-19T20:13:00Z">
          <w:pPr>
            <w:spacing w:after="120" w:line="300" w:lineRule="atLeast"/>
          </w:pPr>
        </w:pPrChange>
      </w:pPr>
      <w:del w:id="527" w:author="Administrador" w:date="2021-08-19T20:13:00Z">
        <w:r w:rsidRPr="00B75489" w:rsidDel="00156A49">
          <w:rPr>
            <w:rFonts w:ascii="Arial" w:hAnsi="Arial" w:cs="Arial"/>
            <w:sz w:val="21"/>
            <w:szCs w:val="21"/>
            <w:lang w:val="es-ES_tradnl"/>
          </w:rPr>
          <w:delText>El 30 de enero de 2020, el Director General de la Organización Mundial de la Salud (OMS) declaró que el brote de COVID-19 constituía una emergencia de salud pública mundial de importancia internacional de conformidad con el Reglamento Sanitario Internacional.</w:delText>
        </w:r>
        <w:r w:rsidR="00C55BA1" w:rsidRPr="00797DBE" w:rsidDel="00156A49">
          <w:rPr>
            <w:rFonts w:ascii="Arial" w:hAnsi="Arial" w:cs="Arial"/>
            <w:sz w:val="21"/>
            <w:szCs w:val="21"/>
            <w:lang w:val="es-ES"/>
          </w:rPr>
          <w:delText xml:space="preserve"> </w:delText>
        </w:r>
        <w:r w:rsidRPr="00B75489" w:rsidDel="00156A49">
          <w:rPr>
            <w:rFonts w:ascii="Arial" w:hAnsi="Arial" w:cs="Arial"/>
            <w:sz w:val="21"/>
            <w:szCs w:val="21"/>
            <w:lang w:val="es-ES_tradnl"/>
          </w:rPr>
          <w:delText>El 11 de marzo de 2020, tras la propagación del brote en un gran número de países de varios continentes, el Director General declaró, por consejo del Comité de Emergencias del Reglamento Sanitario Internacional, que la COVID-19 había adquirido el carácter de pandemia.</w:delText>
        </w:r>
        <w:r w:rsidR="00FE7DAA" w:rsidRPr="00797DBE" w:rsidDel="00156A49">
          <w:rPr>
            <w:rFonts w:ascii="Arial" w:hAnsi="Arial" w:cs="Arial"/>
            <w:sz w:val="21"/>
            <w:szCs w:val="21"/>
            <w:lang w:val="es-ES"/>
          </w:rPr>
          <w:delText xml:space="preserve"> </w:delText>
        </w:r>
        <w:r w:rsidRPr="00B75489" w:rsidDel="00156A49">
          <w:rPr>
            <w:rFonts w:ascii="Arial" w:hAnsi="Arial" w:cs="Arial"/>
            <w:sz w:val="21"/>
            <w:szCs w:val="21"/>
            <w:lang w:val="es-ES_tradnl"/>
          </w:rPr>
          <w:delText xml:space="preserve">En respuesta a esta situación, se ha elaborado una serie de </w:delText>
        </w:r>
        <w:r w:rsidR="008714BA" w:rsidDel="00156A49">
          <w:fldChar w:fldCharType="begin"/>
        </w:r>
        <w:r w:rsidR="008714BA" w:rsidRPr="00FF4B66" w:rsidDel="00156A49">
          <w:rPr>
            <w:lang w:val="es-ES_tradnl"/>
            <w:rPrChange w:id="528" w:author="Houghton, Ms. Natalia (WDC)" w:date="2021-05-19T15:49:00Z">
              <w:rPr/>
            </w:rPrChange>
          </w:rPr>
          <w:delInstrText xml:space="preserve"> HYPERLINK "https://www.who.int/teams/integrated-health-services/monitoring-health-services" </w:delInstrText>
        </w:r>
        <w:r w:rsidR="008714BA" w:rsidDel="00156A49">
          <w:fldChar w:fldCharType="separate"/>
        </w:r>
        <w:r w:rsidR="002A6E5C" w:rsidRPr="00B75489" w:rsidDel="00156A49">
          <w:rPr>
            <w:rStyle w:val="Hipervnculo"/>
            <w:rFonts w:ascii="Arial" w:hAnsi="Arial" w:cs="Arial"/>
            <w:sz w:val="21"/>
            <w:szCs w:val="21"/>
            <w:lang w:val="es-ES_tradnl"/>
          </w:rPr>
          <w:delText xml:space="preserve">evaluaciones de la capacidad de los </w:delText>
        </w:r>
        <w:r w:rsidR="004025E5" w:rsidDel="00156A49">
          <w:rPr>
            <w:rStyle w:val="Hipervnculo"/>
            <w:rFonts w:ascii="Arial" w:hAnsi="Arial" w:cs="Arial"/>
            <w:sz w:val="21"/>
            <w:szCs w:val="21"/>
            <w:lang w:val="es-ES_tradnl"/>
          </w:rPr>
          <w:delText>servicios</w:delText>
        </w:r>
        <w:r w:rsidR="004025E5" w:rsidRPr="00B75489" w:rsidDel="00156A49">
          <w:rPr>
            <w:rStyle w:val="Hipervnculo"/>
            <w:rFonts w:ascii="Arial" w:hAnsi="Arial" w:cs="Arial"/>
            <w:sz w:val="21"/>
            <w:szCs w:val="21"/>
            <w:lang w:val="es-ES_tradnl"/>
          </w:rPr>
          <w:delText xml:space="preserve"> </w:delText>
        </w:r>
        <w:r w:rsidR="002A6E5C" w:rsidRPr="00B75489" w:rsidDel="00156A49">
          <w:rPr>
            <w:rStyle w:val="Hipervnculo"/>
            <w:rFonts w:ascii="Arial" w:hAnsi="Arial" w:cs="Arial"/>
            <w:sz w:val="21"/>
            <w:szCs w:val="21"/>
            <w:lang w:val="es-ES_tradnl"/>
          </w:rPr>
          <w:delText>de salud en el contexto de la pandemia de COVID-19</w:delText>
        </w:r>
        <w:r w:rsidR="008714BA" w:rsidDel="00156A49">
          <w:rPr>
            <w:rStyle w:val="Hipervnculo"/>
            <w:rFonts w:ascii="Arial" w:hAnsi="Arial" w:cs="Arial"/>
            <w:sz w:val="21"/>
            <w:szCs w:val="21"/>
            <w:lang w:val="es-ES_tradnl"/>
          </w:rPr>
          <w:fldChar w:fldCharType="end"/>
        </w:r>
        <w:r w:rsidRPr="00B75489" w:rsidDel="00156A49">
          <w:rPr>
            <w:rFonts w:ascii="Arial" w:hAnsi="Arial" w:cs="Arial"/>
            <w:sz w:val="21"/>
            <w:szCs w:val="21"/>
            <w:lang w:val="es-ES_tradnl"/>
          </w:rPr>
          <w:delText xml:space="preserve"> que permiten valorar de manera rápida y precisa las capacidades actuales, potenciales y futuras de los centros de salud ante las distintas fases de la pandemia de COVID-19.</w:delText>
        </w:r>
        <w:r w:rsidR="00B95FC9" w:rsidRPr="00B75489" w:rsidDel="00156A49">
          <w:rPr>
            <w:rStyle w:val="Refdenotaalpie"/>
            <w:rFonts w:ascii="Arial" w:hAnsi="Arial" w:cs="Arial"/>
            <w:sz w:val="21"/>
            <w:szCs w:val="21"/>
            <w:lang w:val="en-GB"/>
          </w:rPr>
          <w:footnoteReference w:id="3"/>
        </w:r>
        <w:r w:rsidR="00C55BA1" w:rsidRPr="00797DBE" w:rsidDel="00156A49">
          <w:rPr>
            <w:rFonts w:ascii="Arial" w:hAnsi="Arial" w:cs="Arial"/>
            <w:sz w:val="21"/>
            <w:szCs w:val="21"/>
            <w:lang w:val="es-ES"/>
          </w:rPr>
          <w:delText xml:space="preserve"> </w:delText>
        </w:r>
        <w:r w:rsidR="008B481F" w:rsidRPr="00B75489" w:rsidDel="00156A49">
          <w:rPr>
            <w:rFonts w:ascii="Arial" w:hAnsi="Arial" w:cs="Arial"/>
            <w:sz w:val="21"/>
            <w:szCs w:val="21"/>
            <w:lang w:val="es-ES_tradnl"/>
          </w:rPr>
          <w:delText>La serie consta de dos grupos de módulos (véase el cuadro A1.1) que pueden ayudar a determinar las actuaciones y decisiones prioritarias en los centros de salud y a escala subnacional y nacional:</w:delText>
        </w:r>
      </w:del>
    </w:p>
    <w:p w14:paraId="1B77E9B4" w14:textId="24C2D14E" w:rsidR="00C55BA1" w:rsidRPr="00797DBE" w:rsidDel="00156A49" w:rsidRDefault="00F0511A" w:rsidP="00156A49">
      <w:pPr>
        <w:rPr>
          <w:del w:id="532" w:author="Administrador" w:date="2021-08-19T20:13:00Z"/>
          <w:rFonts w:ascii="Arial" w:hAnsi="Arial" w:cs="Arial"/>
          <w:b/>
          <w:sz w:val="21"/>
          <w:szCs w:val="21"/>
          <w:lang w:val="es-ES"/>
        </w:rPr>
        <w:pPrChange w:id="533" w:author="Administrador" w:date="2021-08-19T20:13:00Z">
          <w:pPr>
            <w:numPr>
              <w:numId w:val="18"/>
            </w:numPr>
            <w:autoSpaceDE w:val="0"/>
            <w:autoSpaceDN w:val="0"/>
            <w:adjustRightInd w:val="0"/>
            <w:spacing w:before="120" w:after="120" w:line="300" w:lineRule="atLeast"/>
            <w:ind w:left="720" w:hanging="360"/>
          </w:pPr>
        </w:pPrChange>
      </w:pPr>
      <w:del w:id="534" w:author="Administrador" w:date="2021-08-19T20:13:00Z">
        <w:r w:rsidRPr="00B75489" w:rsidDel="00156A49">
          <w:rPr>
            <w:rFonts w:ascii="Arial" w:hAnsi="Arial" w:cs="Arial"/>
            <w:b/>
            <w:sz w:val="21"/>
            <w:szCs w:val="21"/>
            <w:lang w:val="es-ES_tradnl"/>
          </w:rPr>
          <w:delText>Grado de preparación y capacidad de atención de los casos de COVID-19 en los hospitales</w:delText>
        </w:r>
        <w:r w:rsidR="00C55BA1" w:rsidRPr="00797DBE" w:rsidDel="00156A49">
          <w:rPr>
            <w:rFonts w:ascii="Arial" w:hAnsi="Arial" w:cs="Arial"/>
            <w:b/>
            <w:sz w:val="21"/>
            <w:szCs w:val="21"/>
            <w:lang w:val="es-ES"/>
          </w:rPr>
          <w:br/>
        </w:r>
        <w:r w:rsidRPr="00B75489" w:rsidDel="00156A49">
          <w:rPr>
            <w:rFonts w:ascii="Arial" w:hAnsi="Arial" w:cs="Arial"/>
            <w:sz w:val="21"/>
            <w:szCs w:val="21"/>
            <w:lang w:val="es-ES_tradnl"/>
          </w:rPr>
          <w:delText>Este grupo de módulos sirve para evaluar la preparación de los centros de salud ante la COVID-19 y su capacidad de atención de los casos.</w:delText>
        </w:r>
      </w:del>
    </w:p>
    <w:p w14:paraId="624D58C2" w14:textId="26C036B3" w:rsidR="00FC32DF" w:rsidRPr="00797DBE" w:rsidDel="00156A49" w:rsidRDefault="00F0511A" w:rsidP="00156A49">
      <w:pPr>
        <w:rPr>
          <w:del w:id="535" w:author="Administrador" w:date="2021-08-19T20:13:00Z"/>
          <w:rFonts w:ascii="Arial" w:hAnsi="Arial" w:cs="Arial"/>
          <w:b/>
          <w:sz w:val="21"/>
          <w:szCs w:val="21"/>
          <w:lang w:val="es-ES"/>
        </w:rPr>
        <w:pPrChange w:id="536" w:author="Administrador" w:date="2021-08-19T20:13:00Z">
          <w:pPr>
            <w:numPr>
              <w:numId w:val="18"/>
            </w:numPr>
            <w:autoSpaceDE w:val="0"/>
            <w:autoSpaceDN w:val="0"/>
            <w:adjustRightInd w:val="0"/>
            <w:spacing w:before="120" w:after="120" w:line="300" w:lineRule="atLeast"/>
            <w:ind w:left="720" w:hanging="360"/>
          </w:pPr>
        </w:pPrChange>
      </w:pPr>
      <w:del w:id="537" w:author="Administrador" w:date="2021-08-19T20:13:00Z">
        <w:r w:rsidRPr="00B75489" w:rsidDel="00156A49">
          <w:rPr>
            <w:rFonts w:ascii="Arial" w:hAnsi="Arial" w:cs="Arial"/>
            <w:b/>
            <w:sz w:val="21"/>
            <w:szCs w:val="21"/>
            <w:lang w:val="es-ES_tradnl"/>
          </w:rPr>
          <w:delText>Continuidad de los servicios esenciales de salud en el contexto de la pandemia de COVID-19</w:delText>
        </w:r>
        <w:r w:rsidR="00C55BA1" w:rsidRPr="00797DBE" w:rsidDel="00156A49">
          <w:rPr>
            <w:rFonts w:ascii="Arial" w:hAnsi="Arial" w:cs="Arial"/>
            <w:b/>
            <w:sz w:val="21"/>
            <w:szCs w:val="21"/>
            <w:lang w:val="es-ES"/>
          </w:rPr>
          <w:br/>
        </w:r>
        <w:r w:rsidRPr="00B75489" w:rsidDel="00156A49">
          <w:rPr>
            <w:rFonts w:ascii="Arial" w:hAnsi="Arial" w:cs="Arial"/>
            <w:sz w:val="21"/>
            <w:szCs w:val="21"/>
            <w:lang w:val="es-ES_tradnl"/>
          </w:rPr>
          <w:delText>Este grupo de módulos permite evaluar la capacidad de los centros de salud para mantener la prestación de los servicios esenciales de salud.</w:delText>
        </w:r>
        <w:r w:rsidR="00C55BA1" w:rsidRPr="00797DBE" w:rsidDel="00156A49">
          <w:rPr>
            <w:rFonts w:ascii="Arial" w:hAnsi="Arial" w:cs="Arial"/>
            <w:sz w:val="21"/>
            <w:szCs w:val="21"/>
            <w:lang w:val="es-ES"/>
          </w:rPr>
          <w:delText xml:space="preserve"> </w:delText>
        </w:r>
        <w:r w:rsidRPr="00B75489" w:rsidDel="00156A49">
          <w:rPr>
            <w:rFonts w:ascii="Arial" w:hAnsi="Arial" w:cs="Arial"/>
            <w:sz w:val="21"/>
            <w:szCs w:val="21"/>
            <w:lang w:val="es-ES_tradnl"/>
          </w:rPr>
          <w:delText>También sirve para evaluar las necesidades de las comunidades y su acceso a los servicios de salud durante la pandemia de COVID-19.</w:delText>
        </w:r>
      </w:del>
    </w:p>
    <w:p w14:paraId="4C52F76C" w14:textId="7EC4C33E" w:rsidR="00FE7DAA" w:rsidRPr="00797DBE" w:rsidDel="00156A49" w:rsidRDefault="00F0511A" w:rsidP="00156A49">
      <w:pPr>
        <w:rPr>
          <w:del w:id="538" w:author="Administrador" w:date="2021-08-19T20:13:00Z"/>
          <w:b/>
          <w:bCs/>
          <w:sz w:val="21"/>
          <w:szCs w:val="21"/>
          <w:lang w:val="es-ES"/>
        </w:rPr>
        <w:pPrChange w:id="539" w:author="Administrador" w:date="2021-08-19T20:13:00Z">
          <w:pPr>
            <w:spacing w:after="0" w:line="260" w:lineRule="auto"/>
          </w:pPr>
        </w:pPrChange>
      </w:pPr>
      <w:del w:id="540" w:author="Administrador" w:date="2021-08-19T20:13:00Z">
        <w:r w:rsidRPr="00B75489" w:rsidDel="00156A49">
          <w:rPr>
            <w:rFonts w:ascii="Arial" w:hAnsi="Arial" w:cs="Arial"/>
            <w:sz w:val="21"/>
            <w:szCs w:val="21"/>
            <w:lang w:val="es-ES_tradnl"/>
          </w:rPr>
          <w:delText>Los países pueden seleccionar diferentes combinaciones de módulos en función del contexto y de la frecuencia con que necesiten recurrir a ellos durante la pandemia.</w:delText>
        </w:r>
        <w:r w:rsidR="00FE7DAA" w:rsidRPr="00797DBE" w:rsidDel="00156A49">
          <w:rPr>
            <w:rFonts w:ascii="Arial" w:hAnsi="Arial" w:cs="Arial"/>
            <w:sz w:val="21"/>
            <w:szCs w:val="21"/>
            <w:lang w:val="es-ES"/>
          </w:rPr>
          <w:delText xml:space="preserve"> </w:delText>
        </w:r>
      </w:del>
    </w:p>
    <w:p w14:paraId="25EAC81F" w14:textId="0BD9C113" w:rsidR="00C55BA1" w:rsidRPr="00797DBE" w:rsidDel="00156A49" w:rsidRDefault="00F0511A" w:rsidP="00156A49">
      <w:pPr>
        <w:rPr>
          <w:del w:id="541" w:author="Administrador" w:date="2021-08-19T20:13:00Z"/>
          <w:rFonts w:ascii="Arial" w:hAnsi="Arial" w:cs="Arial"/>
          <w:b/>
          <w:bCs/>
          <w:sz w:val="16"/>
          <w:lang w:val="es-ES"/>
        </w:rPr>
        <w:pPrChange w:id="542" w:author="Administrador" w:date="2021-08-19T20:13:00Z">
          <w:pPr>
            <w:spacing w:before="120" w:after="120" w:line="300" w:lineRule="atLeast"/>
          </w:pPr>
        </w:pPrChange>
      </w:pPr>
      <w:del w:id="543" w:author="Administrador" w:date="2021-08-19T20:13:00Z">
        <w:r w:rsidRPr="00B75489" w:rsidDel="00156A49">
          <w:rPr>
            <w:rFonts w:ascii="Arial" w:hAnsi="Arial" w:cs="Arial"/>
            <w:b/>
            <w:bCs/>
            <w:sz w:val="16"/>
            <w:lang w:val="es-ES_tradnl"/>
          </w:rPr>
          <w:delText>Cuadro A1.1 Módulos de evaluación de la capacidad de los servicios de salud</w:delText>
        </w:r>
      </w:del>
    </w:p>
    <w:tbl>
      <w:tblPr>
        <w:tblStyle w:val="GridTable1Light-Accent61"/>
        <w:tblW w:w="10391" w:type="dxa"/>
        <w:jc w:val="cente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ook w:val="04A0" w:firstRow="1" w:lastRow="0" w:firstColumn="1" w:lastColumn="0" w:noHBand="0" w:noVBand="1"/>
      </w:tblPr>
      <w:tblGrid>
        <w:gridCol w:w="3505"/>
        <w:gridCol w:w="6886"/>
      </w:tblGrid>
      <w:tr w:rsidR="00C55BA1" w:rsidRPr="00B75489" w:rsidDel="00156A49" w14:paraId="2EB3D2EC" w14:textId="2CD04935" w:rsidTr="00F0511A">
        <w:trPr>
          <w:cnfStyle w:val="100000000000" w:firstRow="1" w:lastRow="0" w:firstColumn="0" w:lastColumn="0" w:oddVBand="0" w:evenVBand="0" w:oddHBand="0" w:evenHBand="0" w:firstRowFirstColumn="0" w:firstRowLastColumn="0" w:lastRowFirstColumn="0" w:lastRowLastColumn="0"/>
          <w:trHeight w:val="216"/>
          <w:jc w:val="center"/>
          <w:del w:id="544" w:author="Administrador" w:date="2021-08-19T20:13:00Z"/>
        </w:trPr>
        <w:tc>
          <w:tcPr>
            <w:cnfStyle w:val="001000000000" w:firstRow="0" w:lastRow="0" w:firstColumn="1" w:lastColumn="0" w:oddVBand="0" w:evenVBand="0" w:oddHBand="0" w:evenHBand="0" w:firstRowFirstColumn="0" w:firstRowLastColumn="0" w:lastRowFirstColumn="0" w:lastRowLastColumn="0"/>
            <w:tcW w:w="3505" w:type="dxa"/>
            <w:tcBorders>
              <w:bottom w:val="none" w:sz="0" w:space="0" w:color="auto"/>
            </w:tcBorders>
          </w:tcPr>
          <w:p w14:paraId="3B0C1797" w14:textId="50A54CE6" w:rsidR="00C55BA1" w:rsidRPr="00B75489" w:rsidDel="00156A49" w:rsidRDefault="00F0511A" w:rsidP="00156A49">
            <w:pPr>
              <w:rPr>
                <w:del w:id="545" w:author="Administrador" w:date="2021-08-19T20:13:00Z"/>
                <w:rFonts w:ascii="Arial" w:hAnsi="Arial" w:cs="Arial"/>
                <w:b w:val="0"/>
                <w:sz w:val="16"/>
                <w:szCs w:val="16"/>
                <w:lang w:val="en-GB"/>
              </w:rPr>
              <w:pPrChange w:id="546" w:author="Administrador" w:date="2021-08-19T20:13:00Z">
                <w:pPr>
                  <w:spacing w:before="120" w:after="120"/>
                  <w:jc w:val="center"/>
                </w:pPr>
              </w:pPrChange>
            </w:pPr>
            <w:del w:id="547" w:author="Administrador" w:date="2021-08-19T20:13:00Z">
              <w:r w:rsidRPr="00B75489" w:rsidDel="00156A49">
                <w:rPr>
                  <w:rFonts w:ascii="Arial" w:hAnsi="Arial" w:cs="Arial"/>
                  <w:sz w:val="16"/>
                  <w:szCs w:val="16"/>
                  <w:lang w:val="es-ES_tradnl"/>
                </w:rPr>
                <w:delText>Módulo</w:delText>
              </w:r>
            </w:del>
          </w:p>
        </w:tc>
        <w:tc>
          <w:tcPr>
            <w:tcW w:w="6886" w:type="dxa"/>
            <w:tcBorders>
              <w:bottom w:val="none" w:sz="0" w:space="0" w:color="auto"/>
            </w:tcBorders>
          </w:tcPr>
          <w:p w14:paraId="59F1DCE3" w14:textId="1159604E" w:rsidR="00C55BA1" w:rsidRPr="00B75489" w:rsidDel="00156A49" w:rsidRDefault="00F0511A" w:rsidP="00156A49">
            <w:pPr>
              <w:cnfStyle w:val="100000000000" w:firstRow="1" w:lastRow="0" w:firstColumn="0" w:lastColumn="0" w:oddVBand="0" w:evenVBand="0" w:oddHBand="0" w:evenHBand="0" w:firstRowFirstColumn="0" w:firstRowLastColumn="0" w:lastRowFirstColumn="0" w:lastRowLastColumn="0"/>
              <w:rPr>
                <w:del w:id="548" w:author="Administrador" w:date="2021-08-19T20:13:00Z"/>
                <w:rFonts w:ascii="Arial" w:hAnsi="Arial" w:cs="Arial"/>
                <w:sz w:val="16"/>
                <w:szCs w:val="16"/>
                <w:lang w:val="en-GB"/>
              </w:rPr>
              <w:pPrChange w:id="549" w:author="Administrador" w:date="2021-08-19T20:13:00Z">
                <w:pPr>
                  <w:spacing w:before="120" w:after="120"/>
                  <w:jc w:val="center"/>
                  <w:cnfStyle w:val="100000000000" w:firstRow="1" w:lastRow="0" w:firstColumn="0" w:lastColumn="0" w:oddVBand="0" w:evenVBand="0" w:oddHBand="0" w:evenHBand="0" w:firstRowFirstColumn="0" w:firstRowLastColumn="0" w:lastRowFirstColumn="0" w:lastRowLastColumn="0"/>
                </w:pPr>
              </w:pPrChange>
            </w:pPr>
            <w:del w:id="550" w:author="Administrador" w:date="2021-08-19T20:13:00Z">
              <w:r w:rsidRPr="00B75489" w:rsidDel="00156A49">
                <w:rPr>
                  <w:rFonts w:ascii="Arial" w:hAnsi="Arial" w:cs="Arial"/>
                  <w:sz w:val="16"/>
                  <w:szCs w:val="16"/>
                  <w:lang w:val="es-ES_tradnl"/>
                </w:rPr>
                <w:delText>Finalidad</w:delText>
              </w:r>
            </w:del>
          </w:p>
        </w:tc>
      </w:tr>
      <w:tr w:rsidR="00B95FC9" w:rsidRPr="00156A49" w:rsidDel="00156A49" w14:paraId="3D2D8B8B" w14:textId="40E0EE14" w:rsidTr="00F0511A">
        <w:trPr>
          <w:trHeight w:val="70"/>
          <w:jc w:val="center"/>
          <w:del w:id="551" w:author="Administrador" w:date="2021-08-19T20:13:00Z"/>
        </w:trPr>
        <w:tc>
          <w:tcPr>
            <w:cnfStyle w:val="001000000000" w:firstRow="0" w:lastRow="0" w:firstColumn="1" w:lastColumn="0" w:oddVBand="0" w:evenVBand="0" w:oddHBand="0" w:evenHBand="0" w:firstRowFirstColumn="0" w:firstRowLastColumn="0" w:lastRowFirstColumn="0" w:lastRowLastColumn="0"/>
            <w:tcW w:w="10391" w:type="dxa"/>
            <w:gridSpan w:val="2"/>
            <w:shd w:val="clear" w:color="auto" w:fill="FBE4D5" w:themeFill="accent2" w:themeFillTint="33"/>
          </w:tcPr>
          <w:p w14:paraId="43AF7523" w14:textId="7D1F9D42" w:rsidR="00B95FC9" w:rsidRPr="00797DBE" w:rsidDel="00156A49" w:rsidRDefault="00F0511A" w:rsidP="00156A49">
            <w:pPr>
              <w:rPr>
                <w:del w:id="552" w:author="Administrador" w:date="2021-08-19T20:13:00Z"/>
                <w:rFonts w:ascii="Arial" w:hAnsi="Arial" w:cs="Arial"/>
                <w:b w:val="0"/>
                <w:sz w:val="16"/>
                <w:szCs w:val="16"/>
                <w:lang w:val="es-ES"/>
              </w:rPr>
              <w:pPrChange w:id="553" w:author="Administrador" w:date="2021-08-19T20:13:00Z">
                <w:pPr>
                  <w:spacing w:before="120" w:after="120"/>
                </w:pPr>
              </w:pPrChange>
            </w:pPr>
            <w:del w:id="554" w:author="Administrador" w:date="2021-08-19T20:13:00Z">
              <w:r w:rsidRPr="00B75489" w:rsidDel="00156A49">
                <w:rPr>
                  <w:rFonts w:ascii="Arial" w:hAnsi="Arial" w:cs="Arial"/>
                  <w:sz w:val="16"/>
                  <w:szCs w:val="16"/>
                  <w:lang w:val="es-ES_tradnl"/>
                </w:rPr>
                <w:delText>Grado de preparación y capacidad de atención de los casos de COVID-19 en los hospitales</w:delText>
              </w:r>
            </w:del>
          </w:p>
        </w:tc>
      </w:tr>
      <w:tr w:rsidR="00C55BA1" w:rsidRPr="00156A49" w:rsidDel="00156A49" w14:paraId="77539574" w14:textId="30C4D693" w:rsidTr="00F0511A">
        <w:trPr>
          <w:trHeight w:val="328"/>
          <w:jc w:val="center"/>
          <w:del w:id="555" w:author="Administrador" w:date="2021-08-19T20:13:00Z"/>
        </w:trPr>
        <w:tc>
          <w:tcPr>
            <w:cnfStyle w:val="001000000000" w:firstRow="0" w:lastRow="0" w:firstColumn="1" w:lastColumn="0" w:oddVBand="0" w:evenVBand="0" w:oddHBand="0" w:evenHBand="0" w:firstRowFirstColumn="0" w:firstRowLastColumn="0" w:lastRowFirstColumn="0" w:lastRowLastColumn="0"/>
            <w:tcW w:w="3505" w:type="dxa"/>
          </w:tcPr>
          <w:p w14:paraId="174F2672" w14:textId="5C2B928C" w:rsidR="00C55BA1" w:rsidRPr="00797DBE" w:rsidDel="00156A49" w:rsidRDefault="00F0511A" w:rsidP="00156A49">
            <w:pPr>
              <w:rPr>
                <w:del w:id="556" w:author="Administrador" w:date="2021-08-19T20:13:00Z"/>
                <w:rFonts w:ascii="Arial" w:hAnsi="Arial" w:cs="Arial"/>
                <w:b w:val="0"/>
                <w:bCs w:val="0"/>
                <w:sz w:val="16"/>
                <w:szCs w:val="16"/>
                <w:lang w:val="es-ES"/>
              </w:rPr>
              <w:pPrChange w:id="557" w:author="Administrador" w:date="2021-08-19T20:13:00Z">
                <w:pPr>
                  <w:spacing w:before="120" w:after="120"/>
                </w:pPr>
              </w:pPrChange>
            </w:pPr>
            <w:del w:id="558" w:author="Administrador" w:date="2021-08-19T20:13:00Z">
              <w:r w:rsidRPr="00B75489" w:rsidDel="00156A49">
                <w:rPr>
                  <w:rFonts w:ascii="Arial" w:hAnsi="Arial" w:cs="Arial"/>
                  <w:b w:val="0"/>
                  <w:bCs w:val="0"/>
                  <w:sz w:val="16"/>
                  <w:szCs w:val="16"/>
                  <w:lang w:val="es-ES_tradnl"/>
                </w:rPr>
                <w:delText>Lista de verificación rápida del grado de preparación de los hospitales</w:delText>
              </w:r>
            </w:del>
          </w:p>
        </w:tc>
        <w:tc>
          <w:tcPr>
            <w:tcW w:w="6886" w:type="dxa"/>
          </w:tcPr>
          <w:p w14:paraId="528299D0" w14:textId="6A754AD6" w:rsidR="00C55BA1" w:rsidRPr="00797DBE" w:rsidDel="00156A49" w:rsidRDefault="00F0511A" w:rsidP="00156A49">
            <w:pPr>
              <w:cnfStyle w:val="000000000000" w:firstRow="0" w:lastRow="0" w:firstColumn="0" w:lastColumn="0" w:oddVBand="0" w:evenVBand="0" w:oddHBand="0" w:evenHBand="0" w:firstRowFirstColumn="0" w:firstRowLastColumn="0" w:lastRowFirstColumn="0" w:lastRowLastColumn="0"/>
              <w:rPr>
                <w:del w:id="559" w:author="Administrador" w:date="2021-08-19T20:13:00Z"/>
                <w:rFonts w:ascii="Arial" w:hAnsi="Arial" w:cs="Arial"/>
                <w:sz w:val="16"/>
                <w:szCs w:val="16"/>
                <w:lang w:val="es-ES"/>
              </w:rPr>
              <w:pPrChange w:id="560" w:author="Administrador" w:date="2021-08-19T20:13:00Z">
                <w:pPr>
                  <w:spacing w:before="120" w:after="120"/>
                  <w:cnfStyle w:val="000000000000" w:firstRow="0" w:lastRow="0" w:firstColumn="0" w:lastColumn="0" w:oddVBand="0" w:evenVBand="0" w:oddHBand="0" w:evenHBand="0" w:firstRowFirstColumn="0" w:firstRowLastColumn="0" w:lastRowFirstColumn="0" w:lastRowLastColumn="0"/>
                </w:pPr>
              </w:pPrChange>
            </w:pPr>
            <w:del w:id="561" w:author="Administrador" w:date="2021-08-19T20:13:00Z">
              <w:r w:rsidRPr="00B75489" w:rsidDel="00156A49">
                <w:rPr>
                  <w:rFonts w:ascii="Arial" w:hAnsi="Arial" w:cs="Arial"/>
                  <w:sz w:val="16"/>
                  <w:szCs w:val="16"/>
                  <w:lang w:val="es-ES_tradnl"/>
                </w:rPr>
                <w:delText>Evaluar el grado de preparación general de los hospitales y establecer un conjunto de actuaciones prioritarias para prepararse, estar a punto y responder ante la COVID-19.</w:delText>
              </w:r>
            </w:del>
          </w:p>
        </w:tc>
      </w:tr>
      <w:tr w:rsidR="00C55BA1" w:rsidRPr="00156A49" w:rsidDel="00156A49" w14:paraId="38A80A3B" w14:textId="5976078D" w:rsidTr="00F0511A">
        <w:trPr>
          <w:trHeight w:val="454"/>
          <w:jc w:val="center"/>
          <w:del w:id="562" w:author="Administrador" w:date="2021-08-19T20:13:00Z"/>
        </w:trPr>
        <w:tc>
          <w:tcPr>
            <w:cnfStyle w:val="001000000000" w:firstRow="0" w:lastRow="0" w:firstColumn="1" w:lastColumn="0" w:oddVBand="0" w:evenVBand="0" w:oddHBand="0" w:evenHBand="0" w:firstRowFirstColumn="0" w:firstRowLastColumn="0" w:lastRowFirstColumn="0" w:lastRowLastColumn="0"/>
            <w:tcW w:w="3505" w:type="dxa"/>
          </w:tcPr>
          <w:p w14:paraId="5C997BA0" w14:textId="303C0CA0" w:rsidR="00C55BA1" w:rsidRPr="00797DBE" w:rsidDel="00156A49" w:rsidRDefault="00F0511A" w:rsidP="00156A49">
            <w:pPr>
              <w:rPr>
                <w:del w:id="563" w:author="Administrador" w:date="2021-08-19T20:13:00Z"/>
                <w:rFonts w:ascii="Arial" w:hAnsi="Arial" w:cs="Arial"/>
                <w:b w:val="0"/>
                <w:bCs w:val="0"/>
                <w:sz w:val="16"/>
                <w:szCs w:val="16"/>
                <w:lang w:val="es-ES"/>
              </w:rPr>
              <w:pPrChange w:id="564" w:author="Administrador" w:date="2021-08-19T20:13:00Z">
                <w:pPr>
                  <w:spacing w:before="120" w:after="120"/>
                </w:pPr>
              </w:pPrChange>
            </w:pPr>
            <w:del w:id="565" w:author="Administrador" w:date="2021-08-19T20:13:00Z">
              <w:r w:rsidRPr="00B75489" w:rsidDel="00156A49">
                <w:rPr>
                  <w:rFonts w:ascii="Arial" w:hAnsi="Arial" w:cs="Arial"/>
                  <w:b w:val="0"/>
                  <w:bCs w:val="0"/>
                  <w:sz w:val="16"/>
                  <w:szCs w:val="16"/>
                  <w:lang w:val="es-ES_tradnl"/>
                </w:rPr>
                <w:delText>Capacidad de atención de los casos de COVID-19:</w:delText>
              </w:r>
              <w:r w:rsidR="001F19FA" w:rsidRPr="00797DBE" w:rsidDel="00156A49">
                <w:rPr>
                  <w:rFonts w:ascii="Arial" w:hAnsi="Arial" w:cs="Arial"/>
                  <w:b w:val="0"/>
                  <w:bCs w:val="0"/>
                  <w:sz w:val="16"/>
                  <w:szCs w:val="16"/>
                  <w:lang w:val="es-ES"/>
                </w:rPr>
                <w:delText xml:space="preserve"> </w:delText>
              </w:r>
              <w:r w:rsidRPr="00B75489" w:rsidDel="00156A49">
                <w:rPr>
                  <w:rFonts w:ascii="Arial" w:hAnsi="Arial" w:cs="Arial"/>
                  <w:b w:val="0"/>
                  <w:bCs w:val="0"/>
                  <w:sz w:val="16"/>
                  <w:szCs w:val="16"/>
                  <w:lang w:val="es-ES_tradnl"/>
                </w:rPr>
                <w:delText>pruebas diagnósticas, tratamientos, preparación para la introducción de las vacunas y otros productos sanitarios</w:delText>
              </w:r>
            </w:del>
          </w:p>
        </w:tc>
        <w:tc>
          <w:tcPr>
            <w:tcW w:w="6886" w:type="dxa"/>
          </w:tcPr>
          <w:p w14:paraId="072885F7" w14:textId="169E7EE0" w:rsidR="00C55BA1" w:rsidRPr="00797DBE" w:rsidDel="00156A49" w:rsidRDefault="00F0511A" w:rsidP="00156A49">
            <w:pPr>
              <w:cnfStyle w:val="000000000000" w:firstRow="0" w:lastRow="0" w:firstColumn="0" w:lastColumn="0" w:oddVBand="0" w:evenVBand="0" w:oddHBand="0" w:evenHBand="0" w:firstRowFirstColumn="0" w:firstRowLastColumn="0" w:lastRowFirstColumn="0" w:lastRowLastColumn="0"/>
              <w:rPr>
                <w:del w:id="566" w:author="Administrador" w:date="2021-08-19T20:13:00Z"/>
                <w:rFonts w:ascii="Arial" w:hAnsi="Arial" w:cs="Arial"/>
                <w:sz w:val="16"/>
                <w:szCs w:val="16"/>
                <w:lang w:val="es-ES"/>
              </w:rPr>
              <w:pPrChange w:id="567" w:author="Administrador" w:date="2021-08-19T20:13:00Z">
                <w:pPr>
                  <w:spacing w:before="120" w:after="120"/>
                  <w:cnfStyle w:val="000000000000" w:firstRow="0" w:lastRow="0" w:firstColumn="0" w:lastColumn="0" w:oddVBand="0" w:evenVBand="0" w:oddHBand="0" w:evenHBand="0" w:firstRowFirstColumn="0" w:firstRowLastColumn="0" w:lastRowFirstColumn="0" w:lastRowLastColumn="0"/>
                </w:pPr>
              </w:pPrChange>
            </w:pPr>
            <w:del w:id="568" w:author="Administrador" w:date="2021-08-19T20:13:00Z">
              <w:r w:rsidRPr="00B75489" w:rsidDel="00156A49">
                <w:rPr>
                  <w:rFonts w:ascii="Arial" w:hAnsi="Arial" w:cs="Arial"/>
                  <w:sz w:val="16"/>
                  <w:szCs w:val="16"/>
                  <w:lang w:val="es-ES_tradnl"/>
                </w:rPr>
                <w:delText>Evaluar la capacidad actual y potencial de tratamiento de la COVID-19 en los centros de salud, con especial atención a la disponibilidad de pruebas diagnósticas, tratamientos y otros productos sanitarios, así como a la preparación para la introducción de las vacunas, a la disponibilidad de camas y a la capacidad de habilitar espacios.</w:delText>
              </w:r>
            </w:del>
          </w:p>
        </w:tc>
      </w:tr>
      <w:tr w:rsidR="00C55BA1" w:rsidRPr="00F03191" w:rsidDel="00156A49" w14:paraId="509A421C" w14:textId="04DC30BE" w:rsidTr="00F0511A">
        <w:trPr>
          <w:trHeight w:val="454"/>
          <w:jc w:val="center"/>
          <w:del w:id="569" w:author="Administrador" w:date="2021-08-19T20:13:00Z"/>
        </w:trPr>
        <w:tc>
          <w:tcPr>
            <w:cnfStyle w:val="001000000000" w:firstRow="0" w:lastRow="0" w:firstColumn="1" w:lastColumn="0" w:oddVBand="0" w:evenVBand="0" w:oddHBand="0" w:evenHBand="0" w:firstRowFirstColumn="0" w:firstRowLastColumn="0" w:lastRowFirstColumn="0" w:lastRowLastColumn="0"/>
            <w:tcW w:w="3505" w:type="dxa"/>
          </w:tcPr>
          <w:p w14:paraId="219D4770" w14:textId="2011D0DA" w:rsidR="00C55BA1" w:rsidRPr="00797DBE" w:rsidDel="00156A49" w:rsidRDefault="00F0511A" w:rsidP="00156A49">
            <w:pPr>
              <w:rPr>
                <w:del w:id="570" w:author="Administrador" w:date="2021-08-19T20:13:00Z"/>
                <w:rFonts w:ascii="Arial" w:hAnsi="Arial" w:cs="Arial"/>
                <w:b w:val="0"/>
                <w:bCs w:val="0"/>
                <w:sz w:val="16"/>
                <w:szCs w:val="16"/>
                <w:lang w:val="es-ES"/>
              </w:rPr>
              <w:pPrChange w:id="571" w:author="Administrador" w:date="2021-08-19T20:13:00Z">
                <w:pPr>
                  <w:spacing w:before="120" w:after="120"/>
                </w:pPr>
              </w:pPrChange>
            </w:pPr>
            <w:del w:id="572" w:author="Administrador" w:date="2021-08-19T20:13:00Z">
              <w:r w:rsidRPr="00B75489" w:rsidDel="00156A49">
                <w:rPr>
                  <w:rFonts w:ascii="Arial" w:hAnsi="Arial" w:cs="Arial"/>
                  <w:b w:val="0"/>
                  <w:bCs w:val="0"/>
                  <w:sz w:val="16"/>
                  <w:szCs w:val="16"/>
                  <w:lang w:val="es-ES_tradnl"/>
                </w:rPr>
                <w:delText>Equipo biomédico para atender los casos de COVID-19: instrumento de inventariado</w:delText>
              </w:r>
            </w:del>
          </w:p>
        </w:tc>
        <w:tc>
          <w:tcPr>
            <w:tcW w:w="6886" w:type="dxa"/>
          </w:tcPr>
          <w:p w14:paraId="29CA4A89" w14:textId="283498F1" w:rsidR="00C55BA1" w:rsidRPr="00797DBE" w:rsidDel="00156A49" w:rsidRDefault="00F0511A" w:rsidP="00156A49">
            <w:pPr>
              <w:cnfStyle w:val="000000000000" w:firstRow="0" w:lastRow="0" w:firstColumn="0" w:lastColumn="0" w:oddVBand="0" w:evenVBand="0" w:oddHBand="0" w:evenHBand="0" w:firstRowFirstColumn="0" w:firstRowLastColumn="0" w:lastRowFirstColumn="0" w:lastRowLastColumn="0"/>
              <w:rPr>
                <w:del w:id="573" w:author="Administrador" w:date="2021-08-19T20:13:00Z"/>
                <w:rFonts w:ascii="Arial" w:hAnsi="Arial" w:cs="Arial"/>
                <w:sz w:val="16"/>
                <w:szCs w:val="16"/>
                <w:lang w:val="es-ES"/>
              </w:rPr>
              <w:pPrChange w:id="574" w:author="Administrador" w:date="2021-08-19T20:13:00Z">
                <w:pPr>
                  <w:spacing w:before="120" w:after="120"/>
                  <w:cnfStyle w:val="000000000000" w:firstRow="0" w:lastRow="0" w:firstColumn="0" w:lastColumn="0" w:oddVBand="0" w:evenVBand="0" w:oddHBand="0" w:evenHBand="0" w:firstRowFirstColumn="0" w:firstRowLastColumn="0" w:lastRowFirstColumn="0" w:lastRowLastColumn="0"/>
                </w:pPr>
              </w:pPrChange>
            </w:pPr>
            <w:del w:id="575" w:author="Administrador" w:date="2021-08-19T20:13:00Z">
              <w:r w:rsidRPr="00B75489" w:rsidDel="00156A49">
                <w:rPr>
                  <w:rFonts w:ascii="Arial" w:hAnsi="Arial" w:cs="Arial"/>
                  <w:sz w:val="16"/>
                  <w:szCs w:val="16"/>
                  <w:lang w:val="es-ES_tradnl"/>
                </w:rPr>
                <w:delText>Realizar un inventario en los centros de salud para la reasignación, adquisición y planificación de los equipos biomédicos destinados a la atención de los casos de COVID-19.</w:delText>
              </w:r>
            </w:del>
          </w:p>
        </w:tc>
      </w:tr>
      <w:tr w:rsidR="00C55BA1" w:rsidRPr="00F03191" w:rsidDel="00156A49" w14:paraId="35A02998" w14:textId="02414BAB" w:rsidTr="00F0511A">
        <w:trPr>
          <w:trHeight w:val="454"/>
          <w:jc w:val="center"/>
          <w:del w:id="576" w:author="Administrador" w:date="2021-08-19T20:13:00Z"/>
        </w:trPr>
        <w:tc>
          <w:tcPr>
            <w:cnfStyle w:val="001000000000" w:firstRow="0" w:lastRow="0" w:firstColumn="1" w:lastColumn="0" w:oddVBand="0" w:evenVBand="0" w:oddHBand="0" w:evenHBand="0" w:firstRowFirstColumn="0" w:firstRowLastColumn="0" w:lastRowFirstColumn="0" w:lastRowLastColumn="0"/>
            <w:tcW w:w="3505" w:type="dxa"/>
          </w:tcPr>
          <w:p w14:paraId="48E70BEE" w14:textId="4642086C" w:rsidR="00C55BA1" w:rsidRPr="00797DBE" w:rsidDel="00156A49" w:rsidRDefault="00F0511A" w:rsidP="00156A49">
            <w:pPr>
              <w:rPr>
                <w:del w:id="577" w:author="Administrador" w:date="2021-08-19T20:13:00Z"/>
                <w:rFonts w:ascii="Arial" w:hAnsi="Arial" w:cs="Arial"/>
                <w:b w:val="0"/>
                <w:bCs w:val="0"/>
                <w:sz w:val="16"/>
                <w:szCs w:val="16"/>
                <w:lang w:val="es-ES"/>
              </w:rPr>
              <w:pPrChange w:id="578" w:author="Administrador" w:date="2021-08-19T20:13:00Z">
                <w:pPr>
                  <w:spacing w:before="120" w:after="120"/>
                </w:pPr>
              </w:pPrChange>
            </w:pPr>
            <w:del w:id="579" w:author="Administrador" w:date="2021-08-19T20:13:00Z">
              <w:r w:rsidRPr="00B75489" w:rsidDel="00156A49">
                <w:rPr>
                  <w:rFonts w:ascii="Arial" w:hAnsi="Arial" w:cs="Arial"/>
                  <w:b w:val="0"/>
                  <w:bCs w:val="0"/>
                  <w:sz w:val="16"/>
                  <w:szCs w:val="16"/>
                  <w:lang w:val="es-ES_tradnl"/>
                </w:rPr>
                <w:delText>Garantizar un entorno seguro para los pacientes y el personal en los centros de salud que atienden casos de COVID-19</w:delText>
              </w:r>
            </w:del>
          </w:p>
        </w:tc>
        <w:tc>
          <w:tcPr>
            <w:tcW w:w="6886" w:type="dxa"/>
          </w:tcPr>
          <w:p w14:paraId="62C1888B" w14:textId="4129F8F9" w:rsidR="00C55BA1" w:rsidRPr="00797DBE" w:rsidDel="00156A49" w:rsidRDefault="00F0511A" w:rsidP="00156A49">
            <w:pPr>
              <w:cnfStyle w:val="000000000000" w:firstRow="0" w:lastRow="0" w:firstColumn="0" w:lastColumn="0" w:oddVBand="0" w:evenVBand="0" w:oddHBand="0" w:evenHBand="0" w:firstRowFirstColumn="0" w:firstRowLastColumn="0" w:lastRowFirstColumn="0" w:lastRowLastColumn="0"/>
              <w:rPr>
                <w:del w:id="580" w:author="Administrador" w:date="2021-08-19T20:13:00Z"/>
                <w:rFonts w:ascii="Arial" w:hAnsi="Arial" w:cs="Arial"/>
                <w:sz w:val="16"/>
                <w:szCs w:val="16"/>
                <w:lang w:val="es-ES"/>
              </w:rPr>
              <w:pPrChange w:id="581" w:author="Administrador" w:date="2021-08-19T20:13:00Z">
                <w:pPr>
                  <w:spacing w:before="120" w:after="120"/>
                  <w:cnfStyle w:val="000000000000" w:firstRow="0" w:lastRow="0" w:firstColumn="0" w:lastColumn="0" w:oddVBand="0" w:evenVBand="0" w:oddHBand="0" w:evenHBand="0" w:firstRowFirstColumn="0" w:firstRowLastColumn="0" w:lastRowFirstColumn="0" w:lastRowLastColumn="0"/>
                </w:pPr>
              </w:pPrChange>
            </w:pPr>
            <w:del w:id="582" w:author="Administrador" w:date="2021-08-19T20:13:00Z">
              <w:r w:rsidRPr="00B75489" w:rsidDel="00156A49">
                <w:rPr>
                  <w:rFonts w:ascii="Arial" w:hAnsi="Arial" w:cs="Arial"/>
                  <w:sz w:val="16"/>
                  <w:szCs w:val="16"/>
                  <w:lang w:val="es-ES_tradnl"/>
                </w:rPr>
                <w:delText>Evaluar las capacidades estructurales de los centros de salud a fin de garantizar una atención segura de los casos de COVID-19, mantener la prestación de los servicios esenciales e impulsar la planificación de la capacidad para hacer frente a un aumento repentino de la demanda.</w:delText>
              </w:r>
            </w:del>
          </w:p>
        </w:tc>
      </w:tr>
      <w:tr w:rsidR="00C55BA1" w:rsidRPr="00F03191" w:rsidDel="00156A49" w14:paraId="343F5F64" w14:textId="79324338" w:rsidTr="00F0511A">
        <w:trPr>
          <w:trHeight w:val="454"/>
          <w:jc w:val="center"/>
          <w:del w:id="583" w:author="Administrador" w:date="2021-08-19T20:13:00Z"/>
        </w:trPr>
        <w:tc>
          <w:tcPr>
            <w:cnfStyle w:val="001000000000" w:firstRow="0" w:lastRow="0" w:firstColumn="1" w:lastColumn="0" w:oddVBand="0" w:evenVBand="0" w:oddHBand="0" w:evenHBand="0" w:firstRowFirstColumn="0" w:firstRowLastColumn="0" w:lastRowFirstColumn="0" w:lastRowLastColumn="0"/>
            <w:tcW w:w="3505" w:type="dxa"/>
          </w:tcPr>
          <w:p w14:paraId="5C6871AD" w14:textId="2E26276F" w:rsidR="00C55BA1" w:rsidRPr="00797DBE" w:rsidDel="00156A49" w:rsidRDefault="00F0511A" w:rsidP="00156A49">
            <w:pPr>
              <w:rPr>
                <w:del w:id="584" w:author="Administrador" w:date="2021-08-19T20:13:00Z"/>
                <w:rFonts w:ascii="Arial" w:hAnsi="Arial" w:cs="Arial"/>
                <w:b w:val="0"/>
                <w:bCs w:val="0"/>
                <w:sz w:val="16"/>
                <w:szCs w:val="16"/>
                <w:lang w:val="es-ES"/>
              </w:rPr>
              <w:pPrChange w:id="585" w:author="Administrador" w:date="2021-08-19T20:13:00Z">
                <w:pPr>
                  <w:spacing w:before="120" w:after="120"/>
                </w:pPr>
              </w:pPrChange>
            </w:pPr>
            <w:del w:id="586" w:author="Administrador" w:date="2021-08-19T20:13:00Z">
              <w:r w:rsidRPr="00B75489" w:rsidDel="00156A49">
                <w:rPr>
                  <w:rFonts w:ascii="Arial" w:hAnsi="Arial" w:cs="Arial"/>
                  <w:b w:val="0"/>
                  <w:bCs w:val="0"/>
                  <w:sz w:val="16"/>
                  <w:szCs w:val="16"/>
                  <w:lang w:val="es-ES_tradnl"/>
                </w:rPr>
                <w:delText>Prevención y control de las infecciones en el marco de la respuesta de los centros de salud ante la COVID-19</w:delText>
              </w:r>
            </w:del>
          </w:p>
        </w:tc>
        <w:tc>
          <w:tcPr>
            <w:tcW w:w="6886" w:type="dxa"/>
          </w:tcPr>
          <w:p w14:paraId="2DDDE24D" w14:textId="547DCD1A" w:rsidR="00C55BA1" w:rsidRPr="00797DBE" w:rsidDel="00156A49" w:rsidRDefault="00F0511A" w:rsidP="00156A49">
            <w:pPr>
              <w:cnfStyle w:val="000000000000" w:firstRow="0" w:lastRow="0" w:firstColumn="0" w:lastColumn="0" w:oddVBand="0" w:evenVBand="0" w:oddHBand="0" w:evenHBand="0" w:firstRowFirstColumn="0" w:firstRowLastColumn="0" w:lastRowFirstColumn="0" w:lastRowLastColumn="0"/>
              <w:rPr>
                <w:del w:id="587" w:author="Administrador" w:date="2021-08-19T20:13:00Z"/>
                <w:rFonts w:ascii="Arial" w:hAnsi="Arial" w:cs="Arial"/>
                <w:sz w:val="16"/>
                <w:szCs w:val="16"/>
                <w:lang w:val="es-ES"/>
              </w:rPr>
              <w:pPrChange w:id="588" w:author="Administrador" w:date="2021-08-19T20:13:00Z">
                <w:pPr>
                  <w:spacing w:before="120" w:after="120"/>
                  <w:cnfStyle w:val="000000000000" w:firstRow="0" w:lastRow="0" w:firstColumn="0" w:lastColumn="0" w:oddVBand="0" w:evenVBand="0" w:oddHBand="0" w:evenHBand="0" w:firstRowFirstColumn="0" w:firstRowLastColumn="0" w:lastRowFirstColumn="0" w:lastRowLastColumn="0"/>
                </w:pPr>
              </w:pPrChange>
            </w:pPr>
            <w:del w:id="589" w:author="Administrador" w:date="2021-08-19T20:13:00Z">
              <w:r w:rsidRPr="00B75489" w:rsidDel="00156A49">
                <w:rPr>
                  <w:rFonts w:ascii="Arial" w:hAnsi="Arial" w:cs="Arial"/>
                  <w:sz w:val="16"/>
                  <w:szCs w:val="16"/>
                  <w:lang w:val="es-ES_tradnl"/>
                </w:rPr>
                <w:delText>Evaluar la capacidad de prevención y control de las infecciones en los centros de salud en el marco de la respuesta ante la COVID-19.</w:delText>
              </w:r>
            </w:del>
          </w:p>
        </w:tc>
      </w:tr>
      <w:tr w:rsidR="00B95FC9" w:rsidRPr="00F03191" w:rsidDel="00156A49" w14:paraId="4614F594" w14:textId="1454752C" w:rsidTr="00F0511A">
        <w:trPr>
          <w:trHeight w:val="454"/>
          <w:jc w:val="center"/>
          <w:del w:id="590" w:author="Administrador" w:date="2021-08-19T20:13:00Z"/>
        </w:trPr>
        <w:tc>
          <w:tcPr>
            <w:cnfStyle w:val="001000000000" w:firstRow="0" w:lastRow="0" w:firstColumn="1" w:lastColumn="0" w:oddVBand="0" w:evenVBand="0" w:oddHBand="0" w:evenHBand="0" w:firstRowFirstColumn="0" w:firstRowLastColumn="0" w:lastRowFirstColumn="0" w:lastRowLastColumn="0"/>
            <w:tcW w:w="10391" w:type="dxa"/>
            <w:gridSpan w:val="2"/>
            <w:shd w:val="clear" w:color="auto" w:fill="FBE4D5" w:themeFill="accent2" w:themeFillTint="33"/>
          </w:tcPr>
          <w:p w14:paraId="7E3B5ABD" w14:textId="21D21AA2" w:rsidR="00B95FC9" w:rsidRPr="00797DBE" w:rsidDel="00156A49" w:rsidRDefault="00F0511A" w:rsidP="00156A49">
            <w:pPr>
              <w:rPr>
                <w:del w:id="591" w:author="Administrador" w:date="2021-08-19T20:13:00Z"/>
                <w:rFonts w:ascii="Arial" w:hAnsi="Arial" w:cs="Arial"/>
                <w:sz w:val="16"/>
                <w:szCs w:val="16"/>
                <w:lang w:val="es-ES"/>
              </w:rPr>
              <w:pPrChange w:id="592" w:author="Administrador" w:date="2021-08-19T20:13:00Z">
                <w:pPr>
                  <w:keepNext/>
                  <w:keepLines/>
                  <w:spacing w:before="120" w:after="120"/>
                </w:pPr>
              </w:pPrChange>
            </w:pPr>
            <w:del w:id="593" w:author="Administrador" w:date="2021-08-19T20:13:00Z">
              <w:r w:rsidRPr="00B75489" w:rsidDel="00156A49">
                <w:rPr>
                  <w:rFonts w:ascii="Arial" w:hAnsi="Arial" w:cs="Arial"/>
                  <w:sz w:val="16"/>
                  <w:szCs w:val="16"/>
                  <w:lang w:val="es-ES_tradnl"/>
                </w:rPr>
                <w:delText>Continuidad de los servicios esenciales de salud en el contexto de la pandemia de COVID-19</w:delText>
              </w:r>
            </w:del>
          </w:p>
        </w:tc>
      </w:tr>
      <w:tr w:rsidR="00B95FC9" w:rsidRPr="00F03191" w:rsidDel="00156A49" w14:paraId="49B2E320" w14:textId="42A33BAA" w:rsidTr="00F0511A">
        <w:trPr>
          <w:trHeight w:val="454"/>
          <w:jc w:val="center"/>
          <w:del w:id="594" w:author="Administrador" w:date="2021-08-19T20:13:00Z"/>
        </w:trPr>
        <w:tc>
          <w:tcPr>
            <w:cnfStyle w:val="001000000000" w:firstRow="0" w:lastRow="0" w:firstColumn="1" w:lastColumn="0" w:oddVBand="0" w:evenVBand="0" w:oddHBand="0" w:evenHBand="0" w:firstRowFirstColumn="0" w:firstRowLastColumn="0" w:lastRowFirstColumn="0" w:lastRowLastColumn="0"/>
            <w:tcW w:w="3505" w:type="dxa"/>
          </w:tcPr>
          <w:p w14:paraId="2D1DFE6A" w14:textId="5379D0F7" w:rsidR="00B95FC9" w:rsidRPr="00797DBE" w:rsidDel="00156A49" w:rsidRDefault="00F0511A" w:rsidP="00156A49">
            <w:pPr>
              <w:rPr>
                <w:del w:id="595" w:author="Administrador" w:date="2021-08-19T20:13:00Z"/>
                <w:rFonts w:ascii="Arial" w:hAnsi="Arial" w:cs="Arial"/>
                <w:b w:val="0"/>
                <w:bCs w:val="0"/>
                <w:sz w:val="16"/>
                <w:szCs w:val="16"/>
                <w:lang w:val="es-ES"/>
              </w:rPr>
              <w:pPrChange w:id="596" w:author="Administrador" w:date="2021-08-19T20:13:00Z">
                <w:pPr>
                  <w:spacing w:before="120" w:after="120"/>
                </w:pPr>
              </w:pPrChange>
            </w:pPr>
            <w:del w:id="597" w:author="Administrador" w:date="2021-08-19T20:13:00Z">
              <w:r w:rsidRPr="00B75489" w:rsidDel="00156A49">
                <w:rPr>
                  <w:rFonts w:ascii="Arial" w:hAnsi="Arial" w:cs="Arial"/>
                  <w:b w:val="0"/>
                  <w:sz w:val="16"/>
                  <w:szCs w:val="16"/>
                  <w:lang w:val="es-ES_tradnl"/>
                </w:rPr>
                <w:delText>Continuidad de los servicios esenciales de salud:</w:delText>
              </w:r>
              <w:r w:rsidR="00B95FC9" w:rsidRPr="00797DBE" w:rsidDel="00156A49">
                <w:rPr>
                  <w:rFonts w:ascii="Arial" w:hAnsi="Arial" w:cs="Arial"/>
                  <w:b w:val="0"/>
                  <w:sz w:val="16"/>
                  <w:szCs w:val="16"/>
                  <w:lang w:val="es-ES"/>
                </w:rPr>
                <w:delText xml:space="preserve"> </w:delText>
              </w:r>
              <w:r w:rsidRPr="00B75489" w:rsidDel="00156A49">
                <w:rPr>
                  <w:rFonts w:ascii="Arial" w:hAnsi="Arial" w:cs="Arial"/>
                  <w:b w:val="0"/>
                  <w:sz w:val="16"/>
                  <w:szCs w:val="16"/>
                  <w:lang w:val="es-ES_tradnl"/>
                </w:rPr>
                <w:delText>instrumento de evaluación de los centros</w:delText>
              </w:r>
            </w:del>
          </w:p>
        </w:tc>
        <w:tc>
          <w:tcPr>
            <w:tcW w:w="6886" w:type="dxa"/>
          </w:tcPr>
          <w:p w14:paraId="72B60591" w14:textId="3E63BB86" w:rsidR="00B95FC9" w:rsidRPr="00797DBE" w:rsidDel="00156A49" w:rsidRDefault="00F0511A" w:rsidP="00156A49">
            <w:pPr>
              <w:cnfStyle w:val="000000000000" w:firstRow="0" w:lastRow="0" w:firstColumn="0" w:lastColumn="0" w:oddVBand="0" w:evenVBand="0" w:oddHBand="0" w:evenHBand="0" w:firstRowFirstColumn="0" w:firstRowLastColumn="0" w:lastRowFirstColumn="0" w:lastRowLastColumn="0"/>
              <w:rPr>
                <w:del w:id="598" w:author="Administrador" w:date="2021-08-19T20:13:00Z"/>
                <w:rFonts w:ascii="Arial" w:hAnsi="Arial" w:cs="Arial"/>
                <w:sz w:val="16"/>
                <w:szCs w:val="16"/>
                <w:lang w:val="es-ES"/>
              </w:rPr>
              <w:pPrChange w:id="599" w:author="Administrador" w:date="2021-08-19T20:13:00Z">
                <w:pPr>
                  <w:spacing w:before="120" w:after="120"/>
                  <w:cnfStyle w:val="000000000000" w:firstRow="0" w:lastRow="0" w:firstColumn="0" w:lastColumn="0" w:oddVBand="0" w:evenVBand="0" w:oddHBand="0" w:evenHBand="0" w:firstRowFirstColumn="0" w:firstRowLastColumn="0" w:lastRowFirstColumn="0" w:lastRowLastColumn="0"/>
                </w:pPr>
              </w:pPrChange>
            </w:pPr>
            <w:del w:id="600" w:author="Administrador" w:date="2021-08-19T20:13:00Z">
              <w:r w:rsidRPr="00B75489" w:rsidDel="00156A49">
                <w:rPr>
                  <w:rFonts w:ascii="Arial" w:hAnsi="Arial" w:cs="Arial"/>
                  <w:sz w:val="16"/>
                  <w:szCs w:val="16"/>
                  <w:lang w:val="es-ES_tradnl"/>
                </w:rPr>
                <w:delText>Evaluar la capacidad de los centros de salud para mantener la prestación de los servicios esenciales de salud durante la pandemia de COVID-19.</w:delText>
              </w:r>
            </w:del>
          </w:p>
          <w:p w14:paraId="4C007C71" w14:textId="78752F44" w:rsidR="00B95FC9" w:rsidRPr="00797DBE" w:rsidDel="00156A49" w:rsidRDefault="00F0511A" w:rsidP="00156A49">
            <w:pPr>
              <w:cnfStyle w:val="000000000000" w:firstRow="0" w:lastRow="0" w:firstColumn="0" w:lastColumn="0" w:oddVBand="0" w:evenVBand="0" w:oddHBand="0" w:evenHBand="0" w:firstRowFirstColumn="0" w:firstRowLastColumn="0" w:lastRowFirstColumn="0" w:lastRowLastColumn="0"/>
              <w:rPr>
                <w:del w:id="601" w:author="Administrador" w:date="2021-08-19T20:13:00Z"/>
                <w:rFonts w:ascii="Arial" w:hAnsi="Arial" w:cs="Arial"/>
                <w:sz w:val="16"/>
                <w:szCs w:val="16"/>
                <w:lang w:val="es-ES"/>
              </w:rPr>
              <w:pPrChange w:id="602" w:author="Administrador" w:date="2021-08-19T20:13:00Z">
                <w:pPr>
                  <w:spacing w:before="120" w:after="120"/>
                  <w:cnfStyle w:val="000000000000" w:firstRow="0" w:lastRow="0" w:firstColumn="0" w:lastColumn="0" w:oddVBand="0" w:evenVBand="0" w:oddHBand="0" w:evenHBand="0" w:firstRowFirstColumn="0" w:firstRowLastColumn="0" w:lastRowFirstColumn="0" w:lastRowLastColumn="0"/>
                </w:pPr>
              </w:pPrChange>
            </w:pPr>
            <w:del w:id="603" w:author="Administrador" w:date="2021-08-19T20:13:00Z">
              <w:r w:rsidRPr="00B75489" w:rsidDel="00156A49">
                <w:rPr>
                  <w:rFonts w:ascii="Arial" w:hAnsi="Arial" w:cs="Arial"/>
                  <w:sz w:val="16"/>
                  <w:szCs w:val="16"/>
                  <w:lang w:val="es-ES_tradnl"/>
                </w:rPr>
                <w:delText>Evaluar la capacidad del personal durante la pandemia, en particular la disponibilidad, las ausencias, los contagios de COVID-19, el apoyo y la formación.</w:delText>
              </w:r>
            </w:del>
          </w:p>
        </w:tc>
      </w:tr>
      <w:tr w:rsidR="00B95FC9" w:rsidRPr="00F03191" w:rsidDel="00156A49" w14:paraId="178D0AA8" w14:textId="426FE762" w:rsidTr="00F0511A">
        <w:trPr>
          <w:trHeight w:val="454"/>
          <w:jc w:val="center"/>
          <w:del w:id="604" w:author="Administrador" w:date="2021-08-19T20:13:00Z"/>
        </w:trPr>
        <w:tc>
          <w:tcPr>
            <w:cnfStyle w:val="001000000000" w:firstRow="0" w:lastRow="0" w:firstColumn="1" w:lastColumn="0" w:oddVBand="0" w:evenVBand="0" w:oddHBand="0" w:evenHBand="0" w:firstRowFirstColumn="0" w:firstRowLastColumn="0" w:lastRowFirstColumn="0" w:lastRowLastColumn="0"/>
            <w:tcW w:w="3505" w:type="dxa"/>
          </w:tcPr>
          <w:p w14:paraId="6EC027ED" w14:textId="5914AF8D" w:rsidR="00B95FC9" w:rsidRPr="00797DBE" w:rsidDel="00156A49" w:rsidRDefault="00F0511A" w:rsidP="00156A49">
            <w:pPr>
              <w:rPr>
                <w:del w:id="605" w:author="Administrador" w:date="2021-08-19T20:13:00Z"/>
                <w:rFonts w:ascii="Arial" w:hAnsi="Arial" w:cs="Arial"/>
                <w:b w:val="0"/>
                <w:bCs w:val="0"/>
                <w:sz w:val="16"/>
                <w:szCs w:val="16"/>
                <w:lang w:val="es-ES"/>
              </w:rPr>
              <w:pPrChange w:id="606" w:author="Administrador" w:date="2021-08-19T20:13:00Z">
                <w:pPr>
                  <w:spacing w:before="120" w:after="120"/>
                </w:pPr>
              </w:pPrChange>
            </w:pPr>
            <w:del w:id="607" w:author="Administrador" w:date="2021-08-19T20:13:00Z">
              <w:r w:rsidRPr="00B75489" w:rsidDel="00156A49">
                <w:rPr>
                  <w:rFonts w:ascii="Arial" w:hAnsi="Arial" w:cs="Arial"/>
                  <w:sz w:val="16"/>
                  <w:szCs w:val="16"/>
                  <w:lang w:val="es-ES_tradnl"/>
                </w:rPr>
                <w:delText>Necesidades, percepciones y demandas de las comunidades:</w:delText>
              </w:r>
              <w:r w:rsidR="00B95FC9" w:rsidRPr="00797DBE" w:rsidDel="00156A49">
                <w:rPr>
                  <w:rFonts w:ascii="Arial" w:hAnsi="Arial" w:cs="Arial"/>
                  <w:sz w:val="16"/>
                  <w:szCs w:val="16"/>
                  <w:lang w:val="es-ES"/>
                </w:rPr>
                <w:delText xml:space="preserve"> </w:delText>
              </w:r>
              <w:r w:rsidRPr="00B75489" w:rsidDel="00156A49">
                <w:rPr>
                  <w:rFonts w:ascii="Arial" w:hAnsi="Arial" w:cs="Arial"/>
                  <w:sz w:val="16"/>
                  <w:szCs w:val="16"/>
                  <w:lang w:val="es-ES_tradnl"/>
                </w:rPr>
                <w:delText xml:space="preserve">instrumento </w:delText>
              </w:r>
              <w:r w:rsidR="00797DBE" w:rsidDel="00156A49">
                <w:rPr>
                  <w:rFonts w:ascii="Arial" w:hAnsi="Arial" w:cs="Arial"/>
                  <w:sz w:val="16"/>
                  <w:szCs w:val="16"/>
                  <w:lang w:val="es-ES_tradnl"/>
                </w:rPr>
                <w:delText>de</w:delText>
              </w:r>
              <w:r w:rsidRPr="00B75489" w:rsidDel="00156A49">
                <w:rPr>
                  <w:rFonts w:ascii="Arial" w:hAnsi="Arial" w:cs="Arial"/>
                  <w:sz w:val="16"/>
                  <w:szCs w:val="16"/>
                  <w:lang w:val="es-ES_tradnl"/>
                </w:rPr>
                <w:delText xml:space="preserve"> evaluación </w:delText>
              </w:r>
              <w:r w:rsidR="00797DBE" w:rsidDel="00156A49">
                <w:rPr>
                  <w:rFonts w:ascii="Arial" w:hAnsi="Arial" w:cs="Arial"/>
                  <w:sz w:val="16"/>
                  <w:szCs w:val="16"/>
                  <w:lang w:val="es-ES_tradnl"/>
                </w:rPr>
                <w:delText>comunitaria</w:delText>
              </w:r>
            </w:del>
          </w:p>
        </w:tc>
        <w:tc>
          <w:tcPr>
            <w:tcW w:w="6886" w:type="dxa"/>
          </w:tcPr>
          <w:p w14:paraId="5CC89F1D" w14:textId="4B923108" w:rsidR="00B95FC9" w:rsidRPr="00797DBE" w:rsidDel="00156A49" w:rsidRDefault="00F0511A" w:rsidP="00156A49">
            <w:pPr>
              <w:cnfStyle w:val="000000000000" w:firstRow="0" w:lastRow="0" w:firstColumn="0" w:lastColumn="0" w:oddVBand="0" w:evenVBand="0" w:oddHBand="0" w:evenHBand="0" w:firstRowFirstColumn="0" w:firstRowLastColumn="0" w:lastRowFirstColumn="0" w:lastRowLastColumn="0"/>
              <w:rPr>
                <w:del w:id="608" w:author="Administrador" w:date="2021-08-19T20:13:00Z"/>
                <w:rFonts w:ascii="Arial" w:hAnsi="Arial" w:cs="Arial"/>
                <w:sz w:val="16"/>
                <w:szCs w:val="16"/>
                <w:lang w:val="es-ES"/>
              </w:rPr>
              <w:pPrChange w:id="609" w:author="Administrador" w:date="2021-08-19T20:13:00Z">
                <w:pPr>
                  <w:spacing w:before="120" w:after="120"/>
                  <w:cnfStyle w:val="000000000000" w:firstRow="0" w:lastRow="0" w:firstColumn="0" w:lastColumn="0" w:oddVBand="0" w:evenVBand="0" w:oddHBand="0" w:evenHBand="0" w:firstRowFirstColumn="0" w:firstRowLastColumn="0" w:lastRowFirstColumn="0" w:lastRowLastColumn="0"/>
                </w:pPr>
              </w:pPrChange>
            </w:pPr>
            <w:del w:id="610" w:author="Administrador" w:date="2021-08-19T20:13:00Z">
              <w:r w:rsidRPr="00B75489" w:rsidDel="00156A49">
                <w:rPr>
                  <w:rFonts w:ascii="Arial" w:hAnsi="Arial" w:cs="Arial"/>
                  <w:sz w:val="16"/>
                  <w:szCs w:val="16"/>
                  <w:lang w:val="es-ES_tradnl"/>
                </w:rPr>
                <w:delText>Efectuar un rápido sondeo de las necesidades y percepciones de las comunidades respecto del acceso a la atención de salud durante la pandemia de COVID-19.</w:delText>
              </w:r>
            </w:del>
          </w:p>
        </w:tc>
      </w:tr>
    </w:tbl>
    <w:p w14:paraId="18DE90D2" w14:textId="5A0C6E85" w:rsidR="00842383" w:rsidRPr="00797DBE" w:rsidDel="00156A49" w:rsidRDefault="00842383" w:rsidP="00156A49">
      <w:pPr>
        <w:rPr>
          <w:del w:id="611" w:author="Administrador" w:date="2021-08-19T20:13:00Z"/>
          <w:lang w:val="es-ES"/>
        </w:rPr>
        <w:pPrChange w:id="612" w:author="Administrador" w:date="2021-08-19T20:13:00Z">
          <w:pPr>
            <w:pStyle w:val="Ttulo1"/>
          </w:pPr>
        </w:pPrChange>
      </w:pPr>
      <w:bookmarkStart w:id="613" w:name="_Toc54603516"/>
      <w:bookmarkStart w:id="614" w:name="_Toc55893594"/>
      <w:bookmarkStart w:id="615" w:name="_Toc55913171"/>
    </w:p>
    <w:p w14:paraId="2D668E33" w14:textId="6017A799" w:rsidR="00C55BA1" w:rsidRPr="00797DBE" w:rsidDel="00156A49" w:rsidRDefault="00F0511A" w:rsidP="00156A49">
      <w:pPr>
        <w:rPr>
          <w:del w:id="616" w:author="Administrador" w:date="2021-08-19T20:13:00Z"/>
          <w:lang w:val="es-ES"/>
        </w:rPr>
        <w:pPrChange w:id="617" w:author="Administrador" w:date="2021-08-19T20:13:00Z">
          <w:pPr>
            <w:pStyle w:val="Ttulo1"/>
          </w:pPr>
        </w:pPrChange>
      </w:pPr>
      <w:bookmarkStart w:id="618" w:name="_Toc67040853"/>
      <w:del w:id="619" w:author="Administrador" w:date="2021-08-19T20:13:00Z">
        <w:r w:rsidRPr="00B75489" w:rsidDel="00156A49">
          <w:rPr>
            <w:lang w:val="es-ES_tradnl"/>
          </w:rPr>
          <w:delText>Anexo 2.</w:delText>
        </w:r>
        <w:r w:rsidR="00C55BA1" w:rsidRPr="00797DBE" w:rsidDel="00156A49">
          <w:rPr>
            <w:lang w:val="es-ES"/>
          </w:rPr>
          <w:delText xml:space="preserve"> </w:delText>
        </w:r>
        <w:bookmarkEnd w:id="613"/>
        <w:bookmarkEnd w:id="614"/>
        <w:bookmarkEnd w:id="615"/>
        <w:r w:rsidRPr="00B75489" w:rsidDel="00156A49">
          <w:rPr>
            <w:lang w:val="es-ES_tradnl"/>
          </w:rPr>
          <w:delText>Intercambio de datos</w:delText>
        </w:r>
        <w:bookmarkEnd w:id="618"/>
      </w:del>
    </w:p>
    <w:p w14:paraId="526A000F" w14:textId="4F10D52C" w:rsidR="00C55BA1" w:rsidRPr="00797DBE" w:rsidDel="00156A49" w:rsidRDefault="00F0511A" w:rsidP="00156A49">
      <w:pPr>
        <w:rPr>
          <w:del w:id="620" w:author="Administrador" w:date="2021-08-19T20:13:00Z"/>
          <w:rFonts w:ascii="Arial" w:hAnsi="Arial" w:cs="Arial"/>
          <w:sz w:val="24"/>
          <w:szCs w:val="24"/>
          <w:lang w:val="es-ES"/>
        </w:rPr>
        <w:pPrChange w:id="621" w:author="Administrador" w:date="2021-08-19T20:13:00Z">
          <w:pPr>
            <w:spacing w:before="120" w:after="120" w:line="300" w:lineRule="atLeast"/>
          </w:pPr>
        </w:pPrChange>
      </w:pPr>
      <w:del w:id="622" w:author="Administrador" w:date="2021-08-19T20:13:00Z">
        <w:r w:rsidRPr="00B75489" w:rsidDel="00156A49">
          <w:rPr>
            <w:rFonts w:ascii="Arial" w:hAnsi="Arial" w:cs="Arial"/>
            <w:b/>
            <w:bCs/>
            <w:sz w:val="24"/>
            <w:szCs w:val="24"/>
            <w:lang w:val="es-ES_tradnl"/>
          </w:rPr>
          <w:delText>Política sobre el uso e intercambio de los datos recopilados en los Estados Miembros por la Organización Mundial de la Salud (OMS) al margen de las emergencias de salud pública</w:delText>
        </w:r>
      </w:del>
    </w:p>
    <w:p w14:paraId="47912EDE" w14:textId="1EE506F1" w:rsidR="00C55BA1" w:rsidRPr="00797DBE" w:rsidDel="00156A49" w:rsidRDefault="00F0511A" w:rsidP="00156A49">
      <w:pPr>
        <w:rPr>
          <w:del w:id="623" w:author="Administrador" w:date="2021-08-19T20:13:00Z"/>
          <w:rFonts w:ascii="Arial" w:hAnsi="Arial" w:cs="Arial"/>
          <w:lang w:val="es-ES"/>
        </w:rPr>
        <w:pPrChange w:id="624" w:author="Administrador" w:date="2021-08-19T20:13:00Z">
          <w:pPr>
            <w:spacing w:before="120" w:after="120" w:line="300" w:lineRule="atLeast"/>
          </w:pPr>
        </w:pPrChange>
      </w:pPr>
      <w:del w:id="625" w:author="Administrador" w:date="2021-08-19T20:13:00Z">
        <w:r w:rsidRPr="00B75489" w:rsidDel="00156A49">
          <w:rPr>
            <w:rFonts w:ascii="Arial" w:hAnsi="Arial" w:cs="Arial"/>
            <w:lang w:val="es-ES_tradnl"/>
          </w:rPr>
          <w:delText>Los datos son la base de todas las medidas de salud pública sólidas, y los beneficios del intercambio de datos están ampliamente reconocidos, en particular los beneficios científicos y de salud pública.</w:delText>
        </w:r>
        <w:r w:rsidR="00C55BA1" w:rsidRPr="00797DBE" w:rsidDel="00156A49">
          <w:rPr>
            <w:rFonts w:ascii="Arial" w:hAnsi="Arial" w:cs="Arial"/>
            <w:lang w:val="es-ES"/>
          </w:rPr>
          <w:delText xml:space="preserve"> </w:delText>
        </w:r>
        <w:r w:rsidRPr="00B75489" w:rsidDel="00156A49">
          <w:rPr>
            <w:rFonts w:ascii="Arial" w:hAnsi="Arial" w:cs="Arial"/>
            <w:lang w:val="es-ES_tradnl"/>
          </w:rPr>
          <w:delText>En la medida de lo posible, la OMS desea promover el intercambio de datos sanitarios, especialmente los datos sobre vigilancia y epidemiología.</w:delText>
        </w:r>
        <w:r w:rsidR="00570104" w:rsidRPr="00797DBE" w:rsidDel="00156A49">
          <w:rPr>
            <w:rFonts w:ascii="Arial" w:hAnsi="Arial" w:cs="Arial"/>
            <w:lang w:val="es-ES"/>
          </w:rPr>
          <w:delText xml:space="preserve"> </w:delText>
        </w:r>
      </w:del>
    </w:p>
    <w:p w14:paraId="27BFD850" w14:textId="15A42437" w:rsidR="00C55BA1" w:rsidRPr="00797DBE" w:rsidDel="00156A49" w:rsidRDefault="00F0511A" w:rsidP="00156A49">
      <w:pPr>
        <w:rPr>
          <w:del w:id="626" w:author="Administrador" w:date="2021-08-19T20:13:00Z"/>
          <w:rFonts w:ascii="Arial" w:hAnsi="Arial" w:cs="Arial"/>
          <w:lang w:val="es-ES"/>
        </w:rPr>
        <w:pPrChange w:id="627" w:author="Administrador" w:date="2021-08-19T20:13:00Z">
          <w:pPr>
            <w:spacing w:before="120" w:after="120" w:line="300" w:lineRule="atLeast"/>
          </w:pPr>
        </w:pPrChange>
      </w:pPr>
      <w:del w:id="628" w:author="Administrador" w:date="2021-08-19T20:13:00Z">
        <w:r w:rsidRPr="00B75489" w:rsidDel="00156A49">
          <w:rPr>
            <w:rFonts w:ascii="Arial" w:hAnsi="Arial" w:cs="Arial"/>
            <w:lang w:val="es-ES_tradnl"/>
          </w:rPr>
          <w:delText>A ese respecto, y sin perjuicio de lo prescrito en documentos jurídicamente vinculantes sobre el intercambio y la publicación de información, al ofrecer datos a la OMS, el Ministerio de Salud de su país confirma que todos los datos que se suministran a la OMS se han recopilado con arreglo a la legislación nacional aplicable, en particular las leyes sobre protección de datos destinadas a preservar el anonimato de personas identificables;</w:delText>
        </w:r>
      </w:del>
    </w:p>
    <w:p w14:paraId="05DA2A7E" w14:textId="492A4DFD" w:rsidR="00C55BA1" w:rsidRPr="00797DBE" w:rsidDel="00156A49" w:rsidRDefault="00F0511A" w:rsidP="00156A49">
      <w:pPr>
        <w:rPr>
          <w:del w:id="629" w:author="Administrador" w:date="2021-08-19T20:13:00Z"/>
          <w:rFonts w:ascii="Arial" w:hAnsi="Arial" w:cs="Arial"/>
          <w:lang w:val="es-ES"/>
        </w:rPr>
        <w:pPrChange w:id="630" w:author="Administrador" w:date="2021-08-19T20:13:00Z">
          <w:pPr>
            <w:spacing w:before="120" w:after="120" w:line="300" w:lineRule="atLeast"/>
          </w:pPr>
        </w:pPrChange>
      </w:pPr>
      <w:del w:id="631" w:author="Administrador" w:date="2021-08-19T20:13:00Z">
        <w:r w:rsidRPr="00B75489" w:rsidDel="00156A49">
          <w:rPr>
            <w:rFonts w:ascii="Arial" w:hAnsi="Arial" w:cs="Arial"/>
            <w:lang w:val="es-ES_tradnl"/>
          </w:rPr>
          <w:delText>Conviene en que, a reserva en todo momento de las medidas para garantizar el uso ético y seguro de los datos y del reconocimiento apropiado de su país, la OMS tendrá derecho:</w:delText>
        </w:r>
      </w:del>
    </w:p>
    <w:p w14:paraId="1D9CC472" w14:textId="02722EE5" w:rsidR="00C55BA1" w:rsidRPr="00797DBE" w:rsidDel="00156A49" w:rsidRDefault="00F0511A" w:rsidP="00156A49">
      <w:pPr>
        <w:rPr>
          <w:del w:id="632" w:author="Administrador" w:date="2021-08-19T20:13:00Z"/>
          <w:rFonts w:ascii="Arial" w:hAnsi="Arial" w:cs="Arial"/>
          <w:lang w:val="es-ES"/>
        </w:rPr>
        <w:pPrChange w:id="633" w:author="Administrador" w:date="2021-08-19T20:13:00Z">
          <w:pPr>
            <w:pStyle w:val="Prrafodelista"/>
            <w:numPr>
              <w:numId w:val="40"/>
            </w:numPr>
            <w:spacing w:before="120" w:after="120" w:line="320" w:lineRule="atLeast"/>
            <w:ind w:left="284" w:right="879" w:hanging="284"/>
          </w:pPr>
        </w:pPrChange>
      </w:pPr>
      <w:del w:id="634" w:author="Administrador" w:date="2021-08-19T20:13:00Z">
        <w:r w:rsidRPr="00B75489" w:rsidDel="00156A49">
          <w:rPr>
            <w:rFonts w:ascii="Arial" w:hAnsi="Arial" w:cs="Arial"/>
            <w:lang w:val="es-ES_tradnl"/>
          </w:rPr>
          <w:delText>a publicar los datos, desprovistos de todo elemento identificativo personal (denominados en adelante «los Datos»), y a ponerlos a disposición de toda parte interesada que los solicite (en la medida en que la OMS no los haya publicado, o no los haya publicado todavía) de tal modo que pueda darse a los Datos un uso no comercial ni lucrativo y en pro de la salud pública (siempre que la OMS mantenga el control sobre la publicación de los Datos);</w:delText>
        </w:r>
        <w:r w:rsidR="00C55BA1" w:rsidRPr="00797DBE" w:rsidDel="00156A49">
          <w:rPr>
            <w:rFonts w:ascii="Arial" w:hAnsi="Arial" w:cs="Arial"/>
            <w:lang w:val="es-ES"/>
          </w:rPr>
          <w:delText xml:space="preserve"> </w:delText>
        </w:r>
      </w:del>
    </w:p>
    <w:p w14:paraId="22290463" w14:textId="01D907FF" w:rsidR="00C55BA1" w:rsidRPr="00797DBE" w:rsidDel="00156A49" w:rsidRDefault="00F0511A" w:rsidP="00156A49">
      <w:pPr>
        <w:rPr>
          <w:del w:id="635" w:author="Administrador" w:date="2021-08-19T20:13:00Z"/>
          <w:rFonts w:ascii="Arial" w:hAnsi="Arial" w:cs="Arial"/>
          <w:lang w:val="es-ES"/>
        </w:rPr>
        <w:pPrChange w:id="636" w:author="Administrador" w:date="2021-08-19T20:13:00Z">
          <w:pPr>
            <w:pStyle w:val="Prrafodelista"/>
            <w:numPr>
              <w:numId w:val="40"/>
            </w:numPr>
            <w:spacing w:before="120" w:after="120" w:line="320" w:lineRule="atLeast"/>
            <w:ind w:left="284" w:right="879" w:hanging="284"/>
          </w:pPr>
        </w:pPrChange>
      </w:pPr>
      <w:del w:id="637" w:author="Administrador" w:date="2021-08-19T20:13:00Z">
        <w:r w:rsidRPr="00B75489" w:rsidDel="00156A49">
          <w:rPr>
            <w:rFonts w:ascii="Arial" w:hAnsi="Arial" w:cs="Arial"/>
            <w:lang w:val="es-ES_tradnl"/>
          </w:rPr>
          <w:delText>a utilizar, recopilar, combinar, evaluar y analizar los Datos y a publicar y difundir los resultados de dicho análisis, junto con la labor de la OMS y de conformidad con las políticas y prácticas de la Organización.</w:delText>
        </w:r>
      </w:del>
    </w:p>
    <w:p w14:paraId="1A99FB92" w14:textId="713EA185" w:rsidR="00C55BA1" w:rsidRPr="00797DBE" w:rsidRDefault="00F0511A" w:rsidP="00156A49">
      <w:pPr>
        <w:rPr>
          <w:rFonts w:ascii="Arial" w:hAnsi="Arial" w:cs="Arial"/>
          <w:lang w:val="es-ES"/>
        </w:rPr>
        <w:pPrChange w:id="638" w:author="Administrador" w:date="2021-08-19T20:13:00Z">
          <w:pPr>
            <w:pStyle w:val="Prrafodelista"/>
            <w:numPr>
              <w:numId w:val="40"/>
            </w:numPr>
            <w:spacing w:before="120" w:after="120" w:line="320" w:lineRule="atLeast"/>
            <w:ind w:left="284" w:right="879" w:hanging="284"/>
          </w:pPr>
        </w:pPrChange>
      </w:pPr>
      <w:del w:id="639" w:author="Administrador" w:date="2021-08-19T20:13:00Z">
        <w:r w:rsidRPr="00B75489" w:rsidDel="00156A49">
          <w:rPr>
            <w:rFonts w:ascii="Arial" w:hAnsi="Arial" w:cs="Arial"/>
            <w:lang w:val="es-ES_tradnl"/>
          </w:rPr>
          <w:delText>Excepto en los casos en que el intercambio y la publicación de los datos se exijan en virtud de instrumentos jurídicamente vinculantes (el Reglamento Sanitario Internacional, el Reglamento de Nomenclatura de la OMS</w:delText>
        </w:r>
        <w:r w:rsidRPr="00B75489" w:rsidDel="00156A49">
          <w:rPr>
            <w:lang w:val="es-ES_tradnl"/>
          </w:rPr>
          <w:delText xml:space="preserve"> </w:delText>
        </w:r>
        <w:r w:rsidRPr="00B75489" w:rsidDel="00156A49">
          <w:rPr>
            <w:rFonts w:ascii="Arial" w:hAnsi="Arial" w:cs="Arial"/>
            <w:lang w:val="es-ES_tradnl"/>
          </w:rPr>
          <w:delText>de 1967, etcétera), el Ministerio de Salud de su país podrá, respecto de determinados datos, manifestar que no acepta (alguna parte) de lo precedente, mediante notificación a la OMS, a condición de que en la notificación se indiquen claramente los datos a los que se hace referencia y las disposiciones anteriores que no se aceptan, y se expongan las razones específicas del rechazo.</w:delText>
        </w:r>
      </w:del>
      <w:bookmarkStart w:id="640" w:name="_GoBack"/>
      <w:bookmarkEnd w:id="640"/>
    </w:p>
    <w:p w14:paraId="2054CCF5" w14:textId="77777777" w:rsidR="00CD24EF" w:rsidRPr="00797DBE" w:rsidRDefault="00CD24EF" w:rsidP="00CD24EF">
      <w:pPr>
        <w:spacing w:after="0"/>
        <w:rPr>
          <w:rFonts w:ascii="Arial" w:hAnsi="Arial" w:cs="Arial"/>
          <w:b/>
          <w:color w:val="4472C4" w:themeColor="accent1"/>
          <w:lang w:val="es-ES"/>
        </w:rPr>
      </w:pPr>
    </w:p>
    <w:sectPr w:rsidR="00CD24EF" w:rsidRPr="00797DBE" w:rsidSect="0085195E">
      <w:pgSz w:w="11900" w:h="16840"/>
      <w:pgMar w:top="692" w:right="720" w:bottom="720" w:left="720" w:header="567" w:footer="28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3" w:author="Andrés Coitiño (WDC)" w:date="2021-05-27T11:52:00Z" w:initials="AC">
    <w:p w14:paraId="025EEF31" w14:textId="140AC742" w:rsidR="0090421E" w:rsidRPr="00FF3834" w:rsidRDefault="0090421E">
      <w:pPr>
        <w:pStyle w:val="Textocomentario"/>
        <w:rPr>
          <w:lang w:val="es-ES"/>
        </w:rPr>
      </w:pPr>
      <w:r>
        <w:rPr>
          <w:rStyle w:val="Refdecomentario"/>
        </w:rPr>
        <w:annotationRef/>
      </w:r>
      <w:r w:rsidRPr="008C2B64">
        <w:rPr>
          <w:lang w:val="es-ES"/>
        </w:rPr>
        <w:t>Posibilidad de entrevista presencial o telefónica de acuerdo a acceso al entrevistado</w:t>
      </w:r>
      <w:r>
        <w:rPr>
          <w:lang w:val="es-ES"/>
        </w:rPr>
        <w:t>. Adaptar para los dos casos.</w:t>
      </w:r>
    </w:p>
  </w:comment>
  <w:comment w:id="211" w:author="Andrés Coitiño (WDC)" w:date="2021-05-27T11:51:00Z" w:initials="AC">
    <w:p w14:paraId="4B7F0741" w14:textId="6ACA52A7" w:rsidR="008C2B64" w:rsidRPr="008C2B64" w:rsidRDefault="008C2B64">
      <w:pPr>
        <w:pStyle w:val="Textocomentario"/>
        <w:rPr>
          <w:lang w:val="es-ES"/>
        </w:rPr>
      </w:pPr>
      <w:r>
        <w:rPr>
          <w:rStyle w:val="Refdecomentario"/>
        </w:rPr>
        <w:annotationRef/>
      </w:r>
      <w:r w:rsidRPr="008C2B64">
        <w:rPr>
          <w:lang w:val="es-ES"/>
        </w:rPr>
        <w:t>Validar</w:t>
      </w:r>
    </w:p>
  </w:comment>
  <w:comment w:id="214" w:author="Andrés Coitiño (WDC)" w:date="2021-05-27T11:56:00Z" w:initials="AC">
    <w:p w14:paraId="41A60EFA" w14:textId="2AB95D82" w:rsidR="00281EA1" w:rsidRPr="00FF3834" w:rsidRDefault="00281EA1">
      <w:pPr>
        <w:pStyle w:val="Textocomentario"/>
        <w:rPr>
          <w:lang w:val="es-ES"/>
        </w:rPr>
      </w:pPr>
      <w:r>
        <w:rPr>
          <w:rStyle w:val="Refdecomentario"/>
        </w:rPr>
        <w:annotationRef/>
      </w:r>
      <w:r w:rsidR="00FF3834" w:rsidRPr="00FF3834">
        <w:rPr>
          <w:lang w:val="es-ES"/>
        </w:rPr>
        <w:t>Cambiar por se recibió consentimiento informado o no.</w:t>
      </w:r>
    </w:p>
  </w:comment>
  <w:comment w:id="232" w:author="Andrés Coitiño (WDC)" w:date="2021-05-27T12:02:00Z" w:initials="AC">
    <w:p w14:paraId="1AC3A679" w14:textId="01918EBC" w:rsidR="005C6425" w:rsidRPr="000E588D" w:rsidRDefault="005C6425">
      <w:pPr>
        <w:pStyle w:val="Textocomentario"/>
        <w:rPr>
          <w:lang w:val="es-ES"/>
        </w:rPr>
      </w:pPr>
      <w:r>
        <w:rPr>
          <w:rStyle w:val="Refdecomentario"/>
        </w:rPr>
        <w:annotationRef/>
      </w:r>
      <w:r w:rsidRPr="000E588D">
        <w:rPr>
          <w:lang w:val="es-ES"/>
        </w:rPr>
        <w:t>Especificar</w:t>
      </w:r>
    </w:p>
  </w:comment>
  <w:comment w:id="242" w:author="Andrés Coitiño (WDC)" w:date="2021-05-27T12:07:00Z" w:initials="AC">
    <w:p w14:paraId="48F65EF2" w14:textId="4B8E07CD" w:rsidR="000E588D" w:rsidRPr="000E588D" w:rsidRDefault="000E588D">
      <w:pPr>
        <w:pStyle w:val="Textocomentario"/>
        <w:rPr>
          <w:lang w:val="es-ES"/>
        </w:rPr>
      </w:pPr>
      <w:r>
        <w:rPr>
          <w:rStyle w:val="Refdecomentario"/>
        </w:rPr>
        <w:annotationRef/>
      </w:r>
      <w:r w:rsidRPr="000E588D">
        <w:rPr>
          <w:lang w:val="es-ES"/>
        </w:rPr>
        <w:t>O Provincia/Distrito de acuerdo a si se selecciona una region o provincial específica.</w:t>
      </w:r>
    </w:p>
  </w:comment>
  <w:comment w:id="240" w:author="Andrés Coitiño (WDC)" w:date="2021-05-27T10:48:00Z" w:initials="AC">
    <w:p w14:paraId="36FAD8A5" w14:textId="03A23051" w:rsidR="001F6E3C" w:rsidRPr="001F6E3C" w:rsidRDefault="001F6E3C">
      <w:pPr>
        <w:pStyle w:val="Textocomentario"/>
        <w:rPr>
          <w:lang w:val="es-ES"/>
        </w:rPr>
      </w:pPr>
      <w:r>
        <w:rPr>
          <w:rStyle w:val="Refdecomentario"/>
        </w:rPr>
        <w:annotationRef/>
      </w:r>
      <w:r w:rsidRPr="001F6E3C">
        <w:rPr>
          <w:lang w:val="es-ES"/>
        </w:rPr>
        <w:t>Listad</w:t>
      </w:r>
      <w:r>
        <w:rPr>
          <w:lang w:val="es-ES"/>
        </w:rPr>
        <w:t>o</w:t>
      </w:r>
      <w:r w:rsidRPr="001F6E3C">
        <w:rPr>
          <w:lang w:val="es-ES"/>
        </w:rPr>
        <w:t>s como opciones los 24 de</w:t>
      </w:r>
      <w:r>
        <w:rPr>
          <w:lang w:val="es-ES"/>
        </w:rPr>
        <w:t>partamentos y la provincia constitucional</w:t>
      </w:r>
      <w:r w:rsidR="00B26797">
        <w:rPr>
          <w:lang w:val="es-ES"/>
        </w:rPr>
        <w:t xml:space="preserve">. En base a esta respuesta </w:t>
      </w:r>
      <w:r w:rsidR="006B0CC1">
        <w:rPr>
          <w:lang w:val="es-ES"/>
        </w:rPr>
        <w:t>distinguimos después en cual de las tres regiones naturales (sierra, costa, selva) se encuentra el entrevistado.</w:t>
      </w:r>
      <w:r>
        <w:rPr>
          <w:lang w:val="es-ES"/>
        </w:rPr>
        <w:t xml:space="preserve"> </w:t>
      </w:r>
    </w:p>
  </w:comment>
  <w:comment w:id="254" w:author="Houghton, Ms. Natalia (WDC)" w:date="2021-05-18T08:40:00Z" w:initials="HMN(">
    <w:p w14:paraId="41D4C66E" w14:textId="0351C260" w:rsidR="00C10E3B" w:rsidRPr="00C10E3B" w:rsidRDefault="00C10E3B">
      <w:pPr>
        <w:pStyle w:val="Textocomentario"/>
        <w:rPr>
          <w:lang w:val="es-ES_tradnl"/>
        </w:rPr>
      </w:pPr>
      <w:r>
        <w:rPr>
          <w:rStyle w:val="Refdecomentario"/>
        </w:rPr>
        <w:annotationRef/>
      </w:r>
      <w:r w:rsidRPr="00C10E3B">
        <w:rPr>
          <w:lang w:val="es-ES_tradnl"/>
        </w:rPr>
        <w:t>quizás reemplazar o agregar pregunta s</w:t>
      </w:r>
      <w:r>
        <w:rPr>
          <w:lang w:val="es-ES_tradnl"/>
        </w:rPr>
        <w:t xml:space="preserve">obre región, </w:t>
      </w:r>
    </w:p>
  </w:comment>
  <w:comment w:id="255" w:author="Andrés Coitiño (WDC)" w:date="2021-05-27T10:54:00Z" w:initials="AC">
    <w:p w14:paraId="357AC1D2" w14:textId="3A9F1F56" w:rsidR="000E481C" w:rsidRPr="00F223BA" w:rsidRDefault="000E481C">
      <w:pPr>
        <w:pStyle w:val="Textocomentario"/>
        <w:rPr>
          <w:lang w:val="es-ES"/>
        </w:rPr>
      </w:pPr>
      <w:r>
        <w:rPr>
          <w:rStyle w:val="Refdecomentario"/>
        </w:rPr>
        <w:annotationRef/>
      </w:r>
      <w:r w:rsidR="00F223BA" w:rsidRPr="00F223BA">
        <w:rPr>
          <w:lang w:val="es-ES"/>
        </w:rPr>
        <w:t xml:space="preserve">Podríamos agregar una </w:t>
      </w:r>
      <w:r w:rsidR="00F223BA">
        <w:rPr>
          <w:lang w:val="es-ES"/>
        </w:rPr>
        <w:t>pregunta antes con los departamentos/regiones?</w:t>
      </w:r>
    </w:p>
  </w:comment>
  <w:comment w:id="256" w:author="Martin, Dr. Jimmy (OS-)" w:date="2021-06-09T18:00:00Z" w:initials="MDJ()">
    <w:p w14:paraId="51917116" w14:textId="006F37DF" w:rsidR="005B2A87" w:rsidRDefault="005B2A87">
      <w:pPr>
        <w:pStyle w:val="Textocomentario"/>
        <w:rPr>
          <w:lang w:val="es-ES"/>
        </w:rPr>
      </w:pPr>
      <w:r>
        <w:rPr>
          <w:rStyle w:val="Refdecomentario"/>
        </w:rPr>
        <w:annotationRef/>
      </w:r>
      <w:r w:rsidR="004F6EAD">
        <w:rPr>
          <w:lang w:val="es-ES"/>
        </w:rPr>
        <w:t xml:space="preserve">Una pregunta, si conocemos o tenemos identificados a los agentes de la comunidad, </w:t>
      </w:r>
      <w:r w:rsidR="00952DF4">
        <w:rPr>
          <w:lang w:val="es-ES"/>
        </w:rPr>
        <w:t>¿</w:t>
      </w:r>
      <w:r w:rsidR="004F6EAD">
        <w:rPr>
          <w:lang w:val="es-ES"/>
        </w:rPr>
        <w:t>podríamos saber con anterioridad de que departamento/provincia</w:t>
      </w:r>
      <w:r w:rsidR="006126C6">
        <w:rPr>
          <w:lang w:val="es-ES"/>
        </w:rPr>
        <w:t xml:space="preserve"> son? He visto el mapa geográfico de Perú </w:t>
      </w:r>
      <w:r w:rsidR="00610377">
        <w:rPr>
          <w:lang w:val="es-ES"/>
        </w:rPr>
        <w:t xml:space="preserve">y efectivamente muchas provincias pueden tener diferentes regiones (e.g. costa y sierra o sierra y selva). </w:t>
      </w:r>
    </w:p>
    <w:p w14:paraId="0635486F" w14:textId="3B1A7109" w:rsidR="00D23D32" w:rsidRPr="005B2A87" w:rsidRDefault="00952DF4">
      <w:pPr>
        <w:pStyle w:val="Textocomentario"/>
        <w:rPr>
          <w:lang w:val="es-ES"/>
        </w:rPr>
      </w:pPr>
      <w:r>
        <w:rPr>
          <w:lang w:val="es-ES"/>
        </w:rPr>
        <w:t>¿</w:t>
      </w:r>
      <w:r w:rsidR="00D23D32">
        <w:rPr>
          <w:lang w:val="es-ES"/>
        </w:rPr>
        <w:t xml:space="preserve">Creo que resulta más interesante saber </w:t>
      </w:r>
      <w:r>
        <w:rPr>
          <w:lang w:val="es-ES"/>
        </w:rPr>
        <w:t xml:space="preserve">si considera a su comunidad una zona urbana o rural? </w:t>
      </w:r>
    </w:p>
  </w:comment>
  <w:comment w:id="261" w:author="Andrés Coitiño (WDC)" w:date="2021-05-27T11:01:00Z" w:initials="AC">
    <w:p w14:paraId="3C87B16E" w14:textId="78AC277B" w:rsidR="00F05F08" w:rsidRDefault="00A00BE1">
      <w:pPr>
        <w:pStyle w:val="Textocomentario"/>
        <w:rPr>
          <w:lang w:val="es-ES"/>
        </w:rPr>
      </w:pPr>
      <w:r>
        <w:rPr>
          <w:rStyle w:val="Refdecomentario"/>
        </w:rPr>
        <w:annotationRef/>
      </w:r>
      <w:r w:rsidRPr="00A00BE1">
        <w:rPr>
          <w:lang w:val="es-ES"/>
        </w:rPr>
        <w:t xml:space="preserve">En INEI no utilizan </w:t>
      </w:r>
      <w:r w:rsidR="002F0910">
        <w:rPr>
          <w:lang w:val="es-ES"/>
        </w:rPr>
        <w:t>“periurbana” como un valor</w:t>
      </w:r>
      <w:r w:rsidR="002606A6">
        <w:rPr>
          <w:lang w:val="es-ES"/>
        </w:rPr>
        <w:t xml:space="preserve"> en sus datos de encuestas de hogar. </w:t>
      </w:r>
    </w:p>
    <w:p w14:paraId="59869781" w14:textId="7D5B8EF1" w:rsidR="00A00BE1" w:rsidRPr="00A00BE1" w:rsidRDefault="00F05F08">
      <w:pPr>
        <w:pStyle w:val="Textocomentario"/>
        <w:rPr>
          <w:lang w:val="es-ES"/>
        </w:rPr>
      </w:pPr>
      <w:r w:rsidRPr="00F05F08">
        <w:rPr>
          <w:lang w:val="es-ES"/>
        </w:rPr>
        <w:t>https://www.inei.gob.pe/media/MenuRecursivo/publicaciones_digitales/Est/Lib0014/varicont.htm</w:t>
      </w:r>
    </w:p>
  </w:comment>
  <w:comment w:id="262" w:author="Martin, Dr. Jimmy (OS-)" w:date="2021-06-09T18:03:00Z" w:initials="MDJ()">
    <w:p w14:paraId="0EB616E7" w14:textId="77777777" w:rsidR="00952DF4" w:rsidRDefault="00952DF4">
      <w:pPr>
        <w:pStyle w:val="Textocomentario"/>
        <w:rPr>
          <w:lang w:val="es-ES"/>
        </w:rPr>
      </w:pPr>
      <w:r>
        <w:rPr>
          <w:rStyle w:val="Refdecomentario"/>
        </w:rPr>
        <w:annotationRef/>
      </w:r>
      <w:r w:rsidRPr="00952DF4">
        <w:rPr>
          <w:lang w:val="es-ES"/>
        </w:rPr>
        <w:t>Efectivamente, pe</w:t>
      </w:r>
      <w:r>
        <w:rPr>
          <w:lang w:val="es-ES"/>
        </w:rPr>
        <w:t>riurbano no se utiliza. ¿Lo omitimos?</w:t>
      </w:r>
    </w:p>
    <w:p w14:paraId="45BF1212" w14:textId="074C91F9" w:rsidR="00B213DB" w:rsidRPr="00952DF4" w:rsidRDefault="00B06B01">
      <w:pPr>
        <w:pStyle w:val="Textocomentario"/>
        <w:rPr>
          <w:lang w:val="es-ES"/>
        </w:rPr>
      </w:pPr>
      <w:hyperlink r:id="rId1" w:history="1">
        <w:r w:rsidR="00D320D9" w:rsidRPr="009B4753">
          <w:rPr>
            <w:rStyle w:val="Hipervnculo"/>
            <w:lang w:val="es-ES"/>
          </w:rPr>
          <w:t>http://iinei.inei.gob.pe/iinei/srienaho/Descarga/FichaTecnica/732-Ficha.pdf</w:t>
        </w:r>
      </w:hyperlink>
      <w:r w:rsidR="00D320D9">
        <w:rPr>
          <w:lang w:val="es-ES"/>
        </w:rPr>
        <w:t xml:space="preserve"> </w:t>
      </w:r>
    </w:p>
  </w:comment>
  <w:comment w:id="269" w:author="Andrés Coitiño (WDC)" w:date="2021-05-27T12:37:00Z" w:initials="AC">
    <w:p w14:paraId="49441464" w14:textId="5D429D9F" w:rsidR="00531C49" w:rsidRPr="00531C49" w:rsidRDefault="00531C49">
      <w:pPr>
        <w:pStyle w:val="Textocomentario"/>
        <w:rPr>
          <w:lang w:val="es-ES"/>
        </w:rPr>
      </w:pPr>
      <w:r>
        <w:rPr>
          <w:rStyle w:val="Refdecomentario"/>
        </w:rPr>
        <w:annotationRef/>
      </w:r>
      <w:r w:rsidRPr="00531C49">
        <w:rPr>
          <w:lang w:val="es-ES"/>
        </w:rPr>
        <w:t>Posibilidad de pregunta inicial</w:t>
      </w:r>
    </w:p>
  </w:comment>
  <w:comment w:id="270" w:author="Martin, Dr. Jimmy (OS-)" w:date="2021-06-11T22:31:00Z" w:initials="MDJ()">
    <w:p w14:paraId="7177BBAC" w14:textId="77777777" w:rsidR="00F03191" w:rsidRDefault="002E3910" w:rsidP="00F03191">
      <w:pPr>
        <w:rPr>
          <w:lang w:val="es-EC"/>
        </w:rPr>
      </w:pPr>
      <w:r>
        <w:rPr>
          <w:rStyle w:val="Refdecomentario"/>
        </w:rPr>
        <w:annotationRef/>
      </w:r>
      <w:r w:rsidR="00F03191">
        <w:rPr>
          <w:lang w:val="es-EC"/>
        </w:rPr>
        <w:t xml:space="preserve">Esta pregunta puede tener condicionantes: </w:t>
      </w:r>
    </w:p>
    <w:p w14:paraId="19679864" w14:textId="77777777" w:rsidR="00F03191" w:rsidRDefault="00F03191" w:rsidP="00F03191">
      <w:pPr>
        <w:pStyle w:val="Prrafodelista"/>
        <w:numPr>
          <w:ilvl w:val="0"/>
          <w:numId w:val="49"/>
        </w:numPr>
        <w:rPr>
          <w:lang w:val="es-EC"/>
        </w:rPr>
      </w:pPr>
      <w:r>
        <w:rPr>
          <w:lang w:val="es-EC"/>
        </w:rPr>
        <w:t xml:space="preserve">Existe más de un PS o CS cercano al agente de la salud? </w:t>
      </w:r>
    </w:p>
    <w:p w14:paraId="364E052D" w14:textId="77777777" w:rsidR="00F03191" w:rsidRDefault="00F03191" w:rsidP="00F03191">
      <w:pPr>
        <w:pStyle w:val="Prrafodelista"/>
        <w:numPr>
          <w:ilvl w:val="0"/>
          <w:numId w:val="49"/>
        </w:numPr>
        <w:rPr>
          <w:lang w:val="es-EC"/>
        </w:rPr>
      </w:pPr>
      <w:r w:rsidRPr="00D21138">
        <w:rPr>
          <w:lang w:val="es-EC"/>
        </w:rPr>
        <w:t>En caso de existir más de uno. Es el mismo agente de la salud? Suele ser un agente de la salud por CS o PS</w:t>
      </w:r>
      <w:r>
        <w:rPr>
          <w:lang w:val="es-EC"/>
        </w:rPr>
        <w:t>.</w:t>
      </w:r>
    </w:p>
    <w:p w14:paraId="3B79F7C7" w14:textId="0136122E" w:rsidR="002E3910" w:rsidRPr="00F03191" w:rsidRDefault="00F03191" w:rsidP="00F03191">
      <w:pPr>
        <w:pStyle w:val="Prrafodelista"/>
        <w:numPr>
          <w:ilvl w:val="0"/>
          <w:numId w:val="49"/>
        </w:numPr>
        <w:rPr>
          <w:lang w:val="es-EC"/>
        </w:rPr>
      </w:pPr>
      <w:r w:rsidRPr="00D21138">
        <w:rPr>
          <w:lang w:val="es-EC"/>
        </w:rPr>
        <w:t xml:space="preserve">El agente de la salud tendrá en consideración su experiencia propia, su propio CS o PS que no necesariamente es el de la población que el representa en caso de ser más de 1 (que no debería de ser el caso). </w:t>
      </w:r>
    </w:p>
  </w:comment>
  <w:comment w:id="271" w:author="Andrés Coitiño (WDC)" w:date="2021-05-27T12:43:00Z" w:initials="AC">
    <w:p w14:paraId="09CC8B80" w14:textId="37D6C365" w:rsidR="00894D70" w:rsidRPr="00894D70" w:rsidRDefault="00894D70">
      <w:pPr>
        <w:pStyle w:val="Textocomentario"/>
        <w:rPr>
          <w:lang w:val="es-ES"/>
        </w:rPr>
      </w:pPr>
      <w:r>
        <w:rPr>
          <w:rStyle w:val="Refdecomentario"/>
        </w:rPr>
        <w:annotationRef/>
      </w:r>
      <w:r w:rsidRPr="00894D70">
        <w:rPr>
          <w:lang w:val="es-ES"/>
        </w:rPr>
        <w:t>Plantear pregun</w:t>
      </w:r>
      <w:r w:rsidR="00595DA4">
        <w:rPr>
          <w:lang w:val="es-ES"/>
        </w:rPr>
        <w:t>t</w:t>
      </w:r>
      <w:r w:rsidRPr="00894D70">
        <w:rPr>
          <w:lang w:val="es-ES"/>
        </w:rPr>
        <w:t>as para ampl</w:t>
      </w:r>
      <w:r>
        <w:rPr>
          <w:lang w:val="es-ES"/>
        </w:rPr>
        <w:t>iar información</w:t>
      </w:r>
    </w:p>
  </w:comment>
  <w:comment w:id="272" w:author="Andrés Coitiño (WDC)" w:date="2021-05-27T12:44:00Z" w:initials="AC">
    <w:p w14:paraId="25B02D01" w14:textId="17B27FBA" w:rsidR="00B708E3" w:rsidRPr="00B708E3" w:rsidRDefault="00B708E3">
      <w:pPr>
        <w:pStyle w:val="Textocomentario"/>
        <w:rPr>
          <w:lang w:val="es-ES"/>
        </w:rPr>
      </w:pPr>
      <w:r>
        <w:rPr>
          <w:rStyle w:val="Refdecomentario"/>
        </w:rPr>
        <w:annotationRef/>
      </w:r>
      <w:r w:rsidRPr="00B708E3">
        <w:rPr>
          <w:lang w:val="es-ES"/>
        </w:rPr>
        <w:t xml:space="preserve">Que servicios se ofrecen en el PS o CS mas cercano </w:t>
      </w:r>
    </w:p>
  </w:comment>
  <w:comment w:id="275" w:author="Martin, Dr. Jimmy (OS-)" w:date="2021-06-11T22:33:00Z" w:initials="MDJ()">
    <w:p w14:paraId="3C9B49FC" w14:textId="77777777" w:rsidR="00CC121B" w:rsidRDefault="00CC121B" w:rsidP="00CC121B">
      <w:pPr>
        <w:rPr>
          <w:lang w:val="es-EC"/>
        </w:rPr>
      </w:pPr>
      <w:r>
        <w:rPr>
          <w:rStyle w:val="Refdecomentario"/>
        </w:rPr>
        <w:annotationRef/>
      </w:r>
      <w:r>
        <w:rPr>
          <w:lang w:val="es-EC"/>
        </w:rPr>
        <w:t>Creo que investigar acerca de la disponibilidad o del acceso en los últimos 3 meses si puede estar justificada. Pero me surgen más preguntas:</w:t>
      </w:r>
    </w:p>
    <w:p w14:paraId="2C721BDE" w14:textId="77777777" w:rsidR="00CC121B" w:rsidRDefault="00CC121B" w:rsidP="00CC121B">
      <w:pPr>
        <w:pStyle w:val="Prrafodelista"/>
        <w:numPr>
          <w:ilvl w:val="0"/>
          <w:numId w:val="50"/>
        </w:numPr>
        <w:rPr>
          <w:lang w:val="es-EC"/>
        </w:rPr>
      </w:pPr>
      <w:r>
        <w:rPr>
          <w:lang w:val="es-EC"/>
        </w:rPr>
        <w:t xml:space="preserve">El CS cerro por falta de personal? </w:t>
      </w:r>
    </w:p>
    <w:p w14:paraId="30A3ECE4" w14:textId="77777777" w:rsidR="00CC121B" w:rsidRDefault="00CC121B" w:rsidP="00CC121B">
      <w:pPr>
        <w:pStyle w:val="Prrafodelista"/>
        <w:numPr>
          <w:ilvl w:val="0"/>
          <w:numId w:val="50"/>
        </w:numPr>
        <w:rPr>
          <w:lang w:val="es-EC"/>
        </w:rPr>
      </w:pPr>
      <w:r>
        <w:rPr>
          <w:lang w:val="es-EC"/>
        </w:rPr>
        <w:t xml:space="preserve">El CS cerro por contagios? </w:t>
      </w:r>
    </w:p>
    <w:p w14:paraId="1BC3A71E" w14:textId="77777777" w:rsidR="00CC121B" w:rsidRDefault="00CC121B" w:rsidP="00CC121B">
      <w:pPr>
        <w:pStyle w:val="Prrafodelista"/>
        <w:numPr>
          <w:ilvl w:val="0"/>
          <w:numId w:val="50"/>
        </w:numPr>
        <w:rPr>
          <w:lang w:val="es-EC"/>
        </w:rPr>
      </w:pPr>
      <w:r>
        <w:rPr>
          <w:lang w:val="es-EC"/>
        </w:rPr>
        <w:t xml:space="preserve">El CS cerro por disposición del Ministerio? </w:t>
      </w:r>
    </w:p>
    <w:p w14:paraId="3BEEFDE5" w14:textId="77777777" w:rsidR="00CC121B" w:rsidRDefault="00CC121B" w:rsidP="00CC121B">
      <w:pPr>
        <w:pStyle w:val="Prrafodelista"/>
        <w:numPr>
          <w:ilvl w:val="0"/>
          <w:numId w:val="50"/>
        </w:numPr>
        <w:rPr>
          <w:lang w:val="es-EC"/>
        </w:rPr>
      </w:pPr>
      <w:r>
        <w:rPr>
          <w:lang w:val="es-EC"/>
        </w:rPr>
        <w:t xml:space="preserve">El CS cerro por que el personal fue llevado a hospitales COVID? </w:t>
      </w:r>
    </w:p>
    <w:p w14:paraId="3D8EC5A4" w14:textId="5A8F056B" w:rsidR="00CC121B" w:rsidRPr="00CC121B" w:rsidRDefault="00CC121B">
      <w:pPr>
        <w:pStyle w:val="Textocomentario"/>
        <w:rPr>
          <w:lang w:val="es-EC"/>
        </w:rPr>
      </w:pPr>
    </w:p>
  </w:comment>
  <w:comment w:id="302" w:author="Houghton, Ms. Natalia (WDC)" w:date="2021-05-18T08:45:00Z" w:initials="HMN(">
    <w:p w14:paraId="167B93A5" w14:textId="5382F6DE" w:rsidR="004E3A73" w:rsidRPr="00FF4B66" w:rsidRDefault="004E3A73">
      <w:pPr>
        <w:pStyle w:val="Textocomentario"/>
        <w:rPr>
          <w:lang w:val="es-ES_tradnl"/>
        </w:rPr>
      </w:pPr>
      <w:r>
        <w:rPr>
          <w:rStyle w:val="Refdecomentario"/>
        </w:rPr>
        <w:annotationRef/>
      </w:r>
      <w:r w:rsidR="009F712B" w:rsidRPr="00FF4B66">
        <w:rPr>
          <w:lang w:val="es-ES_tradnl"/>
        </w:rPr>
        <w:t>Está</w:t>
      </w:r>
      <w:r w:rsidRPr="00FF4B66">
        <w:rPr>
          <w:lang w:val="es-ES_tradnl"/>
        </w:rPr>
        <w:t xml:space="preserve"> bien </w:t>
      </w:r>
    </w:p>
  </w:comment>
  <w:comment w:id="303" w:author="Andrés Coitiño (WDC)" w:date="2021-05-27T12:47:00Z" w:initials="AC">
    <w:p w14:paraId="11D71713" w14:textId="73157A90" w:rsidR="009F39CC" w:rsidRPr="00F531C0" w:rsidRDefault="009F39CC">
      <w:pPr>
        <w:pStyle w:val="Textocomentario"/>
        <w:rPr>
          <w:lang w:val="es-ES"/>
        </w:rPr>
      </w:pPr>
      <w:r>
        <w:rPr>
          <w:rStyle w:val="Refdecomentario"/>
        </w:rPr>
        <w:annotationRef/>
      </w:r>
      <w:r w:rsidR="00F531C0" w:rsidRPr="00F531C0">
        <w:rPr>
          <w:lang w:val="es-ES"/>
        </w:rPr>
        <w:t xml:space="preserve">Tener una </w:t>
      </w:r>
      <w:r w:rsidR="008D748D">
        <w:rPr>
          <w:lang w:val="es-ES"/>
        </w:rPr>
        <w:t xml:space="preserve">específica sobre obstáculos para utilizar servicios de primer nivel de atención. </w:t>
      </w:r>
    </w:p>
  </w:comment>
  <w:comment w:id="304" w:author="Martin, Dr. Jimmy (OS-)" w:date="2021-06-09T18:43:00Z" w:initials="MDJ()">
    <w:p w14:paraId="2FAC2B02" w14:textId="77777777" w:rsidR="00C20B72" w:rsidRDefault="00C20B72">
      <w:pPr>
        <w:pStyle w:val="Textocomentario"/>
        <w:rPr>
          <w:lang w:val="es-ES"/>
        </w:rPr>
      </w:pPr>
      <w:r>
        <w:rPr>
          <w:rStyle w:val="Refdecomentario"/>
        </w:rPr>
        <w:annotationRef/>
      </w:r>
      <w:r w:rsidRPr="00C20B72">
        <w:rPr>
          <w:lang w:val="es-ES"/>
        </w:rPr>
        <w:t>Es posible que querían h</w:t>
      </w:r>
      <w:r>
        <w:rPr>
          <w:lang w:val="es-ES"/>
        </w:rPr>
        <w:t xml:space="preserve">acer referencia a “medicina natural”? La prevalencia de tratamientos naturales es muy alta en nuestro medio, sobre todo la región andina. </w:t>
      </w:r>
    </w:p>
    <w:p w14:paraId="7E947EB6" w14:textId="77777777" w:rsidR="004E51B2" w:rsidRDefault="004E51B2">
      <w:pPr>
        <w:pStyle w:val="Textocomentario"/>
        <w:rPr>
          <w:lang w:val="es-ES"/>
        </w:rPr>
      </w:pPr>
    </w:p>
    <w:p w14:paraId="03C40818" w14:textId="125B8671" w:rsidR="004E51B2" w:rsidRPr="004E51B2" w:rsidRDefault="004E51B2">
      <w:pPr>
        <w:pStyle w:val="Textocomentario"/>
      </w:pPr>
      <w:r>
        <w:rPr>
          <w:rFonts w:ascii="Arial" w:hAnsi="Arial" w:cs="Arial"/>
          <w:b/>
          <w:bCs/>
          <w:color w:val="202124"/>
          <w:shd w:val="clear" w:color="auto" w:fill="FFFFFF"/>
        </w:rPr>
        <w:t>Folk medicine</w:t>
      </w:r>
      <w:r>
        <w:rPr>
          <w:rFonts w:ascii="Arial" w:hAnsi="Arial" w:cs="Arial"/>
          <w:color w:val="202124"/>
          <w:shd w:val="clear" w:color="auto" w:fill="FFFFFF"/>
        </w:rPr>
        <w:t> is the mixture of traditional </w:t>
      </w:r>
      <w:r>
        <w:rPr>
          <w:rFonts w:ascii="Arial" w:hAnsi="Arial" w:cs="Arial"/>
          <w:b/>
          <w:bCs/>
          <w:color w:val="202124"/>
          <w:shd w:val="clear" w:color="auto" w:fill="FFFFFF"/>
        </w:rPr>
        <w:t>healing</w:t>
      </w:r>
      <w:r>
        <w:rPr>
          <w:rFonts w:ascii="Arial" w:hAnsi="Arial" w:cs="Arial"/>
          <w:color w:val="202124"/>
          <w:shd w:val="clear" w:color="auto" w:fill="FFFFFF"/>
        </w:rPr>
        <w:t> practices and beliefs that involve </w:t>
      </w:r>
      <w:r>
        <w:rPr>
          <w:rFonts w:ascii="Arial" w:hAnsi="Arial" w:cs="Arial"/>
          <w:b/>
          <w:bCs/>
          <w:color w:val="202124"/>
          <w:shd w:val="clear" w:color="auto" w:fill="FFFFFF"/>
        </w:rPr>
        <w:t>herbal medicine</w:t>
      </w:r>
    </w:p>
  </w:comment>
  <w:comment w:id="307" w:author="Martin, Dr. Jimmy (OS-)" w:date="2021-06-09T19:18:00Z" w:initials="MDJ()">
    <w:p w14:paraId="78000B2C" w14:textId="29E8C59F" w:rsidR="00311659" w:rsidRPr="002E3910" w:rsidRDefault="00311659">
      <w:pPr>
        <w:pStyle w:val="Textocomentario"/>
        <w:rPr>
          <w:lang w:val="es-ES"/>
        </w:rPr>
      </w:pPr>
      <w:r>
        <w:rPr>
          <w:rStyle w:val="Refdecomentario"/>
        </w:rPr>
        <w:annotationRef/>
      </w:r>
      <w:r w:rsidRPr="002E3910">
        <w:rPr>
          <w:lang w:val="es-ES"/>
        </w:rPr>
        <w:t xml:space="preserve">Valorar cambiar por “relacionados”. </w:t>
      </w:r>
    </w:p>
  </w:comment>
  <w:comment w:id="306" w:author="Andrés Coitiño (WDC)" w:date="2021-05-27T12:57:00Z" w:initials="AC">
    <w:p w14:paraId="195A3D20" w14:textId="03CFE145" w:rsidR="0098288E" w:rsidRPr="001D0123" w:rsidRDefault="0098288E">
      <w:pPr>
        <w:pStyle w:val="Textocomentario"/>
        <w:rPr>
          <w:lang w:val="es-ES"/>
        </w:rPr>
      </w:pPr>
      <w:r>
        <w:rPr>
          <w:rStyle w:val="Refdecomentario"/>
        </w:rPr>
        <w:annotationRef/>
      </w:r>
      <w:r w:rsidR="001D0123" w:rsidRPr="001D0123">
        <w:rPr>
          <w:lang w:val="es-ES"/>
        </w:rPr>
        <w:t xml:space="preserve">Posibilidad de dividir </w:t>
      </w:r>
      <w:r w:rsidR="005674E7">
        <w:rPr>
          <w:lang w:val="es-ES"/>
        </w:rPr>
        <w:t>los motivos en 3 preguntas</w:t>
      </w:r>
    </w:p>
  </w:comment>
  <w:comment w:id="308" w:author="Andrés Coitiño (WDC)" w:date="2021-06-03T15:16:00Z" w:initials="AC">
    <w:p w14:paraId="28CCDBAF" w14:textId="63C466D5" w:rsidR="00A631A4" w:rsidRPr="008A48C0" w:rsidRDefault="00A631A4">
      <w:pPr>
        <w:pStyle w:val="Textocomentario"/>
        <w:rPr>
          <w:lang w:val="es-ES"/>
        </w:rPr>
      </w:pPr>
      <w:r>
        <w:rPr>
          <w:rStyle w:val="Refdecomentario"/>
        </w:rPr>
        <w:annotationRef/>
      </w:r>
      <w:r w:rsidR="008A48C0" w:rsidRPr="008A48C0">
        <w:rPr>
          <w:lang w:val="es-ES"/>
        </w:rPr>
        <w:t>Comentar con Mauricio este tema</w:t>
      </w:r>
    </w:p>
  </w:comment>
  <w:comment w:id="310" w:author="Andrés Coitiño (WDC)" w:date="2021-05-27T13:01:00Z" w:initials="AC">
    <w:p w14:paraId="783EC273" w14:textId="0F2AAE00" w:rsidR="00CA459E" w:rsidRPr="00CA459E" w:rsidRDefault="00CA459E">
      <w:pPr>
        <w:pStyle w:val="Textocomentario"/>
        <w:rPr>
          <w:lang w:val="es-ES"/>
        </w:rPr>
      </w:pPr>
      <w:r>
        <w:rPr>
          <w:rStyle w:val="Refdecomentario"/>
        </w:rPr>
        <w:annotationRef/>
      </w:r>
      <w:r w:rsidRPr="00CA459E">
        <w:rPr>
          <w:lang w:val="es-ES"/>
        </w:rPr>
        <w:t>En cada pregunta</w:t>
      </w:r>
      <w:r>
        <w:rPr>
          <w:lang w:val="es-ES"/>
        </w:rPr>
        <w:t>… y “Otro, especifique”</w:t>
      </w:r>
    </w:p>
  </w:comment>
  <w:comment w:id="311" w:author="Andrés Coitiño (WDC)" w:date="2021-05-27T13:03:00Z" w:initials="AC">
    <w:p w14:paraId="71AD79E2" w14:textId="2ACF4BB4" w:rsidR="001B7904" w:rsidRPr="00B9702A" w:rsidRDefault="001B7904">
      <w:pPr>
        <w:pStyle w:val="Textocomentario"/>
        <w:rPr>
          <w:lang w:val="es-ES"/>
        </w:rPr>
      </w:pPr>
      <w:r>
        <w:rPr>
          <w:rStyle w:val="Refdecomentario"/>
        </w:rPr>
        <w:annotationRef/>
      </w:r>
      <w:r w:rsidR="00B9702A" w:rsidRPr="00B9702A">
        <w:rPr>
          <w:lang w:val="es-ES"/>
        </w:rPr>
        <w:t>Sacar opciones de ENAHO?</w:t>
      </w:r>
    </w:p>
  </w:comment>
  <w:comment w:id="312" w:author="Martin, Dr. Jimmy (OS-)" w:date="2021-06-09T19:56:00Z" w:initials="MDJ()">
    <w:p w14:paraId="432C840C" w14:textId="7E6613E3" w:rsidR="00464A68" w:rsidRDefault="00464A68">
      <w:pPr>
        <w:pStyle w:val="Textocomentario"/>
        <w:rPr>
          <w:lang w:val="es-ES"/>
        </w:rPr>
      </w:pPr>
      <w:r>
        <w:rPr>
          <w:rStyle w:val="Refdecomentario"/>
        </w:rPr>
        <w:annotationRef/>
      </w:r>
      <w:r w:rsidRPr="00464A68">
        <w:rPr>
          <w:lang w:val="es-ES"/>
        </w:rPr>
        <w:t xml:space="preserve">ENAHO </w:t>
      </w:r>
      <w:r w:rsidR="001E0189">
        <w:rPr>
          <w:lang w:val="es-ES"/>
        </w:rPr>
        <w:t xml:space="preserve">Trimestre 4 </w:t>
      </w:r>
      <w:r w:rsidRPr="00464A68">
        <w:rPr>
          <w:lang w:val="es-ES"/>
        </w:rPr>
        <w:t>2</w:t>
      </w:r>
      <w:r>
        <w:rPr>
          <w:lang w:val="es-ES"/>
        </w:rPr>
        <w:t>020:</w:t>
      </w:r>
    </w:p>
    <w:p w14:paraId="063C362B" w14:textId="2D15EBD2" w:rsidR="00464A68" w:rsidRDefault="00464A68">
      <w:pPr>
        <w:pStyle w:val="Textocomentario"/>
        <w:rPr>
          <w:lang w:val="es-ES"/>
        </w:rPr>
      </w:pPr>
      <w:r>
        <w:rPr>
          <w:lang w:val="es-ES"/>
        </w:rPr>
        <w:t>MINSA</w:t>
      </w:r>
      <w:r w:rsidR="001E0189">
        <w:rPr>
          <w:lang w:val="es-ES"/>
        </w:rPr>
        <w:t xml:space="preserve"> </w:t>
      </w:r>
    </w:p>
    <w:p w14:paraId="7B10E622" w14:textId="77777777" w:rsidR="00464A68" w:rsidRDefault="00464A68">
      <w:pPr>
        <w:pStyle w:val="Textocomentario"/>
        <w:rPr>
          <w:lang w:val="es-ES"/>
        </w:rPr>
      </w:pPr>
      <w:r>
        <w:rPr>
          <w:lang w:val="es-ES"/>
        </w:rPr>
        <w:t xml:space="preserve">Farmacia o botica </w:t>
      </w:r>
    </w:p>
    <w:p w14:paraId="248CBCC8" w14:textId="77777777" w:rsidR="00464A68" w:rsidRDefault="00464A68">
      <w:pPr>
        <w:pStyle w:val="Textocomentario"/>
        <w:rPr>
          <w:lang w:val="es-ES"/>
        </w:rPr>
      </w:pPr>
      <w:r>
        <w:rPr>
          <w:lang w:val="es-ES"/>
        </w:rPr>
        <w:t>Particular</w:t>
      </w:r>
    </w:p>
    <w:p w14:paraId="3AAD00FB" w14:textId="77777777" w:rsidR="00464A68" w:rsidRDefault="00464A68">
      <w:pPr>
        <w:pStyle w:val="Textocomentario"/>
        <w:rPr>
          <w:lang w:val="es-ES"/>
        </w:rPr>
      </w:pPr>
      <w:r>
        <w:rPr>
          <w:lang w:val="es-ES"/>
        </w:rPr>
        <w:t>EsSalud</w:t>
      </w:r>
    </w:p>
    <w:p w14:paraId="0388BBD3" w14:textId="77777777" w:rsidR="00464A68" w:rsidRDefault="00464A68">
      <w:pPr>
        <w:pStyle w:val="Textocomentario"/>
        <w:rPr>
          <w:lang w:val="es-ES"/>
        </w:rPr>
      </w:pPr>
      <w:r>
        <w:rPr>
          <w:lang w:val="es-ES"/>
        </w:rPr>
        <w:t xml:space="preserve">Fuerzas Armadas </w:t>
      </w:r>
      <w:r w:rsidR="00771F76">
        <w:rPr>
          <w:lang w:val="es-ES"/>
        </w:rPr>
        <w:t>y/o Policía nacional</w:t>
      </w:r>
    </w:p>
    <w:p w14:paraId="484E1AC9" w14:textId="2802A17B" w:rsidR="00771F76" w:rsidRPr="00464A68" w:rsidRDefault="00771F76">
      <w:pPr>
        <w:pStyle w:val="Textocomentario"/>
        <w:rPr>
          <w:lang w:val="es-ES"/>
        </w:rPr>
      </w:pPr>
      <w:r>
        <w:rPr>
          <w:lang w:val="es-ES"/>
        </w:rPr>
        <w:t>Otros</w:t>
      </w:r>
    </w:p>
  </w:comment>
  <w:comment w:id="322" w:author="Andrés Coitiño (WDC)" w:date="2021-05-27T13:05:00Z" w:initials="AC">
    <w:p w14:paraId="18F1ADC6" w14:textId="23FD0DCF" w:rsidR="00066184" w:rsidRPr="00066184" w:rsidRDefault="00066184">
      <w:pPr>
        <w:pStyle w:val="Textocomentario"/>
        <w:rPr>
          <w:lang w:val="es-ES"/>
        </w:rPr>
      </w:pPr>
      <w:r>
        <w:rPr>
          <w:rStyle w:val="Refdecomentario"/>
        </w:rPr>
        <w:annotationRef/>
      </w:r>
      <w:r w:rsidRPr="00066184">
        <w:rPr>
          <w:lang w:val="es-ES"/>
        </w:rPr>
        <w:t>CATS – Centros de atención ambulatoria</w:t>
      </w:r>
    </w:p>
  </w:comment>
  <w:comment w:id="327" w:author="Andrés Coitiño (WDC)" w:date="2021-05-27T13:14:00Z" w:initials="AC">
    <w:p w14:paraId="778DC21C" w14:textId="678EC8F5" w:rsidR="003733E1" w:rsidRPr="00AE7233" w:rsidRDefault="003733E1">
      <w:pPr>
        <w:pStyle w:val="Textocomentario"/>
        <w:rPr>
          <w:lang w:val="es-ES"/>
        </w:rPr>
      </w:pPr>
      <w:r>
        <w:rPr>
          <w:rStyle w:val="Refdecomentario"/>
        </w:rPr>
        <w:annotationRef/>
      </w:r>
      <w:r w:rsidRPr="00AE7233">
        <w:rPr>
          <w:lang w:val="es-ES"/>
        </w:rPr>
        <w:t>Mejorar esta li</w:t>
      </w:r>
      <w:r w:rsidR="00DD0926" w:rsidRPr="00AE7233">
        <w:rPr>
          <w:lang w:val="es-ES"/>
        </w:rPr>
        <w:t>sta</w:t>
      </w:r>
      <w:r w:rsidR="00AE7233">
        <w:rPr>
          <w:lang w:val="es-ES"/>
        </w:rPr>
        <w:t xml:space="preserve"> – adaptación más local</w:t>
      </w:r>
      <w:r w:rsidR="00CC47F5">
        <w:rPr>
          <w:lang w:val="es-ES"/>
        </w:rPr>
        <w:br/>
        <w:t>4 grandes categorías?</w:t>
      </w:r>
    </w:p>
  </w:comment>
  <w:comment w:id="360" w:author="Houghton, Ms. Natalia (WDC)" w:date="2021-05-19T15:51:00Z" w:initials="HMN(">
    <w:p w14:paraId="09FA5FB7" w14:textId="38BAC45B" w:rsidR="002F74C7" w:rsidRPr="002F74C7" w:rsidRDefault="002F74C7">
      <w:pPr>
        <w:pStyle w:val="Textocomentario"/>
        <w:rPr>
          <w:lang w:val="es-ES_tradnl"/>
        </w:rPr>
      </w:pPr>
      <w:r>
        <w:rPr>
          <w:rStyle w:val="Refdecomentario"/>
        </w:rPr>
        <w:annotationRef/>
      </w:r>
      <w:r>
        <w:rPr>
          <w:rFonts w:ascii="Calibri" w:hAnsi="Calibri" w:cs="Calibri"/>
          <w:b/>
          <w:color w:val="000000" w:themeColor="text1"/>
          <w:sz w:val="24"/>
          <w:szCs w:val="24"/>
          <w:lang w:val="es-ES_tradnl"/>
        </w:rPr>
        <w:t xml:space="preserve">Pregunta </w:t>
      </w:r>
      <w:r w:rsidR="002D2201">
        <w:rPr>
          <w:rFonts w:ascii="Calibri" w:hAnsi="Calibri" w:cs="Calibri"/>
          <w:b/>
          <w:color w:val="000000" w:themeColor="text1"/>
          <w:sz w:val="24"/>
          <w:szCs w:val="24"/>
          <w:lang w:val="es-ES_tradnl"/>
        </w:rPr>
        <w:t xml:space="preserve">abierta adicionada </w:t>
      </w:r>
    </w:p>
  </w:comment>
  <w:comment w:id="386" w:author="Andrés Coitiño (WDC)" w:date="2021-05-27T11:11:00Z" w:initials="AC">
    <w:p w14:paraId="2F527C0C" w14:textId="26937747" w:rsidR="00A40583" w:rsidRPr="00A40583" w:rsidRDefault="00A40583">
      <w:pPr>
        <w:pStyle w:val="Textocomentario"/>
        <w:rPr>
          <w:lang w:val="es-ES"/>
        </w:rPr>
      </w:pPr>
      <w:r>
        <w:rPr>
          <w:rStyle w:val="Refdecomentario"/>
        </w:rPr>
        <w:annotationRef/>
      </w:r>
      <w:r w:rsidRPr="00A40583">
        <w:rPr>
          <w:lang w:val="es-ES"/>
        </w:rPr>
        <w:t xml:space="preserve">Posible pregunta abierta </w:t>
      </w:r>
      <w:r>
        <w:rPr>
          <w:lang w:val="es-ES"/>
        </w:rPr>
        <w:t xml:space="preserve">que permita agregar observaciones y comentarios finales. </w:t>
      </w:r>
    </w:p>
  </w:comment>
  <w:comment w:id="387" w:author="Martin, Dr. Jimmy (OS-)" w:date="2021-06-11T22:38:00Z" w:initials="MDJ()">
    <w:p w14:paraId="13638157" w14:textId="77777777" w:rsidR="00F07C55" w:rsidRDefault="00F07C55" w:rsidP="00F07C55">
      <w:pPr>
        <w:pStyle w:val="Prrafodelista"/>
        <w:numPr>
          <w:ilvl w:val="0"/>
          <w:numId w:val="51"/>
        </w:numPr>
        <w:rPr>
          <w:lang w:val="es-EC"/>
        </w:rPr>
      </w:pPr>
      <w:r>
        <w:rPr>
          <w:rStyle w:val="Refdecomentario"/>
        </w:rPr>
        <w:annotationRef/>
      </w:r>
      <w:r>
        <w:rPr>
          <w:lang w:val="es-EC"/>
        </w:rPr>
        <w:t xml:space="preserve">El análisis de estas preguntas abiertas, supongo será de forma cualitativa? Un análisis temático? </w:t>
      </w:r>
    </w:p>
    <w:p w14:paraId="6622502D" w14:textId="6B65A53E" w:rsidR="00F07C55" w:rsidRDefault="00F07C55">
      <w:pPr>
        <w:pStyle w:val="Textocomentario"/>
      </w:pPr>
    </w:p>
  </w:comment>
  <w:comment w:id="409" w:author="Andrés Coitiño (WDC)" w:date="2021-05-27T13:23:00Z" w:initials="AC">
    <w:p w14:paraId="60D868E6" w14:textId="02E822D2" w:rsidR="002063EA" w:rsidRPr="0056738A" w:rsidRDefault="002063EA">
      <w:pPr>
        <w:pStyle w:val="Textocomentario"/>
        <w:rPr>
          <w:lang w:val="es-ES"/>
        </w:rPr>
      </w:pPr>
      <w:r>
        <w:rPr>
          <w:rStyle w:val="Refdecomentario"/>
        </w:rPr>
        <w:annotationRef/>
      </w:r>
      <w:r w:rsidR="0056738A" w:rsidRPr="0056738A">
        <w:rPr>
          <w:lang w:val="es-ES"/>
        </w:rPr>
        <w:t>Revisar por “si ha llegado”</w:t>
      </w:r>
    </w:p>
  </w:comment>
  <w:comment w:id="410" w:author="Martin, Dr. Jimmy (OS-)" w:date="2021-06-09T21:33:00Z" w:initials="MDJ()">
    <w:p w14:paraId="581407DC" w14:textId="3C012147" w:rsidR="00E9437D" w:rsidRPr="00E9437D" w:rsidRDefault="00E9437D">
      <w:pPr>
        <w:pStyle w:val="Textocomentario"/>
        <w:rPr>
          <w:lang w:val="es-ES"/>
        </w:rPr>
      </w:pPr>
      <w:r>
        <w:rPr>
          <w:rStyle w:val="Refdecomentario"/>
        </w:rPr>
        <w:annotationRef/>
      </w:r>
      <w:r w:rsidRPr="00E9437D">
        <w:rPr>
          <w:lang w:val="es-ES"/>
        </w:rPr>
        <w:t>Puede ser “S</w:t>
      </w:r>
      <w:r>
        <w:rPr>
          <w:lang w:val="es-ES"/>
        </w:rPr>
        <w:t>i en los próximos tres meses llega (…) “</w:t>
      </w:r>
    </w:p>
  </w:comment>
  <w:comment w:id="411" w:author="Martin, Dr. Jimmy (OS-)" w:date="2021-06-09T21:32:00Z" w:initials="MDJ()">
    <w:p w14:paraId="148F3EE1" w14:textId="66EDA936" w:rsidR="00703178" w:rsidRPr="00703178" w:rsidRDefault="00703178">
      <w:pPr>
        <w:pStyle w:val="Textocomentario"/>
        <w:rPr>
          <w:lang w:val="es-ES"/>
        </w:rPr>
      </w:pPr>
      <w:r>
        <w:rPr>
          <w:rStyle w:val="Refdecomentario"/>
        </w:rPr>
        <w:annotationRef/>
      </w:r>
      <w:r w:rsidR="002B5542">
        <w:rPr>
          <w:lang w:val="es-ES"/>
        </w:rPr>
        <w:t>Solo una opinión pero, c</w:t>
      </w:r>
      <w:r w:rsidRPr="00703178">
        <w:rPr>
          <w:lang w:val="es-ES"/>
        </w:rPr>
        <w:t>reo que puede re</w:t>
      </w:r>
      <w:r>
        <w:rPr>
          <w:lang w:val="es-ES"/>
        </w:rPr>
        <w:t xml:space="preserve">dundar un poco. </w:t>
      </w:r>
      <w:r w:rsidR="00D224EF">
        <w:rPr>
          <w:lang w:val="es-ES"/>
        </w:rPr>
        <w:t xml:space="preserve">Es muy del inglés el “approximately”. </w:t>
      </w:r>
    </w:p>
  </w:comment>
  <w:comment w:id="414" w:author="Andrés Coitiño (WDC)" w:date="2021-05-27T13:21:00Z" w:initials="AC">
    <w:p w14:paraId="102E528C" w14:textId="5A439717" w:rsidR="00D92863" w:rsidRPr="00D92863" w:rsidRDefault="00D92863">
      <w:pPr>
        <w:pStyle w:val="Textocomentario"/>
      </w:pPr>
      <w:r>
        <w:rPr>
          <w:rStyle w:val="Refdecomentario"/>
        </w:rPr>
        <w:annotationRef/>
      </w:r>
      <w:r w:rsidRPr="002E3910">
        <w:t xml:space="preserve">Revisar del inglés. </w:t>
      </w:r>
      <w:r w:rsidRPr="002063EA">
        <w:t>If a COVID-19 vaccine becomes available in the next three months in the community, approximately how many parents do you think would want a COVID-19 vaccine for their children?</w:t>
      </w:r>
    </w:p>
  </w:comment>
  <w:comment w:id="431" w:author="Martin, Dr. Jimmy (OS-)" w:date="2021-06-09T21:39:00Z" w:initials="MDJ()">
    <w:p w14:paraId="2CFAD483" w14:textId="77777777" w:rsidR="00A47029" w:rsidRDefault="00A47029">
      <w:pPr>
        <w:pStyle w:val="Textocomentario"/>
        <w:rPr>
          <w:lang w:val="es-ES"/>
        </w:rPr>
      </w:pPr>
      <w:r>
        <w:rPr>
          <w:rStyle w:val="Refdecomentario"/>
        </w:rPr>
        <w:annotationRef/>
      </w:r>
      <w:r w:rsidRPr="00A47029">
        <w:rPr>
          <w:lang w:val="es-ES"/>
        </w:rPr>
        <w:t>Valores puede ser confundido c</w:t>
      </w:r>
      <w:r>
        <w:rPr>
          <w:lang w:val="es-ES"/>
        </w:rPr>
        <w:t>on l</w:t>
      </w:r>
      <w:r w:rsidR="00431200">
        <w:rPr>
          <w:lang w:val="es-ES"/>
        </w:rPr>
        <w:t xml:space="preserve">as cualidades que puede tener una persona. </w:t>
      </w:r>
    </w:p>
    <w:p w14:paraId="7321F652" w14:textId="77777777" w:rsidR="00431200" w:rsidRDefault="00431200">
      <w:pPr>
        <w:pStyle w:val="Textocomentario"/>
        <w:rPr>
          <w:lang w:val="es-ES"/>
        </w:rPr>
      </w:pPr>
    </w:p>
    <w:p w14:paraId="1856395C" w14:textId="1925E199" w:rsidR="00431200" w:rsidRPr="00A47029" w:rsidRDefault="004808AA">
      <w:pPr>
        <w:pStyle w:val="Textocomentario"/>
        <w:rPr>
          <w:lang w:val="es-ES"/>
        </w:rPr>
      </w:pPr>
      <w:r>
        <w:rPr>
          <w:lang w:val="es-ES"/>
        </w:rPr>
        <w:t>¿</w:t>
      </w:r>
      <w:r w:rsidR="00431200">
        <w:rPr>
          <w:lang w:val="es-ES"/>
        </w:rPr>
        <w:t xml:space="preserve">Activos o recursos? </w:t>
      </w:r>
    </w:p>
  </w:comment>
  <w:comment w:id="433" w:author="Andrés Coitiño (WDC)" w:date="2021-05-27T11:20:00Z" w:initials="AC">
    <w:p w14:paraId="6992821E" w14:textId="18649D19" w:rsidR="002D2A36" w:rsidRPr="002D2A36" w:rsidRDefault="002D2A36">
      <w:pPr>
        <w:pStyle w:val="Textocomentario"/>
        <w:rPr>
          <w:lang w:val="es-ES"/>
        </w:rPr>
      </w:pPr>
      <w:r>
        <w:rPr>
          <w:rStyle w:val="Refdecomentario"/>
        </w:rPr>
        <w:annotationRef/>
      </w:r>
      <w:r w:rsidRPr="002D2A36">
        <w:rPr>
          <w:lang w:val="es-ES"/>
        </w:rPr>
        <w:t xml:space="preserve">Confirmar </w:t>
      </w:r>
      <w:r>
        <w:rPr>
          <w:lang w:val="es-ES"/>
        </w:rPr>
        <w:t xml:space="preserve">la opción correcta aquí. Parecería ser “Desde que comenzó la pandemia…” pues </w:t>
      </w:r>
      <w:r w:rsidR="00F07B87">
        <w:rPr>
          <w:lang w:val="es-ES"/>
        </w:rPr>
        <w:t>no tenemos datos anteriores.</w:t>
      </w:r>
    </w:p>
  </w:comment>
  <w:comment w:id="438" w:author="Andrés Coitiño (WDC)" w:date="2021-06-03T14:31:00Z" w:initials="AC">
    <w:p w14:paraId="33768ED9" w14:textId="0F5D8AE9" w:rsidR="00AD513C" w:rsidRPr="0054144F" w:rsidRDefault="00AD513C">
      <w:pPr>
        <w:pStyle w:val="Textocomentario"/>
        <w:rPr>
          <w:lang w:val="es-ES"/>
        </w:rPr>
      </w:pPr>
      <w:r>
        <w:rPr>
          <w:rStyle w:val="Refdecomentario"/>
        </w:rPr>
        <w:annotationRef/>
      </w:r>
      <w:r w:rsidR="0054144F" w:rsidRPr="0054144F">
        <w:rPr>
          <w:lang w:val="es-ES"/>
        </w:rPr>
        <w:t xml:space="preserve">Posibilidad de </w:t>
      </w:r>
      <w:r w:rsidR="0054144F">
        <w:rPr>
          <w:lang w:val="es-ES"/>
        </w:rPr>
        <w:t>brindar ejemplos u opciones al preguntar?</w:t>
      </w:r>
    </w:p>
  </w:comment>
  <w:comment w:id="441" w:author="Andrés Coitiño (WDC)" w:date="2021-06-03T14:29:00Z" w:initials="AC">
    <w:p w14:paraId="32AE80F4" w14:textId="0320DBD4" w:rsidR="00E369DE" w:rsidRPr="0054144F" w:rsidRDefault="00E369DE">
      <w:pPr>
        <w:pStyle w:val="Textocomentario"/>
        <w:rPr>
          <w:lang w:val="es-ES"/>
        </w:rPr>
      </w:pPr>
      <w:r>
        <w:rPr>
          <w:rStyle w:val="Refdecomentario"/>
        </w:rPr>
        <w:annotationRef/>
      </w:r>
      <w:r w:rsidR="00A652C7" w:rsidRPr="0054144F">
        <w:rPr>
          <w:lang w:val="es-ES"/>
        </w:rPr>
        <w:t>Simplificar con “Transferencias monetarias”</w:t>
      </w:r>
    </w:p>
  </w:comment>
  <w:comment w:id="451" w:author="Andrés Coitiño (WDC)" w:date="2021-06-03T14:40:00Z" w:initials="AC">
    <w:p w14:paraId="253835AB" w14:textId="0914E9D9" w:rsidR="008C24DB" w:rsidRPr="005D2574" w:rsidRDefault="008C24DB">
      <w:pPr>
        <w:pStyle w:val="Textocomentario"/>
        <w:rPr>
          <w:lang w:val="es-ES"/>
        </w:rPr>
      </w:pPr>
      <w:r>
        <w:rPr>
          <w:rStyle w:val="Refdecomentario"/>
        </w:rPr>
        <w:annotationRef/>
      </w:r>
      <w:r w:rsidRPr="005D2574">
        <w:rPr>
          <w:lang w:val="es-ES"/>
        </w:rPr>
        <w:t>Podría</w:t>
      </w:r>
      <w:r w:rsidR="005D2574">
        <w:rPr>
          <w:lang w:val="es-ES"/>
        </w:rPr>
        <w:t xml:space="preserve"> el encuestador leer las opciones?</w:t>
      </w:r>
    </w:p>
  </w:comment>
  <w:comment w:id="468" w:author="Andrés Coitiño (WDC)" w:date="2021-06-03T14:53:00Z" w:initials="AC">
    <w:p w14:paraId="36159AB8" w14:textId="413EDB50" w:rsidR="00391F1E" w:rsidRPr="00391F1E" w:rsidRDefault="00391F1E">
      <w:pPr>
        <w:pStyle w:val="Textocomentario"/>
        <w:rPr>
          <w:lang w:val="es-ES"/>
        </w:rPr>
      </w:pPr>
      <w:r>
        <w:rPr>
          <w:rStyle w:val="Refdecomentario"/>
        </w:rPr>
        <w:annotationRef/>
      </w:r>
      <w:r w:rsidRPr="00391F1E">
        <w:rPr>
          <w:lang w:val="es-ES"/>
        </w:rPr>
        <w:t>Consu</w:t>
      </w:r>
      <w:r>
        <w:rPr>
          <w:lang w:val="es-ES"/>
        </w:rPr>
        <w:t>ltar WHO/HQ sobre la no respuesta</w:t>
      </w:r>
    </w:p>
  </w:comment>
  <w:comment w:id="476" w:author="Andrés Coitiño (WDC)" w:date="2021-06-03T15:00:00Z" w:initials="AC">
    <w:p w14:paraId="160F0822" w14:textId="79CEF785" w:rsidR="00CD1359" w:rsidRPr="00E82A99" w:rsidRDefault="00CD1359">
      <w:pPr>
        <w:pStyle w:val="Textocomentario"/>
        <w:rPr>
          <w:lang w:val="es-ES"/>
        </w:rPr>
      </w:pPr>
      <w:r>
        <w:rPr>
          <w:rStyle w:val="Refdecomentario"/>
        </w:rPr>
        <w:annotationRef/>
      </w:r>
      <w:r w:rsidRPr="00E82A99">
        <w:rPr>
          <w:lang w:val="es-ES"/>
        </w:rPr>
        <w:t>Comparar</w:t>
      </w:r>
      <w:r w:rsidR="00E82A99" w:rsidRPr="00E82A99">
        <w:rPr>
          <w:lang w:val="es-ES"/>
        </w:rPr>
        <w:t xml:space="preserve"> pre y post pandemia</w:t>
      </w:r>
      <w:r w:rsidR="00E82A99">
        <w:rPr>
          <w:lang w:val="es-ES"/>
        </w:rPr>
        <w:t>. “… en comparación con el primer trimestre de 2020”</w:t>
      </w:r>
    </w:p>
  </w:comment>
  <w:comment w:id="473" w:author="Houghton, Ms. Natalia (WDC)" w:date="2021-05-18T08:52:00Z" w:initials="HMN(">
    <w:p w14:paraId="6D46BD3A" w14:textId="1F2E7CCF" w:rsidR="004E3A73" w:rsidRPr="004E3A73" w:rsidRDefault="004E3A73">
      <w:pPr>
        <w:pStyle w:val="Textocomentario"/>
        <w:rPr>
          <w:lang w:val="es-ES_tradnl"/>
        </w:rPr>
      </w:pPr>
      <w:r>
        <w:rPr>
          <w:rStyle w:val="Refdecomentario"/>
        </w:rPr>
        <w:annotationRef/>
      </w:r>
      <w:r w:rsidR="009F712B">
        <w:rPr>
          <w:lang w:val="es-ES_tradnl"/>
        </w:rPr>
        <w:t>¿Quizás agregar servicios comunitarios de salud MCH?</w:t>
      </w:r>
      <w:r>
        <w:rPr>
          <w:lang w:val="es-ES_tradnl"/>
        </w:rPr>
        <w:t xml:space="preserve"> </w:t>
      </w:r>
    </w:p>
  </w:comment>
  <w:comment w:id="474" w:author="Andrés Coitiño (WDC)" w:date="2021-05-27T11:25:00Z" w:initials="AC">
    <w:p w14:paraId="544080E1" w14:textId="77777777" w:rsidR="00CE465A" w:rsidRPr="00A8594F" w:rsidRDefault="00CE465A" w:rsidP="00CE465A">
      <w:pPr>
        <w:pStyle w:val="Textocomentario"/>
        <w:rPr>
          <w:lang w:val="es-ES"/>
        </w:rPr>
      </w:pPr>
      <w:r>
        <w:rPr>
          <w:rStyle w:val="Refdecomentario"/>
        </w:rPr>
        <w:annotationRef/>
      </w:r>
      <w:r w:rsidRPr="00A8594F">
        <w:rPr>
          <w:lang w:val="es-ES"/>
        </w:rPr>
        <w:t>Servicios de anticoncepción</w:t>
      </w:r>
    </w:p>
    <w:p w14:paraId="1ED3D604" w14:textId="3D75335E" w:rsidR="00CE465A" w:rsidRPr="00A8594F" w:rsidRDefault="00CE465A" w:rsidP="00CE465A">
      <w:pPr>
        <w:pStyle w:val="Textocomentario"/>
        <w:rPr>
          <w:lang w:val="es-ES"/>
        </w:rPr>
      </w:pPr>
      <w:r w:rsidRPr="00A8594F">
        <w:rPr>
          <w:lang w:val="es-ES"/>
        </w:rPr>
        <w:t>Atención prenatal</w:t>
      </w:r>
    </w:p>
    <w:p w14:paraId="3FC61006" w14:textId="6DB0190F" w:rsidR="00CE465A" w:rsidRPr="00A8594F" w:rsidRDefault="00CE465A" w:rsidP="00CE465A">
      <w:pPr>
        <w:pStyle w:val="Textocomentario"/>
        <w:rPr>
          <w:lang w:val="es-ES"/>
        </w:rPr>
      </w:pPr>
      <w:r w:rsidRPr="00A8594F">
        <w:rPr>
          <w:lang w:val="es-ES"/>
        </w:rPr>
        <w:t>Parto asistido por una partera c</w:t>
      </w:r>
      <w:r w:rsidR="00A8594F" w:rsidRPr="00A8594F">
        <w:rPr>
          <w:lang w:val="es-ES"/>
        </w:rPr>
        <w:t>u</w:t>
      </w:r>
      <w:r w:rsidRPr="00A8594F">
        <w:rPr>
          <w:lang w:val="es-ES"/>
        </w:rPr>
        <w:t>alificada</w:t>
      </w:r>
    </w:p>
    <w:p w14:paraId="279D0E01" w14:textId="77777777" w:rsidR="00CE465A" w:rsidRDefault="00CE465A" w:rsidP="00CE465A">
      <w:pPr>
        <w:pStyle w:val="Textocomentario"/>
        <w:rPr>
          <w:lang w:val="es-ES"/>
        </w:rPr>
      </w:pPr>
      <w:r w:rsidRPr="00A8594F">
        <w:rPr>
          <w:lang w:val="es-ES"/>
        </w:rPr>
        <w:t>Servicios de vacunación</w:t>
      </w:r>
    </w:p>
    <w:p w14:paraId="374AB306" w14:textId="3FD325F8" w:rsidR="003E02F1" w:rsidRPr="00A537F0" w:rsidRDefault="003E02F1" w:rsidP="00CE465A">
      <w:pPr>
        <w:pStyle w:val="Textocomentario"/>
        <w:rPr>
          <w:lang w:val="es-ES"/>
        </w:rPr>
      </w:pPr>
      <w:r>
        <w:rPr>
          <w:lang w:val="es-ES"/>
        </w:rPr>
        <w:t>Visitas domiciliarias (rondas)</w:t>
      </w:r>
    </w:p>
  </w:comment>
  <w:comment w:id="475" w:author="Martin, Dr. Jimmy (OS-)" w:date="2021-06-11T22:38:00Z" w:initials="MDJ()">
    <w:p w14:paraId="251D7BBB" w14:textId="136CA764" w:rsidR="00AC7312" w:rsidRPr="004812C8" w:rsidRDefault="00AC7312" w:rsidP="00AC7312">
      <w:pPr>
        <w:pStyle w:val="Textocomentario"/>
        <w:rPr>
          <w:lang w:val="es-ES"/>
        </w:rPr>
      </w:pPr>
      <w:r>
        <w:rPr>
          <w:rStyle w:val="TextocomentarioCar"/>
        </w:rPr>
        <w:annotationRef/>
      </w:r>
      <w:r>
        <w:rPr>
          <w:lang w:val="es-ES"/>
        </w:rPr>
        <w:t xml:space="preserve">En Ecuador los únicos autorizados para atender un parto son los médicos generales y/o rurales, obstetras y médicos gineco-obstétricos. No </w:t>
      </w:r>
      <w:r w:rsidR="001678B4">
        <w:rPr>
          <w:lang w:val="es-ES"/>
        </w:rPr>
        <w:t>sé</w:t>
      </w:r>
      <w:r>
        <w:rPr>
          <w:lang w:val="es-ES"/>
        </w:rPr>
        <w:t xml:space="preserve"> </w:t>
      </w:r>
      <w:r w:rsidR="001678B4">
        <w:rPr>
          <w:lang w:val="es-ES"/>
        </w:rPr>
        <w:t>cómo</w:t>
      </w:r>
      <w:r>
        <w:rPr>
          <w:lang w:val="es-ES"/>
        </w:rPr>
        <w:t xml:space="preserve"> sea la terminología en otro sitios, en este caso en especial Perú, pero me parece un poco “inadecuado” incluirlo entre las alternativas.</w:t>
      </w:r>
    </w:p>
    <w:p w14:paraId="01780368" w14:textId="77207572" w:rsidR="00AC7312" w:rsidRPr="00AC7312" w:rsidRDefault="00AC7312">
      <w:pPr>
        <w:pStyle w:val="Textocomentario"/>
        <w:rPr>
          <w:lang w:val="es-ES"/>
        </w:rPr>
      </w:pPr>
    </w:p>
  </w:comment>
  <w:comment w:id="477" w:author="Andrés Coitiño (WDC)" w:date="2021-06-03T15:02:00Z" w:initials="AC">
    <w:p w14:paraId="52B42F6F" w14:textId="77777777" w:rsidR="00E86ADD" w:rsidRDefault="007411C5">
      <w:pPr>
        <w:pStyle w:val="Textocomentario"/>
      </w:pPr>
      <w:r>
        <w:rPr>
          <w:rStyle w:val="Refdecomentario"/>
        </w:rPr>
        <w:annotationRef/>
      </w:r>
      <w:r w:rsidR="002F0A06">
        <w:t>Posibles servicios:</w:t>
      </w:r>
    </w:p>
    <w:p w14:paraId="59C84F27" w14:textId="0CFCA0BF" w:rsidR="00EE3FAB" w:rsidRPr="00EE3FAB" w:rsidRDefault="00E86ADD" w:rsidP="00EE3FAB">
      <w:pPr>
        <w:pStyle w:val="Textocomentario"/>
        <w:numPr>
          <w:ilvl w:val="0"/>
          <w:numId w:val="48"/>
        </w:numPr>
        <w:rPr>
          <w:lang w:val="es-ES"/>
        </w:rPr>
      </w:pPr>
      <w:r w:rsidRPr="00EE3FAB">
        <w:rPr>
          <w:lang w:val="es-ES"/>
        </w:rPr>
        <w:t>MCH – materno infantiles</w:t>
      </w:r>
      <w:r w:rsidR="00EE3FAB" w:rsidRPr="00EE3FAB">
        <w:rPr>
          <w:lang w:val="es-ES"/>
        </w:rPr>
        <w:t xml:space="preserve"> – controles prenatales</w:t>
      </w:r>
      <w:r w:rsidR="00EE3FAB">
        <w:rPr>
          <w:lang w:val="es-ES"/>
        </w:rPr>
        <w:t>; parto institucional</w:t>
      </w:r>
    </w:p>
    <w:p w14:paraId="19F3CED2" w14:textId="0BA32EBC" w:rsidR="007411C5" w:rsidRDefault="00E86ADD" w:rsidP="00E86ADD">
      <w:pPr>
        <w:pStyle w:val="Textocomentario"/>
        <w:numPr>
          <w:ilvl w:val="0"/>
          <w:numId w:val="48"/>
        </w:numPr>
      </w:pPr>
      <w:r>
        <w:t>Emergencias ginecoobstetricas</w:t>
      </w:r>
      <w:r w:rsidR="002F0A06">
        <w:br/>
        <w:t>- vacunas</w:t>
      </w:r>
    </w:p>
    <w:p w14:paraId="284E9F6A" w14:textId="069C7888" w:rsidR="002F0A06" w:rsidRDefault="002F0A06" w:rsidP="002F0A06">
      <w:pPr>
        <w:pStyle w:val="Textocomentario"/>
        <w:numPr>
          <w:ilvl w:val="0"/>
          <w:numId w:val="48"/>
        </w:numPr>
      </w:pPr>
      <w:r>
        <w:t>Entrega de micronutrients</w:t>
      </w:r>
    </w:p>
    <w:p w14:paraId="42E02E72" w14:textId="77777777" w:rsidR="002F0A06" w:rsidRDefault="002F0A06" w:rsidP="002F0A06">
      <w:pPr>
        <w:pStyle w:val="Textocomentario"/>
        <w:numPr>
          <w:ilvl w:val="0"/>
          <w:numId w:val="48"/>
        </w:numPr>
      </w:pPr>
      <w:r>
        <w:t>Métodos anticonceptivos</w:t>
      </w:r>
    </w:p>
    <w:p w14:paraId="673C4162" w14:textId="64BE8865" w:rsidR="00EE3FAB" w:rsidRPr="00EE3FAB" w:rsidRDefault="0002079A" w:rsidP="00EE3FAB">
      <w:pPr>
        <w:pStyle w:val="Textocomentario"/>
        <w:numPr>
          <w:ilvl w:val="0"/>
          <w:numId w:val="48"/>
        </w:numPr>
        <w:rPr>
          <w:lang w:val="es-ES"/>
        </w:rPr>
      </w:pPr>
      <w:r w:rsidRPr="0002079A">
        <w:rPr>
          <w:lang w:val="es-ES"/>
        </w:rPr>
        <w:t xml:space="preserve">Servicios de </w:t>
      </w:r>
      <w:r>
        <w:rPr>
          <w:lang w:val="es-ES"/>
        </w:rPr>
        <w:t xml:space="preserve">donación y colecta </w:t>
      </w:r>
      <w:r w:rsidRPr="0002079A">
        <w:rPr>
          <w:lang w:val="es-ES"/>
        </w:rPr>
        <w:t>de sangre y hemoderivad</w:t>
      </w:r>
      <w:r>
        <w:rPr>
          <w:lang w:val="es-ES"/>
        </w:rPr>
        <w: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EEF31" w15:done="0"/>
  <w15:commentEx w15:paraId="4B7F0741" w15:done="0"/>
  <w15:commentEx w15:paraId="41A60EFA" w15:done="0"/>
  <w15:commentEx w15:paraId="1AC3A679" w15:done="0"/>
  <w15:commentEx w15:paraId="48F65EF2" w15:done="0"/>
  <w15:commentEx w15:paraId="36FAD8A5" w15:done="0"/>
  <w15:commentEx w15:paraId="41D4C66E" w15:done="0"/>
  <w15:commentEx w15:paraId="357AC1D2" w15:paraIdParent="41D4C66E" w15:done="0"/>
  <w15:commentEx w15:paraId="0635486F" w15:paraIdParent="41D4C66E" w15:done="0"/>
  <w15:commentEx w15:paraId="59869781" w15:done="0"/>
  <w15:commentEx w15:paraId="45BF1212" w15:paraIdParent="59869781" w15:done="0"/>
  <w15:commentEx w15:paraId="49441464" w15:done="0"/>
  <w15:commentEx w15:paraId="3B79F7C7" w15:paraIdParent="49441464" w15:done="0"/>
  <w15:commentEx w15:paraId="09CC8B80" w15:done="0"/>
  <w15:commentEx w15:paraId="25B02D01" w15:paraIdParent="09CC8B80" w15:done="0"/>
  <w15:commentEx w15:paraId="3D8EC5A4" w15:done="0"/>
  <w15:commentEx w15:paraId="167B93A5" w15:done="0"/>
  <w15:commentEx w15:paraId="11D71713" w15:done="0"/>
  <w15:commentEx w15:paraId="03C40818" w15:done="0"/>
  <w15:commentEx w15:paraId="78000B2C" w15:done="0"/>
  <w15:commentEx w15:paraId="195A3D20" w15:done="0"/>
  <w15:commentEx w15:paraId="28CCDBAF" w15:done="0"/>
  <w15:commentEx w15:paraId="783EC273" w15:done="0"/>
  <w15:commentEx w15:paraId="71AD79E2" w15:done="0"/>
  <w15:commentEx w15:paraId="484E1AC9" w15:paraIdParent="71AD79E2" w15:done="0"/>
  <w15:commentEx w15:paraId="18F1ADC6" w15:done="0"/>
  <w15:commentEx w15:paraId="778DC21C" w15:done="0"/>
  <w15:commentEx w15:paraId="09FA5FB7" w15:done="0"/>
  <w15:commentEx w15:paraId="2F527C0C" w15:done="0"/>
  <w15:commentEx w15:paraId="6622502D" w15:paraIdParent="2F527C0C" w15:done="0"/>
  <w15:commentEx w15:paraId="60D868E6" w15:done="0"/>
  <w15:commentEx w15:paraId="581407DC" w15:paraIdParent="60D868E6" w15:done="0"/>
  <w15:commentEx w15:paraId="148F3EE1" w15:done="0"/>
  <w15:commentEx w15:paraId="102E528C" w15:done="0"/>
  <w15:commentEx w15:paraId="1856395C" w15:done="0"/>
  <w15:commentEx w15:paraId="6992821E" w15:done="0"/>
  <w15:commentEx w15:paraId="33768ED9" w15:done="0"/>
  <w15:commentEx w15:paraId="32AE80F4" w15:done="0"/>
  <w15:commentEx w15:paraId="253835AB" w15:done="0"/>
  <w15:commentEx w15:paraId="36159AB8" w15:done="0"/>
  <w15:commentEx w15:paraId="160F0822" w15:done="0"/>
  <w15:commentEx w15:paraId="6D46BD3A" w15:done="0"/>
  <w15:commentEx w15:paraId="374AB306" w15:paraIdParent="6D46BD3A" w15:done="0"/>
  <w15:commentEx w15:paraId="01780368" w15:paraIdParent="6D46BD3A" w15:done="0"/>
  <w15:commentEx w15:paraId="673C41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A0683" w16cex:dateUtc="2021-05-27T14:52:00Z"/>
  <w16cex:commentExtensible w16cex:durableId="245A0632" w16cex:dateUtc="2021-05-27T14:51:00Z"/>
  <w16cex:commentExtensible w16cex:durableId="245A0788" w16cex:dateUtc="2021-05-27T14:56:00Z"/>
  <w16cex:commentExtensible w16cex:durableId="245A08E8" w16cex:dateUtc="2021-05-27T15:02:00Z"/>
  <w16cex:commentExtensible w16cex:durableId="245A09F7" w16cex:dateUtc="2021-05-27T15:07:00Z"/>
  <w16cex:commentExtensible w16cex:durableId="2459F76F" w16cex:dateUtc="2021-05-27T13:48:00Z"/>
  <w16cex:commentExtensible w16cex:durableId="244DFC07" w16cex:dateUtc="2021-05-18T12:40:00Z"/>
  <w16cex:commentExtensible w16cex:durableId="2459F901" w16cex:dateUtc="2021-05-27T13:54:00Z"/>
  <w16cex:commentExtensible w16cex:durableId="246B803A" w16cex:dateUtc="2021-06-09T23:00:00Z"/>
  <w16cex:commentExtensible w16cex:durableId="2459FA6E" w16cex:dateUtc="2021-05-27T14:01:00Z"/>
  <w16cex:commentExtensible w16cex:durableId="246B8104" w16cex:dateUtc="2021-06-09T23:03:00Z"/>
  <w16cex:commentExtensible w16cex:durableId="245A111A" w16cex:dateUtc="2021-05-27T15:37:00Z"/>
  <w16cex:commentExtensible w16cex:durableId="246E62B7" w16cex:dateUtc="2021-06-12T03:31:00Z"/>
  <w16cex:commentExtensible w16cex:durableId="245A1256" w16cex:dateUtc="2021-05-27T15:43:00Z"/>
  <w16cex:commentExtensible w16cex:durableId="245A12BB" w16cex:dateUtc="2021-05-27T15:44:00Z"/>
  <w16cex:commentExtensible w16cex:durableId="246E6320" w16cex:dateUtc="2021-06-12T03:33:00Z"/>
  <w16cex:commentExtensible w16cex:durableId="244DFD41" w16cex:dateUtc="2021-05-18T12:45:00Z"/>
  <w16cex:commentExtensible w16cex:durableId="245A135A" w16cex:dateUtc="2021-05-27T15:47:00Z"/>
  <w16cex:commentExtensible w16cex:durableId="246B8A5D" w16cex:dateUtc="2021-06-09T23:43:00Z"/>
  <w16cex:commentExtensible w16cex:durableId="246B9282" w16cex:dateUtc="2021-06-10T00:18:00Z"/>
  <w16cex:commentExtensible w16cex:durableId="245A15CB" w16cex:dateUtc="2021-05-27T15:57:00Z"/>
  <w16cex:commentExtensible w16cex:durableId="246370CF" w16cex:dateUtc="2021-06-03T18:16:00Z"/>
  <w16cex:commentExtensible w16cex:durableId="245A16AB" w16cex:dateUtc="2021-05-27T16:01:00Z"/>
  <w16cex:commentExtensible w16cex:durableId="245A1712" w16cex:dateUtc="2021-05-27T16:03:00Z"/>
  <w16cex:commentExtensible w16cex:durableId="246B9B6E" w16cex:dateUtc="2021-06-10T00:56:00Z"/>
  <w16cex:commentExtensible w16cex:durableId="245A1791" w16cex:dateUtc="2021-05-27T16:05:00Z"/>
  <w16cex:commentExtensible w16cex:durableId="245A19D3" w16cex:dateUtc="2021-05-27T16:14:00Z"/>
  <w16cex:commentExtensible w16cex:durableId="244FB286" w16cex:dateUtc="2021-05-19T19:51:00Z"/>
  <w16cex:commentExtensible w16cex:durableId="2459FCF6" w16cex:dateUtc="2021-05-27T14:11:00Z"/>
  <w16cex:commentExtensible w16cex:durableId="246E6460" w16cex:dateUtc="2021-06-12T03:38:00Z"/>
  <w16cex:commentExtensible w16cex:durableId="245A1BEF" w16cex:dateUtc="2021-05-27T16:23:00Z"/>
  <w16cex:commentExtensible w16cex:durableId="246BB243" w16cex:dateUtc="2021-06-10T02:33:00Z"/>
  <w16cex:commentExtensible w16cex:durableId="246BB1F7" w16cex:dateUtc="2021-06-10T02:32:00Z"/>
  <w16cex:commentExtensible w16cex:durableId="245A1B6A" w16cex:dateUtc="2021-05-27T16:21:00Z"/>
  <w16cex:commentExtensible w16cex:durableId="246BB3A5" w16cex:dateUtc="2021-06-10T02:39:00Z"/>
  <w16cex:commentExtensible w16cex:durableId="2459FEE9" w16cex:dateUtc="2021-05-27T14:20:00Z"/>
  <w16cex:commentExtensible w16cex:durableId="24636645" w16cex:dateUtc="2021-06-03T17:31:00Z"/>
  <w16cex:commentExtensible w16cex:durableId="246365DF" w16cex:dateUtc="2021-06-03T17:29:00Z"/>
  <w16cex:commentExtensible w16cex:durableId="24636858" w16cex:dateUtc="2021-06-03T17:40:00Z"/>
  <w16cex:commentExtensible w16cex:durableId="24636B6E" w16cex:dateUtc="2021-06-03T17:53:00Z"/>
  <w16cex:commentExtensible w16cex:durableId="24636D01" w16cex:dateUtc="2021-06-03T18:00:00Z"/>
  <w16cex:commentExtensible w16cex:durableId="244DFEDE" w16cex:dateUtc="2021-05-18T12:52:00Z"/>
  <w16cex:commentExtensible w16cex:durableId="245A0047" w16cex:dateUtc="2021-05-27T14:25:00Z"/>
  <w16cex:commentExtensible w16cex:durableId="246E647D" w16cex:dateUtc="2021-06-12T03:38:00Z"/>
  <w16cex:commentExtensible w16cex:durableId="24636D6F" w16cex:dateUtc="2021-06-03T1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EEF31" w16cid:durableId="245A0683"/>
  <w16cid:commentId w16cid:paraId="4B7F0741" w16cid:durableId="245A0632"/>
  <w16cid:commentId w16cid:paraId="41A60EFA" w16cid:durableId="245A0788"/>
  <w16cid:commentId w16cid:paraId="1AC3A679" w16cid:durableId="245A08E8"/>
  <w16cid:commentId w16cid:paraId="48F65EF2" w16cid:durableId="245A09F7"/>
  <w16cid:commentId w16cid:paraId="36FAD8A5" w16cid:durableId="2459F76F"/>
  <w16cid:commentId w16cid:paraId="41D4C66E" w16cid:durableId="244DFC07"/>
  <w16cid:commentId w16cid:paraId="357AC1D2" w16cid:durableId="2459F901"/>
  <w16cid:commentId w16cid:paraId="0635486F" w16cid:durableId="246B803A"/>
  <w16cid:commentId w16cid:paraId="59869781" w16cid:durableId="2459FA6E"/>
  <w16cid:commentId w16cid:paraId="45BF1212" w16cid:durableId="246B8104"/>
  <w16cid:commentId w16cid:paraId="49441464" w16cid:durableId="245A111A"/>
  <w16cid:commentId w16cid:paraId="3B79F7C7" w16cid:durableId="246E62B7"/>
  <w16cid:commentId w16cid:paraId="09CC8B80" w16cid:durableId="245A1256"/>
  <w16cid:commentId w16cid:paraId="25B02D01" w16cid:durableId="245A12BB"/>
  <w16cid:commentId w16cid:paraId="3D8EC5A4" w16cid:durableId="246E6320"/>
  <w16cid:commentId w16cid:paraId="167B93A5" w16cid:durableId="244DFD41"/>
  <w16cid:commentId w16cid:paraId="11D71713" w16cid:durableId="245A135A"/>
  <w16cid:commentId w16cid:paraId="03C40818" w16cid:durableId="246B8A5D"/>
  <w16cid:commentId w16cid:paraId="78000B2C" w16cid:durableId="246B9282"/>
  <w16cid:commentId w16cid:paraId="195A3D20" w16cid:durableId="245A15CB"/>
  <w16cid:commentId w16cid:paraId="28CCDBAF" w16cid:durableId="246370CF"/>
  <w16cid:commentId w16cid:paraId="783EC273" w16cid:durableId="245A16AB"/>
  <w16cid:commentId w16cid:paraId="71AD79E2" w16cid:durableId="245A1712"/>
  <w16cid:commentId w16cid:paraId="484E1AC9" w16cid:durableId="246B9B6E"/>
  <w16cid:commentId w16cid:paraId="18F1ADC6" w16cid:durableId="245A1791"/>
  <w16cid:commentId w16cid:paraId="778DC21C" w16cid:durableId="245A19D3"/>
  <w16cid:commentId w16cid:paraId="09FA5FB7" w16cid:durableId="244FB286"/>
  <w16cid:commentId w16cid:paraId="2F527C0C" w16cid:durableId="2459FCF6"/>
  <w16cid:commentId w16cid:paraId="6622502D" w16cid:durableId="246E6460"/>
  <w16cid:commentId w16cid:paraId="60D868E6" w16cid:durableId="245A1BEF"/>
  <w16cid:commentId w16cid:paraId="581407DC" w16cid:durableId="246BB243"/>
  <w16cid:commentId w16cid:paraId="148F3EE1" w16cid:durableId="246BB1F7"/>
  <w16cid:commentId w16cid:paraId="102E528C" w16cid:durableId="245A1B6A"/>
  <w16cid:commentId w16cid:paraId="1856395C" w16cid:durableId="246BB3A5"/>
  <w16cid:commentId w16cid:paraId="6992821E" w16cid:durableId="2459FEE9"/>
  <w16cid:commentId w16cid:paraId="33768ED9" w16cid:durableId="24636645"/>
  <w16cid:commentId w16cid:paraId="32AE80F4" w16cid:durableId="246365DF"/>
  <w16cid:commentId w16cid:paraId="253835AB" w16cid:durableId="24636858"/>
  <w16cid:commentId w16cid:paraId="36159AB8" w16cid:durableId="24636B6E"/>
  <w16cid:commentId w16cid:paraId="160F0822" w16cid:durableId="24636D01"/>
  <w16cid:commentId w16cid:paraId="6D46BD3A" w16cid:durableId="244DFEDE"/>
  <w16cid:commentId w16cid:paraId="374AB306" w16cid:durableId="245A0047"/>
  <w16cid:commentId w16cid:paraId="01780368" w16cid:durableId="246E647D"/>
  <w16cid:commentId w16cid:paraId="673C4162" w16cid:durableId="24636D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FBB08" w14:textId="77777777" w:rsidR="00B06B01" w:rsidRDefault="00B06B01" w:rsidP="00C211D3">
      <w:pPr>
        <w:spacing w:after="0" w:line="240" w:lineRule="auto"/>
      </w:pPr>
      <w:r>
        <w:separator/>
      </w:r>
    </w:p>
    <w:p w14:paraId="6746E005" w14:textId="77777777" w:rsidR="00B06B01" w:rsidRDefault="00B06B01"/>
  </w:endnote>
  <w:endnote w:type="continuationSeparator" w:id="0">
    <w:p w14:paraId="01282D4C" w14:textId="77777777" w:rsidR="00B06B01" w:rsidRDefault="00B06B01" w:rsidP="00C211D3">
      <w:pPr>
        <w:spacing w:after="0" w:line="240" w:lineRule="auto"/>
      </w:pPr>
      <w:r>
        <w:continuationSeparator/>
      </w:r>
    </w:p>
    <w:p w14:paraId="7D5E734E" w14:textId="77777777" w:rsidR="00B06B01" w:rsidRDefault="00B06B01"/>
  </w:endnote>
  <w:endnote w:type="continuationNotice" w:id="1">
    <w:p w14:paraId="11F8A110" w14:textId="77777777" w:rsidR="00B06B01" w:rsidRDefault="00B06B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532741"/>
      <w:docPartObj>
        <w:docPartGallery w:val="Page Numbers (Bottom of Page)"/>
        <w:docPartUnique/>
      </w:docPartObj>
    </w:sdtPr>
    <w:sdtEndPr>
      <w:rPr>
        <w:noProof/>
        <w:color w:val="F99E28"/>
      </w:rPr>
    </w:sdtEndPr>
    <w:sdtContent>
      <w:p w14:paraId="51D0FFF7" w14:textId="3B5CBFE7" w:rsidR="00C10E3B" w:rsidRPr="002F6204" w:rsidRDefault="00C10E3B" w:rsidP="002F6204">
        <w:pPr>
          <w:pStyle w:val="Piedepgina"/>
          <w:jc w:val="center"/>
          <w:rPr>
            <w:color w:val="F99E28"/>
          </w:rPr>
        </w:pPr>
        <w:r w:rsidRPr="002F6204">
          <w:rPr>
            <w:color w:val="F99E28"/>
          </w:rPr>
          <w:fldChar w:fldCharType="begin"/>
        </w:r>
        <w:r w:rsidRPr="002F6204">
          <w:rPr>
            <w:color w:val="F99E28"/>
          </w:rPr>
          <w:instrText xml:space="preserve"> PAGE   \* MERGEFORMAT </w:instrText>
        </w:r>
        <w:r w:rsidRPr="002F6204">
          <w:rPr>
            <w:color w:val="F99E28"/>
          </w:rPr>
          <w:fldChar w:fldCharType="separate"/>
        </w:r>
        <w:r w:rsidR="0082578E">
          <w:rPr>
            <w:noProof/>
            <w:color w:val="F99E28"/>
          </w:rPr>
          <w:t>1</w:t>
        </w:r>
        <w:r w:rsidRPr="002F6204">
          <w:rPr>
            <w:noProof/>
            <w:color w:val="F99E28"/>
          </w:rPr>
          <w:fldChar w:fldCharType="end"/>
        </w:r>
      </w:p>
    </w:sdtContent>
  </w:sdt>
  <w:p w14:paraId="59F89626" w14:textId="77777777" w:rsidR="00C10E3B" w:rsidRDefault="00C10E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020BA" w14:textId="77777777" w:rsidR="00B06B01" w:rsidRDefault="00B06B01" w:rsidP="00C211D3">
      <w:pPr>
        <w:spacing w:after="0" w:line="240" w:lineRule="auto"/>
      </w:pPr>
      <w:r>
        <w:separator/>
      </w:r>
    </w:p>
    <w:p w14:paraId="64D4604D" w14:textId="77777777" w:rsidR="00B06B01" w:rsidRDefault="00B06B01"/>
  </w:footnote>
  <w:footnote w:type="continuationSeparator" w:id="0">
    <w:p w14:paraId="2A365342" w14:textId="77777777" w:rsidR="00B06B01" w:rsidRDefault="00B06B01" w:rsidP="00C211D3">
      <w:pPr>
        <w:spacing w:after="0" w:line="240" w:lineRule="auto"/>
      </w:pPr>
      <w:r>
        <w:continuationSeparator/>
      </w:r>
    </w:p>
    <w:p w14:paraId="0124D54F" w14:textId="77777777" w:rsidR="00B06B01" w:rsidRDefault="00B06B01"/>
  </w:footnote>
  <w:footnote w:type="continuationNotice" w:id="1">
    <w:p w14:paraId="1AB9E29C" w14:textId="77777777" w:rsidR="00B06B01" w:rsidRDefault="00B06B01">
      <w:pPr>
        <w:spacing w:after="0" w:line="240" w:lineRule="auto"/>
      </w:pPr>
    </w:p>
  </w:footnote>
  <w:footnote w:id="2">
    <w:p w14:paraId="0F1D793A" w14:textId="77777777" w:rsidR="00C10E3B" w:rsidRPr="00797DBE" w:rsidDel="00156A49" w:rsidRDefault="00C10E3B" w:rsidP="008A6249">
      <w:pPr>
        <w:pStyle w:val="Textonotapie"/>
        <w:rPr>
          <w:del w:id="134" w:author="Administrador" w:date="2021-08-19T20:12:00Z"/>
          <w:lang w:val="es-ES"/>
        </w:rPr>
      </w:pPr>
      <w:del w:id="135" w:author="Administrador" w:date="2021-08-19T20:12:00Z">
        <w:r w:rsidDel="00156A49">
          <w:rPr>
            <w:rStyle w:val="Refdenotaalpie"/>
          </w:rPr>
          <w:footnoteRef/>
        </w:r>
        <w:r w:rsidRPr="00797DBE" w:rsidDel="00156A49">
          <w:rPr>
            <w:lang w:val="es-ES"/>
          </w:rPr>
          <w:delText xml:space="preserve"> </w:delText>
        </w:r>
        <w:r w:rsidRPr="000E0D4B" w:rsidDel="00156A49">
          <w:rPr>
            <w:lang w:val="es-ES_tradnl"/>
          </w:rPr>
          <w:delText>A continuación se citan las fuentes no publicadas:</w:delText>
        </w:r>
        <w:r w:rsidRPr="00797DBE" w:rsidDel="00156A49">
          <w:rPr>
            <w:lang w:val="es-ES"/>
          </w:rPr>
          <w:delText xml:space="preserve"> </w:delText>
        </w:r>
        <w:r w:rsidRPr="00797DBE" w:rsidDel="00156A49">
          <w:rPr>
            <w:i/>
            <w:lang w:val="es-ES"/>
          </w:rPr>
          <w:delText>COVID-19 et mise en œuvre des subventions: sondage effectué auprès des SR et BP des subventions du fonds mondial en Algérie, au Maroc et en Tunisie</w:delText>
        </w:r>
        <w:r w:rsidRPr="00797DBE" w:rsidDel="00156A49">
          <w:rPr>
            <w:lang w:val="es-ES"/>
          </w:rPr>
          <w:delText xml:space="preserve"> </w:delText>
        </w:r>
        <w:r w:rsidRPr="000E0D4B" w:rsidDel="00156A49">
          <w:rPr>
            <w:lang w:val="es-ES_tradnl"/>
          </w:rPr>
          <w:delText>(La COVID-19 y la aplicación de subvenciones:</w:delText>
        </w:r>
        <w:r w:rsidRPr="00797DBE" w:rsidDel="00156A49">
          <w:rPr>
            <w:lang w:val="es-ES"/>
          </w:rPr>
          <w:delText xml:space="preserve"> </w:delText>
        </w:r>
        <w:r w:rsidRPr="000E0D4B" w:rsidDel="00156A49">
          <w:rPr>
            <w:lang w:val="es-ES_tradnl"/>
          </w:rPr>
          <w:delText>encuesta efectuada a subreceptores y beneficiarios principales de subvenciones del Fondo Mundial en Argelia, Marruecos y Túnez), Fondo Mundial para la lucha contra el SIDA, la tuberculosis y la malaria;</w:delText>
        </w:r>
        <w:r w:rsidRPr="00797DBE" w:rsidDel="00156A49">
          <w:rPr>
            <w:lang w:val="es-ES"/>
          </w:rPr>
          <w:delText xml:space="preserve"> </w:delText>
        </w:r>
        <w:r w:rsidRPr="00797DBE" w:rsidDel="00156A49">
          <w:rPr>
            <w:i/>
            <w:lang w:val="es-ES"/>
          </w:rPr>
          <w:delText>Access to COVID-19 Tools Accelerator health systems preparedness and performance: COVAX item</w:delText>
        </w:r>
        <w:r w:rsidRPr="000E0D4B" w:rsidDel="00156A49">
          <w:rPr>
            <w:lang w:val="es-ES_tradnl"/>
          </w:rPr>
          <w:delText xml:space="preserve"> (Preparación y desempeño de los sistemas de salud en el marco del Acelerador del acceso a las herramientas contra la COVID-19: elemento del Mecanismo COVAX);</w:delText>
        </w:r>
        <w:r w:rsidRPr="00797DBE" w:rsidDel="00156A49">
          <w:rPr>
            <w:lang w:val="es-ES"/>
          </w:rPr>
          <w:delText xml:space="preserve"> </w:delText>
        </w:r>
        <w:r w:rsidRPr="00797DBE" w:rsidDel="00156A49">
          <w:rPr>
            <w:i/>
            <w:lang w:val="es-ES"/>
          </w:rPr>
          <w:delText>COVID-19 behaviour tracker: insights on vaccinations</w:delText>
        </w:r>
        <w:r w:rsidRPr="000E0D4B" w:rsidDel="00156A49">
          <w:rPr>
            <w:lang w:val="es-ES_tradnl"/>
          </w:rPr>
          <w:delText xml:space="preserve"> (Seguimiento de la evolución de la COVID-19: información sobre la vacunación), Organización Mundial de la Salud;</w:delText>
        </w:r>
        <w:r w:rsidRPr="00797DBE" w:rsidDel="00156A49">
          <w:rPr>
            <w:lang w:val="es-ES"/>
          </w:rPr>
          <w:delText xml:space="preserve"> </w:delText>
        </w:r>
        <w:r w:rsidRPr="00797DBE" w:rsidDel="00156A49">
          <w:rPr>
            <w:i/>
            <w:lang w:val="es-ES"/>
          </w:rPr>
          <w:delText>Enquête auprès les volontaires et le personnel de la Croix-Rouge</w:delText>
        </w:r>
        <w:r w:rsidRPr="00797DBE" w:rsidDel="00156A49">
          <w:rPr>
            <w:lang w:val="es-ES"/>
          </w:rPr>
          <w:delText xml:space="preserve"> </w:delText>
        </w:r>
        <w:r w:rsidRPr="000E0D4B" w:rsidDel="00156A49">
          <w:rPr>
            <w:lang w:val="es-ES_tradnl"/>
          </w:rPr>
          <w:delText>(Encuesta a voluntarios y personal de la Cruz Roja), Federación Internacional de Sociedades de la Cruz Roja y de la Media Luna Roja;</w:delText>
        </w:r>
        <w:r w:rsidRPr="00797DBE" w:rsidDel="00156A49">
          <w:rPr>
            <w:lang w:val="es-ES"/>
          </w:rPr>
          <w:delText xml:space="preserve"> </w:delText>
        </w:r>
        <w:r w:rsidRPr="000E0D4B" w:rsidDel="00156A49">
          <w:rPr>
            <w:lang w:val="es-ES_tradnl"/>
          </w:rPr>
          <w:delText xml:space="preserve">y </w:delText>
        </w:r>
        <w:r w:rsidRPr="00797DBE" w:rsidDel="00156A49">
          <w:rPr>
            <w:i/>
            <w:lang w:val="es-ES"/>
          </w:rPr>
          <w:delText>Measuring behavioural and social drivers (BeSD) of vaccination</w:delText>
        </w:r>
        <w:r w:rsidRPr="000E0D4B" w:rsidDel="00156A49">
          <w:rPr>
            <w:lang w:val="es-ES_tradnl"/>
          </w:rPr>
          <w:delText xml:space="preserve"> (Determinación de los factores sociales y conductuales de la vacunación), Organización Mundial de la Salud.</w:delText>
        </w:r>
      </w:del>
    </w:p>
    <w:p w14:paraId="78C062FC" w14:textId="77777777" w:rsidR="00C10E3B" w:rsidRPr="00797DBE" w:rsidDel="00156A49" w:rsidRDefault="00C10E3B" w:rsidP="00C4055F">
      <w:pPr>
        <w:pStyle w:val="Textonotapie"/>
        <w:rPr>
          <w:del w:id="136" w:author="Administrador" w:date="2021-08-19T20:12:00Z"/>
          <w:lang w:val="es-ES"/>
        </w:rPr>
      </w:pPr>
    </w:p>
  </w:footnote>
  <w:footnote w:id="3">
    <w:p w14:paraId="07A2513D" w14:textId="77777777" w:rsidR="00C10E3B" w:rsidRPr="00797DBE" w:rsidDel="00156A49" w:rsidRDefault="00C10E3B">
      <w:pPr>
        <w:pStyle w:val="Textonotapie"/>
        <w:rPr>
          <w:del w:id="529" w:author="Administrador" w:date="2021-08-19T20:13:00Z"/>
          <w:lang w:val="es-ES"/>
        </w:rPr>
      </w:pPr>
      <w:del w:id="530" w:author="Administrador" w:date="2021-08-19T20:13:00Z">
        <w:r w:rsidDel="00156A49">
          <w:rPr>
            <w:rStyle w:val="Refdenotaalpie"/>
          </w:rPr>
          <w:footnoteRef/>
        </w:r>
        <w:r w:rsidRPr="00797DBE" w:rsidDel="00156A49">
          <w:rPr>
            <w:lang w:val="es-ES"/>
          </w:rPr>
          <w:delText xml:space="preserve"> </w:delText>
        </w:r>
        <w:r w:rsidRPr="00797DBE" w:rsidDel="00156A49">
          <w:rPr>
            <w:i/>
            <w:lang w:val="es-ES"/>
          </w:rPr>
          <w:delText>Suite of health service capacity assessments in the context of the COVID-19 pandemic</w:delText>
        </w:r>
        <w:r w:rsidRPr="00B05EE1" w:rsidDel="00156A49">
          <w:rPr>
            <w:i/>
            <w:lang w:val="es-ES_tradnl"/>
          </w:rPr>
          <w:delText xml:space="preserve"> </w:delText>
        </w:r>
        <w:r w:rsidRPr="00B05EE1" w:rsidDel="00156A49">
          <w:rPr>
            <w:lang w:val="es-ES_tradnl"/>
          </w:rPr>
          <w:delText>(</w:delText>
        </w:r>
        <w:r w:rsidDel="00156A49">
          <w:rPr>
            <w:lang w:val="es-ES_tradnl"/>
          </w:rPr>
          <w:delText>Serie de e</w:delText>
        </w:r>
        <w:r w:rsidRPr="00B05EE1" w:rsidDel="00156A49">
          <w:rPr>
            <w:lang w:val="es-ES_tradnl"/>
          </w:rPr>
          <w:delText xml:space="preserve">valuaciones de la capacidad de los </w:delText>
        </w:r>
        <w:r w:rsidDel="00156A49">
          <w:rPr>
            <w:lang w:val="es-ES_tradnl"/>
          </w:rPr>
          <w:delText>servicios</w:delText>
        </w:r>
        <w:r w:rsidRPr="00B05EE1" w:rsidDel="00156A49">
          <w:rPr>
            <w:lang w:val="es-ES_tradnl"/>
          </w:rPr>
          <w:delText xml:space="preserve"> de salud en el contexto de la pandemia de COVID-19) [sitio web].</w:delText>
        </w:r>
        <w:r w:rsidRPr="00797DBE" w:rsidDel="00156A49">
          <w:rPr>
            <w:lang w:val="es-ES"/>
          </w:rPr>
          <w:delText xml:space="preserve"> </w:delText>
        </w:r>
        <w:r w:rsidRPr="00B05EE1" w:rsidDel="00156A49">
          <w:rPr>
            <w:lang w:val="es-ES_tradnl"/>
          </w:rPr>
          <w:delText>Ginebra:</w:delText>
        </w:r>
        <w:r w:rsidRPr="00797DBE" w:rsidDel="00156A49">
          <w:rPr>
            <w:lang w:val="es-ES"/>
          </w:rPr>
          <w:delText xml:space="preserve"> </w:delText>
        </w:r>
        <w:r w:rsidRPr="00B05EE1" w:rsidDel="00156A49">
          <w:rPr>
            <w:lang w:val="es-ES_tradnl"/>
          </w:rPr>
          <w:delText>Organización Mundial de la Salud</w:delText>
        </w:r>
        <w:r w:rsidRPr="00797DBE" w:rsidDel="00156A49">
          <w:rPr>
            <w:lang w:val="es-ES"/>
          </w:rPr>
          <w:delText>, 2020 (</w:delText>
        </w:r>
        <w:r w:rsidR="00E60B39" w:rsidDel="00156A49">
          <w:fldChar w:fldCharType="begin"/>
        </w:r>
        <w:r w:rsidR="00E60B39" w:rsidRPr="00A537F0" w:rsidDel="00156A49">
          <w:rPr>
            <w:lang w:val="es-ES"/>
            <w:rPrChange w:id="531" w:author="Andrés Coitiño (WDC)" w:date="2021-05-27T11:33:00Z">
              <w:rPr/>
            </w:rPrChange>
          </w:rPr>
          <w:delInstrText xml:space="preserve"> HYPERLINK "https://www.who.int/teams/integrated-health-services/monitoring-health-services" </w:delInstrText>
        </w:r>
        <w:r w:rsidR="00E60B39" w:rsidDel="00156A49">
          <w:fldChar w:fldCharType="separate"/>
        </w:r>
        <w:r w:rsidRPr="00797DBE" w:rsidDel="00156A49">
          <w:rPr>
            <w:rStyle w:val="Hipervnculo"/>
            <w:lang w:val="es-ES"/>
          </w:rPr>
          <w:delText>https://www.who.int/teams/integrated-health-services/monitoring-health-services</w:delText>
        </w:r>
        <w:r w:rsidR="00E60B39" w:rsidDel="00156A49">
          <w:rPr>
            <w:rStyle w:val="Hipervnculo"/>
            <w:lang w:val="es-ES"/>
          </w:rPr>
          <w:fldChar w:fldCharType="end"/>
        </w:r>
        <w:r w:rsidRPr="00797DBE" w:rsidDel="00156A49">
          <w:rPr>
            <w:lang w:val="es-ES"/>
          </w:rPr>
          <w:delText xml:space="preserve">, </w:delText>
        </w:r>
        <w:r w:rsidRPr="00B05EE1" w:rsidDel="00156A49">
          <w:rPr>
            <w:lang w:val="es-ES_tradnl"/>
          </w:rPr>
          <w:delText>consultado el 12 de enero de 2021).</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7657A" w14:textId="77777777" w:rsidR="00C10E3B" w:rsidRPr="00762D93" w:rsidRDefault="00C10E3B" w:rsidP="00703AB2">
    <w:pPr>
      <w:pStyle w:val="Encabezado"/>
      <w:jc w:val="right"/>
      <w:rPr>
        <w:b/>
        <w:color w:val="C00000"/>
      </w:rPr>
    </w:pPr>
    <w:r>
      <w:rPr>
        <w:noProof/>
        <w:color w:val="3170A5"/>
      </w:rPr>
      <mc:AlternateContent>
        <mc:Choice Requires="wps">
          <w:drawing>
            <wp:anchor distT="0" distB="0" distL="114300" distR="114300" simplePos="0" relativeHeight="251658240" behindDoc="1" locked="0" layoutInCell="1" allowOverlap="1" wp14:anchorId="42AA08D9" wp14:editId="10224E2B">
              <wp:simplePos x="0" y="0"/>
              <wp:positionH relativeFrom="page">
                <wp:posOffset>6447790</wp:posOffset>
              </wp:positionH>
              <wp:positionV relativeFrom="paragraph">
                <wp:posOffset>-351790</wp:posOffset>
              </wp:positionV>
              <wp:extent cx="1076325" cy="914400"/>
              <wp:effectExtent l="0" t="0" r="0" b="0"/>
              <wp:wrapThrough wrapText="bothSides">
                <wp:wrapPolygon edited="0">
                  <wp:start x="7264" y="0"/>
                  <wp:lineTo x="4205" y="1350"/>
                  <wp:lineTo x="0" y="5400"/>
                  <wp:lineTo x="0" y="15750"/>
                  <wp:lineTo x="5352" y="21150"/>
                  <wp:lineTo x="6881" y="21150"/>
                  <wp:lineTo x="14527" y="21150"/>
                  <wp:lineTo x="16057" y="21150"/>
                  <wp:lineTo x="21409" y="15750"/>
                  <wp:lineTo x="21409" y="0"/>
                  <wp:lineTo x="7264" y="0"/>
                </wp:wrapPolygon>
              </wp:wrapThrough>
              <wp:docPr id="3" name="Traan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914400"/>
                      </a:xfrm>
                      <a:prstGeom prst="teardrop">
                        <a:avLst/>
                      </a:prstGeom>
                      <a:solidFill>
                        <a:srgbClr val="F99E2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arto="http://schemas.microsoft.com/office/word/2006/arto">
          <w:pict>
            <v:shape w14:anchorId="5EA1C735" id="Traan 3" o:spid="_x0000_s1026" style="position:absolute;margin-left:507.7pt;margin-top:-27.7pt;width:84.75pt;height: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middle" coordsize="1076325,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" path="m,457200c,204695,240944,,538163,r538162,l1076325,457200v,252505,-240944,457200,-538163,457200c240943,914400,-1,709705,-1,457200r1,xe" fillcolor="#f99e28" stroked="f" strokeweight="1pt">
              <v:stroke joinstyle="miter"/>
              <v:path arrowok="t" o:connecttype="custom" o:connectlocs="0,457200;538163,0;1076325,0;1076325,457200;538162,914400;-1,457200;0,457200" o:connectangles="0,0,0,0,0,0,0"/>
              <w10:wrap type="through"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C3C05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EA7AB3"/>
    <w:multiLevelType w:val="hybridMultilevel"/>
    <w:tmpl w:val="67DA7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EA17EE"/>
    <w:multiLevelType w:val="hybridMultilevel"/>
    <w:tmpl w:val="021AF3AA"/>
    <w:lvl w:ilvl="0" w:tplc="0409000F">
      <w:start w:val="1"/>
      <w:numFmt w:val="decimal"/>
      <w:lvlText w:val="%1."/>
      <w:lvlJc w:val="left"/>
      <w:pPr>
        <w:ind w:left="360" w:hanging="360"/>
      </w:pPr>
      <w:rPr>
        <w:rFonts w:hint="default"/>
      </w:rPr>
    </w:lvl>
    <w:lvl w:ilvl="1" w:tplc="7E5863EC">
      <w:numFmt w:val="bullet"/>
      <w:lvlText w:val="-"/>
      <w:lvlJc w:val="left"/>
      <w:pPr>
        <w:ind w:left="1080" w:hanging="360"/>
      </w:pPr>
      <w:rPr>
        <w:rFonts w:ascii="Arial" w:eastAsiaTheme="minorHAnsi"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701697"/>
    <w:multiLevelType w:val="hybridMultilevel"/>
    <w:tmpl w:val="CDF23E46"/>
    <w:lvl w:ilvl="0" w:tplc="099019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46F39"/>
    <w:multiLevelType w:val="hybridMultilevel"/>
    <w:tmpl w:val="78F0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948AA"/>
    <w:multiLevelType w:val="hybridMultilevel"/>
    <w:tmpl w:val="B8841DF0"/>
    <w:lvl w:ilvl="0" w:tplc="F5B81ABA">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E62ECE"/>
    <w:multiLevelType w:val="hybridMultilevel"/>
    <w:tmpl w:val="4972F774"/>
    <w:lvl w:ilvl="0" w:tplc="F1388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907245"/>
    <w:multiLevelType w:val="hybridMultilevel"/>
    <w:tmpl w:val="0FFA2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E017EA5"/>
    <w:multiLevelType w:val="hybridMultilevel"/>
    <w:tmpl w:val="B4BCFD4A"/>
    <w:lvl w:ilvl="0" w:tplc="903E068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6C5867"/>
    <w:multiLevelType w:val="hybridMultilevel"/>
    <w:tmpl w:val="75141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F8695E"/>
    <w:multiLevelType w:val="hybridMultilevel"/>
    <w:tmpl w:val="DBDC28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34F6096"/>
    <w:multiLevelType w:val="hybridMultilevel"/>
    <w:tmpl w:val="51DA8456"/>
    <w:lvl w:ilvl="0" w:tplc="2E140BBE">
      <w:start w:val="1"/>
      <w:numFmt w:val="bullet"/>
      <w:lvlText w:val=""/>
      <w:lvlJc w:val="left"/>
      <w:pPr>
        <w:ind w:left="720" w:hanging="360"/>
      </w:pPr>
      <w:rPr>
        <w:rFonts w:ascii="Symbol" w:hAnsi="Symbol" w:hint="default"/>
        <w:color w:val="F2682C"/>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BD3015"/>
    <w:multiLevelType w:val="hybridMultilevel"/>
    <w:tmpl w:val="2B407A5E"/>
    <w:lvl w:ilvl="0" w:tplc="F76EDA1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CD1FD1"/>
    <w:multiLevelType w:val="hybridMultilevel"/>
    <w:tmpl w:val="94B4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1B0B55"/>
    <w:multiLevelType w:val="hybridMultilevel"/>
    <w:tmpl w:val="2B407A5E"/>
    <w:lvl w:ilvl="0" w:tplc="F76EDA12">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0F2D05"/>
    <w:multiLevelType w:val="hybridMultilevel"/>
    <w:tmpl w:val="196811DC"/>
    <w:lvl w:ilvl="0" w:tplc="41027E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3A6753"/>
    <w:multiLevelType w:val="hybridMultilevel"/>
    <w:tmpl w:val="049E7504"/>
    <w:lvl w:ilvl="0" w:tplc="B2D40C0E">
      <w:start w:val="1"/>
      <w:numFmt w:val="bullet"/>
      <w:lvlText w:val=""/>
      <w:lvlJc w:val="left"/>
      <w:pPr>
        <w:ind w:left="720" w:hanging="360"/>
      </w:pPr>
      <w:rPr>
        <w:rFonts w:ascii="Symbol" w:hAnsi="Symbol" w:hint="default"/>
        <w:color w:val="F99E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6E68D2"/>
    <w:multiLevelType w:val="hybridMultilevel"/>
    <w:tmpl w:val="25102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E540EC"/>
    <w:multiLevelType w:val="hybridMultilevel"/>
    <w:tmpl w:val="D6F61BDA"/>
    <w:lvl w:ilvl="0" w:tplc="91E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C75B8B"/>
    <w:multiLevelType w:val="hybridMultilevel"/>
    <w:tmpl w:val="25102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95D076E"/>
    <w:multiLevelType w:val="hybridMultilevel"/>
    <w:tmpl w:val="D6F61BDA"/>
    <w:lvl w:ilvl="0" w:tplc="91ECA6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C2E1E35"/>
    <w:multiLevelType w:val="hybridMultilevel"/>
    <w:tmpl w:val="D6F61BDA"/>
    <w:lvl w:ilvl="0" w:tplc="91ECA6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215058D"/>
    <w:multiLevelType w:val="hybridMultilevel"/>
    <w:tmpl w:val="5792D6E6"/>
    <w:lvl w:ilvl="0" w:tplc="D3109794">
      <w:start w:val="1"/>
      <w:numFmt w:val="bullet"/>
      <w:lvlText w:val=""/>
      <w:lvlJc w:val="left"/>
      <w:pPr>
        <w:ind w:left="720" w:hanging="360"/>
      </w:pPr>
      <w:rPr>
        <w:rFonts w:ascii="Symbol" w:hAnsi="Symbol" w:hint="default"/>
        <w:color w:val="F99E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F876DE"/>
    <w:multiLevelType w:val="hybridMultilevel"/>
    <w:tmpl w:val="A12ED94E"/>
    <w:lvl w:ilvl="0" w:tplc="280EE97A">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3F0761"/>
    <w:multiLevelType w:val="hybridMultilevel"/>
    <w:tmpl w:val="AC04A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CA733E"/>
    <w:multiLevelType w:val="hybridMultilevel"/>
    <w:tmpl w:val="67DA7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53F535D"/>
    <w:multiLevelType w:val="hybridMultilevel"/>
    <w:tmpl w:val="D78A6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B55112"/>
    <w:multiLevelType w:val="hybridMultilevel"/>
    <w:tmpl w:val="F26A91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EE2EDA"/>
    <w:multiLevelType w:val="hybridMultilevel"/>
    <w:tmpl w:val="5E86B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313736"/>
    <w:multiLevelType w:val="hybridMultilevel"/>
    <w:tmpl w:val="59266CEC"/>
    <w:lvl w:ilvl="0" w:tplc="91E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169E4"/>
    <w:multiLevelType w:val="hybridMultilevel"/>
    <w:tmpl w:val="161ED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B10764E"/>
    <w:multiLevelType w:val="hybridMultilevel"/>
    <w:tmpl w:val="BE82383E"/>
    <w:lvl w:ilvl="0" w:tplc="22DE17A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2" w15:restartNumberingAfterBreak="0">
    <w:nsid w:val="4EA01B79"/>
    <w:multiLevelType w:val="hybridMultilevel"/>
    <w:tmpl w:val="567C509A"/>
    <w:lvl w:ilvl="0" w:tplc="41027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C736B"/>
    <w:multiLevelType w:val="hybridMultilevel"/>
    <w:tmpl w:val="381873D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1035A1"/>
    <w:multiLevelType w:val="hybridMultilevel"/>
    <w:tmpl w:val="3E0A576E"/>
    <w:lvl w:ilvl="0" w:tplc="903E068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4E6906"/>
    <w:multiLevelType w:val="hybridMultilevel"/>
    <w:tmpl w:val="A342B3A6"/>
    <w:lvl w:ilvl="0" w:tplc="B97410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62E659A"/>
    <w:multiLevelType w:val="hybridMultilevel"/>
    <w:tmpl w:val="25102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6E484A"/>
    <w:multiLevelType w:val="hybridMultilevel"/>
    <w:tmpl w:val="EE98C7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B5368F"/>
    <w:multiLevelType w:val="hybridMultilevel"/>
    <w:tmpl w:val="7ACC5C98"/>
    <w:lvl w:ilvl="0" w:tplc="41027E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25D5DE1"/>
    <w:multiLevelType w:val="hybridMultilevel"/>
    <w:tmpl w:val="9302511E"/>
    <w:lvl w:ilvl="0" w:tplc="903E068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7E7A8F"/>
    <w:multiLevelType w:val="hybridMultilevel"/>
    <w:tmpl w:val="75E2E406"/>
    <w:lvl w:ilvl="0" w:tplc="4814901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1F25AD"/>
    <w:multiLevelType w:val="hybridMultilevel"/>
    <w:tmpl w:val="FA66DE08"/>
    <w:lvl w:ilvl="0" w:tplc="41027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0E2A67"/>
    <w:multiLevelType w:val="hybridMultilevel"/>
    <w:tmpl w:val="161ED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9BC2223"/>
    <w:multiLevelType w:val="hybridMultilevel"/>
    <w:tmpl w:val="7FAEAF06"/>
    <w:lvl w:ilvl="0" w:tplc="1ED403F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66713D"/>
    <w:multiLevelType w:val="hybridMultilevel"/>
    <w:tmpl w:val="EA8CB0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B892F31"/>
    <w:multiLevelType w:val="hybridMultilevel"/>
    <w:tmpl w:val="25102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F9A24E6"/>
    <w:multiLevelType w:val="hybridMultilevel"/>
    <w:tmpl w:val="011E2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AA5092"/>
    <w:multiLevelType w:val="hybridMultilevel"/>
    <w:tmpl w:val="118A4A26"/>
    <w:lvl w:ilvl="0" w:tplc="E3360E9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3B52963"/>
    <w:multiLevelType w:val="hybridMultilevel"/>
    <w:tmpl w:val="E5C42A5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421596"/>
    <w:multiLevelType w:val="multilevel"/>
    <w:tmpl w:val="94B42FD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FAE7B3D"/>
    <w:multiLevelType w:val="hybridMultilevel"/>
    <w:tmpl w:val="5818031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6"/>
  </w:num>
  <w:num w:numId="3">
    <w:abstractNumId w:val="2"/>
  </w:num>
  <w:num w:numId="4">
    <w:abstractNumId w:val="7"/>
  </w:num>
  <w:num w:numId="5">
    <w:abstractNumId w:val="42"/>
  </w:num>
  <w:num w:numId="6">
    <w:abstractNumId w:val="30"/>
  </w:num>
  <w:num w:numId="7">
    <w:abstractNumId w:val="28"/>
  </w:num>
  <w:num w:numId="8">
    <w:abstractNumId w:val="3"/>
  </w:num>
  <w:num w:numId="9">
    <w:abstractNumId w:val="25"/>
  </w:num>
  <w:num w:numId="10">
    <w:abstractNumId w:val="1"/>
  </w:num>
  <w:num w:numId="11">
    <w:abstractNumId w:val="47"/>
  </w:num>
  <w:num w:numId="12">
    <w:abstractNumId w:val="44"/>
  </w:num>
  <w:num w:numId="13">
    <w:abstractNumId w:val="36"/>
  </w:num>
  <w:num w:numId="14">
    <w:abstractNumId w:val="9"/>
  </w:num>
  <w:num w:numId="15">
    <w:abstractNumId w:val="45"/>
  </w:num>
  <w:num w:numId="16">
    <w:abstractNumId w:val="19"/>
  </w:num>
  <w:num w:numId="17">
    <w:abstractNumId w:val="17"/>
  </w:num>
  <w:num w:numId="18">
    <w:abstractNumId w:val="5"/>
  </w:num>
  <w:num w:numId="19">
    <w:abstractNumId w:val="35"/>
  </w:num>
  <w:num w:numId="20">
    <w:abstractNumId w:val="13"/>
  </w:num>
  <w:num w:numId="21">
    <w:abstractNumId w:val="46"/>
  </w:num>
  <w:num w:numId="22">
    <w:abstractNumId w:val="16"/>
  </w:num>
  <w:num w:numId="23">
    <w:abstractNumId w:val="4"/>
  </w:num>
  <w:num w:numId="24">
    <w:abstractNumId w:val="31"/>
  </w:num>
  <w:num w:numId="25">
    <w:abstractNumId w:val="38"/>
  </w:num>
  <w:num w:numId="26">
    <w:abstractNumId w:val="48"/>
  </w:num>
  <w:num w:numId="27">
    <w:abstractNumId w:val="32"/>
  </w:num>
  <w:num w:numId="28">
    <w:abstractNumId w:val="12"/>
  </w:num>
  <w:num w:numId="29">
    <w:abstractNumId w:val="50"/>
  </w:num>
  <w:num w:numId="30">
    <w:abstractNumId w:val="33"/>
  </w:num>
  <w:num w:numId="31">
    <w:abstractNumId w:val="41"/>
  </w:num>
  <w:num w:numId="32">
    <w:abstractNumId w:val="15"/>
  </w:num>
  <w:num w:numId="33">
    <w:abstractNumId w:val="18"/>
  </w:num>
  <w:num w:numId="34">
    <w:abstractNumId w:val="40"/>
  </w:num>
  <w:num w:numId="35">
    <w:abstractNumId w:val="39"/>
  </w:num>
  <w:num w:numId="36">
    <w:abstractNumId w:val="8"/>
  </w:num>
  <w:num w:numId="37">
    <w:abstractNumId w:val="34"/>
  </w:num>
  <w:num w:numId="38">
    <w:abstractNumId w:val="29"/>
  </w:num>
  <w:num w:numId="39">
    <w:abstractNumId w:val="43"/>
  </w:num>
  <w:num w:numId="40">
    <w:abstractNumId w:val="11"/>
  </w:num>
  <w:num w:numId="41">
    <w:abstractNumId w:val="22"/>
  </w:num>
  <w:num w:numId="42">
    <w:abstractNumId w:val="27"/>
  </w:num>
  <w:num w:numId="43">
    <w:abstractNumId w:val="20"/>
  </w:num>
  <w:num w:numId="44">
    <w:abstractNumId w:val="21"/>
  </w:num>
  <w:num w:numId="45">
    <w:abstractNumId w:val="49"/>
  </w:num>
  <w:num w:numId="46">
    <w:abstractNumId w:val="0"/>
  </w:num>
  <w:num w:numId="47">
    <w:abstractNumId w:val="14"/>
  </w:num>
  <w:num w:numId="48">
    <w:abstractNumId w:val="23"/>
  </w:num>
  <w:num w:numId="49">
    <w:abstractNumId w:val="26"/>
  </w:num>
  <w:num w:numId="50">
    <w:abstractNumId w:val="24"/>
  </w:num>
  <w:num w:numId="51">
    <w:abstractNumId w:val="1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dor">
    <w15:presenceInfo w15:providerId="None" w15:userId="Administrador"/>
  </w15:person>
  <w15:person w15:author="Houghton, Ms. Natalia (WDC)">
    <w15:presenceInfo w15:providerId="AD" w15:userId="S::houghtonn@paho.org::398b569c-9e23-407b-8155-6fb111f78b75"/>
  </w15:person>
  <w15:person w15:author="Martin, Dr. Jimmy (OS-)">
    <w15:presenceInfo w15:providerId="None" w15:userId="Martin, Dr. Jimmy (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CD8"/>
    <w:rsid w:val="0000142D"/>
    <w:rsid w:val="00001D98"/>
    <w:rsid w:val="000027F6"/>
    <w:rsid w:val="00003F6F"/>
    <w:rsid w:val="00006EAB"/>
    <w:rsid w:val="000127ED"/>
    <w:rsid w:val="00012D65"/>
    <w:rsid w:val="000136E0"/>
    <w:rsid w:val="000140E2"/>
    <w:rsid w:val="000140FC"/>
    <w:rsid w:val="000154A0"/>
    <w:rsid w:val="0002079A"/>
    <w:rsid w:val="00025F47"/>
    <w:rsid w:val="00032898"/>
    <w:rsid w:val="00035E30"/>
    <w:rsid w:val="00037A88"/>
    <w:rsid w:val="00040093"/>
    <w:rsid w:val="00040157"/>
    <w:rsid w:val="000406DF"/>
    <w:rsid w:val="000408A5"/>
    <w:rsid w:val="000420F3"/>
    <w:rsid w:val="00042327"/>
    <w:rsid w:val="00042A08"/>
    <w:rsid w:val="00044334"/>
    <w:rsid w:val="000454BD"/>
    <w:rsid w:val="00045980"/>
    <w:rsid w:val="00051452"/>
    <w:rsid w:val="00051675"/>
    <w:rsid w:val="000527FE"/>
    <w:rsid w:val="0005478C"/>
    <w:rsid w:val="00054852"/>
    <w:rsid w:val="0005635E"/>
    <w:rsid w:val="00057C0E"/>
    <w:rsid w:val="00064DD4"/>
    <w:rsid w:val="00066184"/>
    <w:rsid w:val="00066A78"/>
    <w:rsid w:val="0007105E"/>
    <w:rsid w:val="000714B6"/>
    <w:rsid w:val="0007327D"/>
    <w:rsid w:val="00073860"/>
    <w:rsid w:val="000750F7"/>
    <w:rsid w:val="00077CB4"/>
    <w:rsid w:val="00080942"/>
    <w:rsid w:val="00080AFB"/>
    <w:rsid w:val="0009012D"/>
    <w:rsid w:val="0009167F"/>
    <w:rsid w:val="00091F6E"/>
    <w:rsid w:val="00092B6D"/>
    <w:rsid w:val="000950AB"/>
    <w:rsid w:val="000A1101"/>
    <w:rsid w:val="000A15E3"/>
    <w:rsid w:val="000A35E9"/>
    <w:rsid w:val="000A3BCC"/>
    <w:rsid w:val="000A429B"/>
    <w:rsid w:val="000A6551"/>
    <w:rsid w:val="000B0D07"/>
    <w:rsid w:val="000B53A4"/>
    <w:rsid w:val="000B54DF"/>
    <w:rsid w:val="000B5586"/>
    <w:rsid w:val="000B687D"/>
    <w:rsid w:val="000B6B6F"/>
    <w:rsid w:val="000B6E61"/>
    <w:rsid w:val="000B7860"/>
    <w:rsid w:val="000C10CA"/>
    <w:rsid w:val="000C7412"/>
    <w:rsid w:val="000D2970"/>
    <w:rsid w:val="000D29F6"/>
    <w:rsid w:val="000D7A8B"/>
    <w:rsid w:val="000E0D4B"/>
    <w:rsid w:val="000E1333"/>
    <w:rsid w:val="000E1D6D"/>
    <w:rsid w:val="000E2566"/>
    <w:rsid w:val="000E2719"/>
    <w:rsid w:val="000E481C"/>
    <w:rsid w:val="000E588D"/>
    <w:rsid w:val="000E788C"/>
    <w:rsid w:val="000F2ABF"/>
    <w:rsid w:val="000F2D8C"/>
    <w:rsid w:val="000F3965"/>
    <w:rsid w:val="000F7834"/>
    <w:rsid w:val="000F797E"/>
    <w:rsid w:val="00101908"/>
    <w:rsid w:val="00101F0C"/>
    <w:rsid w:val="00102E95"/>
    <w:rsid w:val="00103BED"/>
    <w:rsid w:val="001042D3"/>
    <w:rsid w:val="00106137"/>
    <w:rsid w:val="00107C30"/>
    <w:rsid w:val="001126E7"/>
    <w:rsid w:val="00112E1F"/>
    <w:rsid w:val="00120600"/>
    <w:rsid w:val="00120FC7"/>
    <w:rsid w:val="0012167C"/>
    <w:rsid w:val="00125C18"/>
    <w:rsid w:val="00127AA6"/>
    <w:rsid w:val="00131515"/>
    <w:rsid w:val="00132CC2"/>
    <w:rsid w:val="00135A34"/>
    <w:rsid w:val="00140C22"/>
    <w:rsid w:val="001467C3"/>
    <w:rsid w:val="0014751A"/>
    <w:rsid w:val="00147EFF"/>
    <w:rsid w:val="001503A8"/>
    <w:rsid w:val="00150DC2"/>
    <w:rsid w:val="00150FB9"/>
    <w:rsid w:val="00152BAF"/>
    <w:rsid w:val="00153B7E"/>
    <w:rsid w:val="00154511"/>
    <w:rsid w:val="001548BC"/>
    <w:rsid w:val="00156A49"/>
    <w:rsid w:val="00157500"/>
    <w:rsid w:val="001607B0"/>
    <w:rsid w:val="0016211D"/>
    <w:rsid w:val="00163C0C"/>
    <w:rsid w:val="00166D0F"/>
    <w:rsid w:val="001678B4"/>
    <w:rsid w:val="00167E8C"/>
    <w:rsid w:val="001701E2"/>
    <w:rsid w:val="00171F71"/>
    <w:rsid w:val="00172F18"/>
    <w:rsid w:val="0017352A"/>
    <w:rsid w:val="001746E5"/>
    <w:rsid w:val="00174B24"/>
    <w:rsid w:val="00175674"/>
    <w:rsid w:val="00176BB9"/>
    <w:rsid w:val="00177D76"/>
    <w:rsid w:val="001803CA"/>
    <w:rsid w:val="00180DDF"/>
    <w:rsid w:val="0018219B"/>
    <w:rsid w:val="0018261E"/>
    <w:rsid w:val="00182627"/>
    <w:rsid w:val="001839FD"/>
    <w:rsid w:val="001859D5"/>
    <w:rsid w:val="00186771"/>
    <w:rsid w:val="00190EFA"/>
    <w:rsid w:val="00191CDB"/>
    <w:rsid w:val="00192DA7"/>
    <w:rsid w:val="00193940"/>
    <w:rsid w:val="001954AF"/>
    <w:rsid w:val="001A3CA6"/>
    <w:rsid w:val="001B226A"/>
    <w:rsid w:val="001B35F6"/>
    <w:rsid w:val="001B46B8"/>
    <w:rsid w:val="001B784D"/>
    <w:rsid w:val="001B7904"/>
    <w:rsid w:val="001C02BE"/>
    <w:rsid w:val="001C06D3"/>
    <w:rsid w:val="001C119C"/>
    <w:rsid w:val="001C7B23"/>
    <w:rsid w:val="001D0123"/>
    <w:rsid w:val="001D117F"/>
    <w:rsid w:val="001E0189"/>
    <w:rsid w:val="001E1E2F"/>
    <w:rsid w:val="001E2485"/>
    <w:rsid w:val="001E258B"/>
    <w:rsid w:val="001E5FAD"/>
    <w:rsid w:val="001E6BBF"/>
    <w:rsid w:val="001F19FA"/>
    <w:rsid w:val="001F5DD0"/>
    <w:rsid w:val="001F6E3C"/>
    <w:rsid w:val="00202E69"/>
    <w:rsid w:val="00203ABC"/>
    <w:rsid w:val="00204122"/>
    <w:rsid w:val="00205C69"/>
    <w:rsid w:val="002063EA"/>
    <w:rsid w:val="002105D9"/>
    <w:rsid w:val="00212223"/>
    <w:rsid w:val="00220651"/>
    <w:rsid w:val="002214B6"/>
    <w:rsid w:val="002250B1"/>
    <w:rsid w:val="00227743"/>
    <w:rsid w:val="002325FB"/>
    <w:rsid w:val="002340E4"/>
    <w:rsid w:val="002357B3"/>
    <w:rsid w:val="00236536"/>
    <w:rsid w:val="00236A84"/>
    <w:rsid w:val="00241F1C"/>
    <w:rsid w:val="002529F9"/>
    <w:rsid w:val="00254BEA"/>
    <w:rsid w:val="00256FCE"/>
    <w:rsid w:val="002606A6"/>
    <w:rsid w:val="00260F55"/>
    <w:rsid w:val="0026445E"/>
    <w:rsid w:val="00265E3A"/>
    <w:rsid w:val="00267AB1"/>
    <w:rsid w:val="0027096A"/>
    <w:rsid w:val="002745F8"/>
    <w:rsid w:val="00276530"/>
    <w:rsid w:val="0027799F"/>
    <w:rsid w:val="00277EF5"/>
    <w:rsid w:val="002819F3"/>
    <w:rsid w:val="00281EA1"/>
    <w:rsid w:val="002831A5"/>
    <w:rsid w:val="0028351C"/>
    <w:rsid w:val="00284297"/>
    <w:rsid w:val="00284BC9"/>
    <w:rsid w:val="002863F0"/>
    <w:rsid w:val="00290004"/>
    <w:rsid w:val="00290758"/>
    <w:rsid w:val="002968A5"/>
    <w:rsid w:val="00296B0B"/>
    <w:rsid w:val="002A1728"/>
    <w:rsid w:val="002A2D9E"/>
    <w:rsid w:val="002A33DF"/>
    <w:rsid w:val="002A611F"/>
    <w:rsid w:val="002A6E5C"/>
    <w:rsid w:val="002A7AA6"/>
    <w:rsid w:val="002B3D28"/>
    <w:rsid w:val="002B4CC1"/>
    <w:rsid w:val="002B50A8"/>
    <w:rsid w:val="002B5542"/>
    <w:rsid w:val="002B56EA"/>
    <w:rsid w:val="002B64F6"/>
    <w:rsid w:val="002C2BB4"/>
    <w:rsid w:val="002C380F"/>
    <w:rsid w:val="002C3BF5"/>
    <w:rsid w:val="002C4144"/>
    <w:rsid w:val="002C637E"/>
    <w:rsid w:val="002C6939"/>
    <w:rsid w:val="002C7ABF"/>
    <w:rsid w:val="002D2201"/>
    <w:rsid w:val="002D2A36"/>
    <w:rsid w:val="002D3E7D"/>
    <w:rsid w:val="002D5A5B"/>
    <w:rsid w:val="002E0681"/>
    <w:rsid w:val="002E2081"/>
    <w:rsid w:val="002E2B00"/>
    <w:rsid w:val="002E2C88"/>
    <w:rsid w:val="002E3910"/>
    <w:rsid w:val="002E4C19"/>
    <w:rsid w:val="002E6D52"/>
    <w:rsid w:val="002F0910"/>
    <w:rsid w:val="002F0A06"/>
    <w:rsid w:val="002F3E15"/>
    <w:rsid w:val="002F5E36"/>
    <w:rsid w:val="002F6138"/>
    <w:rsid w:val="002F6204"/>
    <w:rsid w:val="002F6E64"/>
    <w:rsid w:val="002F74C7"/>
    <w:rsid w:val="002F7ECA"/>
    <w:rsid w:val="00303312"/>
    <w:rsid w:val="0030547F"/>
    <w:rsid w:val="00305C95"/>
    <w:rsid w:val="00311557"/>
    <w:rsid w:val="0031156D"/>
    <w:rsid w:val="00311659"/>
    <w:rsid w:val="00313FD9"/>
    <w:rsid w:val="003143AA"/>
    <w:rsid w:val="003228D0"/>
    <w:rsid w:val="00323025"/>
    <w:rsid w:val="00323AB5"/>
    <w:rsid w:val="0032601B"/>
    <w:rsid w:val="0032695D"/>
    <w:rsid w:val="00327373"/>
    <w:rsid w:val="00330562"/>
    <w:rsid w:val="0033295D"/>
    <w:rsid w:val="00332A2C"/>
    <w:rsid w:val="003333CE"/>
    <w:rsid w:val="003341BD"/>
    <w:rsid w:val="00334EEE"/>
    <w:rsid w:val="003379C1"/>
    <w:rsid w:val="003477F1"/>
    <w:rsid w:val="0035140F"/>
    <w:rsid w:val="00355A0D"/>
    <w:rsid w:val="003565F5"/>
    <w:rsid w:val="00357740"/>
    <w:rsid w:val="003631F4"/>
    <w:rsid w:val="003642EA"/>
    <w:rsid w:val="00367073"/>
    <w:rsid w:val="003700F3"/>
    <w:rsid w:val="00371D09"/>
    <w:rsid w:val="0037229C"/>
    <w:rsid w:val="003733E1"/>
    <w:rsid w:val="00377C67"/>
    <w:rsid w:val="003824AE"/>
    <w:rsid w:val="0038385F"/>
    <w:rsid w:val="00384A2F"/>
    <w:rsid w:val="0038540F"/>
    <w:rsid w:val="0039113A"/>
    <w:rsid w:val="00391F1E"/>
    <w:rsid w:val="003A15FB"/>
    <w:rsid w:val="003A443F"/>
    <w:rsid w:val="003A6A7A"/>
    <w:rsid w:val="003A6C85"/>
    <w:rsid w:val="003B1BF9"/>
    <w:rsid w:val="003B3DE3"/>
    <w:rsid w:val="003B4850"/>
    <w:rsid w:val="003B4DFF"/>
    <w:rsid w:val="003B512F"/>
    <w:rsid w:val="003B7697"/>
    <w:rsid w:val="003C1560"/>
    <w:rsid w:val="003C18D0"/>
    <w:rsid w:val="003C219B"/>
    <w:rsid w:val="003C2F56"/>
    <w:rsid w:val="003C3281"/>
    <w:rsid w:val="003C3D54"/>
    <w:rsid w:val="003C4D2B"/>
    <w:rsid w:val="003C79C9"/>
    <w:rsid w:val="003D0FAE"/>
    <w:rsid w:val="003D3720"/>
    <w:rsid w:val="003D4309"/>
    <w:rsid w:val="003D744E"/>
    <w:rsid w:val="003E02F1"/>
    <w:rsid w:val="003E09CA"/>
    <w:rsid w:val="003E31D7"/>
    <w:rsid w:val="003E3237"/>
    <w:rsid w:val="003E6B79"/>
    <w:rsid w:val="003F0722"/>
    <w:rsid w:val="003F0A9C"/>
    <w:rsid w:val="003F35EA"/>
    <w:rsid w:val="003F46A2"/>
    <w:rsid w:val="003F4F8B"/>
    <w:rsid w:val="003F5153"/>
    <w:rsid w:val="003F71C8"/>
    <w:rsid w:val="003F744E"/>
    <w:rsid w:val="00400A9C"/>
    <w:rsid w:val="004025E5"/>
    <w:rsid w:val="00402A43"/>
    <w:rsid w:val="004046CB"/>
    <w:rsid w:val="004055CA"/>
    <w:rsid w:val="00405EB9"/>
    <w:rsid w:val="00411959"/>
    <w:rsid w:val="00413B14"/>
    <w:rsid w:val="00413BC6"/>
    <w:rsid w:val="00415B3B"/>
    <w:rsid w:val="004169FB"/>
    <w:rsid w:val="00417076"/>
    <w:rsid w:val="00420066"/>
    <w:rsid w:val="00420E64"/>
    <w:rsid w:val="00420E7B"/>
    <w:rsid w:val="00421831"/>
    <w:rsid w:val="00421E28"/>
    <w:rsid w:val="004228F2"/>
    <w:rsid w:val="00426FF9"/>
    <w:rsid w:val="004303EF"/>
    <w:rsid w:val="00431200"/>
    <w:rsid w:val="004324A4"/>
    <w:rsid w:val="00443B71"/>
    <w:rsid w:val="00444778"/>
    <w:rsid w:val="00445307"/>
    <w:rsid w:val="004529C1"/>
    <w:rsid w:val="00453CA4"/>
    <w:rsid w:val="00454168"/>
    <w:rsid w:val="00456EB1"/>
    <w:rsid w:val="00460726"/>
    <w:rsid w:val="00460F57"/>
    <w:rsid w:val="00461E1F"/>
    <w:rsid w:val="00462B0E"/>
    <w:rsid w:val="00464A68"/>
    <w:rsid w:val="004720AD"/>
    <w:rsid w:val="00474F03"/>
    <w:rsid w:val="004808AA"/>
    <w:rsid w:val="00480D12"/>
    <w:rsid w:val="00484679"/>
    <w:rsid w:val="004852B1"/>
    <w:rsid w:val="00490D4C"/>
    <w:rsid w:val="00496136"/>
    <w:rsid w:val="00496D26"/>
    <w:rsid w:val="004A0F1B"/>
    <w:rsid w:val="004A28F9"/>
    <w:rsid w:val="004A2ED1"/>
    <w:rsid w:val="004A2FE4"/>
    <w:rsid w:val="004A4AE1"/>
    <w:rsid w:val="004A7001"/>
    <w:rsid w:val="004A7FD9"/>
    <w:rsid w:val="004B20CB"/>
    <w:rsid w:val="004B2610"/>
    <w:rsid w:val="004B4F80"/>
    <w:rsid w:val="004B65DD"/>
    <w:rsid w:val="004B74AD"/>
    <w:rsid w:val="004C0A16"/>
    <w:rsid w:val="004C2BBD"/>
    <w:rsid w:val="004C30FB"/>
    <w:rsid w:val="004C5E41"/>
    <w:rsid w:val="004C5F2F"/>
    <w:rsid w:val="004C61C3"/>
    <w:rsid w:val="004D095F"/>
    <w:rsid w:val="004D4E71"/>
    <w:rsid w:val="004D502F"/>
    <w:rsid w:val="004E02DF"/>
    <w:rsid w:val="004E1E98"/>
    <w:rsid w:val="004E3978"/>
    <w:rsid w:val="004E3A73"/>
    <w:rsid w:val="004E51B2"/>
    <w:rsid w:val="004E7BF7"/>
    <w:rsid w:val="004F0DC8"/>
    <w:rsid w:val="004F21E9"/>
    <w:rsid w:val="004F5254"/>
    <w:rsid w:val="004F62FF"/>
    <w:rsid w:val="004F6E34"/>
    <w:rsid w:val="004F6EAD"/>
    <w:rsid w:val="004F7E2A"/>
    <w:rsid w:val="00500F4C"/>
    <w:rsid w:val="0050130A"/>
    <w:rsid w:val="00502319"/>
    <w:rsid w:val="00504CFF"/>
    <w:rsid w:val="005060E5"/>
    <w:rsid w:val="00506E02"/>
    <w:rsid w:val="00510522"/>
    <w:rsid w:val="00512606"/>
    <w:rsid w:val="00513400"/>
    <w:rsid w:val="005143B0"/>
    <w:rsid w:val="00514878"/>
    <w:rsid w:val="00515068"/>
    <w:rsid w:val="00517AD1"/>
    <w:rsid w:val="00520AF3"/>
    <w:rsid w:val="005230CC"/>
    <w:rsid w:val="005230E4"/>
    <w:rsid w:val="005235C8"/>
    <w:rsid w:val="005238CA"/>
    <w:rsid w:val="00525048"/>
    <w:rsid w:val="005265E9"/>
    <w:rsid w:val="00530728"/>
    <w:rsid w:val="005318DB"/>
    <w:rsid w:val="00531C49"/>
    <w:rsid w:val="00532268"/>
    <w:rsid w:val="00532B1F"/>
    <w:rsid w:val="0053382B"/>
    <w:rsid w:val="0053470D"/>
    <w:rsid w:val="005363E2"/>
    <w:rsid w:val="00537BF9"/>
    <w:rsid w:val="005409D7"/>
    <w:rsid w:val="00540F3E"/>
    <w:rsid w:val="0054144F"/>
    <w:rsid w:val="00543466"/>
    <w:rsid w:val="00543C1A"/>
    <w:rsid w:val="00544E4A"/>
    <w:rsid w:val="00545BB1"/>
    <w:rsid w:val="005522EB"/>
    <w:rsid w:val="005551C7"/>
    <w:rsid w:val="00555A51"/>
    <w:rsid w:val="00555CEF"/>
    <w:rsid w:val="00557D73"/>
    <w:rsid w:val="00560211"/>
    <w:rsid w:val="0056201D"/>
    <w:rsid w:val="00566C78"/>
    <w:rsid w:val="0056738A"/>
    <w:rsid w:val="005674E7"/>
    <w:rsid w:val="00570104"/>
    <w:rsid w:val="00570505"/>
    <w:rsid w:val="00572842"/>
    <w:rsid w:val="0058689E"/>
    <w:rsid w:val="005874DE"/>
    <w:rsid w:val="00593DC9"/>
    <w:rsid w:val="00595DA4"/>
    <w:rsid w:val="005A2618"/>
    <w:rsid w:val="005B1F2B"/>
    <w:rsid w:val="005B2A87"/>
    <w:rsid w:val="005B38E3"/>
    <w:rsid w:val="005B560F"/>
    <w:rsid w:val="005C0027"/>
    <w:rsid w:val="005C0D6D"/>
    <w:rsid w:val="005C3AE4"/>
    <w:rsid w:val="005C6425"/>
    <w:rsid w:val="005C68F9"/>
    <w:rsid w:val="005D2574"/>
    <w:rsid w:val="005D3823"/>
    <w:rsid w:val="005D4CBB"/>
    <w:rsid w:val="005D7719"/>
    <w:rsid w:val="005D7F66"/>
    <w:rsid w:val="005E0561"/>
    <w:rsid w:val="005E1219"/>
    <w:rsid w:val="005E690A"/>
    <w:rsid w:val="005F17EB"/>
    <w:rsid w:val="005F307A"/>
    <w:rsid w:val="005F734E"/>
    <w:rsid w:val="005F76D6"/>
    <w:rsid w:val="00600B70"/>
    <w:rsid w:val="00602C25"/>
    <w:rsid w:val="00607212"/>
    <w:rsid w:val="00610377"/>
    <w:rsid w:val="006104E0"/>
    <w:rsid w:val="006107D1"/>
    <w:rsid w:val="006126C6"/>
    <w:rsid w:val="00617C03"/>
    <w:rsid w:val="00620C3D"/>
    <w:rsid w:val="00624B2D"/>
    <w:rsid w:val="00626C79"/>
    <w:rsid w:val="00626F5D"/>
    <w:rsid w:val="00631EAB"/>
    <w:rsid w:val="00633FD4"/>
    <w:rsid w:val="00634E82"/>
    <w:rsid w:val="00635E82"/>
    <w:rsid w:val="00641D1B"/>
    <w:rsid w:val="00641FD3"/>
    <w:rsid w:val="00645922"/>
    <w:rsid w:val="00645B7C"/>
    <w:rsid w:val="006469F2"/>
    <w:rsid w:val="006512C7"/>
    <w:rsid w:val="00651352"/>
    <w:rsid w:val="006522F0"/>
    <w:rsid w:val="00652A6A"/>
    <w:rsid w:val="00654EA3"/>
    <w:rsid w:val="00655444"/>
    <w:rsid w:val="00662B14"/>
    <w:rsid w:val="006670FB"/>
    <w:rsid w:val="00671701"/>
    <w:rsid w:val="00674DCC"/>
    <w:rsid w:val="00676364"/>
    <w:rsid w:val="00681FE2"/>
    <w:rsid w:val="00683EBB"/>
    <w:rsid w:val="0068495E"/>
    <w:rsid w:val="00686AC9"/>
    <w:rsid w:val="00690AD5"/>
    <w:rsid w:val="00691FAD"/>
    <w:rsid w:val="0069207C"/>
    <w:rsid w:val="00693528"/>
    <w:rsid w:val="00694B3B"/>
    <w:rsid w:val="00697E6E"/>
    <w:rsid w:val="006A0223"/>
    <w:rsid w:val="006A4779"/>
    <w:rsid w:val="006A484D"/>
    <w:rsid w:val="006A521D"/>
    <w:rsid w:val="006A7572"/>
    <w:rsid w:val="006B05ED"/>
    <w:rsid w:val="006B0715"/>
    <w:rsid w:val="006B0CC1"/>
    <w:rsid w:val="006B1132"/>
    <w:rsid w:val="006B184F"/>
    <w:rsid w:val="006B2497"/>
    <w:rsid w:val="006B3F1D"/>
    <w:rsid w:val="006B527B"/>
    <w:rsid w:val="006B58D3"/>
    <w:rsid w:val="006B6A07"/>
    <w:rsid w:val="006B6A8C"/>
    <w:rsid w:val="006C101D"/>
    <w:rsid w:val="006C1B7D"/>
    <w:rsid w:val="006C2B86"/>
    <w:rsid w:val="006C4EB9"/>
    <w:rsid w:val="006C689E"/>
    <w:rsid w:val="006C6972"/>
    <w:rsid w:val="006C6A30"/>
    <w:rsid w:val="006D02EA"/>
    <w:rsid w:val="006D13AE"/>
    <w:rsid w:val="006D2B24"/>
    <w:rsid w:val="006D363A"/>
    <w:rsid w:val="006D4BE1"/>
    <w:rsid w:val="006D579F"/>
    <w:rsid w:val="006E0BBC"/>
    <w:rsid w:val="006F2E01"/>
    <w:rsid w:val="006F3230"/>
    <w:rsid w:val="006F78F4"/>
    <w:rsid w:val="00701B3D"/>
    <w:rsid w:val="00703178"/>
    <w:rsid w:val="00703AB2"/>
    <w:rsid w:val="007048A8"/>
    <w:rsid w:val="00706612"/>
    <w:rsid w:val="0070766B"/>
    <w:rsid w:val="00716C3E"/>
    <w:rsid w:val="0072505B"/>
    <w:rsid w:val="00731C75"/>
    <w:rsid w:val="00732E58"/>
    <w:rsid w:val="00733C64"/>
    <w:rsid w:val="00737667"/>
    <w:rsid w:val="007411C5"/>
    <w:rsid w:val="00744641"/>
    <w:rsid w:val="007457B9"/>
    <w:rsid w:val="00746E64"/>
    <w:rsid w:val="00747479"/>
    <w:rsid w:val="00754211"/>
    <w:rsid w:val="00754CE0"/>
    <w:rsid w:val="00755119"/>
    <w:rsid w:val="00762D93"/>
    <w:rsid w:val="00765D63"/>
    <w:rsid w:val="0076747E"/>
    <w:rsid w:val="00771539"/>
    <w:rsid w:val="00771F76"/>
    <w:rsid w:val="0077559C"/>
    <w:rsid w:val="0078439B"/>
    <w:rsid w:val="00784426"/>
    <w:rsid w:val="00785590"/>
    <w:rsid w:val="00790C7F"/>
    <w:rsid w:val="00790FF2"/>
    <w:rsid w:val="00794C4A"/>
    <w:rsid w:val="00795316"/>
    <w:rsid w:val="00795D5F"/>
    <w:rsid w:val="0079608A"/>
    <w:rsid w:val="00796180"/>
    <w:rsid w:val="0079753C"/>
    <w:rsid w:val="00797DBE"/>
    <w:rsid w:val="007A0307"/>
    <w:rsid w:val="007A63AD"/>
    <w:rsid w:val="007A739E"/>
    <w:rsid w:val="007B0F09"/>
    <w:rsid w:val="007B2F52"/>
    <w:rsid w:val="007B3ECB"/>
    <w:rsid w:val="007B591F"/>
    <w:rsid w:val="007B776C"/>
    <w:rsid w:val="007C03AC"/>
    <w:rsid w:val="007C23FE"/>
    <w:rsid w:val="007D0369"/>
    <w:rsid w:val="007D1A70"/>
    <w:rsid w:val="007D57C8"/>
    <w:rsid w:val="007E129E"/>
    <w:rsid w:val="007E2D2E"/>
    <w:rsid w:val="007E7135"/>
    <w:rsid w:val="007E7E88"/>
    <w:rsid w:val="007F086E"/>
    <w:rsid w:val="007F3CC1"/>
    <w:rsid w:val="007F3DAE"/>
    <w:rsid w:val="008009A3"/>
    <w:rsid w:val="00800CB0"/>
    <w:rsid w:val="00801F74"/>
    <w:rsid w:val="00803F90"/>
    <w:rsid w:val="00804AC8"/>
    <w:rsid w:val="00807B77"/>
    <w:rsid w:val="00810729"/>
    <w:rsid w:val="00811452"/>
    <w:rsid w:val="00811BB5"/>
    <w:rsid w:val="00812904"/>
    <w:rsid w:val="00814004"/>
    <w:rsid w:val="0082066F"/>
    <w:rsid w:val="00822B78"/>
    <w:rsid w:val="00823EB4"/>
    <w:rsid w:val="0082578E"/>
    <w:rsid w:val="00826B1A"/>
    <w:rsid w:val="00826D0A"/>
    <w:rsid w:val="00830FE9"/>
    <w:rsid w:val="00832B2D"/>
    <w:rsid w:val="00834DAD"/>
    <w:rsid w:val="00834F9D"/>
    <w:rsid w:val="00836292"/>
    <w:rsid w:val="00837DA9"/>
    <w:rsid w:val="0084060B"/>
    <w:rsid w:val="00841750"/>
    <w:rsid w:val="00841DCA"/>
    <w:rsid w:val="00842383"/>
    <w:rsid w:val="00843C3A"/>
    <w:rsid w:val="00844B64"/>
    <w:rsid w:val="0085195E"/>
    <w:rsid w:val="0085649B"/>
    <w:rsid w:val="008569DB"/>
    <w:rsid w:val="0085725C"/>
    <w:rsid w:val="00861177"/>
    <w:rsid w:val="0086211E"/>
    <w:rsid w:val="00863689"/>
    <w:rsid w:val="00863EFC"/>
    <w:rsid w:val="008656E6"/>
    <w:rsid w:val="008714BA"/>
    <w:rsid w:val="008714D6"/>
    <w:rsid w:val="00873B15"/>
    <w:rsid w:val="00874E58"/>
    <w:rsid w:val="00876BC5"/>
    <w:rsid w:val="00877246"/>
    <w:rsid w:val="008828DC"/>
    <w:rsid w:val="00883A67"/>
    <w:rsid w:val="00883AF7"/>
    <w:rsid w:val="00887150"/>
    <w:rsid w:val="0088760C"/>
    <w:rsid w:val="0089140C"/>
    <w:rsid w:val="00894CE2"/>
    <w:rsid w:val="00894D70"/>
    <w:rsid w:val="00894DB7"/>
    <w:rsid w:val="008A11A3"/>
    <w:rsid w:val="008A250A"/>
    <w:rsid w:val="008A48C0"/>
    <w:rsid w:val="008A4A79"/>
    <w:rsid w:val="008A4DB2"/>
    <w:rsid w:val="008A6249"/>
    <w:rsid w:val="008A6910"/>
    <w:rsid w:val="008A6AA6"/>
    <w:rsid w:val="008B4367"/>
    <w:rsid w:val="008B45E8"/>
    <w:rsid w:val="008B481F"/>
    <w:rsid w:val="008B7F83"/>
    <w:rsid w:val="008C1468"/>
    <w:rsid w:val="008C1F77"/>
    <w:rsid w:val="008C244D"/>
    <w:rsid w:val="008C24DB"/>
    <w:rsid w:val="008C2B64"/>
    <w:rsid w:val="008C3267"/>
    <w:rsid w:val="008C6D9E"/>
    <w:rsid w:val="008D43D1"/>
    <w:rsid w:val="008D442C"/>
    <w:rsid w:val="008D748D"/>
    <w:rsid w:val="008E1879"/>
    <w:rsid w:val="008E1B87"/>
    <w:rsid w:val="008E20FC"/>
    <w:rsid w:val="008E3B06"/>
    <w:rsid w:val="008E5DA5"/>
    <w:rsid w:val="008E62C6"/>
    <w:rsid w:val="008F00F1"/>
    <w:rsid w:val="008F1085"/>
    <w:rsid w:val="008F1128"/>
    <w:rsid w:val="008F26D4"/>
    <w:rsid w:val="008F4E15"/>
    <w:rsid w:val="008F69AB"/>
    <w:rsid w:val="008F7DE4"/>
    <w:rsid w:val="00900258"/>
    <w:rsid w:val="0090207F"/>
    <w:rsid w:val="0090325C"/>
    <w:rsid w:val="0090384E"/>
    <w:rsid w:val="0090421E"/>
    <w:rsid w:val="0090676C"/>
    <w:rsid w:val="00907C31"/>
    <w:rsid w:val="009100BE"/>
    <w:rsid w:val="00913AF0"/>
    <w:rsid w:val="009201F5"/>
    <w:rsid w:val="00923A30"/>
    <w:rsid w:val="00926FB7"/>
    <w:rsid w:val="0093066F"/>
    <w:rsid w:val="00931CD8"/>
    <w:rsid w:val="00932901"/>
    <w:rsid w:val="0093428C"/>
    <w:rsid w:val="00936FF8"/>
    <w:rsid w:val="009373C1"/>
    <w:rsid w:val="0093779D"/>
    <w:rsid w:val="00942A88"/>
    <w:rsid w:val="00942AE0"/>
    <w:rsid w:val="00943708"/>
    <w:rsid w:val="00945103"/>
    <w:rsid w:val="0094694C"/>
    <w:rsid w:val="0094765B"/>
    <w:rsid w:val="00952DF4"/>
    <w:rsid w:val="009536FE"/>
    <w:rsid w:val="00955A97"/>
    <w:rsid w:val="009572DD"/>
    <w:rsid w:val="00957A24"/>
    <w:rsid w:val="00957B85"/>
    <w:rsid w:val="009627D2"/>
    <w:rsid w:val="009662BA"/>
    <w:rsid w:val="009674BF"/>
    <w:rsid w:val="00975E17"/>
    <w:rsid w:val="00981D2B"/>
    <w:rsid w:val="0098288E"/>
    <w:rsid w:val="009828CF"/>
    <w:rsid w:val="00983672"/>
    <w:rsid w:val="009850BE"/>
    <w:rsid w:val="00991083"/>
    <w:rsid w:val="00996116"/>
    <w:rsid w:val="00997935"/>
    <w:rsid w:val="009A3ECE"/>
    <w:rsid w:val="009A4C50"/>
    <w:rsid w:val="009A50EC"/>
    <w:rsid w:val="009A5D3F"/>
    <w:rsid w:val="009A7224"/>
    <w:rsid w:val="009A7534"/>
    <w:rsid w:val="009B50B3"/>
    <w:rsid w:val="009B6253"/>
    <w:rsid w:val="009B67FA"/>
    <w:rsid w:val="009C228E"/>
    <w:rsid w:val="009C2DE5"/>
    <w:rsid w:val="009D0047"/>
    <w:rsid w:val="009D2DE2"/>
    <w:rsid w:val="009D4432"/>
    <w:rsid w:val="009D4B5E"/>
    <w:rsid w:val="009D5E77"/>
    <w:rsid w:val="009E1FF8"/>
    <w:rsid w:val="009E2082"/>
    <w:rsid w:val="009E21AA"/>
    <w:rsid w:val="009E474E"/>
    <w:rsid w:val="009F0269"/>
    <w:rsid w:val="009F39CC"/>
    <w:rsid w:val="009F579E"/>
    <w:rsid w:val="009F712B"/>
    <w:rsid w:val="009F7BF3"/>
    <w:rsid w:val="00A00915"/>
    <w:rsid w:val="00A00BE1"/>
    <w:rsid w:val="00A0308A"/>
    <w:rsid w:val="00A03CCC"/>
    <w:rsid w:val="00A04A71"/>
    <w:rsid w:val="00A121DE"/>
    <w:rsid w:val="00A13E1B"/>
    <w:rsid w:val="00A13F07"/>
    <w:rsid w:val="00A14496"/>
    <w:rsid w:val="00A1506D"/>
    <w:rsid w:val="00A172B6"/>
    <w:rsid w:val="00A17FA6"/>
    <w:rsid w:val="00A25394"/>
    <w:rsid w:val="00A25FF1"/>
    <w:rsid w:val="00A2601F"/>
    <w:rsid w:val="00A3002B"/>
    <w:rsid w:val="00A3029E"/>
    <w:rsid w:val="00A3191F"/>
    <w:rsid w:val="00A3382D"/>
    <w:rsid w:val="00A33A5F"/>
    <w:rsid w:val="00A34670"/>
    <w:rsid w:val="00A34A08"/>
    <w:rsid w:val="00A35E08"/>
    <w:rsid w:val="00A40583"/>
    <w:rsid w:val="00A47029"/>
    <w:rsid w:val="00A47491"/>
    <w:rsid w:val="00A513CB"/>
    <w:rsid w:val="00A5172A"/>
    <w:rsid w:val="00A5348C"/>
    <w:rsid w:val="00A53703"/>
    <w:rsid w:val="00A537F0"/>
    <w:rsid w:val="00A5483C"/>
    <w:rsid w:val="00A5493E"/>
    <w:rsid w:val="00A549C1"/>
    <w:rsid w:val="00A55609"/>
    <w:rsid w:val="00A60CD4"/>
    <w:rsid w:val="00A62399"/>
    <w:rsid w:val="00A62DE1"/>
    <w:rsid w:val="00A631A4"/>
    <w:rsid w:val="00A6507A"/>
    <w:rsid w:val="00A652C7"/>
    <w:rsid w:val="00A65478"/>
    <w:rsid w:val="00A7065E"/>
    <w:rsid w:val="00A708EC"/>
    <w:rsid w:val="00A70CD9"/>
    <w:rsid w:val="00A73247"/>
    <w:rsid w:val="00A7340F"/>
    <w:rsid w:val="00A73DDA"/>
    <w:rsid w:val="00A74164"/>
    <w:rsid w:val="00A74DC5"/>
    <w:rsid w:val="00A753B6"/>
    <w:rsid w:val="00A766F5"/>
    <w:rsid w:val="00A76A49"/>
    <w:rsid w:val="00A76D86"/>
    <w:rsid w:val="00A77094"/>
    <w:rsid w:val="00A82297"/>
    <w:rsid w:val="00A8283D"/>
    <w:rsid w:val="00A82C68"/>
    <w:rsid w:val="00A842B2"/>
    <w:rsid w:val="00A8469E"/>
    <w:rsid w:val="00A8526B"/>
    <w:rsid w:val="00A8594F"/>
    <w:rsid w:val="00A86FB0"/>
    <w:rsid w:val="00A940F9"/>
    <w:rsid w:val="00A95461"/>
    <w:rsid w:val="00A9735E"/>
    <w:rsid w:val="00A979B7"/>
    <w:rsid w:val="00AA01C6"/>
    <w:rsid w:val="00AA2715"/>
    <w:rsid w:val="00AA3F6C"/>
    <w:rsid w:val="00AA58D7"/>
    <w:rsid w:val="00AB0646"/>
    <w:rsid w:val="00AB0D17"/>
    <w:rsid w:val="00AB50F8"/>
    <w:rsid w:val="00AB55C5"/>
    <w:rsid w:val="00AC091A"/>
    <w:rsid w:val="00AC2EA8"/>
    <w:rsid w:val="00AC70AE"/>
    <w:rsid w:val="00AC7312"/>
    <w:rsid w:val="00AC7740"/>
    <w:rsid w:val="00AD1060"/>
    <w:rsid w:val="00AD2922"/>
    <w:rsid w:val="00AD3C80"/>
    <w:rsid w:val="00AD4CBA"/>
    <w:rsid w:val="00AD513C"/>
    <w:rsid w:val="00AD5F2F"/>
    <w:rsid w:val="00AE0510"/>
    <w:rsid w:val="00AE62CD"/>
    <w:rsid w:val="00AE65C7"/>
    <w:rsid w:val="00AE7233"/>
    <w:rsid w:val="00AF1EC5"/>
    <w:rsid w:val="00AF21D4"/>
    <w:rsid w:val="00AF2BB2"/>
    <w:rsid w:val="00AF389F"/>
    <w:rsid w:val="00AF4249"/>
    <w:rsid w:val="00AF6EFF"/>
    <w:rsid w:val="00B03405"/>
    <w:rsid w:val="00B05C3E"/>
    <w:rsid w:val="00B05EE1"/>
    <w:rsid w:val="00B06B01"/>
    <w:rsid w:val="00B13383"/>
    <w:rsid w:val="00B20102"/>
    <w:rsid w:val="00B20618"/>
    <w:rsid w:val="00B20DE7"/>
    <w:rsid w:val="00B213DB"/>
    <w:rsid w:val="00B223D6"/>
    <w:rsid w:val="00B223FE"/>
    <w:rsid w:val="00B2342B"/>
    <w:rsid w:val="00B235FF"/>
    <w:rsid w:val="00B263C4"/>
    <w:rsid w:val="00B2661B"/>
    <w:rsid w:val="00B26797"/>
    <w:rsid w:val="00B30637"/>
    <w:rsid w:val="00B309F2"/>
    <w:rsid w:val="00B34528"/>
    <w:rsid w:val="00B34AE5"/>
    <w:rsid w:val="00B362B6"/>
    <w:rsid w:val="00B406F3"/>
    <w:rsid w:val="00B4169C"/>
    <w:rsid w:val="00B43BA4"/>
    <w:rsid w:val="00B443FA"/>
    <w:rsid w:val="00B44BCB"/>
    <w:rsid w:val="00B45D0A"/>
    <w:rsid w:val="00B46AE9"/>
    <w:rsid w:val="00B476B0"/>
    <w:rsid w:val="00B50228"/>
    <w:rsid w:val="00B52F5D"/>
    <w:rsid w:val="00B54600"/>
    <w:rsid w:val="00B556EB"/>
    <w:rsid w:val="00B57C5A"/>
    <w:rsid w:val="00B62ABF"/>
    <w:rsid w:val="00B637DA"/>
    <w:rsid w:val="00B708E3"/>
    <w:rsid w:val="00B72FB0"/>
    <w:rsid w:val="00B75489"/>
    <w:rsid w:val="00B77285"/>
    <w:rsid w:val="00B821D4"/>
    <w:rsid w:val="00B823D5"/>
    <w:rsid w:val="00B85785"/>
    <w:rsid w:val="00B86489"/>
    <w:rsid w:val="00B86A21"/>
    <w:rsid w:val="00B86B9F"/>
    <w:rsid w:val="00B93767"/>
    <w:rsid w:val="00B939CA"/>
    <w:rsid w:val="00B93EB4"/>
    <w:rsid w:val="00B95FC9"/>
    <w:rsid w:val="00B9702A"/>
    <w:rsid w:val="00BA1823"/>
    <w:rsid w:val="00BA3861"/>
    <w:rsid w:val="00BA7DF9"/>
    <w:rsid w:val="00BB1E8B"/>
    <w:rsid w:val="00BB2196"/>
    <w:rsid w:val="00BB55D3"/>
    <w:rsid w:val="00BB5FA7"/>
    <w:rsid w:val="00BC6027"/>
    <w:rsid w:val="00BC661C"/>
    <w:rsid w:val="00BC6C23"/>
    <w:rsid w:val="00BC7EA4"/>
    <w:rsid w:val="00BD0C91"/>
    <w:rsid w:val="00BD15A1"/>
    <w:rsid w:val="00BD1B24"/>
    <w:rsid w:val="00BD2060"/>
    <w:rsid w:val="00BD6234"/>
    <w:rsid w:val="00BE07B8"/>
    <w:rsid w:val="00BE156E"/>
    <w:rsid w:val="00BE1DFA"/>
    <w:rsid w:val="00BE2B67"/>
    <w:rsid w:val="00BE424A"/>
    <w:rsid w:val="00BE6185"/>
    <w:rsid w:val="00BF52C0"/>
    <w:rsid w:val="00BF5929"/>
    <w:rsid w:val="00C00AD1"/>
    <w:rsid w:val="00C0212D"/>
    <w:rsid w:val="00C041F4"/>
    <w:rsid w:val="00C0473E"/>
    <w:rsid w:val="00C06F5B"/>
    <w:rsid w:val="00C10C77"/>
    <w:rsid w:val="00C10DD1"/>
    <w:rsid w:val="00C10E3B"/>
    <w:rsid w:val="00C115A1"/>
    <w:rsid w:val="00C11820"/>
    <w:rsid w:val="00C13133"/>
    <w:rsid w:val="00C17E8A"/>
    <w:rsid w:val="00C20B72"/>
    <w:rsid w:val="00C211D3"/>
    <w:rsid w:val="00C21CAC"/>
    <w:rsid w:val="00C23D15"/>
    <w:rsid w:val="00C247D5"/>
    <w:rsid w:val="00C258E5"/>
    <w:rsid w:val="00C26D4D"/>
    <w:rsid w:val="00C30B02"/>
    <w:rsid w:val="00C31C03"/>
    <w:rsid w:val="00C31CD4"/>
    <w:rsid w:val="00C33E1A"/>
    <w:rsid w:val="00C347EA"/>
    <w:rsid w:val="00C4055F"/>
    <w:rsid w:val="00C41139"/>
    <w:rsid w:val="00C4154E"/>
    <w:rsid w:val="00C4264F"/>
    <w:rsid w:val="00C450C7"/>
    <w:rsid w:val="00C4557F"/>
    <w:rsid w:val="00C45DCE"/>
    <w:rsid w:val="00C505F8"/>
    <w:rsid w:val="00C523B7"/>
    <w:rsid w:val="00C55BA1"/>
    <w:rsid w:val="00C57D75"/>
    <w:rsid w:val="00C622C5"/>
    <w:rsid w:val="00C62DC0"/>
    <w:rsid w:val="00C63ECB"/>
    <w:rsid w:val="00C64090"/>
    <w:rsid w:val="00C6571C"/>
    <w:rsid w:val="00C65A49"/>
    <w:rsid w:val="00C702AA"/>
    <w:rsid w:val="00C708A9"/>
    <w:rsid w:val="00C726EB"/>
    <w:rsid w:val="00C74282"/>
    <w:rsid w:val="00C77B9F"/>
    <w:rsid w:val="00C816AC"/>
    <w:rsid w:val="00C8433B"/>
    <w:rsid w:val="00C8542F"/>
    <w:rsid w:val="00C87C2B"/>
    <w:rsid w:val="00C93D05"/>
    <w:rsid w:val="00C944D3"/>
    <w:rsid w:val="00C952C1"/>
    <w:rsid w:val="00C96982"/>
    <w:rsid w:val="00CA0A63"/>
    <w:rsid w:val="00CA2B27"/>
    <w:rsid w:val="00CA4583"/>
    <w:rsid w:val="00CA459E"/>
    <w:rsid w:val="00CA55FC"/>
    <w:rsid w:val="00CA7544"/>
    <w:rsid w:val="00CB1B1F"/>
    <w:rsid w:val="00CB2016"/>
    <w:rsid w:val="00CB3F51"/>
    <w:rsid w:val="00CB4440"/>
    <w:rsid w:val="00CB5AA5"/>
    <w:rsid w:val="00CB60D4"/>
    <w:rsid w:val="00CC121B"/>
    <w:rsid w:val="00CC315C"/>
    <w:rsid w:val="00CC3E61"/>
    <w:rsid w:val="00CC47F5"/>
    <w:rsid w:val="00CC68F0"/>
    <w:rsid w:val="00CD1359"/>
    <w:rsid w:val="00CD1898"/>
    <w:rsid w:val="00CD24EF"/>
    <w:rsid w:val="00CD25CB"/>
    <w:rsid w:val="00CD554B"/>
    <w:rsid w:val="00CE1DC8"/>
    <w:rsid w:val="00CE465A"/>
    <w:rsid w:val="00CE4AE9"/>
    <w:rsid w:val="00CE4BEA"/>
    <w:rsid w:val="00CE68E0"/>
    <w:rsid w:val="00CE759B"/>
    <w:rsid w:val="00CE7839"/>
    <w:rsid w:val="00CF0280"/>
    <w:rsid w:val="00CF37AE"/>
    <w:rsid w:val="00CF4A1F"/>
    <w:rsid w:val="00CF4D20"/>
    <w:rsid w:val="00D00A03"/>
    <w:rsid w:val="00D00C4A"/>
    <w:rsid w:val="00D00D64"/>
    <w:rsid w:val="00D01C5B"/>
    <w:rsid w:val="00D029B6"/>
    <w:rsid w:val="00D04119"/>
    <w:rsid w:val="00D054C8"/>
    <w:rsid w:val="00D057C8"/>
    <w:rsid w:val="00D12534"/>
    <w:rsid w:val="00D12C68"/>
    <w:rsid w:val="00D162B6"/>
    <w:rsid w:val="00D21287"/>
    <w:rsid w:val="00D21B3D"/>
    <w:rsid w:val="00D220DB"/>
    <w:rsid w:val="00D224EF"/>
    <w:rsid w:val="00D23D32"/>
    <w:rsid w:val="00D245F5"/>
    <w:rsid w:val="00D24EEF"/>
    <w:rsid w:val="00D26363"/>
    <w:rsid w:val="00D31A6B"/>
    <w:rsid w:val="00D320D9"/>
    <w:rsid w:val="00D33447"/>
    <w:rsid w:val="00D34290"/>
    <w:rsid w:val="00D34AB1"/>
    <w:rsid w:val="00D34D91"/>
    <w:rsid w:val="00D34F0F"/>
    <w:rsid w:val="00D36585"/>
    <w:rsid w:val="00D37323"/>
    <w:rsid w:val="00D373E0"/>
    <w:rsid w:val="00D44694"/>
    <w:rsid w:val="00D45505"/>
    <w:rsid w:val="00D4618D"/>
    <w:rsid w:val="00D462FF"/>
    <w:rsid w:val="00D51768"/>
    <w:rsid w:val="00D5197E"/>
    <w:rsid w:val="00D5228A"/>
    <w:rsid w:val="00D53C2C"/>
    <w:rsid w:val="00D550EB"/>
    <w:rsid w:val="00D57824"/>
    <w:rsid w:val="00D6077B"/>
    <w:rsid w:val="00D66276"/>
    <w:rsid w:val="00D667DA"/>
    <w:rsid w:val="00D73389"/>
    <w:rsid w:val="00D73A05"/>
    <w:rsid w:val="00D73DE0"/>
    <w:rsid w:val="00D74927"/>
    <w:rsid w:val="00D7546B"/>
    <w:rsid w:val="00D76D87"/>
    <w:rsid w:val="00D827BD"/>
    <w:rsid w:val="00D827CE"/>
    <w:rsid w:val="00D82B90"/>
    <w:rsid w:val="00D8458A"/>
    <w:rsid w:val="00D85BCC"/>
    <w:rsid w:val="00D92863"/>
    <w:rsid w:val="00D92B25"/>
    <w:rsid w:val="00D94561"/>
    <w:rsid w:val="00D95F40"/>
    <w:rsid w:val="00D97099"/>
    <w:rsid w:val="00DA1397"/>
    <w:rsid w:val="00DA3714"/>
    <w:rsid w:val="00DA69EF"/>
    <w:rsid w:val="00DA70EB"/>
    <w:rsid w:val="00DA71E0"/>
    <w:rsid w:val="00DB0975"/>
    <w:rsid w:val="00DB0E49"/>
    <w:rsid w:val="00DB2391"/>
    <w:rsid w:val="00DB309C"/>
    <w:rsid w:val="00DB4341"/>
    <w:rsid w:val="00DC2F6C"/>
    <w:rsid w:val="00DC3AB8"/>
    <w:rsid w:val="00DC3BD0"/>
    <w:rsid w:val="00DC467C"/>
    <w:rsid w:val="00DC65A8"/>
    <w:rsid w:val="00DC6E6D"/>
    <w:rsid w:val="00DD04BD"/>
    <w:rsid w:val="00DD0926"/>
    <w:rsid w:val="00DE09C4"/>
    <w:rsid w:val="00DE0F20"/>
    <w:rsid w:val="00DE3A7A"/>
    <w:rsid w:val="00DE6565"/>
    <w:rsid w:val="00DE7135"/>
    <w:rsid w:val="00DE7942"/>
    <w:rsid w:val="00DF0B9F"/>
    <w:rsid w:val="00DF1A8A"/>
    <w:rsid w:val="00DF29E8"/>
    <w:rsid w:val="00DF2A1F"/>
    <w:rsid w:val="00DF7054"/>
    <w:rsid w:val="00E00769"/>
    <w:rsid w:val="00E00C89"/>
    <w:rsid w:val="00E07113"/>
    <w:rsid w:val="00E10D70"/>
    <w:rsid w:val="00E12C24"/>
    <w:rsid w:val="00E1579A"/>
    <w:rsid w:val="00E22118"/>
    <w:rsid w:val="00E23534"/>
    <w:rsid w:val="00E3002A"/>
    <w:rsid w:val="00E302A6"/>
    <w:rsid w:val="00E306B8"/>
    <w:rsid w:val="00E3371E"/>
    <w:rsid w:val="00E341DB"/>
    <w:rsid w:val="00E343C9"/>
    <w:rsid w:val="00E34668"/>
    <w:rsid w:val="00E35796"/>
    <w:rsid w:val="00E369DE"/>
    <w:rsid w:val="00E37780"/>
    <w:rsid w:val="00E40EF8"/>
    <w:rsid w:val="00E415F9"/>
    <w:rsid w:val="00E41DBE"/>
    <w:rsid w:val="00E435D2"/>
    <w:rsid w:val="00E50158"/>
    <w:rsid w:val="00E52AF1"/>
    <w:rsid w:val="00E56B9D"/>
    <w:rsid w:val="00E60B39"/>
    <w:rsid w:val="00E651F6"/>
    <w:rsid w:val="00E66D31"/>
    <w:rsid w:val="00E73088"/>
    <w:rsid w:val="00E74315"/>
    <w:rsid w:val="00E77948"/>
    <w:rsid w:val="00E8219D"/>
    <w:rsid w:val="00E82A99"/>
    <w:rsid w:val="00E862DF"/>
    <w:rsid w:val="00E86ADD"/>
    <w:rsid w:val="00E86BC1"/>
    <w:rsid w:val="00E91E86"/>
    <w:rsid w:val="00E934BF"/>
    <w:rsid w:val="00E9437D"/>
    <w:rsid w:val="00EA1247"/>
    <w:rsid w:val="00EA2932"/>
    <w:rsid w:val="00EA3D28"/>
    <w:rsid w:val="00EB3087"/>
    <w:rsid w:val="00EB3155"/>
    <w:rsid w:val="00EB331B"/>
    <w:rsid w:val="00EB3C05"/>
    <w:rsid w:val="00EB3C39"/>
    <w:rsid w:val="00EB5B5B"/>
    <w:rsid w:val="00EB70E7"/>
    <w:rsid w:val="00EC1DA7"/>
    <w:rsid w:val="00EC4DF5"/>
    <w:rsid w:val="00EC5273"/>
    <w:rsid w:val="00EC5446"/>
    <w:rsid w:val="00EC5556"/>
    <w:rsid w:val="00EC7540"/>
    <w:rsid w:val="00EC7ABE"/>
    <w:rsid w:val="00EC7F06"/>
    <w:rsid w:val="00ED38A5"/>
    <w:rsid w:val="00ED4D82"/>
    <w:rsid w:val="00ED7829"/>
    <w:rsid w:val="00EE3EE8"/>
    <w:rsid w:val="00EE3FAB"/>
    <w:rsid w:val="00EE5BFD"/>
    <w:rsid w:val="00EE6278"/>
    <w:rsid w:val="00EE6BE0"/>
    <w:rsid w:val="00EE6EE1"/>
    <w:rsid w:val="00EF0A25"/>
    <w:rsid w:val="00EF0D0C"/>
    <w:rsid w:val="00EF0F6D"/>
    <w:rsid w:val="00EF3FC8"/>
    <w:rsid w:val="00EF559A"/>
    <w:rsid w:val="00EF6DEF"/>
    <w:rsid w:val="00EF7FF4"/>
    <w:rsid w:val="00F02179"/>
    <w:rsid w:val="00F03191"/>
    <w:rsid w:val="00F03203"/>
    <w:rsid w:val="00F034D7"/>
    <w:rsid w:val="00F037EC"/>
    <w:rsid w:val="00F03927"/>
    <w:rsid w:val="00F0511A"/>
    <w:rsid w:val="00F0543D"/>
    <w:rsid w:val="00F05F08"/>
    <w:rsid w:val="00F07B87"/>
    <w:rsid w:val="00F07C55"/>
    <w:rsid w:val="00F07E62"/>
    <w:rsid w:val="00F1077A"/>
    <w:rsid w:val="00F11BA4"/>
    <w:rsid w:val="00F12BCD"/>
    <w:rsid w:val="00F14DE8"/>
    <w:rsid w:val="00F16534"/>
    <w:rsid w:val="00F223BA"/>
    <w:rsid w:val="00F23991"/>
    <w:rsid w:val="00F27454"/>
    <w:rsid w:val="00F277D5"/>
    <w:rsid w:val="00F27A32"/>
    <w:rsid w:val="00F330EA"/>
    <w:rsid w:val="00F43D3F"/>
    <w:rsid w:val="00F469E6"/>
    <w:rsid w:val="00F47097"/>
    <w:rsid w:val="00F51291"/>
    <w:rsid w:val="00F531C0"/>
    <w:rsid w:val="00F61F76"/>
    <w:rsid w:val="00F62CB7"/>
    <w:rsid w:val="00F65F97"/>
    <w:rsid w:val="00F670BF"/>
    <w:rsid w:val="00F674BB"/>
    <w:rsid w:val="00F715BF"/>
    <w:rsid w:val="00F801A9"/>
    <w:rsid w:val="00F80255"/>
    <w:rsid w:val="00F80AF3"/>
    <w:rsid w:val="00F81826"/>
    <w:rsid w:val="00F81887"/>
    <w:rsid w:val="00F81891"/>
    <w:rsid w:val="00F8366A"/>
    <w:rsid w:val="00F840B9"/>
    <w:rsid w:val="00F8471A"/>
    <w:rsid w:val="00F84766"/>
    <w:rsid w:val="00F84B80"/>
    <w:rsid w:val="00F85958"/>
    <w:rsid w:val="00F8706A"/>
    <w:rsid w:val="00F8746E"/>
    <w:rsid w:val="00F877B1"/>
    <w:rsid w:val="00F877C7"/>
    <w:rsid w:val="00F91B69"/>
    <w:rsid w:val="00F920E7"/>
    <w:rsid w:val="00F949C9"/>
    <w:rsid w:val="00F95DFE"/>
    <w:rsid w:val="00FA0380"/>
    <w:rsid w:val="00FA241D"/>
    <w:rsid w:val="00FA3372"/>
    <w:rsid w:val="00FB1B60"/>
    <w:rsid w:val="00FB220C"/>
    <w:rsid w:val="00FB43A7"/>
    <w:rsid w:val="00FB700F"/>
    <w:rsid w:val="00FB765A"/>
    <w:rsid w:val="00FC0923"/>
    <w:rsid w:val="00FC1629"/>
    <w:rsid w:val="00FC28DD"/>
    <w:rsid w:val="00FC32DF"/>
    <w:rsid w:val="00FC7E52"/>
    <w:rsid w:val="00FD1442"/>
    <w:rsid w:val="00FE0252"/>
    <w:rsid w:val="00FE39AF"/>
    <w:rsid w:val="00FE5887"/>
    <w:rsid w:val="00FE5E3D"/>
    <w:rsid w:val="00FE7DAA"/>
    <w:rsid w:val="00FF3834"/>
    <w:rsid w:val="00FF3C41"/>
    <w:rsid w:val="00FF4B66"/>
    <w:rsid w:val="00FF7A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4AE3"/>
  <w15:docId w15:val="{EC51C2DF-81A4-44A9-BE9C-E3E71924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58B"/>
    <w:rPr>
      <w:rFonts w:eastAsiaTheme="minorEastAsia"/>
    </w:rPr>
  </w:style>
  <w:style w:type="paragraph" w:styleId="Ttulo1">
    <w:name w:val="heading 1"/>
    <w:basedOn w:val="Normal"/>
    <w:next w:val="Normal"/>
    <w:link w:val="Ttulo1Car"/>
    <w:uiPriority w:val="9"/>
    <w:qFormat/>
    <w:rsid w:val="00D00C4A"/>
    <w:pPr>
      <w:keepNext/>
      <w:keepLines/>
      <w:spacing w:before="240" w:after="240" w:line="240" w:lineRule="auto"/>
      <w:outlineLvl w:val="0"/>
    </w:pPr>
    <w:rPr>
      <w:rFonts w:ascii="Arial" w:eastAsiaTheme="majorEastAsia" w:hAnsi="Arial" w:cs="Arial"/>
      <w:b/>
      <w:color w:val="F99E28"/>
      <w:sz w:val="32"/>
      <w:szCs w:val="32"/>
    </w:rPr>
  </w:style>
  <w:style w:type="paragraph" w:styleId="Ttulo2">
    <w:name w:val="heading 2"/>
    <w:basedOn w:val="Normal"/>
    <w:next w:val="Normal"/>
    <w:link w:val="Ttulo2Car"/>
    <w:uiPriority w:val="9"/>
    <w:unhideWhenUsed/>
    <w:qFormat/>
    <w:rsid w:val="00D00C4A"/>
    <w:pPr>
      <w:keepNext/>
      <w:keepLines/>
      <w:spacing w:before="40" w:after="0"/>
      <w:outlineLvl w:val="1"/>
    </w:pPr>
    <w:rPr>
      <w:rFonts w:ascii="Arial" w:eastAsiaTheme="majorEastAsia" w:hAnsi="Arial" w:cs="Arial"/>
      <w:b/>
      <w:color w:val="F99E28"/>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PrrafodelistaCar"/>
    <w:uiPriority w:val="34"/>
    <w:qFormat/>
    <w:rsid w:val="00771539"/>
    <w:pPr>
      <w:ind w:left="720"/>
      <w:contextualSpacing/>
    </w:pPr>
  </w:style>
  <w:style w:type="table" w:styleId="Tablaconcuadrcula">
    <w:name w:val="Table Grid"/>
    <w:basedOn w:val="Tablanormal"/>
    <w:uiPriority w:val="59"/>
    <w:rsid w:val="00413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9D4432"/>
    <w:rPr>
      <w:sz w:val="16"/>
      <w:szCs w:val="16"/>
    </w:rPr>
  </w:style>
  <w:style w:type="paragraph" w:styleId="Textocomentario">
    <w:name w:val="annotation text"/>
    <w:basedOn w:val="Normal"/>
    <w:link w:val="TextocomentarioCar"/>
    <w:uiPriority w:val="99"/>
    <w:unhideWhenUsed/>
    <w:rsid w:val="009D4432"/>
    <w:pPr>
      <w:spacing w:line="240" w:lineRule="auto"/>
    </w:pPr>
    <w:rPr>
      <w:sz w:val="20"/>
      <w:szCs w:val="20"/>
    </w:rPr>
  </w:style>
  <w:style w:type="character" w:customStyle="1" w:styleId="TextocomentarioCar">
    <w:name w:val="Texto comentario Car"/>
    <w:basedOn w:val="Fuentedeprrafopredeter"/>
    <w:link w:val="Textocomentario"/>
    <w:uiPriority w:val="99"/>
    <w:rsid w:val="009D4432"/>
    <w:rPr>
      <w:sz w:val="20"/>
      <w:szCs w:val="20"/>
    </w:rPr>
  </w:style>
  <w:style w:type="paragraph" w:styleId="Asuntodelcomentario">
    <w:name w:val="annotation subject"/>
    <w:basedOn w:val="Textocomentario"/>
    <w:next w:val="Textocomentario"/>
    <w:link w:val="AsuntodelcomentarioCar"/>
    <w:uiPriority w:val="99"/>
    <w:semiHidden/>
    <w:unhideWhenUsed/>
    <w:rsid w:val="009D4432"/>
    <w:rPr>
      <w:b/>
      <w:bCs/>
    </w:rPr>
  </w:style>
  <w:style w:type="character" w:customStyle="1" w:styleId="AsuntodelcomentarioCar">
    <w:name w:val="Asunto del comentario Car"/>
    <w:basedOn w:val="TextocomentarioCar"/>
    <w:link w:val="Asuntodelcomentario"/>
    <w:uiPriority w:val="99"/>
    <w:semiHidden/>
    <w:rsid w:val="009D4432"/>
    <w:rPr>
      <w:b/>
      <w:bCs/>
      <w:sz w:val="20"/>
      <w:szCs w:val="20"/>
    </w:rPr>
  </w:style>
  <w:style w:type="paragraph" w:styleId="Textodeglobo">
    <w:name w:val="Balloon Text"/>
    <w:basedOn w:val="Normal"/>
    <w:link w:val="TextodegloboCar"/>
    <w:uiPriority w:val="99"/>
    <w:semiHidden/>
    <w:unhideWhenUsed/>
    <w:rsid w:val="009D4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4432"/>
    <w:rPr>
      <w:rFonts w:ascii="Segoe UI" w:hAnsi="Segoe UI" w:cs="Segoe UI"/>
      <w:sz w:val="18"/>
      <w:szCs w:val="18"/>
    </w:rPr>
  </w:style>
  <w:style w:type="character" w:customStyle="1" w:styleId="PrrafodelistaCar">
    <w:name w:val="Párrafo de lista Car"/>
    <w:aliases w:val="Bullet List Car,FooterText Car,List Paragraph1 Car,Colorful List Accent 1 Car,numbered Car,Paragraphe de liste1 Car,列出段落 Car,列出段落1 Car,Bulletr List Paragraph Car,List Paragraph2 Car,List Paragraph21 Car,Párrafo de lista1 Car"/>
    <w:basedOn w:val="Fuentedeprrafopredeter"/>
    <w:link w:val="Prrafodelista"/>
    <w:uiPriority w:val="34"/>
    <w:rsid w:val="001954AF"/>
  </w:style>
  <w:style w:type="paragraph" w:styleId="Textonotapie">
    <w:name w:val="footnote text"/>
    <w:basedOn w:val="Normal"/>
    <w:link w:val="TextonotapieCar"/>
    <w:uiPriority w:val="99"/>
    <w:unhideWhenUsed/>
    <w:rsid w:val="00C211D3"/>
    <w:pPr>
      <w:spacing w:after="0" w:line="240" w:lineRule="auto"/>
    </w:pPr>
    <w:rPr>
      <w:sz w:val="20"/>
      <w:szCs w:val="20"/>
    </w:rPr>
  </w:style>
  <w:style w:type="character" w:customStyle="1" w:styleId="TextonotapieCar">
    <w:name w:val="Texto nota pie Car"/>
    <w:basedOn w:val="Fuentedeprrafopredeter"/>
    <w:link w:val="Textonotapie"/>
    <w:uiPriority w:val="99"/>
    <w:rsid w:val="00C211D3"/>
    <w:rPr>
      <w:sz w:val="20"/>
      <w:szCs w:val="20"/>
    </w:rPr>
  </w:style>
  <w:style w:type="character" w:styleId="Refdenotaalpie">
    <w:name w:val="footnote reference"/>
    <w:basedOn w:val="Fuentedeprrafopredeter"/>
    <w:uiPriority w:val="99"/>
    <w:unhideWhenUsed/>
    <w:rsid w:val="00C211D3"/>
    <w:rPr>
      <w:vertAlign w:val="superscript"/>
    </w:rPr>
  </w:style>
  <w:style w:type="table" w:customStyle="1" w:styleId="TableGrid1">
    <w:name w:val="Table Grid1"/>
    <w:basedOn w:val="Tablanormal"/>
    <w:next w:val="Tablaconcuadrcula"/>
    <w:uiPriority w:val="39"/>
    <w:rsid w:val="00D5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anormal"/>
    <w:next w:val="Tablaconcuadrcula"/>
    <w:uiPriority w:val="39"/>
    <w:rsid w:val="00D53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00C4A"/>
    <w:rPr>
      <w:rFonts w:ascii="Arial" w:eastAsiaTheme="majorEastAsia" w:hAnsi="Arial" w:cs="Arial"/>
      <w:b/>
      <w:color w:val="F99E28"/>
      <w:sz w:val="32"/>
      <w:szCs w:val="32"/>
    </w:rPr>
  </w:style>
  <w:style w:type="paragraph" w:styleId="Encabezado">
    <w:name w:val="header"/>
    <w:basedOn w:val="Normal"/>
    <w:link w:val="EncabezadoCar"/>
    <w:uiPriority w:val="99"/>
    <w:unhideWhenUsed/>
    <w:rsid w:val="00D220D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220DB"/>
  </w:style>
  <w:style w:type="paragraph" w:styleId="Piedepgina">
    <w:name w:val="footer"/>
    <w:basedOn w:val="Normal"/>
    <w:link w:val="PiedepginaCar"/>
    <w:uiPriority w:val="99"/>
    <w:unhideWhenUsed/>
    <w:rsid w:val="00D220D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220DB"/>
  </w:style>
  <w:style w:type="paragraph" w:styleId="Subttulo">
    <w:name w:val="Subtitle"/>
    <w:basedOn w:val="Normal"/>
    <w:next w:val="Normal"/>
    <w:link w:val="SubttuloCar"/>
    <w:uiPriority w:val="11"/>
    <w:qFormat/>
    <w:rsid w:val="00D220DB"/>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D220DB"/>
    <w:rPr>
      <w:rFonts w:eastAsiaTheme="minorEastAsia"/>
      <w:color w:val="5A5A5A" w:themeColor="text1" w:themeTint="A5"/>
      <w:spacing w:val="15"/>
    </w:rPr>
  </w:style>
  <w:style w:type="paragraph" w:styleId="Revisin">
    <w:name w:val="Revision"/>
    <w:hidden/>
    <w:uiPriority w:val="99"/>
    <w:semiHidden/>
    <w:rsid w:val="00073860"/>
    <w:pPr>
      <w:spacing w:after="0" w:line="240" w:lineRule="auto"/>
    </w:pPr>
  </w:style>
  <w:style w:type="character" w:customStyle="1" w:styleId="normaltextrun">
    <w:name w:val="normaltextrun"/>
    <w:basedOn w:val="Fuentedeprrafopredeter"/>
    <w:rsid w:val="00C55BA1"/>
  </w:style>
  <w:style w:type="character" w:customStyle="1" w:styleId="Ttulo2Car">
    <w:name w:val="Título 2 Car"/>
    <w:basedOn w:val="Fuentedeprrafopredeter"/>
    <w:link w:val="Ttulo2"/>
    <w:uiPriority w:val="9"/>
    <w:rsid w:val="00D00C4A"/>
    <w:rPr>
      <w:rFonts w:ascii="Arial" w:eastAsiaTheme="majorEastAsia" w:hAnsi="Arial" w:cs="Arial"/>
      <w:b/>
      <w:color w:val="F99E28"/>
      <w:sz w:val="24"/>
      <w:szCs w:val="26"/>
    </w:rPr>
  </w:style>
  <w:style w:type="character" w:styleId="Hipervnculo">
    <w:name w:val="Hyperlink"/>
    <w:basedOn w:val="Fuentedeprrafopredeter"/>
    <w:uiPriority w:val="99"/>
    <w:unhideWhenUsed/>
    <w:rsid w:val="00C55BA1"/>
    <w:rPr>
      <w:color w:val="0563C1" w:themeColor="hyperlink"/>
      <w:u w:val="single"/>
    </w:rPr>
  </w:style>
  <w:style w:type="character" w:customStyle="1" w:styleId="normaltextrun1">
    <w:name w:val="normaltextrun1"/>
    <w:basedOn w:val="Fuentedeprrafopredeter"/>
    <w:rsid w:val="00C55BA1"/>
  </w:style>
  <w:style w:type="table" w:customStyle="1" w:styleId="GridTable1Light-Accent61">
    <w:name w:val="Grid Table 1 Light - Accent 61"/>
    <w:basedOn w:val="Tablanormal"/>
    <w:uiPriority w:val="46"/>
    <w:rsid w:val="00C55BA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277EF5"/>
    <w:rPr>
      <w:color w:val="808080"/>
      <w:shd w:val="clear" w:color="auto" w:fill="E6E6E6"/>
    </w:rPr>
  </w:style>
  <w:style w:type="character" w:styleId="Hipervnculovisitado">
    <w:name w:val="FollowedHyperlink"/>
    <w:basedOn w:val="Fuentedeprrafopredeter"/>
    <w:uiPriority w:val="99"/>
    <w:semiHidden/>
    <w:unhideWhenUsed/>
    <w:rsid w:val="00277EF5"/>
    <w:rPr>
      <w:color w:val="954F72" w:themeColor="followedHyperlink"/>
      <w:u w:val="single"/>
    </w:rPr>
  </w:style>
  <w:style w:type="paragraph" w:styleId="TtuloTDC">
    <w:name w:val="TOC Heading"/>
    <w:basedOn w:val="Ttulo1"/>
    <w:next w:val="Normal"/>
    <w:uiPriority w:val="39"/>
    <w:unhideWhenUsed/>
    <w:qFormat/>
    <w:rsid w:val="00153B7E"/>
    <w:pPr>
      <w:spacing w:after="0" w:line="259" w:lineRule="auto"/>
      <w:outlineLvl w:val="9"/>
    </w:pPr>
    <w:rPr>
      <w:rFonts w:asciiTheme="majorHAnsi" w:hAnsiTheme="majorHAnsi" w:cstheme="majorBidi"/>
      <w:b w:val="0"/>
      <w:color w:val="2F5496" w:themeColor="accent1" w:themeShade="BF"/>
    </w:rPr>
  </w:style>
  <w:style w:type="paragraph" w:styleId="TDC1">
    <w:name w:val="toc 1"/>
    <w:basedOn w:val="Normal"/>
    <w:next w:val="Normal"/>
    <w:autoRedefine/>
    <w:uiPriority w:val="39"/>
    <w:unhideWhenUsed/>
    <w:rsid w:val="00DD04BD"/>
    <w:pPr>
      <w:tabs>
        <w:tab w:val="right" w:leader="dot" w:pos="10348"/>
      </w:tabs>
      <w:spacing w:after="100"/>
    </w:pPr>
  </w:style>
  <w:style w:type="paragraph" w:styleId="TDC2">
    <w:name w:val="toc 2"/>
    <w:basedOn w:val="Normal"/>
    <w:next w:val="Normal"/>
    <w:autoRedefine/>
    <w:uiPriority w:val="39"/>
    <w:unhideWhenUsed/>
    <w:rsid w:val="00DD04BD"/>
    <w:pPr>
      <w:tabs>
        <w:tab w:val="right" w:leader="dot" w:pos="10348"/>
      </w:tabs>
      <w:spacing w:after="100"/>
      <w:ind w:left="220"/>
    </w:pPr>
  </w:style>
  <w:style w:type="table" w:customStyle="1" w:styleId="TableGrid3">
    <w:name w:val="Table Grid3"/>
    <w:basedOn w:val="Tablanormal"/>
    <w:next w:val="Tablaconcuadrcula"/>
    <w:uiPriority w:val="39"/>
    <w:rsid w:val="00E8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anormal"/>
    <w:next w:val="Tablaconcuadrcula"/>
    <w:uiPriority w:val="39"/>
    <w:rsid w:val="00DB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Fuentedeprrafopredeter"/>
    <w:uiPriority w:val="99"/>
    <w:semiHidden/>
    <w:unhideWhenUsed/>
    <w:rsid w:val="002C637E"/>
    <w:rPr>
      <w:color w:val="808080"/>
      <w:shd w:val="clear" w:color="auto" w:fill="E6E6E6"/>
    </w:rPr>
  </w:style>
  <w:style w:type="paragraph" w:customStyle="1" w:styleId="Referencelist">
    <w:name w:val="Reference list"/>
    <w:basedOn w:val="Normal"/>
    <w:qFormat/>
    <w:rsid w:val="00D82B90"/>
    <w:pPr>
      <w:spacing w:after="120" w:line="276" w:lineRule="auto"/>
      <w:ind w:left="720" w:hanging="720"/>
    </w:pPr>
    <w:rPr>
      <w:rFonts w:ascii="Times New Roman" w:eastAsiaTheme="minorHAnsi" w:hAnsi="Times New Roman"/>
      <w:sz w:val="24"/>
      <w:lang w:val="en-GB"/>
    </w:rPr>
  </w:style>
  <w:style w:type="paragraph" w:styleId="Textoindependiente">
    <w:name w:val="Body Text"/>
    <w:basedOn w:val="Normal"/>
    <w:link w:val="TextoindependienteCar"/>
    <w:uiPriority w:val="99"/>
    <w:unhideWhenUsed/>
    <w:rsid w:val="00443B71"/>
    <w:pPr>
      <w:spacing w:after="120"/>
    </w:pPr>
  </w:style>
  <w:style w:type="character" w:customStyle="1" w:styleId="TextoindependienteCar">
    <w:name w:val="Texto independiente Car"/>
    <w:basedOn w:val="Fuentedeprrafopredeter"/>
    <w:link w:val="Textoindependiente"/>
    <w:uiPriority w:val="99"/>
    <w:rsid w:val="00443B71"/>
    <w:rPr>
      <w:rFonts w:eastAsiaTheme="minorEastAsia"/>
    </w:rPr>
  </w:style>
  <w:style w:type="character" w:customStyle="1" w:styleId="Mencinsinresolver1">
    <w:name w:val="Mención sin resolver1"/>
    <w:basedOn w:val="Fuentedeprrafopredeter"/>
    <w:uiPriority w:val="99"/>
    <w:semiHidden/>
    <w:unhideWhenUsed/>
    <w:rsid w:val="00D32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74297">
      <w:bodyDiv w:val="1"/>
      <w:marLeft w:val="0"/>
      <w:marRight w:val="0"/>
      <w:marTop w:val="0"/>
      <w:marBottom w:val="0"/>
      <w:divBdr>
        <w:top w:val="none" w:sz="0" w:space="0" w:color="auto"/>
        <w:left w:val="none" w:sz="0" w:space="0" w:color="auto"/>
        <w:bottom w:val="none" w:sz="0" w:space="0" w:color="auto"/>
        <w:right w:val="none" w:sz="0" w:space="0" w:color="auto"/>
      </w:divBdr>
    </w:div>
    <w:div w:id="290550741">
      <w:bodyDiv w:val="1"/>
      <w:marLeft w:val="0"/>
      <w:marRight w:val="0"/>
      <w:marTop w:val="0"/>
      <w:marBottom w:val="0"/>
      <w:divBdr>
        <w:top w:val="none" w:sz="0" w:space="0" w:color="auto"/>
        <w:left w:val="none" w:sz="0" w:space="0" w:color="auto"/>
        <w:bottom w:val="none" w:sz="0" w:space="0" w:color="auto"/>
        <w:right w:val="none" w:sz="0" w:space="0" w:color="auto"/>
      </w:divBdr>
    </w:div>
    <w:div w:id="351491717">
      <w:bodyDiv w:val="1"/>
      <w:marLeft w:val="0"/>
      <w:marRight w:val="0"/>
      <w:marTop w:val="0"/>
      <w:marBottom w:val="0"/>
      <w:divBdr>
        <w:top w:val="none" w:sz="0" w:space="0" w:color="auto"/>
        <w:left w:val="none" w:sz="0" w:space="0" w:color="auto"/>
        <w:bottom w:val="none" w:sz="0" w:space="0" w:color="auto"/>
        <w:right w:val="none" w:sz="0" w:space="0" w:color="auto"/>
      </w:divBdr>
    </w:div>
    <w:div w:id="389304044">
      <w:bodyDiv w:val="1"/>
      <w:marLeft w:val="0"/>
      <w:marRight w:val="0"/>
      <w:marTop w:val="0"/>
      <w:marBottom w:val="0"/>
      <w:divBdr>
        <w:top w:val="none" w:sz="0" w:space="0" w:color="auto"/>
        <w:left w:val="none" w:sz="0" w:space="0" w:color="auto"/>
        <w:bottom w:val="none" w:sz="0" w:space="0" w:color="auto"/>
        <w:right w:val="none" w:sz="0" w:space="0" w:color="auto"/>
      </w:divBdr>
    </w:div>
    <w:div w:id="429157270">
      <w:bodyDiv w:val="1"/>
      <w:marLeft w:val="0"/>
      <w:marRight w:val="0"/>
      <w:marTop w:val="0"/>
      <w:marBottom w:val="0"/>
      <w:divBdr>
        <w:top w:val="none" w:sz="0" w:space="0" w:color="auto"/>
        <w:left w:val="none" w:sz="0" w:space="0" w:color="auto"/>
        <w:bottom w:val="none" w:sz="0" w:space="0" w:color="auto"/>
        <w:right w:val="none" w:sz="0" w:space="0" w:color="auto"/>
      </w:divBdr>
    </w:div>
    <w:div w:id="585648902">
      <w:bodyDiv w:val="1"/>
      <w:marLeft w:val="0"/>
      <w:marRight w:val="0"/>
      <w:marTop w:val="0"/>
      <w:marBottom w:val="0"/>
      <w:divBdr>
        <w:top w:val="none" w:sz="0" w:space="0" w:color="auto"/>
        <w:left w:val="none" w:sz="0" w:space="0" w:color="auto"/>
        <w:bottom w:val="none" w:sz="0" w:space="0" w:color="auto"/>
        <w:right w:val="none" w:sz="0" w:space="0" w:color="auto"/>
      </w:divBdr>
    </w:div>
    <w:div w:id="624821951">
      <w:bodyDiv w:val="1"/>
      <w:marLeft w:val="0"/>
      <w:marRight w:val="0"/>
      <w:marTop w:val="0"/>
      <w:marBottom w:val="0"/>
      <w:divBdr>
        <w:top w:val="none" w:sz="0" w:space="0" w:color="auto"/>
        <w:left w:val="none" w:sz="0" w:space="0" w:color="auto"/>
        <w:bottom w:val="none" w:sz="0" w:space="0" w:color="auto"/>
        <w:right w:val="none" w:sz="0" w:space="0" w:color="auto"/>
      </w:divBdr>
    </w:div>
    <w:div w:id="733357359">
      <w:bodyDiv w:val="1"/>
      <w:marLeft w:val="0"/>
      <w:marRight w:val="0"/>
      <w:marTop w:val="0"/>
      <w:marBottom w:val="0"/>
      <w:divBdr>
        <w:top w:val="none" w:sz="0" w:space="0" w:color="auto"/>
        <w:left w:val="none" w:sz="0" w:space="0" w:color="auto"/>
        <w:bottom w:val="none" w:sz="0" w:space="0" w:color="auto"/>
        <w:right w:val="none" w:sz="0" w:space="0" w:color="auto"/>
      </w:divBdr>
    </w:div>
    <w:div w:id="782459716">
      <w:bodyDiv w:val="1"/>
      <w:marLeft w:val="0"/>
      <w:marRight w:val="0"/>
      <w:marTop w:val="0"/>
      <w:marBottom w:val="0"/>
      <w:divBdr>
        <w:top w:val="none" w:sz="0" w:space="0" w:color="auto"/>
        <w:left w:val="none" w:sz="0" w:space="0" w:color="auto"/>
        <w:bottom w:val="none" w:sz="0" w:space="0" w:color="auto"/>
        <w:right w:val="none" w:sz="0" w:space="0" w:color="auto"/>
      </w:divBdr>
    </w:div>
    <w:div w:id="837504223">
      <w:bodyDiv w:val="1"/>
      <w:marLeft w:val="0"/>
      <w:marRight w:val="0"/>
      <w:marTop w:val="0"/>
      <w:marBottom w:val="0"/>
      <w:divBdr>
        <w:top w:val="none" w:sz="0" w:space="0" w:color="auto"/>
        <w:left w:val="none" w:sz="0" w:space="0" w:color="auto"/>
        <w:bottom w:val="none" w:sz="0" w:space="0" w:color="auto"/>
        <w:right w:val="none" w:sz="0" w:space="0" w:color="auto"/>
      </w:divBdr>
      <w:divsChild>
        <w:div w:id="316886847">
          <w:marLeft w:val="547"/>
          <w:marRight w:val="0"/>
          <w:marTop w:val="0"/>
          <w:marBottom w:val="0"/>
          <w:divBdr>
            <w:top w:val="none" w:sz="0" w:space="0" w:color="auto"/>
            <w:left w:val="none" w:sz="0" w:space="0" w:color="auto"/>
            <w:bottom w:val="none" w:sz="0" w:space="0" w:color="auto"/>
            <w:right w:val="none" w:sz="0" w:space="0" w:color="auto"/>
          </w:divBdr>
        </w:div>
        <w:div w:id="666055819">
          <w:marLeft w:val="547"/>
          <w:marRight w:val="0"/>
          <w:marTop w:val="0"/>
          <w:marBottom w:val="0"/>
          <w:divBdr>
            <w:top w:val="none" w:sz="0" w:space="0" w:color="auto"/>
            <w:left w:val="none" w:sz="0" w:space="0" w:color="auto"/>
            <w:bottom w:val="none" w:sz="0" w:space="0" w:color="auto"/>
            <w:right w:val="none" w:sz="0" w:space="0" w:color="auto"/>
          </w:divBdr>
        </w:div>
        <w:div w:id="878469829">
          <w:marLeft w:val="547"/>
          <w:marRight w:val="0"/>
          <w:marTop w:val="0"/>
          <w:marBottom w:val="0"/>
          <w:divBdr>
            <w:top w:val="none" w:sz="0" w:space="0" w:color="auto"/>
            <w:left w:val="none" w:sz="0" w:space="0" w:color="auto"/>
            <w:bottom w:val="none" w:sz="0" w:space="0" w:color="auto"/>
            <w:right w:val="none" w:sz="0" w:space="0" w:color="auto"/>
          </w:divBdr>
        </w:div>
        <w:div w:id="1744373830">
          <w:marLeft w:val="547"/>
          <w:marRight w:val="0"/>
          <w:marTop w:val="0"/>
          <w:marBottom w:val="0"/>
          <w:divBdr>
            <w:top w:val="none" w:sz="0" w:space="0" w:color="auto"/>
            <w:left w:val="none" w:sz="0" w:space="0" w:color="auto"/>
            <w:bottom w:val="none" w:sz="0" w:space="0" w:color="auto"/>
            <w:right w:val="none" w:sz="0" w:space="0" w:color="auto"/>
          </w:divBdr>
        </w:div>
        <w:div w:id="1916695996">
          <w:marLeft w:val="547"/>
          <w:marRight w:val="0"/>
          <w:marTop w:val="0"/>
          <w:marBottom w:val="0"/>
          <w:divBdr>
            <w:top w:val="none" w:sz="0" w:space="0" w:color="auto"/>
            <w:left w:val="none" w:sz="0" w:space="0" w:color="auto"/>
            <w:bottom w:val="none" w:sz="0" w:space="0" w:color="auto"/>
            <w:right w:val="none" w:sz="0" w:space="0" w:color="auto"/>
          </w:divBdr>
        </w:div>
      </w:divsChild>
    </w:div>
    <w:div w:id="940996141">
      <w:bodyDiv w:val="1"/>
      <w:marLeft w:val="0"/>
      <w:marRight w:val="0"/>
      <w:marTop w:val="0"/>
      <w:marBottom w:val="0"/>
      <w:divBdr>
        <w:top w:val="none" w:sz="0" w:space="0" w:color="auto"/>
        <w:left w:val="none" w:sz="0" w:space="0" w:color="auto"/>
        <w:bottom w:val="none" w:sz="0" w:space="0" w:color="auto"/>
        <w:right w:val="none" w:sz="0" w:space="0" w:color="auto"/>
      </w:divBdr>
    </w:div>
    <w:div w:id="1328707972">
      <w:bodyDiv w:val="1"/>
      <w:marLeft w:val="0"/>
      <w:marRight w:val="0"/>
      <w:marTop w:val="0"/>
      <w:marBottom w:val="0"/>
      <w:divBdr>
        <w:top w:val="none" w:sz="0" w:space="0" w:color="auto"/>
        <w:left w:val="none" w:sz="0" w:space="0" w:color="auto"/>
        <w:bottom w:val="none" w:sz="0" w:space="0" w:color="auto"/>
        <w:right w:val="none" w:sz="0" w:space="0" w:color="auto"/>
      </w:divBdr>
    </w:div>
    <w:div w:id="1616476528">
      <w:bodyDiv w:val="1"/>
      <w:marLeft w:val="0"/>
      <w:marRight w:val="0"/>
      <w:marTop w:val="0"/>
      <w:marBottom w:val="0"/>
      <w:divBdr>
        <w:top w:val="none" w:sz="0" w:space="0" w:color="auto"/>
        <w:left w:val="none" w:sz="0" w:space="0" w:color="auto"/>
        <w:bottom w:val="none" w:sz="0" w:space="0" w:color="auto"/>
        <w:right w:val="none" w:sz="0" w:space="0" w:color="auto"/>
      </w:divBdr>
      <w:divsChild>
        <w:div w:id="359478478">
          <w:marLeft w:val="0"/>
          <w:marRight w:val="0"/>
          <w:marTop w:val="0"/>
          <w:marBottom w:val="0"/>
          <w:divBdr>
            <w:top w:val="none" w:sz="0" w:space="0" w:color="auto"/>
            <w:left w:val="none" w:sz="0" w:space="0" w:color="auto"/>
            <w:bottom w:val="none" w:sz="0" w:space="0" w:color="auto"/>
            <w:right w:val="none" w:sz="0" w:space="0" w:color="auto"/>
          </w:divBdr>
          <w:divsChild>
            <w:div w:id="701789366">
              <w:marLeft w:val="0"/>
              <w:marRight w:val="0"/>
              <w:marTop w:val="0"/>
              <w:marBottom w:val="0"/>
              <w:divBdr>
                <w:top w:val="none" w:sz="0" w:space="0" w:color="auto"/>
                <w:left w:val="none" w:sz="0" w:space="0" w:color="auto"/>
                <w:bottom w:val="none" w:sz="0" w:space="0" w:color="auto"/>
                <w:right w:val="none" w:sz="0" w:space="0" w:color="auto"/>
              </w:divBdr>
              <w:divsChild>
                <w:div w:id="1442410802">
                  <w:marLeft w:val="0"/>
                  <w:marRight w:val="0"/>
                  <w:marTop w:val="0"/>
                  <w:marBottom w:val="0"/>
                  <w:divBdr>
                    <w:top w:val="none" w:sz="0" w:space="0" w:color="auto"/>
                    <w:left w:val="none" w:sz="0" w:space="0" w:color="auto"/>
                    <w:bottom w:val="none" w:sz="0" w:space="0" w:color="auto"/>
                    <w:right w:val="none" w:sz="0" w:space="0" w:color="auto"/>
                  </w:divBdr>
                  <w:divsChild>
                    <w:div w:id="10553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iinei.inei.gob.pe/iinei/srienaho/Descarga/FichaTecnica/732-Ficha.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commentsExtended" Target="commentsExtended.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3.png"/><Relationship Id="rId23" Type="http://schemas.microsoft.com/office/2018/08/relationships/commentsExtensible" Target="commentsExtensi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F2EB7E32E5A444B81751A637B8450B" ma:contentTypeVersion="13" ma:contentTypeDescription="Create a new document." ma:contentTypeScope="" ma:versionID="e25cad72d334c17f908d8e36bd5b5666">
  <xsd:schema xmlns:xsd="http://www.w3.org/2001/XMLSchema" xmlns:xs="http://www.w3.org/2001/XMLSchema" xmlns:p="http://schemas.microsoft.com/office/2006/metadata/properties" xmlns:ns3="698df9a5-162f-4433-85ad-f727d9a68241" xmlns:ns4="b3628224-3ea4-4f29-b92e-ae9903597121" targetNamespace="http://schemas.microsoft.com/office/2006/metadata/properties" ma:root="true" ma:fieldsID="96a83008feede258c6deb5bb18b322e3" ns3:_="" ns4:_="">
    <xsd:import namespace="698df9a5-162f-4433-85ad-f727d9a68241"/>
    <xsd:import namespace="b3628224-3ea4-4f29-b92e-ae99035971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df9a5-162f-4433-85ad-f727d9a6824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628224-3ea4-4f29-b92e-ae990359712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FD3E5-95A9-437A-9365-D8AB324D0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df9a5-162f-4433-85ad-f727d9a68241"/>
    <ds:schemaRef ds:uri="b3628224-3ea4-4f29-b92e-ae9903597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ED8186-0BD3-422F-9520-ED442E927D15}">
  <ds:schemaRefs>
    <ds:schemaRef ds:uri="http://schemas.microsoft.com/sharepoint/v3/contenttype/forms"/>
  </ds:schemaRefs>
</ds:datastoreItem>
</file>

<file path=customXml/itemProps3.xml><?xml version="1.0" encoding="utf-8"?>
<ds:datastoreItem xmlns:ds="http://schemas.openxmlformats.org/officeDocument/2006/customXml" ds:itemID="{C8043474-5D2D-4944-99D3-0788B13B8B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FC050A-5508-4518-AB4C-F8EEB253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6386</Words>
  <Characters>35127</Characters>
  <Application>Microsoft Office Word</Application>
  <DocSecurity>0</DocSecurity>
  <Lines>292</Lines>
  <Paragraphs>82</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41431</CharactersWithSpaces>
  <SharedDoc>false</SharedDoc>
  <HLinks>
    <vt:vector size="150" baseType="variant">
      <vt:variant>
        <vt:i4>7864436</vt:i4>
      </vt:variant>
      <vt:variant>
        <vt:i4>114</vt:i4>
      </vt:variant>
      <vt:variant>
        <vt:i4>0</vt:i4>
      </vt:variant>
      <vt:variant>
        <vt:i4>5</vt:i4>
      </vt:variant>
      <vt:variant>
        <vt:lpwstr>https://www.who.int/teams/integrated-health-services/monitoring-health-services</vt:lpwstr>
      </vt:variant>
      <vt:variant>
        <vt:lpwstr/>
      </vt:variant>
      <vt:variant>
        <vt:i4>2031637</vt:i4>
      </vt:variant>
      <vt:variant>
        <vt:i4>111</vt:i4>
      </vt:variant>
      <vt:variant>
        <vt:i4>0</vt:i4>
      </vt:variant>
      <vt:variant>
        <vt:i4>5</vt:i4>
      </vt:variant>
      <vt:variant>
        <vt:lpwstr>http://hdl.handle.net/20.500.11910/15341</vt:lpwstr>
      </vt:variant>
      <vt:variant>
        <vt:lpwstr/>
      </vt:variant>
      <vt:variant>
        <vt:i4>6422618</vt:i4>
      </vt:variant>
      <vt:variant>
        <vt:i4>108</vt:i4>
      </vt:variant>
      <vt:variant>
        <vt:i4>0</vt:i4>
      </vt:variant>
      <vt:variant>
        <vt:i4>5</vt:i4>
      </vt:variant>
      <vt:variant>
        <vt:lpwstr>https://www.theglobalfund.org/media/10103/corporate_2020resultsreport_report_en.pdf</vt:lpwstr>
      </vt:variant>
      <vt:variant>
        <vt:lpwstr/>
      </vt:variant>
      <vt:variant>
        <vt:i4>5046292</vt:i4>
      </vt:variant>
      <vt:variant>
        <vt:i4>105</vt:i4>
      </vt:variant>
      <vt:variant>
        <vt:i4>0</vt:i4>
      </vt:variant>
      <vt:variant>
        <vt:i4>5</vt:i4>
      </vt:variant>
      <vt:variant>
        <vt:lpwstr>https://documents.worldbank.org/en/publication/documents-reports/documentdetail/567571588697439581/questionnaire-template</vt:lpwstr>
      </vt:variant>
      <vt:variant>
        <vt:lpwstr/>
      </vt:variant>
      <vt:variant>
        <vt:i4>7340075</vt:i4>
      </vt:variant>
      <vt:variant>
        <vt:i4>102</vt:i4>
      </vt:variant>
      <vt:variant>
        <vt:i4>0</vt:i4>
      </vt:variant>
      <vt:variant>
        <vt:i4>5</vt:i4>
      </vt:variant>
      <vt:variant>
        <vt:lpwstr>https://www.pmadata.org/sites/default/files/2020-04/PMA-COVID-19-QRE-2020.04.28-v8-ENGLISH.pdf</vt:lpwstr>
      </vt:variant>
      <vt:variant>
        <vt:lpwstr/>
      </vt:variant>
      <vt:variant>
        <vt:i4>8192110</vt:i4>
      </vt:variant>
      <vt:variant>
        <vt:i4>99</vt:i4>
      </vt:variant>
      <vt:variant>
        <vt:i4>0</vt:i4>
      </vt:variant>
      <vt:variant>
        <vt:i4>5</vt:i4>
      </vt:variant>
      <vt:variant>
        <vt:lpwstr>https://www.who.int/publications/i/item/WHO-2019-nCoV-Comm_health_care-2020.1</vt:lpwstr>
      </vt:variant>
      <vt:variant>
        <vt:lpwstr/>
      </vt:variant>
      <vt:variant>
        <vt:i4>5963797</vt:i4>
      </vt:variant>
      <vt:variant>
        <vt:i4>96</vt:i4>
      </vt:variant>
      <vt:variant>
        <vt:i4>0</vt:i4>
      </vt:variant>
      <vt:variant>
        <vt:i4>5</vt:i4>
      </vt:variant>
      <vt:variant>
        <vt:lpwstr>https://apps.who.int/iris/handle/10665/334360</vt:lpwstr>
      </vt:variant>
      <vt:variant>
        <vt:lpwstr/>
      </vt:variant>
      <vt:variant>
        <vt:i4>7864436</vt:i4>
      </vt:variant>
      <vt:variant>
        <vt:i4>93</vt:i4>
      </vt:variant>
      <vt:variant>
        <vt:i4>0</vt:i4>
      </vt:variant>
      <vt:variant>
        <vt:i4>5</vt:i4>
      </vt:variant>
      <vt:variant>
        <vt:lpwstr>https://www.who.int/teams/integrated-health-services/monitoring-health-services</vt:lpwstr>
      </vt:variant>
      <vt:variant>
        <vt:lpwstr/>
      </vt:variant>
      <vt:variant>
        <vt:i4>7864436</vt:i4>
      </vt:variant>
      <vt:variant>
        <vt:i4>90</vt:i4>
      </vt:variant>
      <vt:variant>
        <vt:i4>0</vt:i4>
      </vt:variant>
      <vt:variant>
        <vt:i4>5</vt:i4>
      </vt:variant>
      <vt:variant>
        <vt:lpwstr>https://www.who.int/teams/integrated-health-services/monitoring-health-services</vt:lpwstr>
      </vt:variant>
      <vt:variant>
        <vt:lpwstr/>
      </vt:variant>
      <vt:variant>
        <vt:i4>2031667</vt:i4>
      </vt:variant>
      <vt:variant>
        <vt:i4>83</vt:i4>
      </vt:variant>
      <vt:variant>
        <vt:i4>0</vt:i4>
      </vt:variant>
      <vt:variant>
        <vt:i4>5</vt:i4>
      </vt:variant>
      <vt:variant>
        <vt:lpwstr/>
      </vt:variant>
      <vt:variant>
        <vt:lpwstr>_Toc67040853</vt:lpwstr>
      </vt:variant>
      <vt:variant>
        <vt:i4>1966131</vt:i4>
      </vt:variant>
      <vt:variant>
        <vt:i4>77</vt:i4>
      </vt:variant>
      <vt:variant>
        <vt:i4>0</vt:i4>
      </vt:variant>
      <vt:variant>
        <vt:i4>5</vt:i4>
      </vt:variant>
      <vt:variant>
        <vt:lpwstr/>
      </vt:variant>
      <vt:variant>
        <vt:lpwstr>_Toc67040852</vt:lpwstr>
      </vt:variant>
      <vt:variant>
        <vt:i4>1900595</vt:i4>
      </vt:variant>
      <vt:variant>
        <vt:i4>71</vt:i4>
      </vt:variant>
      <vt:variant>
        <vt:i4>0</vt:i4>
      </vt:variant>
      <vt:variant>
        <vt:i4>5</vt:i4>
      </vt:variant>
      <vt:variant>
        <vt:lpwstr/>
      </vt:variant>
      <vt:variant>
        <vt:lpwstr>_Toc67040851</vt:lpwstr>
      </vt:variant>
      <vt:variant>
        <vt:i4>1835059</vt:i4>
      </vt:variant>
      <vt:variant>
        <vt:i4>65</vt:i4>
      </vt:variant>
      <vt:variant>
        <vt:i4>0</vt:i4>
      </vt:variant>
      <vt:variant>
        <vt:i4>5</vt:i4>
      </vt:variant>
      <vt:variant>
        <vt:lpwstr/>
      </vt:variant>
      <vt:variant>
        <vt:lpwstr>_Toc67040850</vt:lpwstr>
      </vt:variant>
      <vt:variant>
        <vt:i4>1376306</vt:i4>
      </vt:variant>
      <vt:variant>
        <vt:i4>59</vt:i4>
      </vt:variant>
      <vt:variant>
        <vt:i4>0</vt:i4>
      </vt:variant>
      <vt:variant>
        <vt:i4>5</vt:i4>
      </vt:variant>
      <vt:variant>
        <vt:lpwstr/>
      </vt:variant>
      <vt:variant>
        <vt:lpwstr>_Toc67040849</vt:lpwstr>
      </vt:variant>
      <vt:variant>
        <vt:i4>1310770</vt:i4>
      </vt:variant>
      <vt:variant>
        <vt:i4>53</vt:i4>
      </vt:variant>
      <vt:variant>
        <vt:i4>0</vt:i4>
      </vt:variant>
      <vt:variant>
        <vt:i4>5</vt:i4>
      </vt:variant>
      <vt:variant>
        <vt:lpwstr/>
      </vt:variant>
      <vt:variant>
        <vt:lpwstr>_Toc67040848</vt:lpwstr>
      </vt:variant>
      <vt:variant>
        <vt:i4>1769522</vt:i4>
      </vt:variant>
      <vt:variant>
        <vt:i4>47</vt:i4>
      </vt:variant>
      <vt:variant>
        <vt:i4>0</vt:i4>
      </vt:variant>
      <vt:variant>
        <vt:i4>5</vt:i4>
      </vt:variant>
      <vt:variant>
        <vt:lpwstr/>
      </vt:variant>
      <vt:variant>
        <vt:lpwstr>_Toc67040847</vt:lpwstr>
      </vt:variant>
      <vt:variant>
        <vt:i4>1703986</vt:i4>
      </vt:variant>
      <vt:variant>
        <vt:i4>41</vt:i4>
      </vt:variant>
      <vt:variant>
        <vt:i4>0</vt:i4>
      </vt:variant>
      <vt:variant>
        <vt:i4>5</vt:i4>
      </vt:variant>
      <vt:variant>
        <vt:lpwstr/>
      </vt:variant>
      <vt:variant>
        <vt:lpwstr>_Toc67040846</vt:lpwstr>
      </vt:variant>
      <vt:variant>
        <vt:i4>1638450</vt:i4>
      </vt:variant>
      <vt:variant>
        <vt:i4>35</vt:i4>
      </vt:variant>
      <vt:variant>
        <vt:i4>0</vt:i4>
      </vt:variant>
      <vt:variant>
        <vt:i4>5</vt:i4>
      </vt:variant>
      <vt:variant>
        <vt:lpwstr/>
      </vt:variant>
      <vt:variant>
        <vt:lpwstr>_Toc67040845</vt:lpwstr>
      </vt:variant>
      <vt:variant>
        <vt:i4>1572914</vt:i4>
      </vt:variant>
      <vt:variant>
        <vt:i4>29</vt:i4>
      </vt:variant>
      <vt:variant>
        <vt:i4>0</vt:i4>
      </vt:variant>
      <vt:variant>
        <vt:i4>5</vt:i4>
      </vt:variant>
      <vt:variant>
        <vt:lpwstr/>
      </vt:variant>
      <vt:variant>
        <vt:lpwstr>_Toc67040844</vt:lpwstr>
      </vt:variant>
      <vt:variant>
        <vt:i4>2031666</vt:i4>
      </vt:variant>
      <vt:variant>
        <vt:i4>23</vt:i4>
      </vt:variant>
      <vt:variant>
        <vt:i4>0</vt:i4>
      </vt:variant>
      <vt:variant>
        <vt:i4>5</vt:i4>
      </vt:variant>
      <vt:variant>
        <vt:lpwstr/>
      </vt:variant>
      <vt:variant>
        <vt:lpwstr>_Toc67040843</vt:lpwstr>
      </vt:variant>
      <vt:variant>
        <vt:i4>1966130</vt:i4>
      </vt:variant>
      <vt:variant>
        <vt:i4>17</vt:i4>
      </vt:variant>
      <vt:variant>
        <vt:i4>0</vt:i4>
      </vt:variant>
      <vt:variant>
        <vt:i4>5</vt:i4>
      </vt:variant>
      <vt:variant>
        <vt:lpwstr/>
      </vt:variant>
      <vt:variant>
        <vt:lpwstr>_Toc67040842</vt:lpwstr>
      </vt:variant>
      <vt:variant>
        <vt:i4>1900594</vt:i4>
      </vt:variant>
      <vt:variant>
        <vt:i4>11</vt:i4>
      </vt:variant>
      <vt:variant>
        <vt:i4>0</vt:i4>
      </vt:variant>
      <vt:variant>
        <vt:i4>5</vt:i4>
      </vt:variant>
      <vt:variant>
        <vt:lpwstr/>
      </vt:variant>
      <vt:variant>
        <vt:lpwstr>_Toc67040841</vt:lpwstr>
      </vt:variant>
      <vt:variant>
        <vt:i4>1835058</vt:i4>
      </vt:variant>
      <vt:variant>
        <vt:i4>5</vt:i4>
      </vt:variant>
      <vt:variant>
        <vt:i4>0</vt:i4>
      </vt:variant>
      <vt:variant>
        <vt:i4>5</vt:i4>
      </vt:variant>
      <vt:variant>
        <vt:lpwstr/>
      </vt:variant>
      <vt:variant>
        <vt:lpwstr>_Toc67040840</vt:lpwstr>
      </vt:variant>
      <vt:variant>
        <vt:i4>4194308</vt:i4>
      </vt:variant>
      <vt:variant>
        <vt:i4>0</vt:i4>
      </vt:variant>
      <vt:variant>
        <vt:i4>0</vt:i4>
      </vt:variant>
      <vt:variant>
        <vt:i4>5</vt:i4>
      </vt:variant>
      <vt:variant>
        <vt:lpwstr>https://creativecommons.org/licenses/by-nc-sa/3.0/igo/deed.es</vt:lpwstr>
      </vt:variant>
      <vt:variant>
        <vt:lpwstr/>
      </vt:variant>
      <vt:variant>
        <vt:i4>7864436</vt:i4>
      </vt:variant>
      <vt:variant>
        <vt:i4>0</vt:i4>
      </vt:variant>
      <vt:variant>
        <vt:i4>0</vt:i4>
      </vt:variant>
      <vt:variant>
        <vt:i4>5</vt:i4>
      </vt:variant>
      <vt:variant>
        <vt:lpwstr>https://www.who.int/teams/integrated-health-services/monitoring-health-services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GUISSET, Ann-lise J. M.</dc:creator>
  <cp:keywords/>
  <cp:lastModifiedBy>Administrador</cp:lastModifiedBy>
  <cp:revision>3</cp:revision>
  <cp:lastPrinted>2021-01-31T11:06:00Z</cp:lastPrinted>
  <dcterms:created xsi:type="dcterms:W3CDTF">2021-08-18T00:07:00Z</dcterms:created>
  <dcterms:modified xsi:type="dcterms:W3CDTF">2021-08-20T01:13:00Z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0x010100ECF2EB7E32E5A444B81751A637B8450B</vt:lpwstr>
  </property>
</Properties>
</file>