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5B48B" w14:textId="0613E6A8" w:rsidR="00833D42" w:rsidRPr="0048646A" w:rsidRDefault="00F7135B" w:rsidP="00030A89">
      <w:pPr>
        <w:spacing w:before="120" w:after="120"/>
        <w:jc w:val="center"/>
        <w:rPr>
          <w:rFonts w:cstheme="minorHAnsi"/>
          <w:color w:val="49954F"/>
        </w:rPr>
      </w:pPr>
      <w:commentRangeStart w:id="0"/>
      <w:r>
        <w:rPr>
          <w:noProof/>
          <w:color w:val="49954F"/>
          <w:lang w:val="en-US"/>
        </w:rPr>
        <w:drawing>
          <wp:anchor distT="0" distB="0" distL="114300" distR="114300" simplePos="0" relativeHeight="251658240" behindDoc="0" locked="1" layoutInCell="1" allowOverlap="1" wp14:anchorId="6EEF564E" wp14:editId="20861478">
            <wp:simplePos x="0" y="0"/>
            <wp:positionH relativeFrom="page">
              <wp:posOffset>0</wp:posOffset>
            </wp:positionH>
            <wp:positionV relativeFrom="page">
              <wp:posOffset>8255</wp:posOffset>
            </wp:positionV>
            <wp:extent cx="7559675" cy="10699115"/>
            <wp:effectExtent l="0" t="0" r="3175"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7559675" cy="10699115"/>
                    </a:xfrm>
                    <a:prstGeom prst="rect">
                      <a:avLst/>
                    </a:prstGeom>
                  </pic:spPr>
                </pic:pic>
              </a:graphicData>
            </a:graphic>
            <wp14:sizeRelH relativeFrom="page">
              <wp14:pctWidth>0</wp14:pctWidth>
            </wp14:sizeRelH>
            <wp14:sizeRelV relativeFrom="page">
              <wp14:pctHeight>0</wp14:pctHeight>
            </wp14:sizeRelV>
          </wp:anchor>
        </w:drawing>
      </w:r>
      <w:commentRangeEnd w:id="0"/>
      <w:r w:rsidR="00442588">
        <w:rPr>
          <w:rStyle w:val="Refdecomentario"/>
        </w:rPr>
        <w:commentReference w:id="0"/>
      </w:r>
      <w:r>
        <w:rPr>
          <w:noProof/>
          <w:color w:val="49954F"/>
          <w:lang w:val="en-US"/>
        </w:rPr>
        <mc:AlternateContent>
          <mc:Choice Requires="wps">
            <w:drawing>
              <wp:anchor distT="0" distB="0" distL="114300" distR="114300" simplePos="0" relativeHeight="251658241" behindDoc="0" locked="1" layoutInCell="1" allowOverlap="1" wp14:anchorId="102F7D83" wp14:editId="263D7DC2">
                <wp:simplePos x="0" y="0"/>
                <wp:positionH relativeFrom="column">
                  <wp:posOffset>232410</wp:posOffset>
                </wp:positionH>
                <wp:positionV relativeFrom="page">
                  <wp:posOffset>2145030</wp:posOffset>
                </wp:positionV>
                <wp:extent cx="7113270" cy="2814320"/>
                <wp:effectExtent l="0" t="0" r="0" b="50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3270" cy="2814320"/>
                        </a:xfrm>
                        <a:prstGeom prst="rect">
                          <a:avLst/>
                        </a:prstGeom>
                        <a:noFill/>
                        <a:ln w="9525">
                          <a:noFill/>
                          <a:miter lim="800000"/>
                          <a:headEnd/>
                          <a:tailEnd/>
                        </a:ln>
                      </wps:spPr>
                      <wps:txbx>
                        <w:txbxContent>
                          <w:p w14:paraId="74FD1D8D" w14:textId="77777777" w:rsidR="00442588" w:rsidRPr="007611B2" w:rsidRDefault="00442588" w:rsidP="00F7135B">
                            <w:pPr>
                              <w:spacing w:before="240" w:line="192" w:lineRule="auto"/>
                              <w:rPr>
                                <w:color w:val="FFFFFF" w:themeColor="background1"/>
                                <w:sz w:val="52"/>
                                <w:szCs w:val="52"/>
                              </w:rPr>
                            </w:pPr>
                            <w:r w:rsidRPr="007611B2">
                              <w:rPr>
                                <w:b/>
                                <w:color w:val="FFFFFF" w:themeColor="background1"/>
                                <w:sz w:val="52"/>
                                <w:szCs w:val="52"/>
                              </w:rPr>
                              <w:t>Continuidad de los servicios de salud esenciales: Herramienta de evaluación de los centros</w:t>
                            </w:r>
                          </w:p>
                          <w:p w14:paraId="2D63AD20" w14:textId="77777777" w:rsidR="00442588" w:rsidRPr="007611B2" w:rsidRDefault="00442588" w:rsidP="00F7135B">
                            <w:pPr>
                              <w:spacing w:line="192" w:lineRule="auto"/>
                              <w:rPr>
                                <w:color w:val="FFFFFF" w:themeColor="background1"/>
                                <w:sz w:val="32"/>
                                <w:szCs w:val="32"/>
                              </w:rPr>
                            </w:pPr>
                            <w:r w:rsidRPr="007611B2">
                              <w:rPr>
                                <w:color w:val="FFFFFF" w:themeColor="background1"/>
                                <w:sz w:val="32"/>
                                <w:szCs w:val="32"/>
                              </w:rPr>
                              <w:t>Módulo del conjunto de evaluaciones de la capacidad de los servicios de salud en el contexto de la pandemia de COVID-19</w:t>
                            </w:r>
                          </w:p>
                          <w:p w14:paraId="63F564B0" w14:textId="3F5911F8" w:rsidR="00442588" w:rsidRPr="007611B2" w:rsidRDefault="00442588" w:rsidP="00F7135B">
                            <w:pPr>
                              <w:spacing w:after="0"/>
                              <w:rPr>
                                <w:rFonts w:asciiTheme="majorHAnsi" w:hAnsiTheme="majorHAnsi"/>
                                <w:color w:val="FFFFFF" w:themeColor="background1"/>
                                <w:sz w:val="32"/>
                                <w:szCs w:val="32"/>
                              </w:rPr>
                            </w:pPr>
                            <w:r>
                              <w:rPr>
                                <w:rFonts w:asciiTheme="majorHAnsi" w:hAnsiTheme="majorHAnsi"/>
                                <w:color w:val="FFFFFF" w:themeColor="background1"/>
                                <w:sz w:val="32"/>
                                <w:szCs w:val="32"/>
                              </w:rPr>
                              <w:t>ORIENTACIONES PROVISIONALES</w:t>
                            </w:r>
                          </w:p>
                          <w:p w14:paraId="58249964" w14:textId="6816687A" w:rsidR="00442588" w:rsidRPr="007611B2" w:rsidRDefault="00442588" w:rsidP="00F7135B">
                            <w:pPr>
                              <w:spacing w:after="0"/>
                              <w:rPr>
                                <w:rFonts w:asciiTheme="majorHAnsi" w:hAnsiTheme="majorHAnsi"/>
                                <w:color w:val="FFFFFF" w:themeColor="background1"/>
                                <w:sz w:val="32"/>
                                <w:szCs w:val="32"/>
                              </w:rPr>
                            </w:pPr>
                            <w:r w:rsidRPr="007611B2">
                              <w:rPr>
                                <w:rFonts w:asciiTheme="majorHAnsi" w:hAnsiTheme="majorHAnsi"/>
                                <w:color w:val="FFFFFF" w:themeColor="background1"/>
                                <w:sz w:val="32"/>
                                <w:szCs w:val="32"/>
                              </w:rPr>
                              <w:t>12 de mayo de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type w14:anchorId="102F7D83" id="_x0000_t202" coordsize="21600,21600" o:spt="202" path="m,l,21600r21600,l21600,xe">
                <v:stroke joinstyle="miter"/>
                <v:path gradientshapeok="t" o:connecttype="rect"/>
              </v:shapetype>
              <v:shape id="Text Box 2" o:spid="_x0000_s1026" type="#_x0000_t202" style="position:absolute;left:0;text-align:left;margin-left:18.3pt;margin-top:168.9pt;width:560.1pt;height:221.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" filled="f" stroked="f">
                <v:textbox>
                  <w:txbxContent>
                    <w:p w14:paraId="74FD1D8D" w14:textId="77777777" w:rsidR="00442588" w:rsidRPr="007611B2" w:rsidRDefault="00442588" w:rsidP="00F7135B">
                      <w:pPr>
                        <w:spacing w:before="240" w:line="192" w:lineRule="auto"/>
                        <w:rPr>
                          <w:color w:val="FFFFFF" w:themeColor="background1"/>
                          <w:sz w:val="52"/>
                          <w:szCs w:val="52"/>
                        </w:rPr>
                      </w:pPr>
                      <w:r w:rsidRPr="007611B2">
                        <w:rPr>
                          <w:b/>
                          <w:color w:val="FFFFFF" w:themeColor="background1"/>
                          <w:sz w:val="52"/>
                          <w:szCs w:val="52"/>
                        </w:rPr>
                        <w:t>Continuidad de los servicios de salud esenciales: Herramienta de evaluación de los centros</w:t>
                      </w:r>
                    </w:p>
                    <w:p w14:paraId="2D63AD20" w14:textId="77777777" w:rsidR="00442588" w:rsidRPr="007611B2" w:rsidRDefault="00442588" w:rsidP="00F7135B">
                      <w:pPr>
                        <w:spacing w:line="192" w:lineRule="auto"/>
                        <w:rPr>
                          <w:color w:val="FFFFFF" w:themeColor="background1"/>
                          <w:sz w:val="32"/>
                          <w:szCs w:val="32"/>
                        </w:rPr>
                      </w:pPr>
                      <w:r w:rsidRPr="007611B2">
                        <w:rPr>
                          <w:color w:val="FFFFFF" w:themeColor="background1"/>
                          <w:sz w:val="32"/>
                          <w:szCs w:val="32"/>
                        </w:rPr>
                        <w:t>Módulo del conjunto de evaluaciones de la capacidad de los servicios de salud en el contexto de la pandemia de COVID-19</w:t>
                      </w:r>
                    </w:p>
                    <w:p w14:paraId="63F564B0" w14:textId="3F5911F8" w:rsidR="00442588" w:rsidRPr="007611B2" w:rsidRDefault="00442588" w:rsidP="00F7135B">
                      <w:pPr>
                        <w:spacing w:after="0"/>
                        <w:rPr>
                          <w:rFonts w:asciiTheme="majorHAnsi" w:hAnsiTheme="majorHAnsi"/>
                          <w:color w:val="FFFFFF" w:themeColor="background1"/>
                          <w:sz w:val="32"/>
                          <w:szCs w:val="32"/>
                        </w:rPr>
                      </w:pPr>
                      <w:r>
                        <w:rPr>
                          <w:rFonts w:asciiTheme="majorHAnsi" w:hAnsiTheme="majorHAnsi"/>
                          <w:color w:val="FFFFFF" w:themeColor="background1"/>
                          <w:sz w:val="32"/>
                          <w:szCs w:val="32"/>
                        </w:rPr>
                        <w:t>ORIENTACIONES PROVISIONALES</w:t>
                      </w:r>
                    </w:p>
                    <w:p w14:paraId="58249964" w14:textId="6816687A" w:rsidR="00442588" w:rsidRPr="007611B2" w:rsidRDefault="00442588" w:rsidP="00F7135B">
                      <w:pPr>
                        <w:spacing w:after="0"/>
                        <w:rPr>
                          <w:rFonts w:asciiTheme="majorHAnsi" w:hAnsiTheme="majorHAnsi"/>
                          <w:color w:val="FFFFFF" w:themeColor="background1"/>
                          <w:sz w:val="32"/>
                          <w:szCs w:val="32"/>
                        </w:rPr>
                      </w:pPr>
                      <w:r w:rsidRPr="007611B2">
                        <w:rPr>
                          <w:rFonts w:asciiTheme="majorHAnsi" w:hAnsiTheme="majorHAnsi"/>
                          <w:color w:val="FFFFFF" w:themeColor="background1"/>
                          <w:sz w:val="32"/>
                          <w:szCs w:val="32"/>
                        </w:rPr>
                        <w:t>12 de mayo de 2021</w:t>
                      </w:r>
                    </w:p>
                  </w:txbxContent>
                </v:textbox>
                <w10:wrap anchory="page"/>
                <w10:anchorlock/>
              </v:shape>
            </w:pict>
          </mc:Fallback>
        </mc:AlternateContent>
      </w:r>
      <w:r>
        <w:rPr>
          <w:color w:val="49954F"/>
        </w:rPr>
        <w:t xml:space="preserve"> </w:t>
      </w:r>
    </w:p>
    <w:p w14:paraId="38ABEA79" w14:textId="77777777" w:rsidR="006B5C58" w:rsidRPr="00D962B6" w:rsidRDefault="006B5C58" w:rsidP="00030A89">
      <w:pPr>
        <w:spacing w:before="120" w:after="120"/>
        <w:jc w:val="center"/>
        <w:rPr>
          <w:rFonts w:cstheme="minorHAnsi"/>
          <w:color w:val="49954F"/>
        </w:rPr>
        <w:sectPr w:rsidR="006B5C58" w:rsidRPr="00D962B6" w:rsidSect="00A70F34">
          <w:headerReference w:type="default" r:id="rId15"/>
          <w:footerReference w:type="default" r:id="rId16"/>
          <w:headerReference w:type="first" r:id="rId17"/>
          <w:pgSz w:w="11900" w:h="16840" w:code="9"/>
          <w:pgMar w:top="0" w:right="0" w:bottom="1440" w:left="0" w:header="0" w:footer="720" w:gutter="0"/>
          <w:cols w:space="720"/>
          <w:titlePg/>
          <w:docGrid w:linePitch="360"/>
        </w:sectPr>
      </w:pPr>
    </w:p>
    <w:p w14:paraId="0BAEE60B" w14:textId="076E37C3" w:rsidR="00C1753E" w:rsidRPr="0048646A" w:rsidRDefault="00C1753E" w:rsidP="00030A89">
      <w:pPr>
        <w:spacing w:before="120" w:after="120" w:line="259" w:lineRule="auto"/>
        <w:rPr>
          <w:rFonts w:cstheme="minorHAnsi"/>
        </w:rPr>
      </w:pPr>
      <w:bookmarkStart w:id="1" w:name="_GoBack"/>
      <w:bookmarkEnd w:id="1"/>
    </w:p>
    <w:p w14:paraId="60B05158" w14:textId="77777777" w:rsidR="00BC1F30" w:rsidRPr="0048646A" w:rsidRDefault="00BC1F30" w:rsidP="00BC1F30">
      <w:pPr>
        <w:pStyle w:val="Ttulo1"/>
        <w:spacing w:before="120" w:after="120"/>
      </w:pPr>
      <w:bookmarkStart w:id="2" w:name="_Hlk54590176"/>
      <w:bookmarkStart w:id="3" w:name="_Toc54603848"/>
      <w:bookmarkStart w:id="4" w:name="_Toc54603501"/>
      <w:bookmarkStart w:id="5" w:name="_Toc67298775"/>
      <w:bookmarkStart w:id="6" w:name="_Hlk54715127"/>
      <w:bookmarkStart w:id="7" w:name="_Hlk54705549"/>
      <w:r>
        <w:t>Consentimiento</w:t>
      </w:r>
      <w:bookmarkEnd w:id="3"/>
      <w:bookmarkEnd w:id="4"/>
      <w:bookmarkEnd w:id="5"/>
      <w:r>
        <w:t xml:space="preserve"> </w:t>
      </w:r>
    </w:p>
    <w:p w14:paraId="672D8AD0" w14:textId="40EC00A8" w:rsidR="00BC1F30" w:rsidRPr="0048646A" w:rsidRDefault="00BC1F30" w:rsidP="00BC1F30">
      <w:r>
        <w:t>Hola. Me llamo [nombre del entrevistador]. Le llamo en nombre del [Ministerio de Sanidad / organismo ejecutor]. El [Ministerio de Sanidad / organismo ejecutor] está llevando a cabo una evaluación de los centros de salud para ayudar al gobierno a tener un mayor conocimiento sobre la continuidad de los servicios de salud esenciales durante la pandemia de COVID-19 en [país]. Su centro ha sido seleccionado para participar en este estudio. Le haremos preguntas sobre varios servicios de salud esenciales. La información recopilada sobre su centro durante este estudio podrá ser utilizada por el [Ministerio de Sanidad / organismo ejecutor], las entidades que prestan apoyo a los servicios en su centro y los investigadores, para planificar la mejora del servicio o para realizar más estudios sobre los servicios de salud. No se incluirá su nombre ni el nombre de ningún otro miembro del personal que participe en este estudio en el conjunto de datos ni en ningún informe. No se publicarán identificadores del centro.</w:t>
      </w:r>
    </w:p>
    <w:p w14:paraId="59333257" w14:textId="77777777" w:rsidR="00BC1F30" w:rsidRPr="0048646A" w:rsidRDefault="00BC1F30" w:rsidP="00BC1F30">
      <w:r>
        <w:t>Le rogamos que nos ayude a recopilar esta información. Puede negarse a responder cualquier pregunta o decidir interrumpir la entrevista en cualquier momento. Sin embargo, esperamos que responda las preguntas, lo que comportará un beneficio para los servicios que proporciona y para la nación. Si hay preguntas para las que considera que otra persona es la más adecuada para proporcionar la información, le agradecería que me presentara a esa persona para que nos ayude a recopilar esa información. ¿Tiene alguna pregunta sobre el estudio en este momento? ¿Me da su consentimiento para continuar?</w:t>
      </w:r>
    </w:p>
    <w:tbl>
      <w:tblPr>
        <w:tblW w:w="10380" w:type="dxa"/>
        <w:jc w:val="center"/>
        <w:tblBorders>
          <w:insideH w:val="single" w:sz="4" w:space="0" w:color="C5E0B3" w:themeColor="accent6" w:themeTint="66"/>
          <w:insideV w:val="single" w:sz="4" w:space="0" w:color="C5E0B3" w:themeColor="accent6" w:themeTint="66"/>
        </w:tblBorders>
        <w:tblLayout w:type="fixed"/>
        <w:tblLook w:val="04A0" w:firstRow="1" w:lastRow="0" w:firstColumn="1" w:lastColumn="0" w:noHBand="0" w:noVBand="1"/>
      </w:tblPr>
      <w:tblGrid>
        <w:gridCol w:w="1008"/>
        <w:gridCol w:w="4138"/>
        <w:gridCol w:w="5234"/>
      </w:tblGrid>
      <w:tr w:rsidR="00BC1F30" w:rsidRPr="0048646A" w14:paraId="180CBED0" w14:textId="77777777" w:rsidTr="00626951">
        <w:trPr>
          <w:trHeight w:val="20"/>
          <w:jc w:val="center"/>
        </w:trPr>
        <w:tc>
          <w:tcPr>
            <w:tcW w:w="1008" w:type="dxa"/>
            <w:tcBorders>
              <w:top w:val="single" w:sz="4" w:space="0" w:color="auto"/>
              <w:left w:val="single" w:sz="4" w:space="0" w:color="auto"/>
              <w:bottom w:val="single" w:sz="4" w:space="0" w:color="auto"/>
              <w:right w:val="single" w:sz="4" w:space="0" w:color="auto"/>
            </w:tcBorders>
            <w:shd w:val="clear" w:color="auto" w:fill="auto"/>
            <w:hideMark/>
          </w:tcPr>
          <w:p w14:paraId="1C1F1936" w14:textId="77777777" w:rsidR="00BC1F30" w:rsidRPr="0048646A" w:rsidRDefault="00BC1F30" w:rsidP="00626951">
            <w:pPr>
              <w:spacing w:before="120" w:after="120" w:line="256" w:lineRule="auto"/>
              <w:rPr>
                <w:rFonts w:cstheme="minorHAnsi"/>
                <w:b/>
              </w:rPr>
            </w:pPr>
            <w:r>
              <w:rPr>
                <w:b/>
              </w:rPr>
              <w:t>N.º</w:t>
            </w:r>
          </w:p>
        </w:tc>
        <w:tc>
          <w:tcPr>
            <w:tcW w:w="4139" w:type="dxa"/>
            <w:tcBorders>
              <w:top w:val="single" w:sz="4" w:space="0" w:color="auto"/>
              <w:left w:val="single" w:sz="4" w:space="0" w:color="auto"/>
              <w:bottom w:val="single" w:sz="4" w:space="0" w:color="auto"/>
              <w:right w:val="single" w:sz="4" w:space="0" w:color="auto"/>
            </w:tcBorders>
            <w:shd w:val="clear" w:color="auto" w:fill="auto"/>
            <w:hideMark/>
          </w:tcPr>
          <w:p w14:paraId="7016EBC7" w14:textId="77777777" w:rsidR="00BC1F30" w:rsidRPr="0048646A" w:rsidRDefault="00BC1F30" w:rsidP="00626951">
            <w:pPr>
              <w:spacing w:before="120" w:after="120" w:line="256" w:lineRule="auto"/>
              <w:rPr>
                <w:rFonts w:cstheme="minorHAnsi"/>
                <w:b/>
              </w:rPr>
            </w:pPr>
            <w:r>
              <w:rPr>
                <w:b/>
              </w:rPr>
              <w:t>Pregunta</w:t>
            </w:r>
          </w:p>
        </w:tc>
        <w:tc>
          <w:tcPr>
            <w:tcW w:w="5236" w:type="dxa"/>
            <w:tcBorders>
              <w:top w:val="single" w:sz="4" w:space="0" w:color="auto"/>
              <w:left w:val="single" w:sz="4" w:space="0" w:color="auto"/>
              <w:bottom w:val="single" w:sz="4" w:space="0" w:color="auto"/>
              <w:right w:val="single" w:sz="4" w:space="0" w:color="auto"/>
            </w:tcBorders>
            <w:shd w:val="clear" w:color="auto" w:fill="auto"/>
            <w:hideMark/>
          </w:tcPr>
          <w:p w14:paraId="3A603637" w14:textId="77777777" w:rsidR="00BC1F30" w:rsidRPr="0048646A" w:rsidRDefault="00BC1F30" w:rsidP="00626951">
            <w:pPr>
              <w:spacing w:before="120" w:after="120" w:line="256" w:lineRule="auto"/>
              <w:rPr>
                <w:rFonts w:cstheme="minorHAnsi"/>
                <w:b/>
              </w:rPr>
            </w:pPr>
            <w:r>
              <w:rPr>
                <w:b/>
              </w:rPr>
              <w:t>Opciones de respuesta</w:t>
            </w:r>
          </w:p>
        </w:tc>
      </w:tr>
      <w:tr w:rsidR="00BC1F30" w:rsidRPr="0048646A" w14:paraId="4D51DD44" w14:textId="77777777" w:rsidTr="00626951">
        <w:trPr>
          <w:trHeight w:val="20"/>
          <w:jc w:val="center"/>
        </w:trPr>
        <w:tc>
          <w:tcPr>
            <w:tcW w:w="1008" w:type="dxa"/>
            <w:tcBorders>
              <w:top w:val="single" w:sz="4" w:space="0" w:color="auto"/>
              <w:left w:val="single" w:sz="4" w:space="0" w:color="auto"/>
              <w:bottom w:val="single" w:sz="4" w:space="0" w:color="auto"/>
              <w:right w:val="single" w:sz="4" w:space="0" w:color="auto"/>
            </w:tcBorders>
            <w:shd w:val="clear" w:color="auto" w:fill="auto"/>
            <w:hideMark/>
          </w:tcPr>
          <w:p w14:paraId="3C00FB71" w14:textId="77777777" w:rsidR="00BC1F30" w:rsidRPr="0048646A" w:rsidRDefault="00BC1F30" w:rsidP="000C1046">
            <w:pPr>
              <w:pStyle w:val="Prrafodelista"/>
              <w:spacing w:before="120" w:after="120" w:line="256" w:lineRule="auto"/>
              <w:ind w:left="0"/>
              <w:rPr>
                <w:rFonts w:cstheme="minorHAnsi"/>
              </w:rPr>
            </w:pPr>
            <w:r>
              <w:t>1.A</w:t>
            </w:r>
          </w:p>
        </w:tc>
        <w:tc>
          <w:tcPr>
            <w:tcW w:w="4139" w:type="dxa"/>
            <w:tcBorders>
              <w:top w:val="single" w:sz="4" w:space="0" w:color="auto"/>
              <w:left w:val="single" w:sz="4" w:space="0" w:color="auto"/>
              <w:bottom w:val="single" w:sz="4" w:space="0" w:color="auto"/>
              <w:right w:val="single" w:sz="4" w:space="0" w:color="auto"/>
            </w:tcBorders>
            <w:shd w:val="clear" w:color="auto" w:fill="auto"/>
            <w:hideMark/>
          </w:tcPr>
          <w:p w14:paraId="0CBAFBA4" w14:textId="77777777" w:rsidR="00BC1F30" w:rsidRPr="0048646A" w:rsidRDefault="00BC1F30" w:rsidP="000C1046">
            <w:pPr>
              <w:spacing w:before="120" w:after="120" w:line="256" w:lineRule="auto"/>
              <w:rPr>
                <w:rFonts w:cstheme="minorHAnsi"/>
              </w:rPr>
            </w:pPr>
            <w:r>
              <w:t>¿Puedo comenzar la entrevista?</w:t>
            </w:r>
          </w:p>
        </w:tc>
        <w:tc>
          <w:tcPr>
            <w:tcW w:w="5236" w:type="dxa"/>
            <w:tcBorders>
              <w:top w:val="single" w:sz="4" w:space="0" w:color="auto"/>
              <w:left w:val="single" w:sz="4" w:space="0" w:color="auto"/>
              <w:bottom w:val="single" w:sz="4" w:space="0" w:color="auto"/>
              <w:right w:val="single" w:sz="4" w:space="0" w:color="auto"/>
            </w:tcBorders>
            <w:shd w:val="clear" w:color="auto" w:fill="auto"/>
            <w:hideMark/>
          </w:tcPr>
          <w:p w14:paraId="7C547108" w14:textId="77777777" w:rsidR="00BC1F30" w:rsidRPr="0048646A" w:rsidRDefault="00BC1F30" w:rsidP="00E82A8A">
            <w:pPr>
              <w:pStyle w:val="Prrafodelista"/>
              <w:numPr>
                <w:ilvl w:val="0"/>
                <w:numId w:val="84"/>
              </w:numPr>
              <w:spacing w:before="120" w:after="120" w:line="256" w:lineRule="auto"/>
              <w:rPr>
                <w:rFonts w:cstheme="minorHAnsi"/>
              </w:rPr>
            </w:pPr>
            <w:r>
              <w:t>Sí</w:t>
            </w:r>
          </w:p>
          <w:p w14:paraId="4E81316C" w14:textId="7DB78612" w:rsidR="00BC1F30" w:rsidRPr="0048646A" w:rsidRDefault="00BC1F30" w:rsidP="00E82A8A">
            <w:pPr>
              <w:pStyle w:val="Prrafodelista"/>
              <w:numPr>
                <w:ilvl w:val="0"/>
                <w:numId w:val="84"/>
              </w:numPr>
              <w:spacing w:before="120" w:after="120" w:line="256" w:lineRule="auto"/>
              <w:rPr>
                <w:rFonts w:cstheme="minorHAnsi"/>
              </w:rPr>
            </w:pPr>
            <w:r>
              <w:t>No – Deténgase. Pase a la pregunta 11.4</w:t>
            </w:r>
          </w:p>
        </w:tc>
      </w:tr>
      <w:tr w:rsidR="00BC1F30" w:rsidRPr="0048646A" w14:paraId="3D767CA2" w14:textId="77777777" w:rsidTr="009E1A4C">
        <w:trPr>
          <w:trHeight w:val="20"/>
          <w:jc w:val="center"/>
        </w:trPr>
        <w:tc>
          <w:tcPr>
            <w:tcW w:w="1008"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14:paraId="58A25C28" w14:textId="77777777" w:rsidR="00BC1F30" w:rsidRPr="0048646A" w:rsidRDefault="00BC1F30" w:rsidP="000C1046">
            <w:pPr>
              <w:pStyle w:val="Prrafodelista"/>
              <w:spacing w:before="120" w:after="120" w:line="256" w:lineRule="auto"/>
              <w:ind w:left="0"/>
              <w:rPr>
                <w:rFonts w:cstheme="minorHAnsi"/>
              </w:rPr>
            </w:pPr>
            <w:r>
              <w:t>1.B</w:t>
            </w:r>
          </w:p>
        </w:tc>
        <w:tc>
          <w:tcPr>
            <w:tcW w:w="4139"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14:paraId="67B65E4B" w14:textId="77777777" w:rsidR="00BC1F30" w:rsidRPr="0048646A" w:rsidRDefault="00BC1F30" w:rsidP="000C1046">
            <w:pPr>
              <w:spacing w:before="120" w:after="120" w:line="256" w:lineRule="auto"/>
            </w:pPr>
            <w:r>
              <w:t xml:space="preserve">Escriba el nombre del entrevistador e indique que ha obtenido el consentimiento </w:t>
            </w:r>
          </w:p>
        </w:tc>
        <w:tc>
          <w:tcPr>
            <w:tcW w:w="5236"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14:paraId="5A4C556F" w14:textId="77777777" w:rsidR="00BC1F30" w:rsidRPr="0048646A" w:rsidRDefault="00BC1F30" w:rsidP="000C1046">
            <w:pPr>
              <w:pStyle w:val="Prrafodelista"/>
              <w:spacing w:before="120" w:after="120" w:line="256" w:lineRule="auto"/>
              <w:ind w:left="0"/>
              <w:rPr>
                <w:rFonts w:cstheme="minorHAnsi"/>
              </w:rPr>
            </w:pPr>
            <w:r>
              <w:t>_______________________</w:t>
            </w:r>
          </w:p>
        </w:tc>
      </w:tr>
      <w:bookmarkEnd w:id="6"/>
    </w:tbl>
    <w:p w14:paraId="05982F9E" w14:textId="77777777" w:rsidR="005F172E" w:rsidRPr="0048646A" w:rsidRDefault="005F172E" w:rsidP="000C1046">
      <w:pPr>
        <w:spacing w:before="120" w:after="120"/>
        <w:rPr>
          <w:lang w:val="en-GB"/>
        </w:rPr>
      </w:pPr>
    </w:p>
    <w:p w14:paraId="3A676EEE" w14:textId="77777777" w:rsidR="002E717F" w:rsidRPr="0048646A" w:rsidRDefault="002E717F" w:rsidP="00030A89">
      <w:pPr>
        <w:spacing w:before="120" w:after="120" w:line="259" w:lineRule="auto"/>
        <w:rPr>
          <w:rFonts w:cstheme="minorHAnsi"/>
        </w:rPr>
      </w:pPr>
      <w:bookmarkStart w:id="8" w:name="_Toc45615230"/>
      <w:bookmarkEnd w:id="2"/>
      <w:bookmarkEnd w:id="7"/>
      <w:r>
        <w:br w:type="page"/>
      </w:r>
    </w:p>
    <w:p w14:paraId="2D177295" w14:textId="77777777" w:rsidR="00EB5E2C" w:rsidRPr="0048646A" w:rsidRDefault="00EB5E2C" w:rsidP="00EB5E2C">
      <w:pPr>
        <w:pStyle w:val="Ttulo1"/>
        <w:spacing w:before="120" w:after="120"/>
      </w:pPr>
      <w:bookmarkStart w:id="9" w:name="_Toc54603502"/>
      <w:bookmarkStart w:id="10" w:name="_Toc67298776"/>
      <w:bookmarkStart w:id="11" w:name="_Hlk54590079"/>
      <w:bookmarkEnd w:id="8"/>
      <w:r>
        <w:lastRenderedPageBreak/>
        <w:t>Apartado 1: Identificación y descripción del centro de salud</w:t>
      </w:r>
      <w:bookmarkEnd w:id="9"/>
      <w:bookmarkEnd w:id="10"/>
    </w:p>
    <w:p w14:paraId="77939AF6" w14:textId="77777777" w:rsidR="00EB5E2C" w:rsidRPr="0048646A" w:rsidRDefault="00EB5E2C" w:rsidP="00EB5E2C">
      <w:pPr>
        <w:spacing w:before="120" w:after="120" w:line="300" w:lineRule="atLeast"/>
        <w:rPr>
          <w:rFonts w:cstheme="minorHAnsi"/>
          <w:strike/>
        </w:rPr>
      </w:pPr>
      <w:r>
        <w:t>Las preguntas de este apartado están relacionadas con la identificación y descripción del centro.</w:t>
      </w:r>
    </w:p>
    <w:tbl>
      <w:tblPr>
        <w:tblW w:w="10383" w:type="dxa"/>
        <w:jc w:val="center"/>
        <w:tblBorders>
          <w:insideH w:val="single" w:sz="4" w:space="0" w:color="C5E0B3" w:themeColor="accent6" w:themeTint="66"/>
          <w:insideV w:val="single" w:sz="4" w:space="0" w:color="C5E0B3" w:themeColor="accent6" w:themeTint="66"/>
        </w:tblBorders>
        <w:tblLayout w:type="fixed"/>
        <w:tblLook w:val="04A0" w:firstRow="1" w:lastRow="0" w:firstColumn="1" w:lastColumn="0" w:noHBand="0" w:noVBand="1"/>
      </w:tblPr>
      <w:tblGrid>
        <w:gridCol w:w="1008"/>
        <w:gridCol w:w="4139"/>
        <w:gridCol w:w="1686"/>
        <w:gridCol w:w="1819"/>
        <w:gridCol w:w="1731"/>
      </w:tblGrid>
      <w:tr w:rsidR="00EB5E2C" w:rsidRPr="0048646A" w14:paraId="42A98294" w14:textId="77777777" w:rsidTr="00BD39ED">
        <w:trPr>
          <w:trHeight w:val="20"/>
          <w:jc w:val="center"/>
        </w:trPr>
        <w:tc>
          <w:tcPr>
            <w:tcW w:w="1008" w:type="dxa"/>
            <w:tcBorders>
              <w:top w:val="single" w:sz="4" w:space="0" w:color="auto"/>
              <w:left w:val="single" w:sz="4" w:space="0" w:color="auto"/>
              <w:bottom w:val="single" w:sz="4" w:space="0" w:color="auto"/>
              <w:right w:val="single" w:sz="4" w:space="0" w:color="auto"/>
            </w:tcBorders>
            <w:shd w:val="clear" w:color="auto" w:fill="auto"/>
          </w:tcPr>
          <w:p w14:paraId="74ACD197" w14:textId="77777777" w:rsidR="00EB5E2C" w:rsidRPr="0048646A" w:rsidRDefault="00EB5E2C" w:rsidP="00BD39ED">
            <w:pPr>
              <w:spacing w:before="120" w:after="120"/>
              <w:rPr>
                <w:rFonts w:cstheme="minorHAnsi"/>
                <w:b/>
              </w:rPr>
            </w:pPr>
            <w:r>
              <w:rPr>
                <w:b/>
              </w:rPr>
              <w:t>N.º</w:t>
            </w:r>
          </w:p>
        </w:tc>
        <w:tc>
          <w:tcPr>
            <w:tcW w:w="4139" w:type="dxa"/>
            <w:tcBorders>
              <w:top w:val="single" w:sz="4" w:space="0" w:color="auto"/>
              <w:left w:val="single" w:sz="4" w:space="0" w:color="auto"/>
              <w:bottom w:val="single" w:sz="4" w:space="0" w:color="auto"/>
              <w:right w:val="single" w:sz="4" w:space="0" w:color="auto"/>
            </w:tcBorders>
            <w:shd w:val="clear" w:color="auto" w:fill="auto"/>
          </w:tcPr>
          <w:p w14:paraId="24F1825F" w14:textId="77777777" w:rsidR="00EB5E2C" w:rsidRPr="0048646A" w:rsidRDefault="00EB5E2C" w:rsidP="00BD39ED">
            <w:pPr>
              <w:spacing w:before="120" w:after="120"/>
              <w:rPr>
                <w:rFonts w:cstheme="minorHAnsi"/>
                <w:b/>
              </w:rPr>
            </w:pPr>
            <w:r>
              <w:rPr>
                <w:b/>
              </w:rPr>
              <w:t>Pregunta</w:t>
            </w:r>
          </w:p>
        </w:tc>
        <w:tc>
          <w:tcPr>
            <w:tcW w:w="5236" w:type="dxa"/>
            <w:gridSpan w:val="3"/>
            <w:tcBorders>
              <w:top w:val="single" w:sz="4" w:space="0" w:color="auto"/>
              <w:left w:val="single" w:sz="4" w:space="0" w:color="auto"/>
              <w:bottom w:val="single" w:sz="4" w:space="0" w:color="auto"/>
              <w:right w:val="single" w:sz="4" w:space="0" w:color="auto"/>
            </w:tcBorders>
            <w:shd w:val="clear" w:color="auto" w:fill="auto"/>
          </w:tcPr>
          <w:p w14:paraId="60233B5F" w14:textId="77777777" w:rsidR="00EB5E2C" w:rsidRPr="0048646A" w:rsidRDefault="00EB5E2C" w:rsidP="00BD39ED">
            <w:pPr>
              <w:spacing w:before="120" w:after="120"/>
              <w:rPr>
                <w:rFonts w:cstheme="minorHAnsi"/>
                <w:b/>
              </w:rPr>
            </w:pPr>
            <w:r>
              <w:rPr>
                <w:b/>
              </w:rPr>
              <w:t>Opciones de respuesta</w:t>
            </w:r>
          </w:p>
        </w:tc>
      </w:tr>
      <w:tr w:rsidR="00EB5E2C" w:rsidRPr="0048646A" w14:paraId="14624286" w14:textId="77777777" w:rsidTr="00F71E96">
        <w:trPr>
          <w:trHeight w:val="20"/>
          <w:jc w:val="center"/>
        </w:trPr>
        <w:tc>
          <w:tcPr>
            <w:tcW w:w="1008"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7C034426" w14:textId="77777777" w:rsidR="00EB5E2C" w:rsidRPr="0048646A" w:rsidRDefault="00EB5E2C" w:rsidP="00BD39ED">
            <w:pPr>
              <w:pStyle w:val="Prrafodelista"/>
              <w:spacing w:before="120" w:after="120"/>
              <w:ind w:left="0"/>
              <w:rPr>
                <w:rFonts w:cstheme="minorHAnsi"/>
              </w:rPr>
            </w:pPr>
            <w:r>
              <w:t>1.1</w:t>
            </w:r>
          </w:p>
        </w:tc>
        <w:tc>
          <w:tcPr>
            <w:tcW w:w="4139"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245A6496" w14:textId="77777777" w:rsidR="00EB5E2C" w:rsidRPr="0048646A" w:rsidRDefault="00EB5E2C" w:rsidP="00BD39ED">
            <w:pPr>
              <w:spacing w:before="120" w:after="120"/>
              <w:rPr>
                <w:rFonts w:cstheme="minorHAnsi"/>
              </w:rPr>
            </w:pPr>
            <w:r>
              <w:t>Código del centro</w:t>
            </w:r>
          </w:p>
        </w:tc>
        <w:tc>
          <w:tcPr>
            <w:tcW w:w="5236" w:type="dxa"/>
            <w:gridSpan w:val="3"/>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3AD18EDB" w14:textId="77777777" w:rsidR="00EB5E2C" w:rsidRPr="0048646A" w:rsidRDefault="00EB5E2C" w:rsidP="00BD39ED">
            <w:pPr>
              <w:spacing w:before="120" w:after="120"/>
              <w:rPr>
                <w:rFonts w:cstheme="minorHAnsi"/>
                <w:lang w:val="en-GB"/>
              </w:rPr>
            </w:pPr>
          </w:p>
        </w:tc>
      </w:tr>
      <w:tr w:rsidR="00EB5E2C" w:rsidRPr="0048646A" w14:paraId="20085B82" w14:textId="77777777" w:rsidTr="00F71E96">
        <w:trPr>
          <w:trHeight w:val="20"/>
          <w:jc w:val="center"/>
        </w:trPr>
        <w:tc>
          <w:tcPr>
            <w:tcW w:w="1008"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189ED5CA" w14:textId="77777777" w:rsidR="00EB5E2C" w:rsidRPr="0048646A" w:rsidRDefault="00EB5E2C" w:rsidP="00BD39ED">
            <w:pPr>
              <w:pStyle w:val="Prrafodelista"/>
              <w:spacing w:before="120" w:after="120"/>
              <w:ind w:left="0"/>
              <w:rPr>
                <w:rFonts w:cstheme="minorHAnsi"/>
              </w:rPr>
            </w:pPr>
            <w:r>
              <w:t>1.1.1</w:t>
            </w:r>
          </w:p>
        </w:tc>
        <w:tc>
          <w:tcPr>
            <w:tcW w:w="4139"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73AA6E31" w14:textId="6C52539F" w:rsidR="00DF3878" w:rsidRDefault="00DF3878" w:rsidP="004A043B">
            <w:pPr>
              <w:spacing w:before="120" w:after="120"/>
              <w:rPr>
                <w:rFonts w:cstheme="minorHAnsi"/>
                <w:shd w:val="clear" w:color="auto" w:fill="E2EFD9" w:themeFill="accent6" w:themeFillTint="33"/>
              </w:rPr>
            </w:pPr>
            <w:r>
              <w:rPr>
                <w:shd w:val="clear" w:color="auto" w:fill="E2EFD9" w:themeFill="accent6" w:themeFillTint="33"/>
              </w:rPr>
              <w:t>(Adaptación de la pregunta para el país correspondiente)</w:t>
            </w:r>
          </w:p>
          <w:p w14:paraId="207C6852" w14:textId="77777777" w:rsidR="00EB5E2C" w:rsidRPr="0048646A" w:rsidRDefault="00EB5E2C" w:rsidP="004A043B">
            <w:pPr>
              <w:spacing w:before="120" w:after="120"/>
              <w:rPr>
                <w:rFonts w:cstheme="minorHAnsi"/>
              </w:rPr>
            </w:pPr>
            <w:commentRangeStart w:id="12"/>
            <w:r>
              <w:rPr>
                <w:shd w:val="clear" w:color="auto" w:fill="E2EFD9" w:themeFill="accent6" w:themeFillTint="33"/>
              </w:rPr>
              <w:t>Nombre de la región/</w:t>
            </w:r>
            <w:commentRangeStart w:id="13"/>
            <w:r>
              <w:rPr>
                <w:shd w:val="clear" w:color="auto" w:fill="E2EFD9" w:themeFill="accent6" w:themeFillTint="33"/>
              </w:rPr>
              <w:t>provincia</w:t>
            </w:r>
            <w:commentRangeEnd w:id="12"/>
            <w:r w:rsidR="007C1594">
              <w:rPr>
                <w:rStyle w:val="Refdecomentario"/>
              </w:rPr>
              <w:commentReference w:id="12"/>
            </w:r>
            <w:commentRangeEnd w:id="13"/>
            <w:r w:rsidR="00442588">
              <w:rPr>
                <w:rStyle w:val="Refdecomentario"/>
              </w:rPr>
              <w:commentReference w:id="13"/>
            </w:r>
          </w:p>
        </w:tc>
        <w:tc>
          <w:tcPr>
            <w:tcW w:w="5236" w:type="dxa"/>
            <w:gridSpan w:val="3"/>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5FBAE5A2" w14:textId="77777777" w:rsidR="00EB5E2C" w:rsidRPr="00096070" w:rsidRDefault="00EB5E2C" w:rsidP="00BD39ED">
            <w:pPr>
              <w:spacing w:before="120" w:after="120"/>
              <w:rPr>
                <w:rFonts w:cstheme="minorHAnsi"/>
              </w:rPr>
            </w:pPr>
          </w:p>
        </w:tc>
      </w:tr>
      <w:tr w:rsidR="00EB5E2C" w:rsidRPr="0048646A" w14:paraId="2AEB6C9E" w14:textId="77777777" w:rsidTr="004A043B">
        <w:trPr>
          <w:trHeight w:val="20"/>
          <w:jc w:val="center"/>
        </w:trPr>
        <w:tc>
          <w:tcPr>
            <w:tcW w:w="1008"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BAB5407" w14:textId="77777777" w:rsidR="00EB5E2C" w:rsidRPr="0048646A" w:rsidRDefault="00EB5E2C" w:rsidP="00BD39ED">
            <w:pPr>
              <w:pStyle w:val="Prrafodelista"/>
              <w:spacing w:before="120" w:after="120"/>
              <w:ind w:left="0"/>
              <w:rPr>
                <w:rFonts w:cstheme="minorHAnsi"/>
              </w:rPr>
            </w:pPr>
            <w:r>
              <w:t>1.1.2</w:t>
            </w:r>
          </w:p>
        </w:tc>
        <w:tc>
          <w:tcPr>
            <w:tcW w:w="4139"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AA67FFF" w14:textId="77777777" w:rsidR="004A043B" w:rsidRDefault="004A043B" w:rsidP="004A043B">
            <w:pPr>
              <w:spacing w:before="40" w:after="40" w:line="260" w:lineRule="atLeast"/>
              <w:rPr>
                <w:rFonts w:cs="Arial"/>
              </w:rPr>
            </w:pPr>
            <w:r>
              <w:t xml:space="preserve">(Pregunta opcional específica para el </w:t>
            </w:r>
            <w:proofErr w:type="spellStart"/>
            <w:r>
              <w:t>país</w:t>
            </w:r>
            <w:r>
              <w:rPr>
                <w:vertAlign w:val="superscript"/>
              </w:rPr>
              <w:t>a</w:t>
            </w:r>
            <w:proofErr w:type="spellEnd"/>
            <w:r>
              <w:t>)</w:t>
            </w:r>
          </w:p>
          <w:p w14:paraId="76C38D85" w14:textId="77777777" w:rsidR="00EB5E2C" w:rsidRPr="0048646A" w:rsidRDefault="00EB5E2C" w:rsidP="004A043B">
            <w:pPr>
              <w:spacing w:before="120" w:after="120"/>
              <w:rPr>
                <w:rFonts w:cstheme="minorHAnsi"/>
              </w:rPr>
            </w:pPr>
            <w:r>
              <w:t>Nombre del distrito/</w:t>
            </w:r>
            <w:commentRangeStart w:id="14"/>
            <w:r>
              <w:t>condado</w:t>
            </w:r>
            <w:commentRangeEnd w:id="14"/>
            <w:r w:rsidR="00442588">
              <w:rPr>
                <w:rStyle w:val="Refdecomentario"/>
              </w:rPr>
              <w:commentReference w:id="14"/>
            </w:r>
          </w:p>
        </w:tc>
        <w:tc>
          <w:tcPr>
            <w:tcW w:w="5236"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719269F" w14:textId="77777777" w:rsidR="00EB5E2C" w:rsidRPr="0048646A" w:rsidRDefault="00EB5E2C" w:rsidP="00BD39ED">
            <w:pPr>
              <w:spacing w:before="120" w:after="120"/>
              <w:rPr>
                <w:rFonts w:cstheme="minorHAnsi"/>
                <w:lang w:val="en-GB"/>
              </w:rPr>
            </w:pPr>
          </w:p>
        </w:tc>
      </w:tr>
      <w:tr w:rsidR="00EB5E2C" w:rsidRPr="0048646A" w14:paraId="14EA354A" w14:textId="77777777" w:rsidTr="00615250">
        <w:trPr>
          <w:trHeight w:val="20"/>
          <w:jc w:val="center"/>
        </w:trPr>
        <w:tc>
          <w:tcPr>
            <w:tcW w:w="1008"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4B2AE7C" w14:textId="77777777" w:rsidR="00EB5E2C" w:rsidRPr="0048646A" w:rsidRDefault="00EB5E2C" w:rsidP="00BD39ED">
            <w:pPr>
              <w:pStyle w:val="Prrafodelista"/>
              <w:spacing w:before="120" w:after="120"/>
              <w:ind w:left="0"/>
              <w:rPr>
                <w:rFonts w:cstheme="minorHAnsi"/>
              </w:rPr>
            </w:pPr>
            <w:r>
              <w:t>1.1.3</w:t>
            </w:r>
          </w:p>
        </w:tc>
        <w:tc>
          <w:tcPr>
            <w:tcW w:w="4139"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E5B2C76" w14:textId="17CB44F6" w:rsidR="004A043B" w:rsidRDefault="004A043B" w:rsidP="004A043B">
            <w:pPr>
              <w:spacing w:before="40" w:after="40" w:line="276" w:lineRule="auto"/>
              <w:rPr>
                <w:rFonts w:cs="Arial"/>
              </w:rPr>
            </w:pPr>
            <w:r>
              <w:t xml:space="preserve">(Pregunta opcional específica para el </w:t>
            </w:r>
            <w:proofErr w:type="spellStart"/>
            <w:r>
              <w:t>país</w:t>
            </w:r>
            <w:r>
              <w:rPr>
                <w:vertAlign w:val="superscript"/>
              </w:rPr>
              <w:t>b</w:t>
            </w:r>
            <w:proofErr w:type="spellEnd"/>
            <w:r>
              <w:t>)</w:t>
            </w:r>
          </w:p>
          <w:p w14:paraId="29A64D0E" w14:textId="08BD7D87" w:rsidR="00EB5E2C" w:rsidRPr="0048646A" w:rsidRDefault="00EB5E2C" w:rsidP="00DF3878">
            <w:pPr>
              <w:spacing w:before="120" w:after="120"/>
              <w:rPr>
                <w:rFonts w:cstheme="minorHAnsi"/>
              </w:rPr>
            </w:pPr>
            <w:r>
              <w:t>Nombre del pueblo/clan/</w:t>
            </w:r>
            <w:commentRangeStart w:id="15"/>
            <w:r>
              <w:t>localidad</w:t>
            </w:r>
            <w:commentRangeEnd w:id="15"/>
            <w:r w:rsidR="00442588">
              <w:rPr>
                <w:rStyle w:val="Refdecomentario"/>
              </w:rPr>
              <w:commentReference w:id="15"/>
            </w:r>
          </w:p>
        </w:tc>
        <w:tc>
          <w:tcPr>
            <w:tcW w:w="5236"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BE6EB9F" w14:textId="77777777" w:rsidR="00EB5E2C" w:rsidRPr="00096070" w:rsidRDefault="00EB5E2C" w:rsidP="00BD39ED">
            <w:pPr>
              <w:spacing w:before="120" w:after="120"/>
              <w:rPr>
                <w:rFonts w:cstheme="minorHAnsi"/>
              </w:rPr>
            </w:pPr>
          </w:p>
        </w:tc>
      </w:tr>
      <w:tr w:rsidR="004A043B" w:rsidRPr="0048646A" w14:paraId="3BD3D3DC" w14:textId="77777777" w:rsidTr="00BD39ED">
        <w:trPr>
          <w:trHeight w:val="20"/>
          <w:jc w:val="center"/>
        </w:trPr>
        <w:tc>
          <w:tcPr>
            <w:tcW w:w="1008" w:type="dxa"/>
            <w:tcBorders>
              <w:top w:val="single" w:sz="4" w:space="0" w:color="auto"/>
              <w:left w:val="single" w:sz="4" w:space="0" w:color="auto"/>
              <w:bottom w:val="single" w:sz="4" w:space="0" w:color="auto"/>
              <w:right w:val="single" w:sz="4" w:space="0" w:color="auto"/>
            </w:tcBorders>
            <w:shd w:val="clear" w:color="auto" w:fill="auto"/>
          </w:tcPr>
          <w:p w14:paraId="500667E4" w14:textId="15F1DEB8" w:rsidR="004A043B" w:rsidRPr="0048646A" w:rsidRDefault="004A043B" w:rsidP="004A043B">
            <w:pPr>
              <w:pStyle w:val="Prrafodelista"/>
              <w:spacing w:before="120" w:after="120"/>
              <w:ind w:left="0"/>
              <w:rPr>
                <w:rFonts w:cstheme="minorHAnsi"/>
              </w:rPr>
            </w:pPr>
            <w:r>
              <w:t>1.2</w:t>
            </w:r>
          </w:p>
        </w:tc>
        <w:tc>
          <w:tcPr>
            <w:tcW w:w="4139" w:type="dxa"/>
            <w:tcBorders>
              <w:top w:val="single" w:sz="4" w:space="0" w:color="auto"/>
              <w:left w:val="single" w:sz="4" w:space="0" w:color="auto"/>
              <w:bottom w:val="single" w:sz="4" w:space="0" w:color="auto"/>
              <w:right w:val="single" w:sz="4" w:space="0" w:color="auto"/>
            </w:tcBorders>
            <w:shd w:val="clear" w:color="auto" w:fill="auto"/>
          </w:tcPr>
          <w:p w14:paraId="20CC7B82" w14:textId="7AF9F95B" w:rsidR="004A043B" w:rsidRPr="0048646A" w:rsidRDefault="004A043B" w:rsidP="004A043B">
            <w:pPr>
              <w:spacing w:before="120" w:after="120"/>
              <w:rPr>
                <w:rFonts w:cstheme="minorHAnsi"/>
              </w:rPr>
            </w:pPr>
            <w:r>
              <w:t>¿Puede confirmarme su nombre?</w:t>
            </w:r>
          </w:p>
        </w:tc>
        <w:tc>
          <w:tcPr>
            <w:tcW w:w="5236" w:type="dxa"/>
            <w:gridSpan w:val="3"/>
            <w:tcBorders>
              <w:top w:val="single" w:sz="4" w:space="0" w:color="auto"/>
              <w:left w:val="single" w:sz="4" w:space="0" w:color="auto"/>
              <w:bottom w:val="single" w:sz="4" w:space="0" w:color="auto"/>
              <w:right w:val="single" w:sz="4" w:space="0" w:color="auto"/>
            </w:tcBorders>
            <w:shd w:val="clear" w:color="auto" w:fill="auto"/>
          </w:tcPr>
          <w:p w14:paraId="5FAAF05C" w14:textId="77777777" w:rsidR="004A043B" w:rsidRPr="0048646A" w:rsidRDefault="004A043B" w:rsidP="004A043B">
            <w:pPr>
              <w:spacing w:before="120" w:after="120"/>
              <w:rPr>
                <w:rFonts w:cstheme="minorHAnsi"/>
                <w:lang w:val="en-GB"/>
              </w:rPr>
            </w:pPr>
          </w:p>
        </w:tc>
      </w:tr>
      <w:tr w:rsidR="004A043B" w:rsidRPr="0048646A" w14:paraId="4481BFF0" w14:textId="77777777" w:rsidTr="00BD39ED">
        <w:trPr>
          <w:trHeight w:val="20"/>
          <w:jc w:val="center"/>
        </w:trPr>
        <w:tc>
          <w:tcPr>
            <w:tcW w:w="1008" w:type="dxa"/>
            <w:tcBorders>
              <w:top w:val="single" w:sz="4" w:space="0" w:color="auto"/>
              <w:left w:val="single" w:sz="4" w:space="0" w:color="auto"/>
              <w:bottom w:val="single" w:sz="4" w:space="0" w:color="auto"/>
              <w:right w:val="single" w:sz="4" w:space="0" w:color="auto"/>
            </w:tcBorders>
            <w:shd w:val="clear" w:color="auto" w:fill="auto"/>
          </w:tcPr>
          <w:p w14:paraId="780B1B8A" w14:textId="68855F75" w:rsidR="004A043B" w:rsidRPr="0048646A" w:rsidRDefault="004A043B" w:rsidP="004A043B">
            <w:pPr>
              <w:pStyle w:val="Prrafodelista"/>
              <w:spacing w:before="120" w:after="120"/>
              <w:ind w:left="0"/>
              <w:rPr>
                <w:rFonts w:cstheme="minorHAnsi"/>
              </w:rPr>
            </w:pPr>
            <w:r>
              <w:t>1.3</w:t>
            </w:r>
          </w:p>
        </w:tc>
        <w:tc>
          <w:tcPr>
            <w:tcW w:w="4139" w:type="dxa"/>
            <w:tcBorders>
              <w:top w:val="single" w:sz="4" w:space="0" w:color="auto"/>
              <w:left w:val="single" w:sz="4" w:space="0" w:color="auto"/>
              <w:bottom w:val="single" w:sz="4" w:space="0" w:color="auto"/>
              <w:right w:val="single" w:sz="4" w:space="0" w:color="auto"/>
            </w:tcBorders>
            <w:shd w:val="clear" w:color="auto" w:fill="auto"/>
          </w:tcPr>
          <w:p w14:paraId="5D2C7E28" w14:textId="5FAC0D47" w:rsidR="004A043B" w:rsidRPr="0048646A" w:rsidRDefault="004A043B" w:rsidP="004A043B">
            <w:pPr>
              <w:spacing w:before="120" w:after="120"/>
              <w:rPr>
                <w:rFonts w:cstheme="minorHAnsi"/>
              </w:rPr>
            </w:pPr>
            <w:r>
              <w:t>¿Puede confirmarme el nombre del centro?</w:t>
            </w:r>
          </w:p>
        </w:tc>
        <w:tc>
          <w:tcPr>
            <w:tcW w:w="5236" w:type="dxa"/>
            <w:gridSpan w:val="3"/>
            <w:tcBorders>
              <w:top w:val="single" w:sz="4" w:space="0" w:color="auto"/>
              <w:left w:val="single" w:sz="4" w:space="0" w:color="auto"/>
              <w:bottom w:val="single" w:sz="4" w:space="0" w:color="auto"/>
              <w:right w:val="single" w:sz="4" w:space="0" w:color="auto"/>
            </w:tcBorders>
            <w:shd w:val="clear" w:color="auto" w:fill="auto"/>
          </w:tcPr>
          <w:p w14:paraId="0EF0BCA5" w14:textId="77777777" w:rsidR="004A043B" w:rsidRPr="00096070" w:rsidRDefault="004A043B" w:rsidP="004A043B">
            <w:pPr>
              <w:spacing w:before="120" w:after="120"/>
              <w:rPr>
                <w:rFonts w:cstheme="minorHAnsi"/>
              </w:rPr>
            </w:pPr>
          </w:p>
        </w:tc>
      </w:tr>
      <w:tr w:rsidR="004A043B" w:rsidRPr="0048646A" w14:paraId="100458F2" w14:textId="77777777" w:rsidTr="00BD39ED">
        <w:trPr>
          <w:trHeight w:val="20"/>
          <w:jc w:val="center"/>
        </w:trPr>
        <w:tc>
          <w:tcPr>
            <w:tcW w:w="1008" w:type="dxa"/>
            <w:tcBorders>
              <w:top w:val="single" w:sz="4" w:space="0" w:color="auto"/>
              <w:left w:val="single" w:sz="4" w:space="0" w:color="auto"/>
              <w:bottom w:val="single" w:sz="4" w:space="0" w:color="auto"/>
              <w:right w:val="single" w:sz="4" w:space="0" w:color="auto"/>
            </w:tcBorders>
            <w:shd w:val="clear" w:color="auto" w:fill="auto"/>
          </w:tcPr>
          <w:p w14:paraId="42A6E239" w14:textId="77777777" w:rsidR="004A043B" w:rsidRPr="0048646A" w:rsidRDefault="004A043B" w:rsidP="004A043B">
            <w:pPr>
              <w:pStyle w:val="Prrafodelista"/>
              <w:spacing w:before="120" w:after="120"/>
              <w:ind w:left="0"/>
              <w:rPr>
                <w:rFonts w:cstheme="minorHAnsi"/>
              </w:rPr>
            </w:pPr>
            <w:r>
              <w:t>1.4</w:t>
            </w:r>
          </w:p>
        </w:tc>
        <w:tc>
          <w:tcPr>
            <w:tcW w:w="4139" w:type="dxa"/>
            <w:tcBorders>
              <w:top w:val="single" w:sz="4" w:space="0" w:color="auto"/>
              <w:left w:val="single" w:sz="4" w:space="0" w:color="auto"/>
              <w:bottom w:val="single" w:sz="4" w:space="0" w:color="auto"/>
              <w:right w:val="single" w:sz="4" w:space="0" w:color="auto"/>
            </w:tcBorders>
            <w:shd w:val="clear" w:color="auto" w:fill="auto"/>
          </w:tcPr>
          <w:p w14:paraId="17418571" w14:textId="600566C0" w:rsidR="004A043B" w:rsidRPr="0048646A" w:rsidRDefault="004A043B" w:rsidP="004A043B">
            <w:pPr>
              <w:spacing w:before="120" w:after="120"/>
              <w:rPr>
                <w:rFonts w:cstheme="minorHAnsi"/>
              </w:rPr>
            </w:pPr>
            <w:r>
              <w:t>¿Dónde está ubicado el centro?</w:t>
            </w:r>
          </w:p>
        </w:tc>
        <w:tc>
          <w:tcPr>
            <w:tcW w:w="5236" w:type="dxa"/>
            <w:gridSpan w:val="3"/>
            <w:tcBorders>
              <w:top w:val="single" w:sz="4" w:space="0" w:color="auto"/>
              <w:left w:val="single" w:sz="4" w:space="0" w:color="auto"/>
              <w:bottom w:val="single" w:sz="4" w:space="0" w:color="auto"/>
              <w:right w:val="single" w:sz="4" w:space="0" w:color="auto"/>
            </w:tcBorders>
            <w:shd w:val="clear" w:color="auto" w:fill="auto"/>
          </w:tcPr>
          <w:p w14:paraId="47A906A2" w14:textId="77777777" w:rsidR="004A043B" w:rsidRPr="0048646A" w:rsidRDefault="004A043B" w:rsidP="00E82A8A">
            <w:pPr>
              <w:pStyle w:val="Prrafodelista"/>
              <w:numPr>
                <w:ilvl w:val="0"/>
                <w:numId w:val="34"/>
              </w:numPr>
              <w:spacing w:before="120" w:after="120" w:line="276" w:lineRule="auto"/>
              <w:rPr>
                <w:rFonts w:cstheme="minorHAnsi"/>
              </w:rPr>
            </w:pPr>
            <w:r>
              <w:t>Urbano</w:t>
            </w:r>
          </w:p>
          <w:p w14:paraId="0222E6FE" w14:textId="77777777" w:rsidR="004A043B" w:rsidRPr="0048646A" w:rsidRDefault="004A043B" w:rsidP="00E82A8A">
            <w:pPr>
              <w:pStyle w:val="Prrafodelista"/>
              <w:numPr>
                <w:ilvl w:val="0"/>
                <w:numId w:val="34"/>
              </w:numPr>
              <w:spacing w:before="120" w:after="120" w:line="276" w:lineRule="auto"/>
              <w:rPr>
                <w:rFonts w:cstheme="minorHAnsi"/>
              </w:rPr>
            </w:pPr>
            <w:r>
              <w:t xml:space="preserve">Rural </w:t>
            </w:r>
          </w:p>
        </w:tc>
      </w:tr>
      <w:tr w:rsidR="004A043B" w:rsidRPr="0048646A" w14:paraId="3CAB071C" w14:textId="77777777" w:rsidTr="004A043B">
        <w:trPr>
          <w:trHeight w:val="20"/>
          <w:jc w:val="center"/>
        </w:trPr>
        <w:tc>
          <w:tcPr>
            <w:tcW w:w="1008" w:type="dxa"/>
            <w:tcBorders>
              <w:top w:val="single" w:sz="4" w:space="0" w:color="auto"/>
              <w:left w:val="single" w:sz="4" w:space="0" w:color="auto"/>
              <w:bottom w:val="single" w:sz="4" w:space="0" w:color="auto"/>
              <w:right w:val="single" w:sz="4" w:space="0" w:color="auto"/>
            </w:tcBorders>
            <w:shd w:val="clear" w:color="auto" w:fill="auto"/>
          </w:tcPr>
          <w:p w14:paraId="11D4F803" w14:textId="77777777" w:rsidR="004A043B" w:rsidRPr="0048646A" w:rsidRDefault="004A043B" w:rsidP="004A043B">
            <w:pPr>
              <w:pStyle w:val="Prrafodelista"/>
              <w:spacing w:before="120" w:after="120"/>
              <w:ind w:left="0"/>
              <w:rPr>
                <w:rFonts w:cstheme="minorHAnsi"/>
              </w:rPr>
            </w:pPr>
            <w:r>
              <w:t>1.5</w:t>
            </w:r>
          </w:p>
        </w:tc>
        <w:tc>
          <w:tcPr>
            <w:tcW w:w="4139" w:type="dxa"/>
            <w:tcBorders>
              <w:top w:val="single" w:sz="4" w:space="0" w:color="auto"/>
              <w:left w:val="single" w:sz="4" w:space="0" w:color="auto"/>
              <w:bottom w:val="single" w:sz="4" w:space="0" w:color="auto"/>
              <w:right w:val="single" w:sz="4" w:space="0" w:color="auto"/>
            </w:tcBorders>
            <w:shd w:val="clear" w:color="auto" w:fill="auto"/>
          </w:tcPr>
          <w:p w14:paraId="2771601D" w14:textId="49600EB1" w:rsidR="004A043B" w:rsidRPr="004A043B" w:rsidRDefault="009E1A4C" w:rsidP="00F91132">
            <w:pPr>
              <w:rPr>
                <w:rFonts w:cstheme="minorHAnsi"/>
              </w:rPr>
            </w:pPr>
            <w:r>
              <w:t xml:space="preserve">¿Qué tipo de centro es? </w:t>
            </w:r>
          </w:p>
        </w:tc>
        <w:tc>
          <w:tcPr>
            <w:tcW w:w="5236"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95A6115" w14:textId="77777777" w:rsidR="004A043B" w:rsidRPr="004A043B" w:rsidRDefault="004A043B" w:rsidP="004A043B">
            <w:pPr>
              <w:pStyle w:val="tablenumber1"/>
              <w:numPr>
                <w:ilvl w:val="0"/>
                <w:numId w:val="0"/>
              </w:numPr>
              <w:shd w:val="clear" w:color="auto" w:fill="E2EFD9" w:themeFill="accent6" w:themeFillTint="33"/>
              <w:spacing w:line="260" w:lineRule="atLeast"/>
              <w:rPr>
                <w:rFonts w:asciiTheme="minorHAnsi" w:hAnsiTheme="minorHAnsi" w:cstheme="minorHAnsi"/>
              </w:rPr>
            </w:pPr>
            <w:r>
              <w:rPr>
                <w:rFonts w:asciiTheme="minorHAnsi" w:hAnsiTheme="minorHAnsi"/>
              </w:rPr>
              <w:t>(</w:t>
            </w:r>
            <w:commentRangeStart w:id="16"/>
            <w:r>
              <w:rPr>
                <w:rFonts w:asciiTheme="minorHAnsi" w:hAnsiTheme="minorHAnsi"/>
              </w:rPr>
              <w:t>Adaptación de la respuesta para el país correspondiente: adapte la lista según el sistema de salud del propio país)</w:t>
            </w:r>
            <w:commentRangeEnd w:id="16"/>
            <w:r w:rsidR="00FC1A04">
              <w:rPr>
                <w:rStyle w:val="Refdecomentario"/>
                <w:rFonts w:asciiTheme="minorHAnsi" w:eastAsiaTheme="minorEastAsia" w:hAnsiTheme="minorHAnsi" w:cstheme="minorBidi"/>
                <w:iCs w:val="0"/>
              </w:rPr>
              <w:commentReference w:id="16"/>
            </w:r>
          </w:p>
          <w:p w14:paraId="43810C4E" w14:textId="77777777" w:rsidR="004A043B" w:rsidRPr="004A043B" w:rsidRDefault="004A043B" w:rsidP="004A043B">
            <w:pPr>
              <w:pStyle w:val="Prrafodelista"/>
              <w:numPr>
                <w:ilvl w:val="0"/>
                <w:numId w:val="4"/>
              </w:numPr>
              <w:spacing w:before="120" w:after="120" w:line="276" w:lineRule="auto"/>
              <w:rPr>
                <w:rFonts w:cstheme="minorHAnsi"/>
              </w:rPr>
            </w:pPr>
            <w:r>
              <w:t>Centro/clínica de atención primaria</w:t>
            </w:r>
          </w:p>
          <w:p w14:paraId="48C1E906" w14:textId="77777777" w:rsidR="004A043B" w:rsidRPr="004A043B" w:rsidRDefault="004A043B" w:rsidP="004A043B">
            <w:pPr>
              <w:pStyle w:val="Prrafodelista"/>
              <w:numPr>
                <w:ilvl w:val="0"/>
                <w:numId w:val="4"/>
              </w:numPr>
              <w:spacing w:before="120" w:after="120" w:line="276" w:lineRule="auto"/>
              <w:rPr>
                <w:rFonts w:cstheme="minorHAnsi"/>
              </w:rPr>
            </w:pPr>
            <w:r>
              <w:t>Hospitales de primera derivación (hospital de distrito)</w:t>
            </w:r>
          </w:p>
          <w:p w14:paraId="5215591B" w14:textId="77777777" w:rsidR="004A043B" w:rsidRPr="004A043B" w:rsidRDefault="004A043B" w:rsidP="004A043B">
            <w:pPr>
              <w:pStyle w:val="Prrafodelista"/>
              <w:numPr>
                <w:ilvl w:val="0"/>
                <w:numId w:val="4"/>
              </w:numPr>
              <w:spacing w:before="120" w:after="120" w:line="276" w:lineRule="auto"/>
              <w:rPr>
                <w:rFonts w:cstheme="minorHAnsi"/>
              </w:rPr>
            </w:pPr>
            <w:r>
              <w:t xml:space="preserve">Otro hospital general con especialidades u hospital de especialidad </w:t>
            </w:r>
            <w:commentRangeStart w:id="17"/>
            <w:r>
              <w:t>única</w:t>
            </w:r>
            <w:commentRangeEnd w:id="17"/>
            <w:r w:rsidR="00442588">
              <w:rPr>
                <w:rStyle w:val="Refdecomentario"/>
              </w:rPr>
              <w:commentReference w:id="17"/>
            </w:r>
          </w:p>
          <w:p w14:paraId="1808370E" w14:textId="77777777" w:rsidR="004A043B" w:rsidRPr="004A043B" w:rsidRDefault="004A043B" w:rsidP="004A043B">
            <w:pPr>
              <w:pStyle w:val="Prrafodelista"/>
              <w:numPr>
                <w:ilvl w:val="0"/>
                <w:numId w:val="4"/>
              </w:numPr>
              <w:spacing w:before="120" w:after="120" w:line="276" w:lineRule="auto"/>
              <w:rPr>
                <w:rFonts w:cstheme="minorHAnsi"/>
              </w:rPr>
            </w:pPr>
            <w:r>
              <w:t>Centro de atención a largo plazo</w:t>
            </w:r>
          </w:p>
          <w:p w14:paraId="0E34CA30" w14:textId="77777777" w:rsidR="004A043B" w:rsidRPr="004A043B" w:rsidRDefault="004A043B" w:rsidP="004A043B">
            <w:pPr>
              <w:pStyle w:val="Prrafodelista"/>
              <w:numPr>
                <w:ilvl w:val="0"/>
                <w:numId w:val="4"/>
              </w:numPr>
              <w:spacing w:before="120" w:after="120" w:line="276" w:lineRule="auto"/>
              <w:rPr>
                <w:rFonts w:cstheme="minorHAnsi"/>
              </w:rPr>
            </w:pPr>
            <w:r>
              <w:t xml:space="preserve">Otro </w:t>
            </w:r>
          </w:p>
          <w:p w14:paraId="1A3D4C76" w14:textId="77777777" w:rsidR="004A043B" w:rsidRPr="004A043B" w:rsidRDefault="004A043B" w:rsidP="004A043B">
            <w:pPr>
              <w:spacing w:before="120" w:after="120"/>
              <w:rPr>
                <w:rFonts w:cstheme="minorHAnsi"/>
              </w:rPr>
            </w:pPr>
            <w:r>
              <w:t>Si «Otro», especifique: _______________________</w:t>
            </w:r>
          </w:p>
        </w:tc>
      </w:tr>
      <w:tr w:rsidR="004A043B" w:rsidRPr="0048646A" w14:paraId="2A9E3AA1" w14:textId="77777777" w:rsidTr="004A043B">
        <w:trPr>
          <w:trHeight w:val="20"/>
          <w:jc w:val="center"/>
        </w:trPr>
        <w:tc>
          <w:tcPr>
            <w:tcW w:w="1008" w:type="dxa"/>
            <w:tcBorders>
              <w:top w:val="single" w:sz="4" w:space="0" w:color="auto"/>
              <w:left w:val="single" w:sz="4" w:space="0" w:color="auto"/>
              <w:bottom w:val="single" w:sz="4" w:space="0" w:color="auto"/>
              <w:right w:val="single" w:sz="4" w:space="0" w:color="auto"/>
            </w:tcBorders>
            <w:shd w:val="clear" w:color="auto" w:fill="auto"/>
          </w:tcPr>
          <w:p w14:paraId="083C9883" w14:textId="77777777" w:rsidR="004A043B" w:rsidRPr="0048646A" w:rsidRDefault="004A043B" w:rsidP="004A043B">
            <w:pPr>
              <w:pStyle w:val="Prrafodelista"/>
              <w:spacing w:before="120" w:after="120"/>
              <w:ind w:left="0"/>
              <w:rPr>
                <w:rFonts w:cstheme="minorHAnsi"/>
              </w:rPr>
            </w:pPr>
            <w:r>
              <w:t>1.6</w:t>
            </w:r>
          </w:p>
        </w:tc>
        <w:tc>
          <w:tcPr>
            <w:tcW w:w="4139" w:type="dxa"/>
            <w:tcBorders>
              <w:top w:val="single" w:sz="4" w:space="0" w:color="auto"/>
              <w:left w:val="single" w:sz="4" w:space="0" w:color="auto"/>
              <w:bottom w:val="single" w:sz="4" w:space="0" w:color="auto"/>
              <w:right w:val="single" w:sz="4" w:space="0" w:color="auto"/>
            </w:tcBorders>
            <w:shd w:val="clear" w:color="auto" w:fill="auto"/>
          </w:tcPr>
          <w:p w14:paraId="17B39D2E" w14:textId="05036D2E" w:rsidR="004A043B" w:rsidRPr="004A043B" w:rsidRDefault="009E1A4C" w:rsidP="009E1A4C">
            <w:pPr>
              <w:spacing w:before="120" w:after="120"/>
              <w:rPr>
                <w:rFonts w:cstheme="minorHAnsi"/>
              </w:rPr>
            </w:pPr>
            <w:r>
              <w:t>¿Cuál es la autoridad gestora del centro?</w:t>
            </w:r>
          </w:p>
        </w:tc>
        <w:tc>
          <w:tcPr>
            <w:tcW w:w="5236"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2BBB7B7" w14:textId="32A8917F" w:rsidR="004A043B" w:rsidRPr="004A043B" w:rsidRDefault="004A043B" w:rsidP="004A043B">
            <w:pPr>
              <w:pStyle w:val="tablenumber1"/>
              <w:numPr>
                <w:ilvl w:val="0"/>
                <w:numId w:val="0"/>
              </w:numPr>
              <w:shd w:val="clear" w:color="auto" w:fill="E2EFD9" w:themeFill="accent6" w:themeFillTint="33"/>
              <w:spacing w:line="260" w:lineRule="atLeast"/>
              <w:rPr>
                <w:rFonts w:asciiTheme="minorHAnsi" w:hAnsiTheme="minorHAnsi" w:cstheme="minorHAnsi"/>
              </w:rPr>
            </w:pPr>
            <w:commentRangeStart w:id="18"/>
            <w:r>
              <w:rPr>
                <w:rFonts w:asciiTheme="minorHAnsi" w:hAnsiTheme="minorHAnsi"/>
              </w:rPr>
              <w:t>(Adaptación de la respuesta para el país correspondiente: adapte la lista según el sistema de salud del propio país)</w:t>
            </w:r>
            <w:commentRangeEnd w:id="18"/>
            <w:r w:rsidR="00123284">
              <w:rPr>
                <w:rStyle w:val="Refdecomentario"/>
                <w:rFonts w:asciiTheme="minorHAnsi" w:eastAsiaTheme="minorEastAsia" w:hAnsiTheme="minorHAnsi" w:cstheme="minorBidi"/>
                <w:iCs w:val="0"/>
              </w:rPr>
              <w:commentReference w:id="18"/>
            </w:r>
          </w:p>
          <w:p w14:paraId="60A19B0A" w14:textId="77777777" w:rsidR="004A043B" w:rsidRPr="004A043B" w:rsidRDefault="004A043B" w:rsidP="004A043B">
            <w:pPr>
              <w:pStyle w:val="Prrafodelista"/>
              <w:numPr>
                <w:ilvl w:val="0"/>
                <w:numId w:val="5"/>
              </w:numPr>
              <w:spacing w:before="120" w:after="120" w:line="276" w:lineRule="auto"/>
              <w:rPr>
                <w:rFonts w:cstheme="minorHAnsi"/>
              </w:rPr>
            </w:pPr>
            <w:r>
              <w:t>Gobierno</w:t>
            </w:r>
          </w:p>
          <w:p w14:paraId="32C5CAB7" w14:textId="77777777" w:rsidR="004A043B" w:rsidRPr="004A043B" w:rsidRDefault="004A043B" w:rsidP="004A043B">
            <w:pPr>
              <w:pStyle w:val="Prrafodelista"/>
              <w:numPr>
                <w:ilvl w:val="0"/>
                <w:numId w:val="5"/>
              </w:numPr>
              <w:spacing w:before="120" w:after="120" w:line="276" w:lineRule="auto"/>
              <w:rPr>
                <w:rFonts w:cstheme="minorHAnsi"/>
              </w:rPr>
            </w:pPr>
            <w:r>
              <w:t>Privado con fines de lucro</w:t>
            </w:r>
          </w:p>
          <w:p w14:paraId="68FEA086" w14:textId="77777777" w:rsidR="004A043B" w:rsidRPr="004A043B" w:rsidRDefault="004A043B" w:rsidP="004A043B">
            <w:pPr>
              <w:pStyle w:val="Prrafodelista"/>
              <w:numPr>
                <w:ilvl w:val="0"/>
                <w:numId w:val="5"/>
              </w:numPr>
              <w:spacing w:before="120" w:after="120" w:line="276" w:lineRule="auto"/>
              <w:rPr>
                <w:rFonts w:cstheme="minorHAnsi"/>
              </w:rPr>
            </w:pPr>
            <w:r>
              <w:t>Privado sin fines de lucro (por ejemplo, organización no gubernamental, religiosa)</w:t>
            </w:r>
          </w:p>
          <w:p w14:paraId="0B6130EA" w14:textId="77777777" w:rsidR="004A043B" w:rsidRPr="004A043B" w:rsidRDefault="004A043B" w:rsidP="004A043B">
            <w:pPr>
              <w:pStyle w:val="Prrafodelista"/>
              <w:numPr>
                <w:ilvl w:val="0"/>
                <w:numId w:val="5"/>
              </w:numPr>
              <w:spacing w:before="120" w:after="120" w:line="276" w:lineRule="auto"/>
              <w:rPr>
                <w:rFonts w:cstheme="minorHAnsi"/>
              </w:rPr>
            </w:pPr>
            <w:r>
              <w:t>Otro</w:t>
            </w:r>
          </w:p>
        </w:tc>
      </w:tr>
      <w:tr w:rsidR="004A043B" w:rsidRPr="0048646A" w14:paraId="494C5A62" w14:textId="77777777" w:rsidTr="00BD39ED">
        <w:trPr>
          <w:trHeight w:val="20"/>
          <w:jc w:val="center"/>
        </w:trPr>
        <w:tc>
          <w:tcPr>
            <w:tcW w:w="1008" w:type="dxa"/>
            <w:tcBorders>
              <w:top w:val="single" w:sz="4" w:space="0" w:color="auto"/>
              <w:left w:val="single" w:sz="4" w:space="0" w:color="auto"/>
              <w:bottom w:val="single" w:sz="4" w:space="0" w:color="auto"/>
              <w:right w:val="single" w:sz="4" w:space="0" w:color="auto"/>
            </w:tcBorders>
            <w:shd w:val="clear" w:color="auto" w:fill="auto"/>
          </w:tcPr>
          <w:p w14:paraId="4FEED519" w14:textId="2FE1FF24" w:rsidR="004A043B" w:rsidRPr="0048646A" w:rsidRDefault="004A043B" w:rsidP="004A043B">
            <w:pPr>
              <w:pStyle w:val="Prrafodelista"/>
              <w:spacing w:before="120" w:after="120"/>
              <w:ind w:left="0"/>
              <w:rPr>
                <w:rFonts w:cstheme="minorHAnsi"/>
              </w:rPr>
            </w:pPr>
            <w:r>
              <w:t>1.7</w:t>
            </w:r>
          </w:p>
        </w:tc>
        <w:tc>
          <w:tcPr>
            <w:tcW w:w="4139" w:type="dxa"/>
            <w:tcBorders>
              <w:top w:val="single" w:sz="4" w:space="0" w:color="auto"/>
              <w:left w:val="single" w:sz="4" w:space="0" w:color="auto"/>
              <w:bottom w:val="single" w:sz="4" w:space="0" w:color="auto"/>
              <w:right w:val="single" w:sz="4" w:space="0" w:color="auto"/>
            </w:tcBorders>
            <w:shd w:val="clear" w:color="auto" w:fill="auto"/>
          </w:tcPr>
          <w:p w14:paraId="18720C48" w14:textId="54C110E7" w:rsidR="004A043B" w:rsidRPr="0048646A" w:rsidRDefault="009E1A4C" w:rsidP="004A043B">
            <w:pPr>
              <w:spacing w:before="120" w:after="120"/>
              <w:rPr>
                <w:rFonts w:cstheme="minorHAnsi"/>
              </w:rPr>
            </w:pPr>
            <w:r>
              <w:t>¿Cuál es su cargo en el centro?</w:t>
            </w:r>
          </w:p>
        </w:tc>
        <w:tc>
          <w:tcPr>
            <w:tcW w:w="5236" w:type="dxa"/>
            <w:gridSpan w:val="3"/>
            <w:tcBorders>
              <w:top w:val="single" w:sz="4" w:space="0" w:color="auto"/>
              <w:left w:val="single" w:sz="4" w:space="0" w:color="auto"/>
              <w:bottom w:val="single" w:sz="4" w:space="0" w:color="auto"/>
              <w:right w:val="single" w:sz="4" w:space="0" w:color="auto"/>
            </w:tcBorders>
            <w:shd w:val="clear" w:color="auto" w:fill="auto"/>
          </w:tcPr>
          <w:p w14:paraId="6A4DE4B8" w14:textId="77777777" w:rsidR="004A043B" w:rsidRPr="00096070" w:rsidRDefault="004A043B" w:rsidP="004A043B">
            <w:pPr>
              <w:spacing w:before="120" w:after="120"/>
              <w:rPr>
                <w:rFonts w:cstheme="minorHAnsi"/>
              </w:rPr>
            </w:pPr>
          </w:p>
        </w:tc>
      </w:tr>
      <w:tr w:rsidR="009E1A4C" w:rsidRPr="0048646A" w14:paraId="55A82D62" w14:textId="77777777" w:rsidTr="009E1A4C">
        <w:trPr>
          <w:trHeight w:val="20"/>
          <w:jc w:val="center"/>
        </w:trPr>
        <w:tc>
          <w:tcPr>
            <w:tcW w:w="1008"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5C7C1622" w14:textId="0C05C932" w:rsidR="009E1A4C" w:rsidRPr="0048646A" w:rsidRDefault="009E1A4C" w:rsidP="004A043B">
            <w:pPr>
              <w:pStyle w:val="Prrafodelista"/>
              <w:spacing w:before="120" w:after="120"/>
              <w:ind w:left="0"/>
              <w:rPr>
                <w:rFonts w:cstheme="minorHAnsi"/>
              </w:rPr>
            </w:pPr>
            <w:r>
              <w:t>1.8i</w:t>
            </w:r>
          </w:p>
        </w:tc>
        <w:tc>
          <w:tcPr>
            <w:tcW w:w="9375" w:type="dxa"/>
            <w:gridSpan w:val="4"/>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408BFE51" w14:textId="4D83CA29" w:rsidR="009E1A4C" w:rsidRPr="0048646A" w:rsidRDefault="009E1A4C" w:rsidP="004A043B">
            <w:pPr>
              <w:spacing w:before="120" w:after="120"/>
              <w:rPr>
                <w:rFonts w:cstheme="minorHAnsi"/>
              </w:rPr>
            </w:pPr>
            <w:r>
              <w:t xml:space="preserve">Compruebe si el encuestado es el director/gerente del centro. En caso afirmativo, pase a la pregunta 1.10.  </w:t>
            </w:r>
          </w:p>
        </w:tc>
      </w:tr>
      <w:tr w:rsidR="009E1A4C" w:rsidRPr="0048646A" w14:paraId="1FA00858" w14:textId="77777777" w:rsidTr="00BD39ED">
        <w:trPr>
          <w:trHeight w:val="20"/>
          <w:jc w:val="center"/>
        </w:trPr>
        <w:tc>
          <w:tcPr>
            <w:tcW w:w="1008" w:type="dxa"/>
            <w:tcBorders>
              <w:top w:val="single" w:sz="4" w:space="0" w:color="auto"/>
              <w:left w:val="single" w:sz="4" w:space="0" w:color="auto"/>
              <w:bottom w:val="single" w:sz="4" w:space="0" w:color="auto"/>
              <w:right w:val="single" w:sz="4" w:space="0" w:color="auto"/>
            </w:tcBorders>
            <w:shd w:val="clear" w:color="auto" w:fill="auto"/>
          </w:tcPr>
          <w:p w14:paraId="133C001E" w14:textId="1CCDED78" w:rsidR="009E1A4C" w:rsidRPr="0048646A" w:rsidRDefault="009E1A4C" w:rsidP="009E1A4C">
            <w:pPr>
              <w:pStyle w:val="Prrafodelista"/>
              <w:spacing w:before="120" w:after="120"/>
              <w:ind w:left="0"/>
              <w:rPr>
                <w:rFonts w:cstheme="minorHAnsi"/>
              </w:rPr>
            </w:pPr>
            <w:r>
              <w:lastRenderedPageBreak/>
              <w:t>1.8</w:t>
            </w:r>
          </w:p>
        </w:tc>
        <w:tc>
          <w:tcPr>
            <w:tcW w:w="4139" w:type="dxa"/>
            <w:tcBorders>
              <w:top w:val="single" w:sz="4" w:space="0" w:color="auto"/>
              <w:left w:val="single" w:sz="4" w:space="0" w:color="auto"/>
              <w:bottom w:val="single" w:sz="4" w:space="0" w:color="auto"/>
              <w:right w:val="single" w:sz="4" w:space="0" w:color="auto"/>
            </w:tcBorders>
            <w:shd w:val="clear" w:color="auto" w:fill="auto"/>
          </w:tcPr>
          <w:p w14:paraId="7FDD3944" w14:textId="01974CA8" w:rsidR="009E1A4C" w:rsidRPr="0048646A" w:rsidRDefault="009E1A4C" w:rsidP="009E1A4C">
            <w:pPr>
              <w:spacing w:before="120" w:after="120"/>
              <w:rPr>
                <w:rFonts w:cstheme="minorHAnsi"/>
              </w:rPr>
            </w:pPr>
            <w:r>
              <w:t>¿Cómo se llama el director/gerente del centro?</w:t>
            </w:r>
          </w:p>
        </w:tc>
        <w:tc>
          <w:tcPr>
            <w:tcW w:w="5236" w:type="dxa"/>
            <w:gridSpan w:val="3"/>
            <w:tcBorders>
              <w:top w:val="single" w:sz="4" w:space="0" w:color="auto"/>
              <w:left w:val="single" w:sz="4" w:space="0" w:color="auto"/>
              <w:bottom w:val="single" w:sz="4" w:space="0" w:color="auto"/>
              <w:right w:val="single" w:sz="4" w:space="0" w:color="auto"/>
            </w:tcBorders>
            <w:shd w:val="clear" w:color="auto" w:fill="auto"/>
          </w:tcPr>
          <w:p w14:paraId="64EAD2A6" w14:textId="77777777" w:rsidR="009E1A4C" w:rsidRPr="00096070" w:rsidRDefault="009E1A4C" w:rsidP="009E1A4C">
            <w:pPr>
              <w:spacing w:before="120" w:after="120"/>
              <w:rPr>
                <w:rFonts w:cstheme="minorHAnsi"/>
              </w:rPr>
            </w:pPr>
          </w:p>
        </w:tc>
      </w:tr>
      <w:tr w:rsidR="009E1A4C" w:rsidRPr="0048646A" w14:paraId="55F1B091" w14:textId="77777777" w:rsidTr="00BD39ED">
        <w:trPr>
          <w:trHeight w:val="20"/>
          <w:jc w:val="center"/>
        </w:trPr>
        <w:tc>
          <w:tcPr>
            <w:tcW w:w="1008" w:type="dxa"/>
            <w:tcBorders>
              <w:top w:val="single" w:sz="4" w:space="0" w:color="auto"/>
              <w:left w:val="single" w:sz="4" w:space="0" w:color="auto"/>
              <w:bottom w:val="single" w:sz="4" w:space="0" w:color="auto"/>
              <w:right w:val="single" w:sz="4" w:space="0" w:color="auto"/>
            </w:tcBorders>
            <w:shd w:val="clear" w:color="auto" w:fill="auto"/>
          </w:tcPr>
          <w:p w14:paraId="596CC9DF" w14:textId="7E91ACC8" w:rsidR="009E1A4C" w:rsidRPr="0048646A" w:rsidRDefault="009E1A4C" w:rsidP="009E1A4C">
            <w:pPr>
              <w:pStyle w:val="Prrafodelista"/>
              <w:spacing w:before="120" w:after="120"/>
              <w:ind w:left="0"/>
              <w:rPr>
                <w:rFonts w:cstheme="minorHAnsi"/>
              </w:rPr>
            </w:pPr>
            <w:r>
              <w:t>1.9</w:t>
            </w:r>
          </w:p>
        </w:tc>
        <w:tc>
          <w:tcPr>
            <w:tcW w:w="4139" w:type="dxa"/>
            <w:tcBorders>
              <w:top w:val="single" w:sz="4" w:space="0" w:color="auto"/>
              <w:left w:val="single" w:sz="4" w:space="0" w:color="auto"/>
              <w:bottom w:val="single" w:sz="4" w:space="0" w:color="auto"/>
              <w:right w:val="single" w:sz="4" w:space="0" w:color="auto"/>
            </w:tcBorders>
            <w:shd w:val="clear" w:color="auto" w:fill="auto"/>
          </w:tcPr>
          <w:p w14:paraId="3D8948CD" w14:textId="24648846" w:rsidR="009E1A4C" w:rsidRPr="0048646A" w:rsidRDefault="009E1A4C" w:rsidP="009E1A4C">
            <w:pPr>
              <w:spacing w:before="120" w:after="120"/>
              <w:rPr>
                <w:rFonts w:cstheme="minorHAnsi"/>
              </w:rPr>
            </w:pPr>
            <w:r>
              <w:t>¿Cuál es el número de teléfono del director/gerente del centro?</w:t>
            </w:r>
          </w:p>
        </w:tc>
        <w:tc>
          <w:tcPr>
            <w:tcW w:w="5236" w:type="dxa"/>
            <w:gridSpan w:val="3"/>
            <w:tcBorders>
              <w:top w:val="single" w:sz="4" w:space="0" w:color="auto"/>
              <w:left w:val="single" w:sz="4" w:space="0" w:color="auto"/>
              <w:bottom w:val="single" w:sz="4" w:space="0" w:color="auto"/>
              <w:right w:val="single" w:sz="4" w:space="0" w:color="auto"/>
            </w:tcBorders>
            <w:shd w:val="clear" w:color="auto" w:fill="auto"/>
          </w:tcPr>
          <w:p w14:paraId="56BAC3AD" w14:textId="77777777" w:rsidR="009E1A4C" w:rsidRPr="00096070" w:rsidRDefault="009E1A4C" w:rsidP="009E1A4C">
            <w:pPr>
              <w:spacing w:before="120" w:after="120"/>
              <w:rPr>
                <w:rFonts w:cstheme="minorHAnsi"/>
              </w:rPr>
            </w:pPr>
          </w:p>
        </w:tc>
      </w:tr>
      <w:tr w:rsidR="004A043B" w:rsidRPr="0048646A" w14:paraId="595B3969" w14:textId="77777777" w:rsidTr="00F71E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jc w:val="center"/>
        </w:trPr>
        <w:tc>
          <w:tcPr>
            <w:tcW w:w="1008" w:type="dxa"/>
            <w:shd w:val="clear" w:color="auto" w:fill="DBDBDB" w:themeFill="accent3" w:themeFillTint="66"/>
          </w:tcPr>
          <w:p w14:paraId="3D56F1C0" w14:textId="3FCCA499" w:rsidR="004A043B" w:rsidRPr="0048646A" w:rsidRDefault="004A043B" w:rsidP="009E1A4C">
            <w:pPr>
              <w:pStyle w:val="Prrafodelista"/>
              <w:spacing w:before="120" w:after="120"/>
              <w:ind w:left="0"/>
              <w:rPr>
                <w:rFonts w:cstheme="minorHAnsi"/>
              </w:rPr>
            </w:pPr>
            <w:r>
              <w:t>1.10</w:t>
            </w:r>
          </w:p>
        </w:tc>
        <w:tc>
          <w:tcPr>
            <w:tcW w:w="4139" w:type="dxa"/>
            <w:shd w:val="clear" w:color="auto" w:fill="DBDBDB" w:themeFill="accent3" w:themeFillTint="66"/>
          </w:tcPr>
          <w:p w14:paraId="4B8520E6" w14:textId="28D34548" w:rsidR="004A043B" w:rsidRPr="0048646A" w:rsidRDefault="00204246" w:rsidP="00EA60EF">
            <w:pPr>
              <w:spacing w:before="120" w:after="120"/>
              <w:rPr>
                <w:rFonts w:cstheme="minorHAnsi"/>
              </w:rPr>
            </w:pPr>
            <w:r>
              <w:t>Anote la fecha</w:t>
            </w:r>
          </w:p>
        </w:tc>
        <w:tc>
          <w:tcPr>
            <w:tcW w:w="1686" w:type="dxa"/>
            <w:shd w:val="clear" w:color="auto" w:fill="DBDBDB" w:themeFill="accent3" w:themeFillTint="66"/>
          </w:tcPr>
          <w:p w14:paraId="4D4C02B4" w14:textId="77777777" w:rsidR="004A043B" w:rsidRPr="0048646A" w:rsidRDefault="004A043B" w:rsidP="004A043B">
            <w:pPr>
              <w:spacing w:before="120" w:after="120"/>
              <w:rPr>
                <w:rFonts w:cstheme="minorHAnsi"/>
              </w:rPr>
            </w:pPr>
            <w:r>
              <w:t>Día:</w:t>
            </w:r>
          </w:p>
        </w:tc>
        <w:tc>
          <w:tcPr>
            <w:tcW w:w="1819" w:type="dxa"/>
            <w:shd w:val="clear" w:color="auto" w:fill="DBDBDB" w:themeFill="accent3" w:themeFillTint="66"/>
          </w:tcPr>
          <w:p w14:paraId="7810837C" w14:textId="77777777" w:rsidR="004A043B" w:rsidRPr="0048646A" w:rsidRDefault="004A043B" w:rsidP="004A043B">
            <w:pPr>
              <w:spacing w:before="120" w:after="120"/>
              <w:rPr>
                <w:rFonts w:cstheme="minorHAnsi"/>
              </w:rPr>
            </w:pPr>
            <w:r>
              <w:t>Mes:</w:t>
            </w:r>
          </w:p>
        </w:tc>
        <w:tc>
          <w:tcPr>
            <w:tcW w:w="1731" w:type="dxa"/>
            <w:shd w:val="clear" w:color="auto" w:fill="DBDBDB" w:themeFill="accent3" w:themeFillTint="66"/>
          </w:tcPr>
          <w:p w14:paraId="2C9132EB" w14:textId="77777777" w:rsidR="004A043B" w:rsidRPr="0048646A" w:rsidRDefault="004A043B" w:rsidP="004A043B">
            <w:pPr>
              <w:spacing w:before="120" w:after="120"/>
              <w:rPr>
                <w:rFonts w:cstheme="minorHAnsi"/>
              </w:rPr>
            </w:pPr>
            <w:r>
              <w:t>Año:</w:t>
            </w:r>
          </w:p>
        </w:tc>
      </w:tr>
    </w:tbl>
    <w:p w14:paraId="2FA782E7" w14:textId="77777777" w:rsidR="00A40004" w:rsidRDefault="00A40004" w:rsidP="00A40004">
      <w:pPr>
        <w:pStyle w:val="Tablefootnote"/>
        <w:keepNext/>
        <w:keepLines/>
        <w:ind w:left="142" w:hanging="142"/>
        <w:rPr>
          <w:szCs w:val="22"/>
        </w:rPr>
      </w:pPr>
      <w:r>
        <w:rPr>
          <w:vertAlign w:val="superscript"/>
        </w:rPr>
        <w:t>a-b</w:t>
      </w:r>
      <w:r>
        <w:t xml:space="preserve"> Omita la pregunta, a menos que el nivel administrativo se utilice como estrato de muestreo o sea relevante para el análisis.  </w:t>
      </w:r>
    </w:p>
    <w:p w14:paraId="3E26DF1F" w14:textId="77777777" w:rsidR="00EB5E2C" w:rsidRPr="00096070" w:rsidRDefault="00EB5E2C" w:rsidP="00EB5E2C">
      <w:pPr>
        <w:spacing w:before="120" w:after="120" w:line="259" w:lineRule="auto"/>
        <w:rPr>
          <w:rFonts w:cstheme="minorHAnsi"/>
        </w:rPr>
      </w:pPr>
    </w:p>
    <w:p w14:paraId="744A7D14" w14:textId="77777777" w:rsidR="00EB5E2C" w:rsidRPr="0048646A" w:rsidRDefault="00EB5E2C" w:rsidP="00EB5E2C">
      <w:pPr>
        <w:spacing w:before="120" w:after="120"/>
        <w:rPr>
          <w:rFonts w:cstheme="minorHAnsi"/>
        </w:rPr>
      </w:pPr>
      <w:commentRangeStart w:id="19"/>
      <w:r>
        <w:t xml:space="preserve">Las preguntas siguientes están relacionadas con los servicios ofrecidos en este centro. </w:t>
      </w:r>
      <w:commentRangeEnd w:id="19"/>
      <w:r w:rsidR="003D68A0">
        <w:rPr>
          <w:rStyle w:val="Refdecomentario"/>
        </w:rPr>
        <w:commentReference w:id="19"/>
      </w:r>
    </w:p>
    <w:tbl>
      <w:tblPr>
        <w:tblW w:w="10533" w:type="dxa"/>
        <w:jc w:val="center"/>
        <w:tblBorders>
          <w:insideH w:val="single" w:sz="4" w:space="0" w:color="C5E0B3" w:themeColor="accent6" w:themeTint="66"/>
          <w:insideV w:val="single" w:sz="4" w:space="0" w:color="C5E0B3" w:themeColor="accent6" w:themeTint="66"/>
        </w:tblBorders>
        <w:tblLayout w:type="fixed"/>
        <w:tblLook w:val="04A0" w:firstRow="1" w:lastRow="0" w:firstColumn="1" w:lastColumn="0" w:noHBand="0" w:noVBand="1"/>
      </w:tblPr>
      <w:tblGrid>
        <w:gridCol w:w="1075"/>
        <w:gridCol w:w="6544"/>
        <w:gridCol w:w="1457"/>
        <w:gridCol w:w="1457"/>
      </w:tblGrid>
      <w:tr w:rsidR="00EB5E2C" w:rsidRPr="0048646A" w14:paraId="7DEF0817" w14:textId="77777777" w:rsidTr="009C2256">
        <w:trPr>
          <w:trHeight w:val="360"/>
          <w:jc w:val="center"/>
        </w:trPr>
        <w:tc>
          <w:tcPr>
            <w:tcW w:w="1075" w:type="dxa"/>
            <w:tcBorders>
              <w:top w:val="single" w:sz="4" w:space="0" w:color="auto"/>
              <w:left w:val="single" w:sz="4" w:space="0" w:color="auto"/>
              <w:bottom w:val="single" w:sz="4" w:space="0" w:color="auto"/>
              <w:right w:val="single" w:sz="4" w:space="0" w:color="auto"/>
            </w:tcBorders>
            <w:shd w:val="clear" w:color="auto" w:fill="auto"/>
          </w:tcPr>
          <w:p w14:paraId="68AD59C8" w14:textId="77777777" w:rsidR="00EB5E2C" w:rsidRPr="0048646A" w:rsidRDefault="00EB5E2C" w:rsidP="00BD39ED">
            <w:pPr>
              <w:spacing w:before="120" w:after="120"/>
              <w:rPr>
                <w:rFonts w:cstheme="minorHAnsi"/>
                <w:b/>
              </w:rPr>
            </w:pPr>
            <w:r>
              <w:rPr>
                <w:b/>
              </w:rPr>
              <w:t>N.º</w:t>
            </w:r>
          </w:p>
        </w:tc>
        <w:tc>
          <w:tcPr>
            <w:tcW w:w="6544" w:type="dxa"/>
            <w:tcBorders>
              <w:top w:val="single" w:sz="4" w:space="0" w:color="auto"/>
              <w:left w:val="single" w:sz="4" w:space="0" w:color="auto"/>
              <w:bottom w:val="single" w:sz="4" w:space="0" w:color="auto"/>
              <w:right w:val="single" w:sz="4" w:space="0" w:color="auto"/>
            </w:tcBorders>
            <w:shd w:val="clear" w:color="auto" w:fill="auto"/>
          </w:tcPr>
          <w:p w14:paraId="5D5A2EB0" w14:textId="77777777" w:rsidR="00EB5E2C" w:rsidRPr="0048646A" w:rsidRDefault="00EB5E2C" w:rsidP="00BD39ED">
            <w:pPr>
              <w:spacing w:before="120" w:after="120"/>
              <w:rPr>
                <w:rFonts w:cstheme="minorHAnsi"/>
                <w:b/>
              </w:rPr>
            </w:pPr>
            <w:r>
              <w:rPr>
                <w:b/>
              </w:rPr>
              <w:t>Pregunta</w:t>
            </w:r>
          </w:p>
        </w:tc>
        <w:tc>
          <w:tcPr>
            <w:tcW w:w="2914" w:type="dxa"/>
            <w:gridSpan w:val="2"/>
            <w:tcBorders>
              <w:top w:val="single" w:sz="4" w:space="0" w:color="auto"/>
              <w:left w:val="single" w:sz="4" w:space="0" w:color="auto"/>
              <w:bottom w:val="single" w:sz="4" w:space="0" w:color="auto"/>
              <w:right w:val="single" w:sz="4" w:space="0" w:color="auto"/>
            </w:tcBorders>
            <w:shd w:val="clear" w:color="auto" w:fill="auto"/>
          </w:tcPr>
          <w:p w14:paraId="67BDF864" w14:textId="77777777" w:rsidR="00EB5E2C" w:rsidRPr="0048646A" w:rsidRDefault="00EB5E2C" w:rsidP="00BD39ED">
            <w:pPr>
              <w:spacing w:before="120" w:after="120"/>
              <w:rPr>
                <w:rFonts w:cstheme="minorHAnsi"/>
                <w:b/>
              </w:rPr>
            </w:pPr>
            <w:r>
              <w:rPr>
                <w:b/>
              </w:rPr>
              <w:t>Opciones de respuesta</w:t>
            </w:r>
          </w:p>
        </w:tc>
      </w:tr>
      <w:tr w:rsidR="00EB5E2C" w:rsidRPr="0048646A" w14:paraId="10E67472" w14:textId="77777777" w:rsidTr="009C2256">
        <w:trPr>
          <w:trHeight w:val="360"/>
          <w:jc w:val="center"/>
        </w:trPr>
        <w:tc>
          <w:tcPr>
            <w:tcW w:w="1075" w:type="dxa"/>
            <w:tcBorders>
              <w:top w:val="single" w:sz="4" w:space="0" w:color="auto"/>
              <w:left w:val="single" w:sz="4" w:space="0" w:color="auto"/>
              <w:bottom w:val="single" w:sz="4" w:space="0" w:color="auto"/>
              <w:right w:val="single" w:sz="4" w:space="0" w:color="auto"/>
            </w:tcBorders>
            <w:shd w:val="clear" w:color="auto" w:fill="auto"/>
          </w:tcPr>
          <w:p w14:paraId="56164C8C" w14:textId="66049BD8" w:rsidR="00EB5E2C" w:rsidRPr="0048646A" w:rsidRDefault="00EB5E2C" w:rsidP="009E1A4C">
            <w:pPr>
              <w:pStyle w:val="Prrafodelista"/>
              <w:spacing w:before="120" w:after="120"/>
              <w:ind w:left="0"/>
              <w:rPr>
                <w:rFonts w:cstheme="minorHAnsi"/>
              </w:rPr>
            </w:pPr>
            <w:r>
              <w:t>1.11</w:t>
            </w:r>
          </w:p>
        </w:tc>
        <w:tc>
          <w:tcPr>
            <w:tcW w:w="6544" w:type="dxa"/>
            <w:tcBorders>
              <w:top w:val="single" w:sz="4" w:space="0" w:color="auto"/>
              <w:left w:val="single" w:sz="4" w:space="0" w:color="auto"/>
              <w:bottom w:val="single" w:sz="4" w:space="0" w:color="auto"/>
              <w:right w:val="single" w:sz="4" w:space="0" w:color="auto"/>
            </w:tcBorders>
            <w:shd w:val="clear" w:color="auto" w:fill="auto"/>
          </w:tcPr>
          <w:p w14:paraId="308369CE" w14:textId="77777777" w:rsidR="00EB5E2C" w:rsidRPr="0048646A" w:rsidRDefault="00EB5E2C" w:rsidP="00BD39ED">
            <w:pPr>
              <w:spacing w:before="120" w:after="120"/>
              <w:rPr>
                <w:rFonts w:cstheme="minorHAnsi"/>
              </w:rPr>
            </w:pPr>
            <w:r>
              <w:t xml:space="preserve">¿Proporciona este centro servicios para pacientes hospitalizados? </w:t>
            </w:r>
          </w:p>
        </w:tc>
        <w:tc>
          <w:tcPr>
            <w:tcW w:w="2914" w:type="dxa"/>
            <w:gridSpan w:val="2"/>
            <w:tcBorders>
              <w:top w:val="single" w:sz="4" w:space="0" w:color="auto"/>
              <w:left w:val="single" w:sz="4" w:space="0" w:color="auto"/>
              <w:bottom w:val="single" w:sz="4" w:space="0" w:color="auto"/>
              <w:right w:val="single" w:sz="4" w:space="0" w:color="auto"/>
            </w:tcBorders>
            <w:shd w:val="clear" w:color="auto" w:fill="auto"/>
          </w:tcPr>
          <w:p w14:paraId="3C7EE099" w14:textId="77777777" w:rsidR="00EB5E2C" w:rsidRPr="0048646A" w:rsidRDefault="00EB5E2C" w:rsidP="00E82A8A">
            <w:pPr>
              <w:pStyle w:val="Prrafodelista"/>
              <w:numPr>
                <w:ilvl w:val="0"/>
                <w:numId w:val="6"/>
              </w:numPr>
              <w:spacing w:before="120" w:after="120"/>
              <w:rPr>
                <w:rFonts w:cstheme="minorHAnsi"/>
              </w:rPr>
            </w:pPr>
            <w:r>
              <w:t>Sí</w:t>
            </w:r>
          </w:p>
          <w:p w14:paraId="6A7B2279" w14:textId="59DBA461" w:rsidR="00EB5E2C" w:rsidRPr="0048646A" w:rsidRDefault="00EB5E2C" w:rsidP="00E82A8A">
            <w:pPr>
              <w:pStyle w:val="Prrafodelista"/>
              <w:numPr>
                <w:ilvl w:val="0"/>
                <w:numId w:val="6"/>
              </w:numPr>
              <w:spacing w:before="120" w:after="120"/>
              <w:rPr>
                <w:rFonts w:cstheme="minorHAnsi"/>
                <w:color w:val="000000" w:themeColor="text1"/>
              </w:rPr>
            </w:pPr>
            <w:r>
              <w:t>No – Pase a la pregunta 1.14</w:t>
            </w:r>
          </w:p>
        </w:tc>
      </w:tr>
      <w:tr w:rsidR="00EB5E2C" w:rsidRPr="0048646A" w14:paraId="6F6343E7" w14:textId="77777777" w:rsidTr="009C2256">
        <w:trPr>
          <w:trHeight w:val="360"/>
          <w:jc w:val="center"/>
        </w:trPr>
        <w:tc>
          <w:tcPr>
            <w:tcW w:w="1075" w:type="dxa"/>
            <w:tcBorders>
              <w:top w:val="single" w:sz="4" w:space="0" w:color="auto"/>
              <w:left w:val="single" w:sz="4" w:space="0" w:color="auto"/>
              <w:bottom w:val="single" w:sz="4" w:space="0" w:color="auto"/>
              <w:right w:val="single" w:sz="4" w:space="0" w:color="auto"/>
            </w:tcBorders>
            <w:shd w:val="clear" w:color="auto" w:fill="auto"/>
          </w:tcPr>
          <w:p w14:paraId="740DEFE2" w14:textId="52F326D1" w:rsidR="00EB5E2C" w:rsidRPr="0048646A" w:rsidRDefault="00EB5E2C" w:rsidP="009E1A4C">
            <w:pPr>
              <w:pStyle w:val="Prrafodelista"/>
              <w:spacing w:before="120" w:after="120"/>
              <w:ind w:left="0"/>
              <w:rPr>
                <w:rFonts w:cstheme="minorHAnsi"/>
              </w:rPr>
            </w:pPr>
            <w:r>
              <w:t>1.12</w:t>
            </w:r>
          </w:p>
        </w:tc>
        <w:tc>
          <w:tcPr>
            <w:tcW w:w="6544" w:type="dxa"/>
            <w:tcBorders>
              <w:top w:val="single" w:sz="4" w:space="0" w:color="auto"/>
              <w:left w:val="single" w:sz="4" w:space="0" w:color="auto"/>
              <w:bottom w:val="single" w:sz="4" w:space="0" w:color="auto"/>
              <w:right w:val="single" w:sz="4" w:space="0" w:color="auto"/>
            </w:tcBorders>
            <w:shd w:val="clear" w:color="auto" w:fill="auto"/>
          </w:tcPr>
          <w:p w14:paraId="55B8B353" w14:textId="77777777" w:rsidR="00EB5E2C" w:rsidRPr="0048646A" w:rsidRDefault="00EB5E2C" w:rsidP="00BD39ED">
            <w:pPr>
              <w:spacing w:before="120" w:after="120"/>
              <w:rPr>
                <w:rFonts w:cstheme="minorHAnsi"/>
              </w:rPr>
            </w:pPr>
            <w:r>
              <w:t xml:space="preserve">¿Cuántas camas para pasar la noche o para pacientes hospitalizados tiene el centro en total, excluidas las camas de parto? </w:t>
            </w:r>
          </w:p>
        </w:tc>
        <w:tc>
          <w:tcPr>
            <w:tcW w:w="2914" w:type="dxa"/>
            <w:gridSpan w:val="2"/>
            <w:tcBorders>
              <w:top w:val="single" w:sz="4" w:space="0" w:color="auto"/>
              <w:left w:val="single" w:sz="4" w:space="0" w:color="auto"/>
              <w:bottom w:val="single" w:sz="4" w:space="0" w:color="auto"/>
              <w:right w:val="single" w:sz="4" w:space="0" w:color="auto"/>
            </w:tcBorders>
            <w:shd w:val="clear" w:color="auto" w:fill="auto"/>
          </w:tcPr>
          <w:p w14:paraId="29C46BAB" w14:textId="77777777" w:rsidR="00EB5E2C" w:rsidRPr="0048646A" w:rsidRDefault="00EB5E2C" w:rsidP="00BD39ED">
            <w:pPr>
              <w:spacing w:before="120" w:after="120"/>
              <w:rPr>
                <w:rFonts w:cstheme="minorHAnsi"/>
              </w:rPr>
            </w:pPr>
            <w:r>
              <w:rPr>
                <w:color w:val="000000" w:themeColor="text1"/>
              </w:rPr>
              <w:t xml:space="preserve">____________ camas (entrada numérica) </w:t>
            </w:r>
          </w:p>
        </w:tc>
      </w:tr>
      <w:tr w:rsidR="003F62F5" w:rsidRPr="0048646A" w14:paraId="653BEA87" w14:textId="77777777" w:rsidTr="004330DB">
        <w:trPr>
          <w:trHeight w:val="360"/>
          <w:jc w:val="center"/>
        </w:trPr>
        <w:tc>
          <w:tcPr>
            <w:tcW w:w="1075" w:type="dxa"/>
            <w:tcBorders>
              <w:top w:val="single" w:sz="4" w:space="0" w:color="auto"/>
              <w:left w:val="single" w:sz="4" w:space="0" w:color="auto"/>
              <w:bottom w:val="single" w:sz="4" w:space="0" w:color="auto"/>
              <w:right w:val="single" w:sz="4" w:space="0" w:color="auto"/>
            </w:tcBorders>
            <w:shd w:val="clear" w:color="auto" w:fill="auto"/>
          </w:tcPr>
          <w:p w14:paraId="7A0ECF53" w14:textId="06A5A4D8" w:rsidR="003F62F5" w:rsidRPr="0048646A" w:rsidRDefault="003F62F5" w:rsidP="009E1A4C">
            <w:pPr>
              <w:pStyle w:val="Prrafodelista"/>
              <w:spacing w:before="120" w:after="120"/>
              <w:ind w:left="0"/>
              <w:rPr>
                <w:rFonts w:cstheme="minorHAnsi"/>
              </w:rPr>
            </w:pPr>
            <w:r>
              <w:t>1.13</w:t>
            </w:r>
          </w:p>
        </w:tc>
        <w:tc>
          <w:tcPr>
            <w:tcW w:w="6544" w:type="dxa"/>
            <w:tcBorders>
              <w:top w:val="single" w:sz="4" w:space="0" w:color="auto"/>
              <w:left w:val="single" w:sz="4" w:space="0" w:color="auto"/>
              <w:bottom w:val="single" w:sz="4" w:space="0" w:color="auto"/>
              <w:right w:val="single" w:sz="4" w:space="0" w:color="auto"/>
            </w:tcBorders>
            <w:shd w:val="clear" w:color="auto" w:fill="auto"/>
          </w:tcPr>
          <w:p w14:paraId="2534A754" w14:textId="77777777" w:rsidR="003F62F5" w:rsidRPr="0048646A" w:rsidRDefault="003F62F5" w:rsidP="004330DB">
            <w:pPr>
              <w:spacing w:before="120" w:after="120"/>
              <w:rPr>
                <w:rFonts w:cstheme="minorHAnsi"/>
              </w:rPr>
            </w:pPr>
            <w:r>
              <w:t>Del número total de camas para pacientes hospitalizados, ¿cuántas son camas de la unidad de cuidados intensivos (UCI)?</w:t>
            </w:r>
          </w:p>
        </w:tc>
        <w:tc>
          <w:tcPr>
            <w:tcW w:w="2914" w:type="dxa"/>
            <w:gridSpan w:val="2"/>
            <w:tcBorders>
              <w:top w:val="single" w:sz="4" w:space="0" w:color="auto"/>
              <w:left w:val="single" w:sz="4" w:space="0" w:color="auto"/>
              <w:bottom w:val="single" w:sz="4" w:space="0" w:color="auto"/>
              <w:right w:val="single" w:sz="4" w:space="0" w:color="auto"/>
            </w:tcBorders>
            <w:shd w:val="clear" w:color="auto" w:fill="auto"/>
          </w:tcPr>
          <w:p w14:paraId="700404E0" w14:textId="2E90DD7D" w:rsidR="003F62F5" w:rsidRPr="0048646A" w:rsidRDefault="003F62F5" w:rsidP="004330DB">
            <w:pPr>
              <w:spacing w:before="120" w:after="120"/>
              <w:rPr>
                <w:rFonts w:cstheme="minorHAnsi"/>
              </w:rPr>
            </w:pPr>
            <w:r>
              <w:rPr>
                <w:color w:val="000000" w:themeColor="text1"/>
              </w:rPr>
              <w:t>____________ camas UCI (entrada numérica)</w:t>
            </w:r>
          </w:p>
        </w:tc>
      </w:tr>
      <w:tr w:rsidR="00EB5E2C" w:rsidRPr="0048646A" w14:paraId="69EAD83D" w14:textId="77777777" w:rsidTr="009C2256">
        <w:trPr>
          <w:trHeight w:val="360"/>
          <w:jc w:val="center"/>
        </w:trPr>
        <w:tc>
          <w:tcPr>
            <w:tcW w:w="1075" w:type="dxa"/>
            <w:tcBorders>
              <w:top w:val="single" w:sz="4" w:space="0" w:color="auto"/>
              <w:left w:val="single" w:sz="4" w:space="0" w:color="auto"/>
              <w:bottom w:val="single" w:sz="4" w:space="0" w:color="auto"/>
              <w:right w:val="single" w:sz="4" w:space="0" w:color="auto"/>
            </w:tcBorders>
            <w:shd w:val="clear" w:color="auto" w:fill="auto"/>
          </w:tcPr>
          <w:p w14:paraId="4E30EB61" w14:textId="3388CEAB" w:rsidR="00EB5E2C" w:rsidRPr="0048646A" w:rsidRDefault="00EB5E2C" w:rsidP="009E1A4C">
            <w:pPr>
              <w:pStyle w:val="Prrafodelista"/>
              <w:spacing w:before="120" w:after="120"/>
              <w:ind w:left="0"/>
              <w:contextualSpacing w:val="0"/>
              <w:rPr>
                <w:rFonts w:cstheme="minorHAnsi"/>
              </w:rPr>
            </w:pPr>
            <w:r>
              <w:t>1.14</w:t>
            </w:r>
          </w:p>
        </w:tc>
        <w:tc>
          <w:tcPr>
            <w:tcW w:w="6544" w:type="dxa"/>
            <w:tcBorders>
              <w:top w:val="single" w:sz="4" w:space="0" w:color="auto"/>
              <w:left w:val="single" w:sz="4" w:space="0" w:color="auto"/>
              <w:bottom w:val="single" w:sz="4" w:space="0" w:color="auto"/>
              <w:right w:val="single" w:sz="4" w:space="0" w:color="auto"/>
            </w:tcBorders>
            <w:shd w:val="clear" w:color="auto" w:fill="auto"/>
          </w:tcPr>
          <w:p w14:paraId="45C2C8D2" w14:textId="77777777" w:rsidR="00EB5E2C" w:rsidRPr="0048646A" w:rsidRDefault="00EB5E2C" w:rsidP="00BD39ED">
            <w:pPr>
              <w:spacing w:before="120" w:after="120"/>
              <w:rPr>
                <w:rFonts w:cstheme="minorHAnsi"/>
              </w:rPr>
            </w:pPr>
            <w:r>
              <w:t>¿Dispone el centro de los siguientes departamentos o salas/espacios?</w:t>
            </w:r>
          </w:p>
        </w:tc>
        <w:tc>
          <w:tcPr>
            <w:tcW w:w="1457" w:type="dxa"/>
            <w:tcBorders>
              <w:top w:val="single" w:sz="4" w:space="0" w:color="auto"/>
              <w:left w:val="single" w:sz="4" w:space="0" w:color="auto"/>
              <w:bottom w:val="single" w:sz="4" w:space="0" w:color="auto"/>
              <w:right w:val="single" w:sz="4" w:space="0" w:color="auto"/>
            </w:tcBorders>
            <w:shd w:val="clear" w:color="auto" w:fill="auto"/>
          </w:tcPr>
          <w:p w14:paraId="5C9EFF4C" w14:textId="77777777" w:rsidR="00EB5E2C" w:rsidRPr="0048646A" w:rsidRDefault="00EB5E2C" w:rsidP="00E82A8A">
            <w:pPr>
              <w:pStyle w:val="Prrafodelista"/>
              <w:numPr>
                <w:ilvl w:val="0"/>
                <w:numId w:val="42"/>
              </w:numPr>
              <w:spacing w:before="120" w:after="120"/>
              <w:contextualSpacing w:val="0"/>
              <w:rPr>
                <w:rFonts w:cstheme="minorHAnsi"/>
              </w:rPr>
            </w:pPr>
            <w:r>
              <w:t>Sí</w:t>
            </w:r>
          </w:p>
        </w:tc>
        <w:tc>
          <w:tcPr>
            <w:tcW w:w="1457" w:type="dxa"/>
            <w:tcBorders>
              <w:top w:val="single" w:sz="4" w:space="0" w:color="auto"/>
              <w:left w:val="single" w:sz="4" w:space="0" w:color="auto"/>
              <w:bottom w:val="single" w:sz="4" w:space="0" w:color="auto"/>
              <w:right w:val="single" w:sz="4" w:space="0" w:color="auto"/>
            </w:tcBorders>
            <w:shd w:val="clear" w:color="auto" w:fill="auto"/>
          </w:tcPr>
          <w:p w14:paraId="5AB4ECBC" w14:textId="77777777" w:rsidR="00EB5E2C" w:rsidRPr="0048646A" w:rsidRDefault="00EB5E2C" w:rsidP="00E82A8A">
            <w:pPr>
              <w:pStyle w:val="Prrafodelista"/>
              <w:numPr>
                <w:ilvl w:val="0"/>
                <w:numId w:val="42"/>
              </w:numPr>
              <w:spacing w:before="120" w:after="120"/>
              <w:contextualSpacing w:val="0"/>
              <w:rPr>
                <w:rFonts w:cstheme="minorHAnsi"/>
              </w:rPr>
            </w:pPr>
            <w:r>
              <w:t>No</w:t>
            </w:r>
          </w:p>
        </w:tc>
      </w:tr>
      <w:tr w:rsidR="00EB5E2C" w:rsidRPr="0048646A" w14:paraId="16E47CCF" w14:textId="77777777" w:rsidTr="009C2256">
        <w:trPr>
          <w:trHeight w:val="360"/>
          <w:jc w:val="center"/>
        </w:trPr>
        <w:tc>
          <w:tcPr>
            <w:tcW w:w="1075" w:type="dxa"/>
            <w:tcBorders>
              <w:top w:val="single" w:sz="4" w:space="0" w:color="auto"/>
              <w:left w:val="single" w:sz="4" w:space="0" w:color="auto"/>
              <w:bottom w:val="single" w:sz="4" w:space="0" w:color="auto"/>
              <w:right w:val="single" w:sz="4" w:space="0" w:color="auto"/>
            </w:tcBorders>
            <w:shd w:val="clear" w:color="auto" w:fill="auto"/>
          </w:tcPr>
          <w:p w14:paraId="7176843C" w14:textId="5D898DDE" w:rsidR="00EB5E2C" w:rsidRPr="0048646A" w:rsidRDefault="00EB5E2C" w:rsidP="009E1A4C">
            <w:pPr>
              <w:spacing w:before="120" w:after="120"/>
              <w:ind w:right="30"/>
              <w:rPr>
                <w:rFonts w:cstheme="minorHAnsi"/>
              </w:rPr>
            </w:pPr>
            <w:r>
              <w:t>1.14.1</w:t>
            </w:r>
          </w:p>
        </w:tc>
        <w:tc>
          <w:tcPr>
            <w:tcW w:w="6544" w:type="dxa"/>
            <w:tcBorders>
              <w:top w:val="single" w:sz="4" w:space="0" w:color="auto"/>
              <w:left w:val="single" w:sz="4" w:space="0" w:color="auto"/>
              <w:bottom w:val="single" w:sz="4" w:space="0" w:color="auto"/>
              <w:right w:val="single" w:sz="4" w:space="0" w:color="auto"/>
            </w:tcBorders>
            <w:shd w:val="clear" w:color="auto" w:fill="auto"/>
            <w:vAlign w:val="center"/>
          </w:tcPr>
          <w:p w14:paraId="6ABBD719" w14:textId="77777777" w:rsidR="00EB5E2C" w:rsidRPr="0048646A" w:rsidRDefault="00EB5E2C" w:rsidP="00BD39ED">
            <w:pPr>
              <w:spacing w:before="120" w:after="120"/>
              <w:ind w:firstLine="360"/>
              <w:rPr>
                <w:rFonts w:cstheme="minorHAnsi"/>
              </w:rPr>
            </w:pPr>
            <w:r>
              <w:t>Servicio de urgencias con personal las 24 horas</w:t>
            </w:r>
          </w:p>
        </w:tc>
        <w:tc>
          <w:tcPr>
            <w:tcW w:w="1457" w:type="dxa"/>
            <w:tcBorders>
              <w:top w:val="single" w:sz="4" w:space="0" w:color="auto"/>
              <w:left w:val="single" w:sz="4" w:space="0" w:color="auto"/>
              <w:bottom w:val="single" w:sz="4" w:space="0" w:color="auto"/>
              <w:right w:val="single" w:sz="4" w:space="0" w:color="auto"/>
            </w:tcBorders>
            <w:shd w:val="clear" w:color="auto" w:fill="auto"/>
          </w:tcPr>
          <w:p w14:paraId="4337CA1A" w14:textId="77777777" w:rsidR="00EB5E2C" w:rsidRPr="0048646A" w:rsidRDefault="00EB5E2C" w:rsidP="00BD39ED">
            <w:pPr>
              <w:spacing w:before="120" w:after="120"/>
              <w:rPr>
                <w:rFonts w:cstheme="minorHAnsi"/>
              </w:rPr>
            </w:pPr>
            <w:r>
              <w:rPr>
                <w:rFonts w:ascii="Segoe UI Symbol" w:hAnsi="Segoe UI Symbol"/>
              </w:rPr>
              <w:t>☐</w:t>
            </w:r>
          </w:p>
        </w:tc>
        <w:tc>
          <w:tcPr>
            <w:tcW w:w="1457" w:type="dxa"/>
            <w:tcBorders>
              <w:top w:val="single" w:sz="4" w:space="0" w:color="auto"/>
              <w:left w:val="single" w:sz="4" w:space="0" w:color="auto"/>
              <w:bottom w:val="single" w:sz="4" w:space="0" w:color="auto"/>
              <w:right w:val="single" w:sz="4" w:space="0" w:color="auto"/>
            </w:tcBorders>
            <w:shd w:val="clear" w:color="auto" w:fill="auto"/>
          </w:tcPr>
          <w:p w14:paraId="4E511020"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37B5AA53" w14:textId="77777777" w:rsidTr="009C2256">
        <w:trPr>
          <w:trHeight w:val="360"/>
          <w:jc w:val="center"/>
        </w:trPr>
        <w:tc>
          <w:tcPr>
            <w:tcW w:w="1075" w:type="dxa"/>
            <w:tcBorders>
              <w:top w:val="single" w:sz="4" w:space="0" w:color="auto"/>
              <w:left w:val="single" w:sz="4" w:space="0" w:color="auto"/>
              <w:bottom w:val="single" w:sz="4" w:space="0" w:color="auto"/>
              <w:right w:val="single" w:sz="4" w:space="0" w:color="auto"/>
            </w:tcBorders>
            <w:shd w:val="clear" w:color="auto" w:fill="auto"/>
          </w:tcPr>
          <w:p w14:paraId="005A9FE1" w14:textId="03DD9048" w:rsidR="00EB5E2C" w:rsidRPr="0048646A" w:rsidRDefault="00EB5E2C" w:rsidP="009E1A4C">
            <w:pPr>
              <w:spacing w:before="120" w:after="120"/>
              <w:ind w:right="30"/>
              <w:rPr>
                <w:rFonts w:cstheme="minorHAnsi"/>
              </w:rPr>
            </w:pPr>
            <w:r>
              <w:t>1.14.2</w:t>
            </w:r>
          </w:p>
        </w:tc>
        <w:tc>
          <w:tcPr>
            <w:tcW w:w="6544" w:type="dxa"/>
            <w:tcBorders>
              <w:top w:val="single" w:sz="4" w:space="0" w:color="auto"/>
              <w:left w:val="single" w:sz="4" w:space="0" w:color="auto"/>
              <w:bottom w:val="single" w:sz="4" w:space="0" w:color="auto"/>
              <w:right w:val="single" w:sz="4" w:space="0" w:color="auto"/>
            </w:tcBorders>
            <w:shd w:val="clear" w:color="auto" w:fill="auto"/>
            <w:vAlign w:val="center"/>
          </w:tcPr>
          <w:p w14:paraId="2FB42586" w14:textId="77777777" w:rsidR="00EB5E2C" w:rsidRPr="0048646A" w:rsidRDefault="00EB5E2C" w:rsidP="00BD39ED">
            <w:pPr>
              <w:spacing w:before="120" w:after="120"/>
              <w:ind w:firstLine="360"/>
              <w:rPr>
                <w:rFonts w:cstheme="minorHAnsi"/>
              </w:rPr>
            </w:pPr>
            <w:commentRangeStart w:id="20"/>
            <w:r>
              <w:t>Quirófano</w:t>
            </w:r>
            <w:commentRangeEnd w:id="20"/>
            <w:r w:rsidR="004C60B2">
              <w:rPr>
                <w:rStyle w:val="Refdecomentario"/>
              </w:rPr>
              <w:commentReference w:id="20"/>
            </w:r>
            <w:r>
              <w:t xml:space="preserve"> </w:t>
            </w:r>
          </w:p>
        </w:tc>
        <w:tc>
          <w:tcPr>
            <w:tcW w:w="1457" w:type="dxa"/>
            <w:tcBorders>
              <w:top w:val="single" w:sz="4" w:space="0" w:color="auto"/>
              <w:left w:val="single" w:sz="4" w:space="0" w:color="auto"/>
              <w:bottom w:val="single" w:sz="4" w:space="0" w:color="auto"/>
              <w:right w:val="single" w:sz="4" w:space="0" w:color="auto"/>
            </w:tcBorders>
            <w:shd w:val="clear" w:color="auto" w:fill="auto"/>
          </w:tcPr>
          <w:p w14:paraId="2D1054A8" w14:textId="77777777" w:rsidR="00EB5E2C" w:rsidRPr="0048646A" w:rsidRDefault="00EB5E2C" w:rsidP="00BD39ED">
            <w:pPr>
              <w:spacing w:before="120" w:after="120"/>
              <w:rPr>
                <w:rFonts w:cstheme="minorHAnsi"/>
              </w:rPr>
            </w:pPr>
            <w:r>
              <w:rPr>
                <w:rFonts w:ascii="Segoe UI Symbol" w:hAnsi="Segoe UI Symbol"/>
              </w:rPr>
              <w:t>☐</w:t>
            </w:r>
          </w:p>
        </w:tc>
        <w:tc>
          <w:tcPr>
            <w:tcW w:w="1457" w:type="dxa"/>
            <w:tcBorders>
              <w:top w:val="single" w:sz="4" w:space="0" w:color="auto"/>
              <w:left w:val="single" w:sz="4" w:space="0" w:color="auto"/>
              <w:bottom w:val="single" w:sz="4" w:space="0" w:color="auto"/>
              <w:right w:val="single" w:sz="4" w:space="0" w:color="auto"/>
            </w:tcBorders>
            <w:shd w:val="clear" w:color="auto" w:fill="auto"/>
          </w:tcPr>
          <w:p w14:paraId="668C8420" w14:textId="77777777" w:rsidR="00EB5E2C" w:rsidRPr="0048646A" w:rsidRDefault="00EB5E2C" w:rsidP="00BD39ED">
            <w:pPr>
              <w:spacing w:before="120" w:after="120"/>
              <w:rPr>
                <w:rFonts w:cstheme="minorHAnsi"/>
              </w:rPr>
            </w:pPr>
            <w:r>
              <w:rPr>
                <w:rFonts w:ascii="Segoe UI Symbol" w:hAnsi="Segoe UI Symbol"/>
              </w:rPr>
              <w:t>☐</w:t>
            </w:r>
          </w:p>
        </w:tc>
      </w:tr>
    </w:tbl>
    <w:p w14:paraId="46017688" w14:textId="77777777" w:rsidR="00EB5E2C" w:rsidRPr="0048646A" w:rsidRDefault="00EB5E2C" w:rsidP="00EB5E2C">
      <w:pPr>
        <w:spacing w:before="120" w:after="120"/>
        <w:rPr>
          <w:rFonts w:cstheme="minorHAnsi"/>
          <w:lang w:val="en-GB"/>
        </w:rPr>
      </w:pPr>
    </w:p>
    <w:p w14:paraId="412D0C6F" w14:textId="77777777" w:rsidR="00EB5E2C" w:rsidRPr="0048646A" w:rsidRDefault="00EB5E2C" w:rsidP="00EB5E2C">
      <w:pPr>
        <w:pStyle w:val="Ttulo1"/>
        <w:spacing w:before="120" w:after="120"/>
      </w:pPr>
      <w:r>
        <w:br w:type="page"/>
      </w:r>
      <w:bookmarkStart w:id="21" w:name="_Toc54603503"/>
      <w:bookmarkStart w:id="22" w:name="_Toc67298777"/>
      <w:r>
        <w:lastRenderedPageBreak/>
        <w:t>Apartado 2: Personal</w:t>
      </w:r>
      <w:bookmarkEnd w:id="21"/>
      <w:bookmarkEnd w:id="22"/>
      <w:r>
        <w:t xml:space="preserve"> </w:t>
      </w:r>
    </w:p>
    <w:p w14:paraId="7842CDAC" w14:textId="77777777" w:rsidR="00EB5E2C" w:rsidRPr="0048646A" w:rsidRDefault="00EB5E2C" w:rsidP="00EB5E2C">
      <w:pPr>
        <w:spacing w:before="120" w:after="120"/>
        <w:rPr>
          <w:rFonts w:cstheme="minorHAnsi"/>
        </w:rPr>
      </w:pPr>
      <w:r>
        <w:t>Las preguntas de este apartado se refieren a la dotación de personal en los últimos 3 meses.</w:t>
      </w:r>
    </w:p>
    <w:tbl>
      <w:tblPr>
        <w:tblStyle w:val="Tablaconcuadrcula"/>
        <w:tblW w:w="10435" w:type="dxa"/>
        <w:tblLayout w:type="fixed"/>
        <w:tblLook w:val="04A0" w:firstRow="1" w:lastRow="0" w:firstColumn="1" w:lastColumn="0" w:noHBand="0" w:noVBand="1"/>
      </w:tblPr>
      <w:tblGrid>
        <w:gridCol w:w="1006"/>
        <w:gridCol w:w="5194"/>
        <w:gridCol w:w="1709"/>
        <w:gridCol w:w="301"/>
        <w:gridCol w:w="961"/>
        <w:gridCol w:w="18"/>
        <w:gridCol w:w="1246"/>
      </w:tblGrid>
      <w:tr w:rsidR="00EB5E2C" w:rsidRPr="0048646A" w14:paraId="7AB6BB1B" w14:textId="77777777" w:rsidTr="00DF3878">
        <w:trPr>
          <w:trHeight w:val="288"/>
        </w:trPr>
        <w:tc>
          <w:tcPr>
            <w:tcW w:w="1006" w:type="dxa"/>
          </w:tcPr>
          <w:p w14:paraId="35D92709" w14:textId="77777777" w:rsidR="00EB5E2C" w:rsidRPr="0048646A" w:rsidRDefault="00EB5E2C" w:rsidP="00BD39ED">
            <w:pPr>
              <w:spacing w:before="120" w:after="120"/>
              <w:rPr>
                <w:rFonts w:cstheme="minorHAnsi"/>
              </w:rPr>
            </w:pPr>
            <w:r>
              <w:rPr>
                <w:b/>
              </w:rPr>
              <w:t>N.º</w:t>
            </w:r>
          </w:p>
        </w:tc>
        <w:tc>
          <w:tcPr>
            <w:tcW w:w="5194" w:type="dxa"/>
          </w:tcPr>
          <w:p w14:paraId="66BB5F4E" w14:textId="77777777" w:rsidR="00EB5E2C" w:rsidRPr="0048646A" w:rsidRDefault="00EB5E2C" w:rsidP="00BD39ED">
            <w:pPr>
              <w:spacing w:before="120" w:after="120"/>
              <w:rPr>
                <w:rFonts w:cstheme="minorHAnsi"/>
              </w:rPr>
            </w:pPr>
            <w:r>
              <w:rPr>
                <w:b/>
              </w:rPr>
              <w:t>Pregunta</w:t>
            </w:r>
          </w:p>
        </w:tc>
        <w:tc>
          <w:tcPr>
            <w:tcW w:w="4235" w:type="dxa"/>
            <w:gridSpan w:val="5"/>
          </w:tcPr>
          <w:p w14:paraId="3D4427C6" w14:textId="77777777" w:rsidR="00EB5E2C" w:rsidRPr="0048646A" w:rsidRDefault="00EB5E2C" w:rsidP="00BD39ED">
            <w:pPr>
              <w:spacing w:before="120" w:after="120"/>
              <w:rPr>
                <w:rFonts w:cstheme="minorHAnsi"/>
              </w:rPr>
            </w:pPr>
            <w:r>
              <w:rPr>
                <w:b/>
              </w:rPr>
              <w:t>Opciones de respuesta</w:t>
            </w:r>
          </w:p>
        </w:tc>
      </w:tr>
      <w:tr w:rsidR="00EB5E2C" w:rsidRPr="0048646A" w14:paraId="42D2F0CD" w14:textId="77777777" w:rsidTr="00DF3878">
        <w:trPr>
          <w:trHeight w:val="288"/>
        </w:trPr>
        <w:tc>
          <w:tcPr>
            <w:tcW w:w="1006" w:type="dxa"/>
            <w:shd w:val="clear" w:color="auto" w:fill="auto"/>
          </w:tcPr>
          <w:p w14:paraId="4F34F564" w14:textId="77777777" w:rsidR="00EB5E2C" w:rsidRPr="0048646A" w:rsidRDefault="00EB5E2C" w:rsidP="00BD39ED">
            <w:pPr>
              <w:spacing w:before="120" w:after="120"/>
              <w:rPr>
                <w:rFonts w:cstheme="minorHAnsi"/>
              </w:rPr>
            </w:pPr>
            <w:r>
              <w:t>2.1</w:t>
            </w:r>
          </w:p>
        </w:tc>
        <w:tc>
          <w:tcPr>
            <w:tcW w:w="5194" w:type="dxa"/>
            <w:shd w:val="clear" w:color="auto" w:fill="auto"/>
          </w:tcPr>
          <w:p w14:paraId="2096151A" w14:textId="2280187B" w:rsidR="009E1A4C" w:rsidRDefault="009E1A4C" w:rsidP="00BD39ED">
            <w:pPr>
              <w:spacing w:before="120" w:after="120"/>
              <w:rPr>
                <w:rFonts w:cstheme="minorHAnsi"/>
              </w:rPr>
            </w:pPr>
            <w:r>
              <w:rPr>
                <w:shd w:val="clear" w:color="auto" w:fill="E2EFD9" w:themeFill="accent6" w:themeFillTint="33"/>
              </w:rPr>
              <w:t>(Adaptación de la pregunta para el país correspondiente: adapte la lista de personal según el sistema de salud del propio país).</w:t>
            </w:r>
          </w:p>
          <w:p w14:paraId="2B5AD36E" w14:textId="79D90DF5" w:rsidR="00EB5E2C" w:rsidRPr="0048646A" w:rsidRDefault="00EB5E2C" w:rsidP="009E1A4C">
            <w:pPr>
              <w:spacing w:before="120" w:after="120"/>
              <w:rPr>
                <w:rFonts w:cstheme="minorHAnsi"/>
              </w:rPr>
            </w:pPr>
            <w:r>
              <w:t>Para cada una de las siguientes ocupaciones, proporcione el número total de empleados y el número de empleados a los que se ha diagnosticado COVID</w:t>
            </w:r>
            <w:r>
              <w:noBreakHyphen/>
              <w:t>19 en los últimos 3 meses.</w:t>
            </w:r>
          </w:p>
        </w:tc>
        <w:tc>
          <w:tcPr>
            <w:tcW w:w="2010" w:type="dxa"/>
            <w:gridSpan w:val="2"/>
            <w:shd w:val="clear" w:color="auto" w:fill="auto"/>
          </w:tcPr>
          <w:p w14:paraId="566DFB73" w14:textId="77777777" w:rsidR="00EB5E2C" w:rsidRPr="0048646A" w:rsidRDefault="00EB5E2C" w:rsidP="00BD39ED">
            <w:pPr>
              <w:spacing w:before="120" w:after="120"/>
              <w:rPr>
                <w:rFonts w:cstheme="minorHAnsi"/>
              </w:rPr>
            </w:pPr>
            <w:r>
              <w:t xml:space="preserve">2.1.1.1 Número de empleados </w:t>
            </w:r>
          </w:p>
        </w:tc>
        <w:tc>
          <w:tcPr>
            <w:tcW w:w="2225" w:type="dxa"/>
            <w:gridSpan w:val="3"/>
            <w:shd w:val="clear" w:color="auto" w:fill="auto"/>
          </w:tcPr>
          <w:p w14:paraId="54545879" w14:textId="77777777" w:rsidR="00EB5E2C" w:rsidRPr="0048646A" w:rsidRDefault="00EB5E2C" w:rsidP="00BD39ED">
            <w:pPr>
              <w:spacing w:before="120" w:after="120"/>
              <w:rPr>
                <w:rFonts w:cstheme="minorHAnsi"/>
              </w:rPr>
            </w:pPr>
            <w:r>
              <w:t xml:space="preserve">2.1.1.2 Número de empleados a los que se ha diagnosticado COVID-19 en los últimos 3 meses </w:t>
            </w:r>
          </w:p>
        </w:tc>
      </w:tr>
      <w:tr w:rsidR="00EB5E2C" w:rsidRPr="0048646A" w14:paraId="565F04AE" w14:textId="77777777" w:rsidTr="00DF3878">
        <w:trPr>
          <w:trHeight w:val="288"/>
        </w:trPr>
        <w:tc>
          <w:tcPr>
            <w:tcW w:w="1006" w:type="dxa"/>
            <w:shd w:val="clear" w:color="auto" w:fill="auto"/>
          </w:tcPr>
          <w:p w14:paraId="316CAFF5" w14:textId="77777777" w:rsidR="00EB5E2C" w:rsidRPr="0048646A" w:rsidRDefault="00EB5E2C" w:rsidP="00BD39ED">
            <w:pPr>
              <w:pStyle w:val="Prrafodelista"/>
              <w:spacing w:before="120" w:after="120"/>
              <w:ind w:left="0"/>
              <w:rPr>
                <w:rFonts w:cstheme="minorHAnsi"/>
              </w:rPr>
            </w:pPr>
            <w:r>
              <w:t>2.1.1</w:t>
            </w:r>
          </w:p>
        </w:tc>
        <w:tc>
          <w:tcPr>
            <w:tcW w:w="5194" w:type="dxa"/>
            <w:shd w:val="clear" w:color="auto" w:fill="auto"/>
          </w:tcPr>
          <w:p w14:paraId="31A7086C" w14:textId="77777777" w:rsidR="00EB5E2C" w:rsidRPr="0048646A" w:rsidRDefault="00EB5E2C" w:rsidP="00BD39ED">
            <w:pPr>
              <w:spacing w:before="120" w:after="120"/>
              <w:ind w:left="252"/>
              <w:rPr>
                <w:rFonts w:cstheme="minorHAnsi"/>
              </w:rPr>
            </w:pPr>
            <w:r>
              <w:t>Personal médico</w:t>
            </w:r>
          </w:p>
        </w:tc>
        <w:tc>
          <w:tcPr>
            <w:tcW w:w="2010" w:type="dxa"/>
            <w:gridSpan w:val="2"/>
            <w:shd w:val="clear" w:color="auto" w:fill="auto"/>
          </w:tcPr>
          <w:p w14:paraId="6FFAD679" w14:textId="77777777" w:rsidR="00EB5E2C" w:rsidRPr="0048646A" w:rsidRDefault="00EB5E2C" w:rsidP="00BD39ED">
            <w:pPr>
              <w:pStyle w:val="Prrafodelista"/>
              <w:spacing w:before="120" w:after="120"/>
              <w:ind w:left="360"/>
              <w:rPr>
                <w:rFonts w:cstheme="minorHAnsi"/>
                <w:lang w:val="en-GB"/>
              </w:rPr>
            </w:pPr>
          </w:p>
        </w:tc>
        <w:tc>
          <w:tcPr>
            <w:tcW w:w="2225" w:type="dxa"/>
            <w:gridSpan w:val="3"/>
            <w:shd w:val="clear" w:color="auto" w:fill="auto"/>
          </w:tcPr>
          <w:p w14:paraId="0502C57D" w14:textId="77777777" w:rsidR="00EB5E2C" w:rsidRPr="0048646A" w:rsidRDefault="00EB5E2C" w:rsidP="00BD39ED">
            <w:pPr>
              <w:pStyle w:val="Prrafodelista"/>
              <w:spacing w:before="120" w:after="120"/>
              <w:ind w:left="360"/>
              <w:rPr>
                <w:rFonts w:cstheme="minorHAnsi"/>
                <w:lang w:val="en-GB"/>
              </w:rPr>
            </w:pPr>
          </w:p>
        </w:tc>
      </w:tr>
      <w:tr w:rsidR="00EB5E2C" w:rsidRPr="0048646A" w14:paraId="4014482B" w14:textId="77777777" w:rsidTr="00DF3878">
        <w:trPr>
          <w:trHeight w:val="288"/>
        </w:trPr>
        <w:tc>
          <w:tcPr>
            <w:tcW w:w="1006" w:type="dxa"/>
            <w:shd w:val="clear" w:color="auto" w:fill="auto"/>
          </w:tcPr>
          <w:p w14:paraId="164370DD" w14:textId="77777777" w:rsidR="00EB5E2C" w:rsidRPr="0048646A" w:rsidRDefault="00EB5E2C" w:rsidP="00BD39ED">
            <w:pPr>
              <w:pStyle w:val="Prrafodelista"/>
              <w:spacing w:before="120" w:after="120"/>
              <w:ind w:left="0"/>
              <w:rPr>
                <w:rFonts w:cstheme="minorHAnsi"/>
              </w:rPr>
            </w:pPr>
            <w:r>
              <w:t>2.1.2</w:t>
            </w:r>
          </w:p>
        </w:tc>
        <w:tc>
          <w:tcPr>
            <w:tcW w:w="5194" w:type="dxa"/>
            <w:shd w:val="clear" w:color="auto" w:fill="auto"/>
          </w:tcPr>
          <w:p w14:paraId="344D861C" w14:textId="77777777" w:rsidR="00EB5E2C" w:rsidRPr="0048646A" w:rsidRDefault="00EB5E2C" w:rsidP="00BD39ED">
            <w:pPr>
              <w:spacing w:before="120" w:after="120"/>
              <w:ind w:left="252"/>
              <w:rPr>
                <w:rFonts w:cstheme="minorHAnsi"/>
              </w:rPr>
            </w:pPr>
            <w:r>
              <w:t xml:space="preserve">Personal de enfermería </w:t>
            </w:r>
          </w:p>
        </w:tc>
        <w:tc>
          <w:tcPr>
            <w:tcW w:w="2010" w:type="dxa"/>
            <w:gridSpan w:val="2"/>
            <w:shd w:val="clear" w:color="auto" w:fill="auto"/>
          </w:tcPr>
          <w:p w14:paraId="1D1EA003" w14:textId="77777777" w:rsidR="00EB5E2C" w:rsidRPr="0048646A" w:rsidRDefault="00EB5E2C" w:rsidP="00BD39ED">
            <w:pPr>
              <w:pStyle w:val="Prrafodelista"/>
              <w:spacing w:before="120" w:after="120"/>
              <w:ind w:left="360"/>
              <w:rPr>
                <w:rFonts w:cstheme="minorHAnsi"/>
                <w:lang w:val="en-GB"/>
              </w:rPr>
            </w:pPr>
          </w:p>
        </w:tc>
        <w:tc>
          <w:tcPr>
            <w:tcW w:w="2225" w:type="dxa"/>
            <w:gridSpan w:val="3"/>
            <w:shd w:val="clear" w:color="auto" w:fill="auto"/>
          </w:tcPr>
          <w:p w14:paraId="3AED63A3" w14:textId="77777777" w:rsidR="00EB5E2C" w:rsidRPr="0048646A" w:rsidRDefault="00EB5E2C" w:rsidP="00BD39ED">
            <w:pPr>
              <w:pStyle w:val="Prrafodelista"/>
              <w:spacing w:before="120" w:after="120"/>
              <w:ind w:left="360"/>
              <w:rPr>
                <w:rFonts w:cstheme="minorHAnsi"/>
                <w:lang w:val="en-GB"/>
              </w:rPr>
            </w:pPr>
          </w:p>
        </w:tc>
      </w:tr>
      <w:tr w:rsidR="00EB5E2C" w:rsidRPr="0048646A" w14:paraId="771CF87B" w14:textId="77777777" w:rsidTr="00DF3878">
        <w:trPr>
          <w:trHeight w:val="288"/>
        </w:trPr>
        <w:tc>
          <w:tcPr>
            <w:tcW w:w="1006" w:type="dxa"/>
            <w:shd w:val="clear" w:color="auto" w:fill="auto"/>
          </w:tcPr>
          <w:p w14:paraId="65217F4C" w14:textId="77777777" w:rsidR="00EB5E2C" w:rsidRPr="0048646A" w:rsidRDefault="00EB5E2C" w:rsidP="00BD39ED">
            <w:pPr>
              <w:pStyle w:val="Prrafodelista"/>
              <w:spacing w:before="120" w:after="120"/>
              <w:ind w:left="0"/>
              <w:rPr>
                <w:rFonts w:cstheme="minorHAnsi"/>
              </w:rPr>
            </w:pPr>
            <w:r>
              <w:t>2.1.3</w:t>
            </w:r>
          </w:p>
        </w:tc>
        <w:tc>
          <w:tcPr>
            <w:tcW w:w="5194" w:type="dxa"/>
            <w:shd w:val="clear" w:color="auto" w:fill="auto"/>
          </w:tcPr>
          <w:p w14:paraId="511D731B" w14:textId="77777777" w:rsidR="00EB5E2C" w:rsidRPr="0048646A" w:rsidRDefault="00EB5E2C" w:rsidP="00BD39ED">
            <w:pPr>
              <w:spacing w:before="120" w:after="120"/>
              <w:ind w:left="252"/>
              <w:rPr>
                <w:rFonts w:cstheme="minorHAnsi"/>
              </w:rPr>
            </w:pPr>
            <w:r>
              <w:t>Personal de obstetricia</w:t>
            </w:r>
          </w:p>
        </w:tc>
        <w:tc>
          <w:tcPr>
            <w:tcW w:w="2010" w:type="dxa"/>
            <w:gridSpan w:val="2"/>
            <w:shd w:val="clear" w:color="auto" w:fill="auto"/>
          </w:tcPr>
          <w:p w14:paraId="71D5AD3F" w14:textId="77777777" w:rsidR="00EB5E2C" w:rsidRPr="0048646A" w:rsidRDefault="00EB5E2C" w:rsidP="00BD39ED">
            <w:pPr>
              <w:pStyle w:val="Prrafodelista"/>
              <w:spacing w:before="120" w:after="120"/>
              <w:ind w:left="360"/>
              <w:rPr>
                <w:rFonts w:cstheme="minorHAnsi"/>
                <w:lang w:val="en-GB"/>
              </w:rPr>
            </w:pPr>
          </w:p>
        </w:tc>
        <w:tc>
          <w:tcPr>
            <w:tcW w:w="2225" w:type="dxa"/>
            <w:gridSpan w:val="3"/>
            <w:shd w:val="clear" w:color="auto" w:fill="auto"/>
          </w:tcPr>
          <w:p w14:paraId="2D642CF2" w14:textId="77777777" w:rsidR="00EB5E2C" w:rsidRPr="0048646A" w:rsidRDefault="00EB5E2C" w:rsidP="00BD39ED">
            <w:pPr>
              <w:pStyle w:val="Prrafodelista"/>
              <w:spacing w:before="120" w:after="120"/>
              <w:ind w:left="360"/>
              <w:rPr>
                <w:rFonts w:cstheme="minorHAnsi"/>
                <w:lang w:val="en-GB"/>
              </w:rPr>
            </w:pPr>
          </w:p>
        </w:tc>
      </w:tr>
      <w:tr w:rsidR="00EB5E2C" w:rsidRPr="0048646A" w14:paraId="79A11EB3" w14:textId="77777777" w:rsidTr="00DF3878">
        <w:trPr>
          <w:trHeight w:val="288"/>
        </w:trPr>
        <w:tc>
          <w:tcPr>
            <w:tcW w:w="1006" w:type="dxa"/>
            <w:shd w:val="clear" w:color="auto" w:fill="auto"/>
          </w:tcPr>
          <w:p w14:paraId="2D758C35" w14:textId="77777777" w:rsidR="00EB5E2C" w:rsidRPr="0048646A" w:rsidRDefault="00EB5E2C" w:rsidP="00BD39ED">
            <w:pPr>
              <w:pStyle w:val="Prrafodelista"/>
              <w:spacing w:before="120" w:after="120"/>
              <w:ind w:left="0"/>
              <w:rPr>
                <w:rFonts w:cstheme="minorHAnsi"/>
              </w:rPr>
            </w:pPr>
            <w:r>
              <w:t>2.1.4</w:t>
            </w:r>
          </w:p>
        </w:tc>
        <w:tc>
          <w:tcPr>
            <w:tcW w:w="5194" w:type="dxa"/>
            <w:shd w:val="clear" w:color="auto" w:fill="auto"/>
          </w:tcPr>
          <w:p w14:paraId="11909B1C" w14:textId="77777777" w:rsidR="00EB5E2C" w:rsidRPr="0048646A" w:rsidRDefault="00EB5E2C" w:rsidP="00BD39ED">
            <w:pPr>
              <w:spacing w:before="120" w:after="120"/>
              <w:ind w:left="252"/>
              <w:rPr>
                <w:rFonts w:cstheme="minorHAnsi"/>
              </w:rPr>
            </w:pPr>
            <w:r>
              <w:t xml:space="preserve">Otro personal clínico (incluidos los asociados médicos) </w:t>
            </w:r>
          </w:p>
        </w:tc>
        <w:tc>
          <w:tcPr>
            <w:tcW w:w="2010" w:type="dxa"/>
            <w:gridSpan w:val="2"/>
            <w:shd w:val="clear" w:color="auto" w:fill="auto"/>
          </w:tcPr>
          <w:p w14:paraId="739B2A14" w14:textId="77777777" w:rsidR="00EB5E2C" w:rsidRPr="00096070" w:rsidRDefault="00EB5E2C" w:rsidP="00BD39ED">
            <w:pPr>
              <w:pStyle w:val="Prrafodelista"/>
              <w:spacing w:before="120" w:after="120"/>
              <w:ind w:left="360"/>
              <w:rPr>
                <w:rFonts w:cstheme="minorHAnsi"/>
              </w:rPr>
            </w:pPr>
          </w:p>
        </w:tc>
        <w:tc>
          <w:tcPr>
            <w:tcW w:w="2225" w:type="dxa"/>
            <w:gridSpan w:val="3"/>
            <w:shd w:val="clear" w:color="auto" w:fill="auto"/>
          </w:tcPr>
          <w:p w14:paraId="22AA4837" w14:textId="77777777" w:rsidR="00EB5E2C" w:rsidRPr="00096070" w:rsidRDefault="00EB5E2C" w:rsidP="00BD39ED">
            <w:pPr>
              <w:pStyle w:val="Prrafodelista"/>
              <w:spacing w:before="120" w:after="120"/>
              <w:ind w:left="360"/>
              <w:rPr>
                <w:rFonts w:cstheme="minorHAnsi"/>
              </w:rPr>
            </w:pPr>
          </w:p>
        </w:tc>
      </w:tr>
      <w:tr w:rsidR="00EB5E2C" w:rsidRPr="0048646A" w14:paraId="14AEBDDA" w14:textId="77777777" w:rsidTr="00DF3878">
        <w:trPr>
          <w:trHeight w:val="288"/>
        </w:trPr>
        <w:tc>
          <w:tcPr>
            <w:tcW w:w="1006" w:type="dxa"/>
            <w:shd w:val="clear" w:color="auto" w:fill="auto"/>
          </w:tcPr>
          <w:p w14:paraId="3523A620" w14:textId="77777777" w:rsidR="00EB5E2C" w:rsidRPr="0048646A" w:rsidRDefault="00EB5E2C" w:rsidP="00BD39ED">
            <w:pPr>
              <w:pStyle w:val="Prrafodelista"/>
              <w:spacing w:before="120" w:after="120"/>
              <w:ind w:left="0"/>
              <w:rPr>
                <w:rFonts w:cstheme="minorHAnsi"/>
              </w:rPr>
            </w:pPr>
            <w:r>
              <w:t>2.1.5</w:t>
            </w:r>
          </w:p>
        </w:tc>
        <w:tc>
          <w:tcPr>
            <w:tcW w:w="5194" w:type="dxa"/>
            <w:shd w:val="clear" w:color="auto" w:fill="auto"/>
          </w:tcPr>
          <w:p w14:paraId="33A8DF16" w14:textId="77777777" w:rsidR="00EB5E2C" w:rsidRPr="0048646A" w:rsidRDefault="00EB5E2C" w:rsidP="00BD39ED">
            <w:pPr>
              <w:spacing w:before="120" w:after="120"/>
              <w:ind w:left="252"/>
              <w:rPr>
                <w:rFonts w:cstheme="minorHAnsi"/>
              </w:rPr>
            </w:pPr>
            <w:r>
              <w:t>Personal de laboratorio</w:t>
            </w:r>
          </w:p>
        </w:tc>
        <w:tc>
          <w:tcPr>
            <w:tcW w:w="2010" w:type="dxa"/>
            <w:gridSpan w:val="2"/>
            <w:shd w:val="clear" w:color="auto" w:fill="auto"/>
          </w:tcPr>
          <w:p w14:paraId="70831114" w14:textId="77777777" w:rsidR="00EB5E2C" w:rsidRPr="0048646A" w:rsidRDefault="00EB5E2C" w:rsidP="00BD39ED">
            <w:pPr>
              <w:pStyle w:val="Prrafodelista"/>
              <w:spacing w:before="120" w:after="120"/>
              <w:ind w:left="360"/>
              <w:rPr>
                <w:rFonts w:cstheme="minorHAnsi"/>
                <w:lang w:val="en-GB"/>
              </w:rPr>
            </w:pPr>
          </w:p>
        </w:tc>
        <w:tc>
          <w:tcPr>
            <w:tcW w:w="2225" w:type="dxa"/>
            <w:gridSpan w:val="3"/>
            <w:shd w:val="clear" w:color="auto" w:fill="auto"/>
          </w:tcPr>
          <w:p w14:paraId="6F330E0B" w14:textId="77777777" w:rsidR="00EB5E2C" w:rsidRPr="0048646A" w:rsidRDefault="00EB5E2C" w:rsidP="00BD39ED">
            <w:pPr>
              <w:pStyle w:val="Prrafodelista"/>
              <w:spacing w:before="120" w:after="120"/>
              <w:ind w:left="360"/>
              <w:rPr>
                <w:rFonts w:cstheme="minorHAnsi"/>
                <w:lang w:val="en-GB"/>
              </w:rPr>
            </w:pPr>
          </w:p>
        </w:tc>
      </w:tr>
      <w:tr w:rsidR="00EB5E2C" w:rsidRPr="0048646A" w14:paraId="726D1B79" w14:textId="77777777" w:rsidTr="00DF3878">
        <w:trPr>
          <w:trHeight w:val="288"/>
        </w:trPr>
        <w:tc>
          <w:tcPr>
            <w:tcW w:w="1006" w:type="dxa"/>
            <w:shd w:val="clear" w:color="auto" w:fill="auto"/>
          </w:tcPr>
          <w:p w14:paraId="0EB5FF6F" w14:textId="77777777" w:rsidR="00EB5E2C" w:rsidRPr="0048646A" w:rsidRDefault="00EB5E2C" w:rsidP="00BD39ED">
            <w:pPr>
              <w:pStyle w:val="Prrafodelista"/>
              <w:spacing w:before="120" w:after="120"/>
              <w:ind w:left="0"/>
              <w:rPr>
                <w:rFonts w:cstheme="minorHAnsi"/>
              </w:rPr>
            </w:pPr>
            <w:r>
              <w:t>2.1.6</w:t>
            </w:r>
          </w:p>
        </w:tc>
        <w:tc>
          <w:tcPr>
            <w:tcW w:w="5194" w:type="dxa"/>
            <w:shd w:val="clear" w:color="auto" w:fill="auto"/>
          </w:tcPr>
          <w:p w14:paraId="7714F161" w14:textId="77777777" w:rsidR="00EB5E2C" w:rsidRPr="0048646A" w:rsidRDefault="00EB5E2C" w:rsidP="00BD39ED">
            <w:pPr>
              <w:spacing w:before="120" w:after="120"/>
              <w:ind w:left="252"/>
              <w:rPr>
                <w:rFonts w:cstheme="minorHAnsi"/>
              </w:rPr>
            </w:pPr>
            <w:r>
              <w:t>Personal de radiología</w:t>
            </w:r>
          </w:p>
        </w:tc>
        <w:tc>
          <w:tcPr>
            <w:tcW w:w="2010" w:type="dxa"/>
            <w:gridSpan w:val="2"/>
            <w:shd w:val="clear" w:color="auto" w:fill="auto"/>
          </w:tcPr>
          <w:p w14:paraId="797D0EF2" w14:textId="77777777" w:rsidR="00EB5E2C" w:rsidRPr="0048646A" w:rsidRDefault="00EB5E2C" w:rsidP="00BD39ED">
            <w:pPr>
              <w:pStyle w:val="Prrafodelista"/>
              <w:spacing w:before="120" w:after="120"/>
              <w:ind w:left="360"/>
              <w:rPr>
                <w:rFonts w:cstheme="minorHAnsi"/>
                <w:lang w:val="en-GB"/>
              </w:rPr>
            </w:pPr>
          </w:p>
        </w:tc>
        <w:tc>
          <w:tcPr>
            <w:tcW w:w="2225" w:type="dxa"/>
            <w:gridSpan w:val="3"/>
            <w:shd w:val="clear" w:color="auto" w:fill="auto"/>
          </w:tcPr>
          <w:p w14:paraId="4DB34BBB" w14:textId="77777777" w:rsidR="00EB5E2C" w:rsidRPr="0048646A" w:rsidRDefault="00EB5E2C" w:rsidP="00BD39ED">
            <w:pPr>
              <w:pStyle w:val="Prrafodelista"/>
              <w:spacing w:before="120" w:after="120"/>
              <w:ind w:left="360"/>
              <w:rPr>
                <w:rFonts w:cstheme="minorHAnsi"/>
                <w:lang w:val="en-GB"/>
              </w:rPr>
            </w:pPr>
          </w:p>
        </w:tc>
      </w:tr>
      <w:tr w:rsidR="00EB5E2C" w:rsidRPr="0048646A" w14:paraId="3493FAD5" w14:textId="77777777" w:rsidTr="00DF3878">
        <w:trPr>
          <w:trHeight w:val="288"/>
        </w:trPr>
        <w:tc>
          <w:tcPr>
            <w:tcW w:w="1006" w:type="dxa"/>
            <w:shd w:val="clear" w:color="auto" w:fill="auto"/>
          </w:tcPr>
          <w:p w14:paraId="5EC3E94A" w14:textId="77777777" w:rsidR="00EB5E2C" w:rsidRPr="0048646A" w:rsidRDefault="00EB5E2C" w:rsidP="00BD39ED">
            <w:pPr>
              <w:pStyle w:val="Prrafodelista"/>
              <w:spacing w:before="120" w:after="120"/>
              <w:ind w:left="0"/>
              <w:rPr>
                <w:rFonts w:cstheme="minorHAnsi"/>
              </w:rPr>
            </w:pPr>
            <w:r>
              <w:t>2.1.7</w:t>
            </w:r>
          </w:p>
        </w:tc>
        <w:tc>
          <w:tcPr>
            <w:tcW w:w="5194" w:type="dxa"/>
            <w:shd w:val="clear" w:color="auto" w:fill="auto"/>
          </w:tcPr>
          <w:p w14:paraId="1CD9B14C" w14:textId="77777777" w:rsidR="00EB5E2C" w:rsidRPr="0048646A" w:rsidRDefault="00EB5E2C" w:rsidP="00BD39ED">
            <w:pPr>
              <w:spacing w:before="120" w:after="120"/>
              <w:ind w:left="252"/>
              <w:rPr>
                <w:rFonts w:cstheme="minorHAnsi"/>
              </w:rPr>
            </w:pPr>
            <w:r>
              <w:t>Personal de farmacia</w:t>
            </w:r>
          </w:p>
        </w:tc>
        <w:tc>
          <w:tcPr>
            <w:tcW w:w="2010" w:type="dxa"/>
            <w:gridSpan w:val="2"/>
            <w:shd w:val="clear" w:color="auto" w:fill="auto"/>
          </w:tcPr>
          <w:p w14:paraId="66737C49" w14:textId="77777777" w:rsidR="00EB5E2C" w:rsidRPr="0048646A" w:rsidRDefault="00EB5E2C" w:rsidP="00BD39ED">
            <w:pPr>
              <w:pStyle w:val="Prrafodelista"/>
              <w:spacing w:before="120" w:after="120"/>
              <w:ind w:left="360"/>
              <w:rPr>
                <w:rFonts w:cstheme="minorHAnsi"/>
                <w:lang w:val="en-GB"/>
              </w:rPr>
            </w:pPr>
          </w:p>
        </w:tc>
        <w:tc>
          <w:tcPr>
            <w:tcW w:w="2225" w:type="dxa"/>
            <w:gridSpan w:val="3"/>
            <w:shd w:val="clear" w:color="auto" w:fill="auto"/>
          </w:tcPr>
          <w:p w14:paraId="7773E7E4" w14:textId="77777777" w:rsidR="00EB5E2C" w:rsidRPr="0048646A" w:rsidRDefault="00EB5E2C" w:rsidP="00BD39ED">
            <w:pPr>
              <w:pStyle w:val="Prrafodelista"/>
              <w:spacing w:before="120" w:after="120"/>
              <w:ind w:left="360"/>
              <w:rPr>
                <w:rFonts w:cstheme="minorHAnsi"/>
                <w:lang w:val="en-GB"/>
              </w:rPr>
            </w:pPr>
          </w:p>
        </w:tc>
      </w:tr>
      <w:tr w:rsidR="00EB5E2C" w:rsidRPr="0048646A" w14:paraId="23115B60" w14:textId="77777777" w:rsidTr="00DF3878">
        <w:trPr>
          <w:trHeight w:val="288"/>
        </w:trPr>
        <w:tc>
          <w:tcPr>
            <w:tcW w:w="1006" w:type="dxa"/>
            <w:shd w:val="clear" w:color="auto" w:fill="auto"/>
          </w:tcPr>
          <w:p w14:paraId="2C0A9186" w14:textId="77777777" w:rsidR="00EB5E2C" w:rsidRPr="0048646A" w:rsidRDefault="00EB5E2C" w:rsidP="00BD39ED">
            <w:pPr>
              <w:pStyle w:val="Prrafodelista"/>
              <w:spacing w:before="120" w:after="120"/>
              <w:ind w:left="0"/>
              <w:rPr>
                <w:rFonts w:cstheme="minorHAnsi"/>
              </w:rPr>
            </w:pPr>
            <w:r>
              <w:t>2.1.8</w:t>
            </w:r>
          </w:p>
        </w:tc>
        <w:tc>
          <w:tcPr>
            <w:tcW w:w="5194" w:type="dxa"/>
            <w:shd w:val="clear" w:color="auto" w:fill="auto"/>
          </w:tcPr>
          <w:p w14:paraId="2C7D9AD9" w14:textId="77777777" w:rsidR="00EB5E2C" w:rsidRPr="0048646A" w:rsidRDefault="00EB5E2C" w:rsidP="00BD39ED">
            <w:pPr>
              <w:spacing w:before="120" w:after="120"/>
              <w:ind w:left="252"/>
              <w:rPr>
                <w:rFonts w:cstheme="minorHAnsi"/>
              </w:rPr>
            </w:pPr>
            <w:r>
              <w:t>Personal administrativo</w:t>
            </w:r>
          </w:p>
        </w:tc>
        <w:tc>
          <w:tcPr>
            <w:tcW w:w="2010" w:type="dxa"/>
            <w:gridSpan w:val="2"/>
            <w:shd w:val="clear" w:color="auto" w:fill="auto"/>
          </w:tcPr>
          <w:p w14:paraId="69AA3026" w14:textId="77777777" w:rsidR="00EB5E2C" w:rsidRPr="0048646A" w:rsidRDefault="00EB5E2C" w:rsidP="00BD39ED">
            <w:pPr>
              <w:pStyle w:val="Prrafodelista"/>
              <w:spacing w:before="120" w:after="120"/>
              <w:ind w:left="360"/>
              <w:rPr>
                <w:rFonts w:cstheme="minorHAnsi"/>
                <w:lang w:val="en-GB"/>
              </w:rPr>
            </w:pPr>
          </w:p>
        </w:tc>
        <w:tc>
          <w:tcPr>
            <w:tcW w:w="2225" w:type="dxa"/>
            <w:gridSpan w:val="3"/>
            <w:shd w:val="clear" w:color="auto" w:fill="auto"/>
          </w:tcPr>
          <w:p w14:paraId="41062049" w14:textId="77777777" w:rsidR="00EB5E2C" w:rsidRPr="0048646A" w:rsidRDefault="00EB5E2C" w:rsidP="00BD39ED">
            <w:pPr>
              <w:pStyle w:val="Prrafodelista"/>
              <w:spacing w:before="120" w:after="120"/>
              <w:ind w:left="360"/>
              <w:rPr>
                <w:rFonts w:cstheme="minorHAnsi"/>
                <w:lang w:val="en-GB"/>
              </w:rPr>
            </w:pPr>
          </w:p>
        </w:tc>
      </w:tr>
      <w:tr w:rsidR="00EB5E2C" w:rsidRPr="0048646A" w14:paraId="238120C8" w14:textId="77777777" w:rsidTr="00DF3878">
        <w:trPr>
          <w:trHeight w:val="288"/>
        </w:trPr>
        <w:tc>
          <w:tcPr>
            <w:tcW w:w="1006" w:type="dxa"/>
            <w:shd w:val="clear" w:color="auto" w:fill="auto"/>
          </w:tcPr>
          <w:p w14:paraId="6BEB36F5" w14:textId="77777777" w:rsidR="00EB5E2C" w:rsidRPr="0048646A" w:rsidRDefault="00EB5E2C" w:rsidP="00BD39ED">
            <w:pPr>
              <w:pStyle w:val="Prrafodelista"/>
              <w:spacing w:before="120" w:after="120"/>
              <w:ind w:left="0"/>
              <w:rPr>
                <w:rFonts w:cstheme="minorHAnsi"/>
              </w:rPr>
            </w:pPr>
            <w:r>
              <w:t>2.1.9</w:t>
            </w:r>
          </w:p>
        </w:tc>
        <w:tc>
          <w:tcPr>
            <w:tcW w:w="5194" w:type="dxa"/>
            <w:shd w:val="clear" w:color="auto" w:fill="auto"/>
          </w:tcPr>
          <w:p w14:paraId="39A840FA" w14:textId="77777777" w:rsidR="00EB5E2C" w:rsidRPr="0048646A" w:rsidRDefault="00EB5E2C" w:rsidP="00BD39ED">
            <w:pPr>
              <w:spacing w:before="120" w:after="120"/>
              <w:ind w:left="252"/>
              <w:rPr>
                <w:rFonts w:cstheme="minorHAnsi"/>
              </w:rPr>
            </w:pPr>
            <w:r>
              <w:t>Personal de apoyo</w:t>
            </w:r>
          </w:p>
        </w:tc>
        <w:tc>
          <w:tcPr>
            <w:tcW w:w="2010" w:type="dxa"/>
            <w:gridSpan w:val="2"/>
            <w:shd w:val="clear" w:color="auto" w:fill="auto"/>
          </w:tcPr>
          <w:p w14:paraId="06D186EC" w14:textId="77777777" w:rsidR="00EB5E2C" w:rsidRPr="0048646A" w:rsidRDefault="00EB5E2C" w:rsidP="00BD39ED">
            <w:pPr>
              <w:pStyle w:val="Prrafodelista"/>
              <w:spacing w:before="120" w:after="120"/>
              <w:ind w:left="360"/>
              <w:rPr>
                <w:rFonts w:cstheme="minorHAnsi"/>
                <w:lang w:val="en-GB"/>
              </w:rPr>
            </w:pPr>
          </w:p>
        </w:tc>
        <w:tc>
          <w:tcPr>
            <w:tcW w:w="2225" w:type="dxa"/>
            <w:gridSpan w:val="3"/>
            <w:shd w:val="clear" w:color="auto" w:fill="auto"/>
          </w:tcPr>
          <w:p w14:paraId="2F31C5E1" w14:textId="77777777" w:rsidR="00EB5E2C" w:rsidRPr="0048646A" w:rsidRDefault="00EB5E2C" w:rsidP="00BD39ED">
            <w:pPr>
              <w:pStyle w:val="Prrafodelista"/>
              <w:spacing w:before="120" w:after="120"/>
              <w:ind w:left="360"/>
              <w:rPr>
                <w:rFonts w:cstheme="minorHAnsi"/>
                <w:lang w:val="en-GB"/>
              </w:rPr>
            </w:pPr>
          </w:p>
        </w:tc>
      </w:tr>
      <w:tr w:rsidR="00EB5E2C" w:rsidRPr="0048646A" w14:paraId="5C4F6244" w14:textId="77777777" w:rsidTr="00DF3878">
        <w:trPr>
          <w:trHeight w:val="288"/>
        </w:trPr>
        <w:tc>
          <w:tcPr>
            <w:tcW w:w="1006" w:type="dxa"/>
            <w:shd w:val="clear" w:color="auto" w:fill="auto"/>
          </w:tcPr>
          <w:p w14:paraId="2BD35C8B" w14:textId="77777777" w:rsidR="00EB5E2C" w:rsidRPr="0048646A" w:rsidRDefault="00EB5E2C" w:rsidP="00BD39ED">
            <w:pPr>
              <w:pStyle w:val="Prrafodelista"/>
              <w:spacing w:before="120" w:after="120"/>
              <w:ind w:left="0"/>
              <w:rPr>
                <w:rFonts w:cstheme="minorHAnsi"/>
              </w:rPr>
            </w:pPr>
            <w:r>
              <w:t>2.1.10</w:t>
            </w:r>
          </w:p>
        </w:tc>
        <w:tc>
          <w:tcPr>
            <w:tcW w:w="5194" w:type="dxa"/>
            <w:shd w:val="clear" w:color="auto" w:fill="auto"/>
          </w:tcPr>
          <w:p w14:paraId="669209B3" w14:textId="77777777" w:rsidR="00EB5E2C" w:rsidRPr="0048646A" w:rsidRDefault="00EB5E2C" w:rsidP="00BD39ED">
            <w:pPr>
              <w:spacing w:before="120" w:after="120"/>
              <w:ind w:left="252"/>
              <w:rPr>
                <w:rFonts w:cstheme="minorHAnsi"/>
              </w:rPr>
            </w:pPr>
            <w:r>
              <w:t>Otro</w:t>
            </w:r>
          </w:p>
        </w:tc>
        <w:tc>
          <w:tcPr>
            <w:tcW w:w="2010" w:type="dxa"/>
            <w:gridSpan w:val="2"/>
            <w:shd w:val="clear" w:color="auto" w:fill="auto"/>
          </w:tcPr>
          <w:p w14:paraId="0B8B03A1" w14:textId="77777777" w:rsidR="00EB5E2C" w:rsidRPr="0048646A" w:rsidRDefault="00EB5E2C" w:rsidP="00BD39ED">
            <w:pPr>
              <w:pStyle w:val="Prrafodelista"/>
              <w:spacing w:before="120" w:after="120"/>
              <w:ind w:left="360"/>
              <w:rPr>
                <w:rFonts w:cstheme="minorHAnsi"/>
                <w:lang w:val="en-GB"/>
              </w:rPr>
            </w:pPr>
          </w:p>
        </w:tc>
        <w:tc>
          <w:tcPr>
            <w:tcW w:w="2225" w:type="dxa"/>
            <w:gridSpan w:val="3"/>
            <w:shd w:val="clear" w:color="auto" w:fill="auto"/>
          </w:tcPr>
          <w:p w14:paraId="6F16E4AB" w14:textId="77777777" w:rsidR="00EB5E2C" w:rsidRPr="0048646A" w:rsidRDefault="00EB5E2C" w:rsidP="00BD39ED">
            <w:pPr>
              <w:pStyle w:val="Prrafodelista"/>
              <w:spacing w:before="120" w:after="120"/>
              <w:ind w:left="360"/>
              <w:rPr>
                <w:rFonts w:cstheme="minorHAnsi"/>
                <w:lang w:val="en-GB"/>
              </w:rPr>
            </w:pPr>
          </w:p>
        </w:tc>
      </w:tr>
      <w:tr w:rsidR="003615CA" w:rsidRPr="0048646A" w14:paraId="3850BA90" w14:textId="77777777" w:rsidTr="003615CA">
        <w:trPr>
          <w:trHeight w:val="288"/>
        </w:trPr>
        <w:tc>
          <w:tcPr>
            <w:tcW w:w="1006" w:type="dxa"/>
            <w:shd w:val="clear" w:color="auto" w:fill="D9D9D9" w:themeFill="background1" w:themeFillShade="D9"/>
          </w:tcPr>
          <w:p w14:paraId="443F1FB0" w14:textId="0C11FCA2" w:rsidR="003615CA" w:rsidRPr="0048646A" w:rsidRDefault="003615CA" w:rsidP="00BD39ED">
            <w:pPr>
              <w:pStyle w:val="Prrafodelista"/>
              <w:spacing w:before="120" w:after="120"/>
              <w:ind w:left="0"/>
              <w:rPr>
                <w:rFonts w:cstheme="minorHAnsi"/>
              </w:rPr>
            </w:pPr>
            <w:r>
              <w:t>2.1.ai</w:t>
            </w:r>
          </w:p>
        </w:tc>
        <w:tc>
          <w:tcPr>
            <w:tcW w:w="9429" w:type="dxa"/>
            <w:gridSpan w:val="6"/>
            <w:shd w:val="clear" w:color="auto" w:fill="D9D9D9" w:themeFill="background1" w:themeFillShade="D9"/>
          </w:tcPr>
          <w:p w14:paraId="1CB71FEE" w14:textId="7CAF2519" w:rsidR="003615CA" w:rsidRPr="0048646A" w:rsidRDefault="003615CA" w:rsidP="002260D3">
            <w:pPr>
              <w:pStyle w:val="Prrafodelista"/>
              <w:spacing w:before="120" w:after="120"/>
              <w:ind w:left="0"/>
              <w:rPr>
                <w:rFonts w:cstheme="minorHAnsi"/>
              </w:rPr>
            </w:pPr>
            <w:r>
              <w:t xml:space="preserve">Escriba el número total de personal calculado en la pantalla entre los corchetes de la pregunta siguiente. </w:t>
            </w:r>
          </w:p>
        </w:tc>
      </w:tr>
      <w:tr w:rsidR="003615CA" w:rsidRPr="0048646A" w14:paraId="13258DEE" w14:textId="77777777" w:rsidTr="00DF3878">
        <w:trPr>
          <w:trHeight w:val="288"/>
        </w:trPr>
        <w:tc>
          <w:tcPr>
            <w:tcW w:w="1006" w:type="dxa"/>
          </w:tcPr>
          <w:p w14:paraId="40FF1D49" w14:textId="29158FEB" w:rsidR="003615CA" w:rsidRPr="0048646A" w:rsidRDefault="003615CA" w:rsidP="00BD39ED">
            <w:pPr>
              <w:pStyle w:val="Prrafodelista"/>
              <w:spacing w:before="120" w:after="120"/>
              <w:ind w:left="0"/>
              <w:rPr>
                <w:rFonts w:cstheme="minorHAnsi"/>
              </w:rPr>
            </w:pPr>
            <w:r>
              <w:t>2.1.a</w:t>
            </w:r>
          </w:p>
        </w:tc>
        <w:tc>
          <w:tcPr>
            <w:tcW w:w="5194" w:type="dxa"/>
          </w:tcPr>
          <w:p w14:paraId="16133D8F" w14:textId="25F69905" w:rsidR="003615CA" w:rsidRPr="0048646A" w:rsidRDefault="003615CA">
            <w:pPr>
              <w:spacing w:before="120" w:after="120"/>
              <w:rPr>
                <w:rFonts w:cstheme="minorHAnsi"/>
              </w:rPr>
            </w:pPr>
            <w:r>
              <w:t xml:space="preserve">Ha declarado que en el centro trabajan [NÚMERO TOTAL DE PERSONAL] personas. ¿Ha recibido alguna la vacuna contra la COVID-19? </w:t>
            </w:r>
          </w:p>
        </w:tc>
        <w:tc>
          <w:tcPr>
            <w:tcW w:w="4235" w:type="dxa"/>
            <w:gridSpan w:val="5"/>
          </w:tcPr>
          <w:p w14:paraId="3E01C570" w14:textId="77777777" w:rsidR="00442249" w:rsidRDefault="00442249" w:rsidP="00442249">
            <w:pPr>
              <w:pStyle w:val="Prrafodelista"/>
              <w:numPr>
                <w:ilvl w:val="0"/>
                <w:numId w:val="33"/>
              </w:numPr>
              <w:spacing w:before="120" w:after="120"/>
              <w:rPr>
                <w:rFonts w:cstheme="minorHAnsi"/>
              </w:rPr>
            </w:pPr>
            <w:r>
              <w:t>Sí</w:t>
            </w:r>
          </w:p>
          <w:p w14:paraId="7B2D47B9" w14:textId="7E4C81E0" w:rsidR="003615CA" w:rsidRPr="00442249" w:rsidRDefault="00442249">
            <w:pPr>
              <w:pStyle w:val="Prrafodelista"/>
              <w:numPr>
                <w:ilvl w:val="0"/>
                <w:numId w:val="33"/>
              </w:numPr>
              <w:spacing w:before="120" w:after="120"/>
              <w:rPr>
                <w:rFonts w:cstheme="minorHAnsi"/>
              </w:rPr>
            </w:pPr>
            <w:r>
              <w:t>No – Pase a la pregunta 2.2</w:t>
            </w:r>
          </w:p>
        </w:tc>
      </w:tr>
      <w:tr w:rsidR="0085208F" w:rsidRPr="0048646A" w14:paraId="6A50FE10" w14:textId="77777777" w:rsidTr="00DF3878">
        <w:trPr>
          <w:trHeight w:val="288"/>
        </w:trPr>
        <w:tc>
          <w:tcPr>
            <w:tcW w:w="1006" w:type="dxa"/>
          </w:tcPr>
          <w:p w14:paraId="30350FA1" w14:textId="7E670E26" w:rsidR="0085208F" w:rsidRPr="0048646A" w:rsidRDefault="0085208F" w:rsidP="0085208F">
            <w:pPr>
              <w:pStyle w:val="Prrafodelista"/>
              <w:spacing w:before="120" w:after="120"/>
              <w:ind w:left="0"/>
              <w:rPr>
                <w:rFonts w:cstheme="minorHAnsi"/>
              </w:rPr>
            </w:pPr>
            <w:r>
              <w:t>2.1.b</w:t>
            </w:r>
          </w:p>
        </w:tc>
        <w:tc>
          <w:tcPr>
            <w:tcW w:w="5194" w:type="dxa"/>
          </w:tcPr>
          <w:p w14:paraId="7EA55CC4" w14:textId="69430244" w:rsidR="0085208F" w:rsidRPr="002260D3" w:rsidRDefault="0085208F" w:rsidP="002260D3">
            <w:pPr>
              <w:spacing w:before="120" w:after="120"/>
              <w:rPr>
                <w:rFonts w:cstheme="minorHAnsi"/>
              </w:rPr>
            </w:pPr>
            <w:r>
              <w:t xml:space="preserve">¿Cuántas han recibido la vacuna contra la COVID-19? Personas que han recibido al menos una dosis.  </w:t>
            </w:r>
          </w:p>
        </w:tc>
        <w:tc>
          <w:tcPr>
            <w:tcW w:w="4235" w:type="dxa"/>
            <w:gridSpan w:val="5"/>
          </w:tcPr>
          <w:p w14:paraId="28E4BDC5" w14:textId="65F1DCD9" w:rsidR="0085208F" w:rsidRPr="0048646A" w:rsidRDefault="0085208F" w:rsidP="002260D3">
            <w:pPr>
              <w:pStyle w:val="Prrafodelista"/>
              <w:spacing w:before="120" w:after="120"/>
              <w:ind w:left="0"/>
              <w:rPr>
                <w:rFonts w:cstheme="minorHAnsi"/>
              </w:rPr>
            </w:pPr>
            <w:r>
              <w:rPr>
                <w:color w:val="000000" w:themeColor="text1"/>
              </w:rPr>
              <w:t>____________ personas (entrada numérica)</w:t>
            </w:r>
          </w:p>
        </w:tc>
      </w:tr>
      <w:tr w:rsidR="0085208F" w:rsidRPr="0048646A" w14:paraId="3A348D06" w14:textId="77777777" w:rsidTr="00DF3878">
        <w:trPr>
          <w:trHeight w:val="288"/>
        </w:trPr>
        <w:tc>
          <w:tcPr>
            <w:tcW w:w="1006" w:type="dxa"/>
          </w:tcPr>
          <w:p w14:paraId="200FEA90" w14:textId="63345D6C" w:rsidR="0085208F" w:rsidRDefault="0085208F" w:rsidP="0085208F">
            <w:pPr>
              <w:pStyle w:val="Prrafodelista"/>
              <w:spacing w:before="120" w:after="120"/>
              <w:ind w:left="0"/>
              <w:rPr>
                <w:rFonts w:cstheme="minorHAnsi"/>
              </w:rPr>
            </w:pPr>
            <w:r>
              <w:t>2.1.c</w:t>
            </w:r>
          </w:p>
        </w:tc>
        <w:tc>
          <w:tcPr>
            <w:tcW w:w="5194" w:type="dxa"/>
          </w:tcPr>
          <w:p w14:paraId="1DA6496B" w14:textId="5051735C" w:rsidR="0085208F" w:rsidRDefault="0085208F" w:rsidP="002260D3">
            <w:pPr>
              <w:spacing w:before="120" w:after="120"/>
              <w:rPr>
                <w:rFonts w:cstheme="minorHAnsi"/>
              </w:rPr>
            </w:pPr>
            <w:r>
              <w:t xml:space="preserve">¿Cuántas han recibido todas las dosis </w:t>
            </w:r>
            <w:commentRangeStart w:id="23"/>
            <w:r>
              <w:t>requeridas</w:t>
            </w:r>
            <w:commentRangeEnd w:id="23"/>
            <w:r w:rsidR="004C60B2">
              <w:rPr>
                <w:rStyle w:val="Refdecomentario"/>
              </w:rPr>
              <w:commentReference w:id="23"/>
            </w:r>
            <w:r>
              <w:t xml:space="preserve">? </w:t>
            </w:r>
          </w:p>
        </w:tc>
        <w:tc>
          <w:tcPr>
            <w:tcW w:w="4235" w:type="dxa"/>
            <w:gridSpan w:val="5"/>
          </w:tcPr>
          <w:p w14:paraId="0F5B3CB4" w14:textId="4AF931F4" w:rsidR="0085208F" w:rsidRPr="0048646A" w:rsidRDefault="0085208F" w:rsidP="0085208F">
            <w:pPr>
              <w:pStyle w:val="Prrafodelista"/>
              <w:spacing w:before="120" w:after="120"/>
              <w:ind w:left="0"/>
              <w:rPr>
                <w:rFonts w:cstheme="minorHAnsi"/>
                <w:color w:val="000000" w:themeColor="text1"/>
              </w:rPr>
            </w:pPr>
            <w:r>
              <w:rPr>
                <w:color w:val="000000" w:themeColor="text1"/>
              </w:rPr>
              <w:t>____________ personas (entrada numérica)</w:t>
            </w:r>
          </w:p>
        </w:tc>
      </w:tr>
      <w:tr w:rsidR="00EB5E2C" w:rsidRPr="0048646A" w14:paraId="114B1FEA" w14:textId="77777777" w:rsidTr="00DF3878">
        <w:trPr>
          <w:trHeight w:val="288"/>
        </w:trPr>
        <w:tc>
          <w:tcPr>
            <w:tcW w:w="1006" w:type="dxa"/>
          </w:tcPr>
          <w:p w14:paraId="6C79A524" w14:textId="77777777" w:rsidR="00EB5E2C" w:rsidRPr="0048646A" w:rsidRDefault="00EB5E2C" w:rsidP="00BD39ED">
            <w:pPr>
              <w:pStyle w:val="Prrafodelista"/>
              <w:spacing w:before="120" w:after="120"/>
              <w:ind w:left="0"/>
              <w:rPr>
                <w:rFonts w:cstheme="minorHAnsi"/>
              </w:rPr>
            </w:pPr>
            <w:r>
              <w:t>2.2</w:t>
            </w:r>
          </w:p>
        </w:tc>
        <w:tc>
          <w:tcPr>
            <w:tcW w:w="5194" w:type="dxa"/>
          </w:tcPr>
          <w:p w14:paraId="11C13923" w14:textId="77777777" w:rsidR="00EB5E2C" w:rsidRPr="0048646A" w:rsidRDefault="00EB5E2C" w:rsidP="00BD39ED">
            <w:pPr>
              <w:spacing w:before="120" w:after="120"/>
              <w:rPr>
                <w:rFonts w:cstheme="minorHAnsi"/>
              </w:rPr>
            </w:pPr>
            <w:r>
              <w:t xml:space="preserve">¿Algún miembro del personal ha estado de baja o ausente en algún momento durante los últimos 3 </w:t>
            </w:r>
            <w:commentRangeStart w:id="24"/>
            <w:r>
              <w:t>meses</w:t>
            </w:r>
            <w:commentRangeEnd w:id="24"/>
            <w:r w:rsidR="004C60B2">
              <w:rPr>
                <w:rStyle w:val="Refdecomentario"/>
              </w:rPr>
              <w:commentReference w:id="24"/>
            </w:r>
            <w:r>
              <w:t>?</w:t>
            </w:r>
          </w:p>
        </w:tc>
        <w:tc>
          <w:tcPr>
            <w:tcW w:w="4235" w:type="dxa"/>
            <w:gridSpan w:val="5"/>
          </w:tcPr>
          <w:p w14:paraId="3CB9AC49" w14:textId="77777777" w:rsidR="00EB5E2C" w:rsidRPr="0048646A" w:rsidRDefault="00EB5E2C" w:rsidP="002260D3">
            <w:pPr>
              <w:pStyle w:val="Prrafodelista"/>
              <w:numPr>
                <w:ilvl w:val="0"/>
                <w:numId w:val="109"/>
              </w:numPr>
              <w:spacing w:before="120" w:after="120"/>
              <w:rPr>
                <w:rFonts w:cstheme="minorHAnsi"/>
              </w:rPr>
            </w:pPr>
            <w:r>
              <w:t>Sí</w:t>
            </w:r>
          </w:p>
          <w:p w14:paraId="3A134BAE" w14:textId="77777777" w:rsidR="00EB5E2C" w:rsidRPr="0048646A" w:rsidRDefault="00EB5E2C" w:rsidP="002260D3">
            <w:pPr>
              <w:pStyle w:val="Prrafodelista"/>
              <w:numPr>
                <w:ilvl w:val="0"/>
                <w:numId w:val="109"/>
              </w:numPr>
              <w:spacing w:before="120" w:after="120"/>
              <w:rPr>
                <w:rFonts w:cstheme="minorHAnsi"/>
              </w:rPr>
            </w:pPr>
            <w:r>
              <w:t>No – Pase a la pregunta 2.4</w:t>
            </w:r>
          </w:p>
        </w:tc>
      </w:tr>
      <w:tr w:rsidR="00EB5E2C" w:rsidRPr="0048646A" w14:paraId="265BADCC" w14:textId="77777777" w:rsidTr="00DF3878">
        <w:trPr>
          <w:trHeight w:val="288"/>
        </w:trPr>
        <w:tc>
          <w:tcPr>
            <w:tcW w:w="1006" w:type="dxa"/>
          </w:tcPr>
          <w:p w14:paraId="0A141559" w14:textId="77777777" w:rsidR="00EB5E2C" w:rsidRPr="0048646A" w:rsidRDefault="00EB5E2C" w:rsidP="00BD39ED">
            <w:pPr>
              <w:pStyle w:val="Prrafodelista"/>
              <w:spacing w:before="120" w:after="120"/>
              <w:ind w:left="0"/>
              <w:rPr>
                <w:rFonts w:cstheme="minorHAnsi"/>
              </w:rPr>
            </w:pPr>
            <w:r>
              <w:t>2.3</w:t>
            </w:r>
          </w:p>
        </w:tc>
        <w:tc>
          <w:tcPr>
            <w:tcW w:w="5194" w:type="dxa"/>
          </w:tcPr>
          <w:p w14:paraId="3F83B9CB" w14:textId="77777777" w:rsidR="00EB5E2C" w:rsidRPr="0048646A" w:rsidRDefault="00EB5E2C" w:rsidP="00BD39ED">
            <w:pPr>
              <w:spacing w:before="120" w:after="120"/>
              <w:rPr>
                <w:rFonts w:cstheme="minorHAnsi"/>
              </w:rPr>
            </w:pPr>
            <w:r>
              <w:t>Indique los motivos de la baja o ausencia del personal en los últimos 3 meses.</w:t>
            </w:r>
          </w:p>
          <w:p w14:paraId="3B7B7F02" w14:textId="77777777" w:rsidR="00CF36C5" w:rsidRPr="00096070" w:rsidRDefault="00CF36C5" w:rsidP="00CF36C5">
            <w:pPr>
              <w:spacing w:before="120" w:after="120"/>
              <w:rPr>
                <w:rFonts w:cstheme="minorHAnsi"/>
              </w:rPr>
            </w:pPr>
          </w:p>
          <w:p w14:paraId="0BC4368A" w14:textId="77777777" w:rsidR="00EB5E2C" w:rsidRPr="0048646A" w:rsidRDefault="00CF36C5" w:rsidP="00BD39ED">
            <w:pPr>
              <w:spacing w:before="120" w:after="120"/>
              <w:rPr>
                <w:rFonts w:cstheme="minorHAnsi"/>
                <w:b/>
                <w:i/>
              </w:rPr>
            </w:pPr>
            <w:r>
              <w:rPr>
                <w:b/>
                <w:i/>
              </w:rPr>
              <w:lastRenderedPageBreak/>
              <w:t>No lea las opciones de respuesta en voz alta. Seleccione todas las respuestas que corresponda.</w:t>
            </w:r>
          </w:p>
          <w:p w14:paraId="016CF233" w14:textId="77777777" w:rsidR="00EB5E2C" w:rsidRPr="00096070" w:rsidRDefault="00EB5E2C" w:rsidP="00BD39ED">
            <w:pPr>
              <w:spacing w:before="120" w:after="120"/>
              <w:rPr>
                <w:rFonts w:cstheme="minorHAnsi"/>
              </w:rPr>
            </w:pPr>
          </w:p>
          <w:p w14:paraId="4B944C7E" w14:textId="77777777" w:rsidR="00EB5E2C" w:rsidRPr="00096070" w:rsidRDefault="00EB5E2C" w:rsidP="00BD39ED">
            <w:pPr>
              <w:spacing w:before="120" w:after="120"/>
              <w:rPr>
                <w:rFonts w:cstheme="minorHAnsi"/>
              </w:rPr>
            </w:pPr>
          </w:p>
        </w:tc>
        <w:tc>
          <w:tcPr>
            <w:tcW w:w="4235" w:type="dxa"/>
            <w:gridSpan w:val="5"/>
          </w:tcPr>
          <w:p w14:paraId="13475FEF" w14:textId="77777777" w:rsidR="00EB5E2C" w:rsidRPr="0048646A" w:rsidRDefault="00EB5E2C" w:rsidP="00E82A8A">
            <w:pPr>
              <w:pStyle w:val="Prrafodelista"/>
              <w:numPr>
                <w:ilvl w:val="0"/>
                <w:numId w:val="10"/>
              </w:numPr>
              <w:spacing w:before="120" w:after="120"/>
              <w:rPr>
                <w:rFonts w:cstheme="minorHAnsi"/>
              </w:rPr>
            </w:pPr>
            <w:r>
              <w:lastRenderedPageBreak/>
              <w:t>Vacaciones o días de asuntos personales</w:t>
            </w:r>
          </w:p>
          <w:p w14:paraId="6865A6F2" w14:textId="618A1E1C" w:rsidR="00960D3C" w:rsidRDefault="00EB5E2C" w:rsidP="00E82A8A">
            <w:pPr>
              <w:pStyle w:val="Prrafodelista"/>
              <w:numPr>
                <w:ilvl w:val="0"/>
                <w:numId w:val="10"/>
              </w:numPr>
              <w:spacing w:before="120" w:after="120"/>
              <w:rPr>
                <w:rFonts w:cstheme="minorHAnsi"/>
              </w:rPr>
            </w:pPr>
            <w:r>
              <w:t>Baja por enfermedad: no relacionada con la COVID-19, incluida la baja por maternidad</w:t>
            </w:r>
          </w:p>
          <w:p w14:paraId="65E9F638" w14:textId="77777777" w:rsidR="00EB5E2C" w:rsidRPr="0048646A" w:rsidRDefault="00EB5E2C" w:rsidP="00E82A8A">
            <w:pPr>
              <w:pStyle w:val="Prrafodelista"/>
              <w:numPr>
                <w:ilvl w:val="0"/>
                <w:numId w:val="10"/>
              </w:numPr>
              <w:spacing w:before="120" w:after="120"/>
              <w:rPr>
                <w:rFonts w:cstheme="minorHAnsi"/>
              </w:rPr>
            </w:pPr>
            <w:r>
              <w:lastRenderedPageBreak/>
              <w:t>Baja por enfermedad: relacionada con la COVID-19, incluida la cuarentena preventiva</w:t>
            </w:r>
          </w:p>
          <w:p w14:paraId="5B97A972" w14:textId="77777777" w:rsidR="00EB5E2C" w:rsidRPr="0048646A" w:rsidRDefault="00EB5E2C" w:rsidP="00E82A8A">
            <w:pPr>
              <w:pStyle w:val="Prrafodelista"/>
              <w:numPr>
                <w:ilvl w:val="0"/>
                <w:numId w:val="10"/>
              </w:numPr>
              <w:spacing w:after="0"/>
              <w:rPr>
                <w:rFonts w:cstheme="minorHAnsi"/>
              </w:rPr>
            </w:pPr>
            <w:r>
              <w:t>Cuidado de familiares que tienen la COVID-19</w:t>
            </w:r>
          </w:p>
          <w:p w14:paraId="644C51DA" w14:textId="416E0198" w:rsidR="00EB5E2C" w:rsidRPr="0048646A" w:rsidRDefault="00EB5E2C" w:rsidP="00E82A8A">
            <w:pPr>
              <w:pStyle w:val="Prrafodelista"/>
              <w:numPr>
                <w:ilvl w:val="0"/>
                <w:numId w:val="10"/>
              </w:numPr>
              <w:shd w:val="clear" w:color="auto" w:fill="E2EFD9" w:themeFill="accent6" w:themeFillTint="33"/>
              <w:spacing w:before="120" w:after="120"/>
            </w:pPr>
            <w:r>
              <w:t>Política gubernamental sobre la presentación de los trabajadores sanitarios en el trabajo durante un brote (respuesta opcional específica para el país)</w:t>
            </w:r>
          </w:p>
          <w:p w14:paraId="5EED176C" w14:textId="77777777" w:rsidR="00EB5E2C" w:rsidRPr="0048646A" w:rsidRDefault="00EB5E2C" w:rsidP="00E82A8A">
            <w:pPr>
              <w:pStyle w:val="Prrafodelista"/>
              <w:numPr>
                <w:ilvl w:val="0"/>
                <w:numId w:val="10"/>
              </w:numPr>
              <w:spacing w:before="120" w:after="120"/>
              <w:rPr>
                <w:rFonts w:cstheme="minorHAnsi"/>
              </w:rPr>
            </w:pPr>
            <w:r>
              <w:t xml:space="preserve">Transporte limitado debido al confinamiento </w:t>
            </w:r>
          </w:p>
          <w:p w14:paraId="48A87468" w14:textId="77777777" w:rsidR="00EB5E2C" w:rsidRPr="0048646A" w:rsidRDefault="00EB5E2C" w:rsidP="00E82A8A">
            <w:pPr>
              <w:pStyle w:val="Prrafodelista"/>
              <w:numPr>
                <w:ilvl w:val="0"/>
                <w:numId w:val="10"/>
              </w:numPr>
              <w:spacing w:before="120" w:after="120"/>
              <w:rPr>
                <w:rFonts w:cstheme="minorHAnsi"/>
              </w:rPr>
            </w:pPr>
            <w:r>
              <w:t>Falta de equipos de protección personal</w:t>
            </w:r>
          </w:p>
          <w:p w14:paraId="0186A263" w14:textId="77777777" w:rsidR="00EB5E2C" w:rsidRPr="0048646A" w:rsidRDefault="00EB5E2C" w:rsidP="00E82A8A">
            <w:pPr>
              <w:pStyle w:val="Prrafodelista"/>
              <w:numPr>
                <w:ilvl w:val="0"/>
                <w:numId w:val="10"/>
              </w:numPr>
              <w:spacing w:before="120" w:after="120"/>
              <w:rPr>
                <w:rFonts w:cstheme="minorHAnsi"/>
              </w:rPr>
            </w:pPr>
            <w:r>
              <w:t>Miedo relacionado con la COVID-19</w:t>
            </w:r>
          </w:p>
          <w:p w14:paraId="251052F5" w14:textId="77777777" w:rsidR="00EB5E2C" w:rsidRPr="0048646A" w:rsidRDefault="00EB5E2C" w:rsidP="00E82A8A">
            <w:pPr>
              <w:pStyle w:val="Prrafodelista"/>
              <w:numPr>
                <w:ilvl w:val="0"/>
                <w:numId w:val="10"/>
              </w:numPr>
              <w:spacing w:before="120" w:after="120"/>
              <w:rPr>
                <w:rFonts w:cstheme="minorHAnsi"/>
              </w:rPr>
            </w:pPr>
            <w:r>
              <w:t>Miedo relacionado con la violencia dirigida a los trabajadores sanitarios</w:t>
            </w:r>
          </w:p>
          <w:p w14:paraId="7E4B542C" w14:textId="05442437" w:rsidR="00EB5E2C" w:rsidRPr="00960D3C" w:rsidRDefault="00EB5E2C" w:rsidP="00E82A8A">
            <w:pPr>
              <w:pStyle w:val="Prrafodelista"/>
              <w:numPr>
                <w:ilvl w:val="0"/>
                <w:numId w:val="10"/>
              </w:numPr>
              <w:spacing w:before="120" w:after="120"/>
              <w:rPr>
                <w:rFonts w:cstheme="minorHAnsi"/>
              </w:rPr>
            </w:pPr>
            <w:r>
              <w:t>Problemas de agotamiento o de salud mental relacionados con la COVID-19</w:t>
            </w:r>
          </w:p>
          <w:p w14:paraId="222E15A5" w14:textId="6948BEF5" w:rsidR="004330DB" w:rsidRPr="0048646A" w:rsidRDefault="004330DB" w:rsidP="00E82A8A">
            <w:pPr>
              <w:pStyle w:val="Prrafodelista"/>
              <w:numPr>
                <w:ilvl w:val="0"/>
                <w:numId w:val="10"/>
              </w:numPr>
              <w:shd w:val="clear" w:color="auto" w:fill="E2EFD9" w:themeFill="accent6" w:themeFillTint="33"/>
              <w:spacing w:before="120" w:after="120"/>
              <w:rPr>
                <w:rFonts w:cstheme="minorHAnsi"/>
              </w:rPr>
            </w:pPr>
            <w:r>
              <w:t>Acción industrial / huelga (respuesta opcional específica para el país)</w:t>
            </w:r>
          </w:p>
          <w:p w14:paraId="2AE91927" w14:textId="77777777" w:rsidR="00EB5E2C" w:rsidRPr="0048646A" w:rsidRDefault="00EB5E2C" w:rsidP="00E82A8A">
            <w:pPr>
              <w:pStyle w:val="Prrafodelista"/>
              <w:numPr>
                <w:ilvl w:val="0"/>
                <w:numId w:val="10"/>
              </w:numPr>
              <w:spacing w:before="120" w:after="120"/>
              <w:rPr>
                <w:rFonts w:cstheme="minorHAnsi"/>
              </w:rPr>
            </w:pPr>
            <w:r>
              <w:t>Otro</w:t>
            </w:r>
          </w:p>
          <w:p w14:paraId="4B76C476" w14:textId="77777777" w:rsidR="00EB5E2C" w:rsidRPr="0048646A" w:rsidRDefault="00EB5E2C" w:rsidP="00E82A8A">
            <w:pPr>
              <w:pStyle w:val="Prrafodelista"/>
              <w:numPr>
                <w:ilvl w:val="0"/>
                <w:numId w:val="10"/>
              </w:numPr>
              <w:spacing w:before="120" w:after="120"/>
              <w:rPr>
                <w:rFonts w:cstheme="minorHAnsi"/>
              </w:rPr>
            </w:pPr>
            <w:r>
              <w:t>Desconocido</w:t>
            </w:r>
          </w:p>
        </w:tc>
      </w:tr>
      <w:tr w:rsidR="00EB5E2C" w:rsidRPr="0048646A" w14:paraId="0D032730" w14:textId="77777777" w:rsidTr="00DF3878">
        <w:trPr>
          <w:trHeight w:val="288"/>
        </w:trPr>
        <w:tc>
          <w:tcPr>
            <w:tcW w:w="1006" w:type="dxa"/>
          </w:tcPr>
          <w:p w14:paraId="2627372A" w14:textId="77777777" w:rsidR="00EB5E2C" w:rsidRPr="0048646A" w:rsidRDefault="00EB5E2C" w:rsidP="00BD39ED">
            <w:pPr>
              <w:pStyle w:val="Prrafodelista"/>
              <w:spacing w:before="120" w:after="120"/>
              <w:ind w:left="0"/>
              <w:rPr>
                <w:rFonts w:cstheme="minorHAnsi"/>
              </w:rPr>
            </w:pPr>
            <w:r>
              <w:t>2.4</w:t>
            </w:r>
          </w:p>
        </w:tc>
        <w:tc>
          <w:tcPr>
            <w:tcW w:w="5194" w:type="dxa"/>
            <w:shd w:val="clear" w:color="auto" w:fill="auto"/>
          </w:tcPr>
          <w:p w14:paraId="497C07BF" w14:textId="77777777" w:rsidR="00EB5E2C" w:rsidRPr="0048646A" w:rsidRDefault="00EB5E2C" w:rsidP="00BD39ED">
            <w:pPr>
              <w:spacing w:before="120" w:after="120"/>
              <w:rPr>
                <w:rFonts w:cstheme="minorHAnsi"/>
              </w:rPr>
            </w:pPr>
            <w:r>
              <w:t xml:space="preserve">¿Ha realizado el centro algún cambio en la forma en que se gestiona a los trabajadores sanitarios en los últimos 3 meses, en concreto debido a cambios en el volumen de pacientes o el tipo de pacientes relacionados con la COVID-19? </w:t>
            </w:r>
          </w:p>
        </w:tc>
        <w:tc>
          <w:tcPr>
            <w:tcW w:w="4235" w:type="dxa"/>
            <w:gridSpan w:val="5"/>
          </w:tcPr>
          <w:p w14:paraId="3641FAC9" w14:textId="77777777" w:rsidR="00EB5E2C" w:rsidRPr="0048646A" w:rsidRDefault="00EB5E2C" w:rsidP="00E82A8A">
            <w:pPr>
              <w:pStyle w:val="Prrafodelista"/>
              <w:numPr>
                <w:ilvl w:val="0"/>
                <w:numId w:val="37"/>
              </w:numPr>
              <w:spacing w:before="120" w:after="120"/>
              <w:rPr>
                <w:rFonts w:cstheme="minorHAnsi"/>
              </w:rPr>
            </w:pPr>
            <w:r>
              <w:t>Sí</w:t>
            </w:r>
          </w:p>
          <w:p w14:paraId="1C3EC70A" w14:textId="77777777" w:rsidR="00EB5E2C" w:rsidRPr="0048646A" w:rsidRDefault="00EB5E2C" w:rsidP="00E82A8A">
            <w:pPr>
              <w:pStyle w:val="Prrafodelista"/>
              <w:numPr>
                <w:ilvl w:val="0"/>
                <w:numId w:val="37"/>
              </w:numPr>
              <w:spacing w:before="120" w:after="120"/>
              <w:rPr>
                <w:rFonts w:cstheme="minorHAnsi"/>
              </w:rPr>
            </w:pPr>
            <w:r>
              <w:t>No – Pase a la pregunta 2.6</w:t>
            </w:r>
          </w:p>
          <w:p w14:paraId="2F669231" w14:textId="77777777" w:rsidR="00EB5E2C" w:rsidRPr="0048646A" w:rsidRDefault="00EB5E2C" w:rsidP="00E82A8A">
            <w:pPr>
              <w:pStyle w:val="Prrafodelista"/>
              <w:numPr>
                <w:ilvl w:val="0"/>
                <w:numId w:val="37"/>
              </w:numPr>
              <w:spacing w:before="120" w:after="120"/>
              <w:rPr>
                <w:rFonts w:cstheme="minorHAnsi"/>
              </w:rPr>
            </w:pPr>
            <w:r>
              <w:t>No procede, no ha habido cambios en el volumen ni el tipo de pacientes relacionados con la COVID-19 – Pase a la pregunta 2.6</w:t>
            </w:r>
          </w:p>
        </w:tc>
      </w:tr>
      <w:tr w:rsidR="00EB5E2C" w:rsidRPr="0048646A" w14:paraId="7CB1F0D5" w14:textId="77777777" w:rsidTr="00DF3878">
        <w:trPr>
          <w:trHeight w:val="288"/>
        </w:trPr>
        <w:tc>
          <w:tcPr>
            <w:tcW w:w="1006" w:type="dxa"/>
          </w:tcPr>
          <w:p w14:paraId="4D03178E" w14:textId="77777777" w:rsidR="00EB5E2C" w:rsidRPr="0048646A" w:rsidRDefault="00EB5E2C" w:rsidP="00BD39ED">
            <w:pPr>
              <w:pStyle w:val="Prrafodelista"/>
              <w:spacing w:before="120" w:after="120"/>
              <w:ind w:left="0"/>
              <w:rPr>
                <w:rFonts w:cstheme="minorHAnsi"/>
              </w:rPr>
            </w:pPr>
            <w:r>
              <w:t>2.5</w:t>
            </w:r>
          </w:p>
        </w:tc>
        <w:tc>
          <w:tcPr>
            <w:tcW w:w="6903" w:type="dxa"/>
            <w:gridSpan w:val="2"/>
          </w:tcPr>
          <w:p w14:paraId="0AAB887E" w14:textId="77777777" w:rsidR="00EB5E2C" w:rsidRPr="0048646A" w:rsidRDefault="00706071" w:rsidP="00BD39ED">
            <w:pPr>
              <w:spacing w:before="120" w:after="120"/>
              <w:rPr>
                <w:rFonts w:cstheme="minorHAnsi"/>
              </w:rPr>
            </w:pPr>
            <w:r>
              <w:t xml:space="preserve">¿Qué cambios se han hecho? </w:t>
            </w:r>
          </w:p>
          <w:p w14:paraId="719FFE72" w14:textId="77777777" w:rsidR="00EB5E2C" w:rsidRPr="0048646A" w:rsidRDefault="00EB5E2C" w:rsidP="00BD39ED">
            <w:pPr>
              <w:spacing w:before="120" w:after="120"/>
              <w:rPr>
                <w:rFonts w:cstheme="minorHAnsi"/>
              </w:rPr>
            </w:pPr>
            <w:r>
              <w:rPr>
                <w:b/>
                <w:bCs/>
                <w:i/>
                <w:iCs/>
              </w:rPr>
              <w:t>Seleccione «Sí» solo si el ajuste está relacionado con cambios en el volumen o el tipo de pacientes relacionados con la COVID-19</w:t>
            </w:r>
            <w:r>
              <w:t> </w:t>
            </w:r>
          </w:p>
        </w:tc>
        <w:tc>
          <w:tcPr>
            <w:tcW w:w="1280" w:type="dxa"/>
            <w:gridSpan w:val="3"/>
          </w:tcPr>
          <w:p w14:paraId="21F14FDB" w14:textId="77777777" w:rsidR="00EB5E2C" w:rsidRPr="0048646A" w:rsidRDefault="00EB5E2C" w:rsidP="00E82A8A">
            <w:pPr>
              <w:pStyle w:val="Prrafodelista"/>
              <w:numPr>
                <w:ilvl w:val="0"/>
                <w:numId w:val="47"/>
              </w:numPr>
              <w:spacing w:before="120" w:after="120"/>
              <w:ind w:left="288"/>
              <w:rPr>
                <w:rFonts w:cstheme="minorHAnsi"/>
              </w:rPr>
            </w:pPr>
            <w:r>
              <w:t>Sí</w:t>
            </w:r>
          </w:p>
        </w:tc>
        <w:tc>
          <w:tcPr>
            <w:tcW w:w="1246" w:type="dxa"/>
          </w:tcPr>
          <w:p w14:paraId="41914286" w14:textId="77777777" w:rsidR="00EB5E2C" w:rsidRPr="0048646A" w:rsidRDefault="00EB5E2C" w:rsidP="00E82A8A">
            <w:pPr>
              <w:pStyle w:val="Prrafodelista"/>
              <w:numPr>
                <w:ilvl w:val="0"/>
                <w:numId w:val="47"/>
              </w:numPr>
              <w:spacing w:before="120" w:after="120"/>
              <w:ind w:left="283" w:hanging="357"/>
              <w:contextualSpacing w:val="0"/>
              <w:rPr>
                <w:rFonts w:cstheme="minorHAnsi"/>
              </w:rPr>
            </w:pPr>
            <w:r>
              <w:t>No</w:t>
            </w:r>
          </w:p>
        </w:tc>
      </w:tr>
      <w:tr w:rsidR="00EB5E2C" w:rsidRPr="0048646A" w14:paraId="2BDB36F4" w14:textId="77777777" w:rsidTr="00DF3878">
        <w:trPr>
          <w:trHeight w:val="288"/>
        </w:trPr>
        <w:tc>
          <w:tcPr>
            <w:tcW w:w="1006" w:type="dxa"/>
          </w:tcPr>
          <w:p w14:paraId="517119A2" w14:textId="77777777" w:rsidR="00EB5E2C" w:rsidRPr="0048646A" w:rsidRDefault="00EB5E2C" w:rsidP="00BD39ED">
            <w:pPr>
              <w:pStyle w:val="Prrafodelista"/>
              <w:spacing w:before="120" w:after="120"/>
              <w:ind w:left="0"/>
              <w:rPr>
                <w:rFonts w:cstheme="minorHAnsi"/>
              </w:rPr>
            </w:pPr>
            <w:r>
              <w:t>2.5.1</w:t>
            </w:r>
          </w:p>
        </w:tc>
        <w:tc>
          <w:tcPr>
            <w:tcW w:w="6903" w:type="dxa"/>
            <w:gridSpan w:val="2"/>
          </w:tcPr>
          <w:p w14:paraId="7AF1383C" w14:textId="77777777" w:rsidR="00EB5E2C" w:rsidRPr="0048646A" w:rsidRDefault="00EB5E2C" w:rsidP="00BD39ED">
            <w:pPr>
              <w:spacing w:before="120" w:after="120"/>
              <w:ind w:left="252"/>
              <w:rPr>
                <w:rFonts w:cstheme="minorHAnsi"/>
              </w:rPr>
            </w:pPr>
            <w:r>
              <w:t xml:space="preserve">Reasignación a diferentes servicios/responsabilidades en el centro </w:t>
            </w:r>
          </w:p>
        </w:tc>
        <w:tc>
          <w:tcPr>
            <w:tcW w:w="1280" w:type="dxa"/>
            <w:gridSpan w:val="3"/>
          </w:tcPr>
          <w:p w14:paraId="13075494" w14:textId="77777777" w:rsidR="00EB5E2C" w:rsidRPr="0048646A" w:rsidRDefault="00EB5E2C" w:rsidP="00BD39ED">
            <w:pPr>
              <w:spacing w:before="120" w:after="120"/>
              <w:rPr>
                <w:rFonts w:cstheme="minorHAnsi"/>
              </w:rPr>
            </w:pPr>
            <w:r>
              <w:rPr>
                <w:rFonts w:ascii="Segoe UI Symbol" w:hAnsi="Segoe UI Symbol"/>
              </w:rPr>
              <w:t>☐</w:t>
            </w:r>
          </w:p>
        </w:tc>
        <w:tc>
          <w:tcPr>
            <w:tcW w:w="1246" w:type="dxa"/>
          </w:tcPr>
          <w:p w14:paraId="1B447222"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1AEA6605" w14:textId="77777777" w:rsidTr="00DF3878">
        <w:trPr>
          <w:trHeight w:val="288"/>
        </w:trPr>
        <w:tc>
          <w:tcPr>
            <w:tcW w:w="1006" w:type="dxa"/>
          </w:tcPr>
          <w:p w14:paraId="13D7F5C0" w14:textId="77777777" w:rsidR="00EB5E2C" w:rsidRPr="0048646A" w:rsidRDefault="00EB5E2C" w:rsidP="00BD39ED">
            <w:pPr>
              <w:pStyle w:val="Prrafodelista"/>
              <w:spacing w:before="120" w:after="120"/>
              <w:ind w:left="0"/>
              <w:rPr>
                <w:rFonts w:cstheme="minorHAnsi"/>
              </w:rPr>
            </w:pPr>
            <w:r>
              <w:t>2.5.2</w:t>
            </w:r>
          </w:p>
        </w:tc>
        <w:tc>
          <w:tcPr>
            <w:tcW w:w="6903" w:type="dxa"/>
            <w:gridSpan w:val="2"/>
          </w:tcPr>
          <w:p w14:paraId="5EFB88AF" w14:textId="77777777" w:rsidR="00EB5E2C" w:rsidRPr="0048646A" w:rsidRDefault="00EB5E2C" w:rsidP="00BD39ED">
            <w:pPr>
              <w:spacing w:before="120" w:after="120"/>
              <w:ind w:left="252"/>
              <w:rPr>
                <w:rFonts w:cstheme="minorHAnsi"/>
              </w:rPr>
            </w:pPr>
            <w:r>
              <w:t xml:space="preserve">Aumento de las horas de trabajo del personal a jornada reducida </w:t>
            </w:r>
          </w:p>
        </w:tc>
        <w:tc>
          <w:tcPr>
            <w:tcW w:w="1280" w:type="dxa"/>
            <w:gridSpan w:val="3"/>
          </w:tcPr>
          <w:p w14:paraId="72B79BC8" w14:textId="77777777" w:rsidR="00EB5E2C" w:rsidRPr="0048646A" w:rsidRDefault="00EB5E2C" w:rsidP="00BD39ED">
            <w:pPr>
              <w:spacing w:before="120" w:after="120"/>
              <w:rPr>
                <w:rFonts w:cstheme="minorHAnsi"/>
              </w:rPr>
            </w:pPr>
            <w:r>
              <w:rPr>
                <w:rFonts w:ascii="Segoe UI Symbol" w:hAnsi="Segoe UI Symbol"/>
              </w:rPr>
              <w:t>☐</w:t>
            </w:r>
          </w:p>
        </w:tc>
        <w:tc>
          <w:tcPr>
            <w:tcW w:w="1246" w:type="dxa"/>
          </w:tcPr>
          <w:p w14:paraId="08E02B51"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4C5357B2" w14:textId="77777777" w:rsidTr="00DF3878">
        <w:trPr>
          <w:trHeight w:val="288"/>
        </w:trPr>
        <w:tc>
          <w:tcPr>
            <w:tcW w:w="1006" w:type="dxa"/>
          </w:tcPr>
          <w:p w14:paraId="2D588C02" w14:textId="77777777" w:rsidR="00EB5E2C" w:rsidRPr="0048646A" w:rsidRDefault="00EB5E2C" w:rsidP="00BD39ED">
            <w:pPr>
              <w:pStyle w:val="Prrafodelista"/>
              <w:spacing w:before="120" w:after="120"/>
              <w:ind w:left="0"/>
              <w:rPr>
                <w:rFonts w:cstheme="minorHAnsi"/>
              </w:rPr>
            </w:pPr>
            <w:r>
              <w:t>2.5.3</w:t>
            </w:r>
          </w:p>
        </w:tc>
        <w:tc>
          <w:tcPr>
            <w:tcW w:w="6903" w:type="dxa"/>
            <w:gridSpan w:val="2"/>
          </w:tcPr>
          <w:p w14:paraId="38FFF96D" w14:textId="77777777" w:rsidR="00EB5E2C" w:rsidRPr="0048646A" w:rsidRDefault="00EB5E2C" w:rsidP="00BD39ED">
            <w:pPr>
              <w:spacing w:before="120" w:after="120"/>
              <w:ind w:left="252"/>
              <w:rPr>
                <w:rFonts w:cstheme="minorHAnsi"/>
              </w:rPr>
            </w:pPr>
            <w:r>
              <w:t>Aumento de las horas extras del personal a jornada completa</w:t>
            </w:r>
          </w:p>
        </w:tc>
        <w:tc>
          <w:tcPr>
            <w:tcW w:w="1280" w:type="dxa"/>
            <w:gridSpan w:val="3"/>
          </w:tcPr>
          <w:p w14:paraId="4F109620" w14:textId="77777777" w:rsidR="00EB5E2C" w:rsidRPr="0048646A" w:rsidRDefault="00EB5E2C" w:rsidP="00BD39ED">
            <w:pPr>
              <w:spacing w:before="120" w:after="120"/>
              <w:rPr>
                <w:rFonts w:cstheme="minorHAnsi"/>
              </w:rPr>
            </w:pPr>
            <w:r>
              <w:rPr>
                <w:rFonts w:ascii="Segoe UI Symbol" w:hAnsi="Segoe UI Symbol"/>
              </w:rPr>
              <w:t>☐</w:t>
            </w:r>
          </w:p>
        </w:tc>
        <w:tc>
          <w:tcPr>
            <w:tcW w:w="1246" w:type="dxa"/>
          </w:tcPr>
          <w:p w14:paraId="4A5C270F"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205A366F" w14:textId="77777777" w:rsidTr="00DF3878">
        <w:trPr>
          <w:trHeight w:val="288"/>
        </w:trPr>
        <w:tc>
          <w:tcPr>
            <w:tcW w:w="1006" w:type="dxa"/>
          </w:tcPr>
          <w:p w14:paraId="34581B0F" w14:textId="77777777" w:rsidR="00EB5E2C" w:rsidRPr="0048646A" w:rsidRDefault="00EB5E2C" w:rsidP="00BD39ED">
            <w:pPr>
              <w:pStyle w:val="Prrafodelista"/>
              <w:spacing w:before="120" w:after="120"/>
              <w:ind w:left="0"/>
              <w:rPr>
                <w:rFonts w:cstheme="minorHAnsi"/>
              </w:rPr>
            </w:pPr>
            <w:r>
              <w:t>2.5.4</w:t>
            </w:r>
          </w:p>
        </w:tc>
        <w:tc>
          <w:tcPr>
            <w:tcW w:w="6903" w:type="dxa"/>
            <w:gridSpan w:val="2"/>
          </w:tcPr>
          <w:p w14:paraId="3312EEA9" w14:textId="77777777" w:rsidR="00EB5E2C" w:rsidRPr="0048646A" w:rsidRDefault="00EB5E2C" w:rsidP="00BD39ED">
            <w:pPr>
              <w:spacing w:before="120" w:after="120"/>
              <w:ind w:left="252"/>
              <w:rPr>
                <w:rFonts w:cstheme="minorHAnsi"/>
              </w:rPr>
            </w:pPr>
            <w:r>
              <w:t xml:space="preserve">Reclutamiento de nuevo personal para gestionar el aumento del volumen de pacientes </w:t>
            </w:r>
          </w:p>
        </w:tc>
        <w:tc>
          <w:tcPr>
            <w:tcW w:w="1280" w:type="dxa"/>
            <w:gridSpan w:val="3"/>
          </w:tcPr>
          <w:p w14:paraId="785A858F" w14:textId="77777777" w:rsidR="00EB5E2C" w:rsidRPr="0048646A" w:rsidRDefault="00EB5E2C" w:rsidP="00BD39ED">
            <w:pPr>
              <w:spacing w:before="120" w:after="120"/>
              <w:rPr>
                <w:rFonts w:cstheme="minorHAnsi"/>
              </w:rPr>
            </w:pPr>
            <w:r>
              <w:rPr>
                <w:rFonts w:ascii="Segoe UI Symbol" w:hAnsi="Segoe UI Symbol"/>
              </w:rPr>
              <w:t>☐</w:t>
            </w:r>
          </w:p>
        </w:tc>
        <w:tc>
          <w:tcPr>
            <w:tcW w:w="1246" w:type="dxa"/>
          </w:tcPr>
          <w:p w14:paraId="43C2B9AF"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604C1D97" w14:textId="77777777" w:rsidTr="00DF3878">
        <w:trPr>
          <w:trHeight w:val="288"/>
        </w:trPr>
        <w:tc>
          <w:tcPr>
            <w:tcW w:w="1006" w:type="dxa"/>
          </w:tcPr>
          <w:p w14:paraId="3FE6FB38" w14:textId="77777777" w:rsidR="00EB5E2C" w:rsidRPr="0048646A" w:rsidRDefault="00EB5E2C" w:rsidP="00BD39ED">
            <w:pPr>
              <w:pStyle w:val="Prrafodelista"/>
              <w:spacing w:before="120" w:after="120"/>
              <w:ind w:left="0"/>
              <w:rPr>
                <w:rFonts w:cstheme="minorHAnsi"/>
              </w:rPr>
            </w:pPr>
            <w:r>
              <w:t>2.5.5</w:t>
            </w:r>
          </w:p>
        </w:tc>
        <w:tc>
          <w:tcPr>
            <w:tcW w:w="6903" w:type="dxa"/>
            <w:gridSpan w:val="2"/>
          </w:tcPr>
          <w:p w14:paraId="1B406458" w14:textId="77777777" w:rsidR="00EB5E2C" w:rsidRPr="0048646A" w:rsidRDefault="00EB5E2C" w:rsidP="00BD39ED">
            <w:pPr>
              <w:spacing w:before="120" w:after="120"/>
              <w:ind w:left="252"/>
              <w:rPr>
                <w:rFonts w:cstheme="minorHAnsi"/>
              </w:rPr>
            </w:pPr>
            <w:r>
              <w:t>Reclutamiento de voluntarios para gestionar el aumento del volumen de pacientes</w:t>
            </w:r>
          </w:p>
        </w:tc>
        <w:tc>
          <w:tcPr>
            <w:tcW w:w="1280" w:type="dxa"/>
            <w:gridSpan w:val="3"/>
          </w:tcPr>
          <w:p w14:paraId="10564502" w14:textId="77777777" w:rsidR="00EB5E2C" w:rsidRPr="0048646A" w:rsidRDefault="00EB5E2C" w:rsidP="00BD39ED">
            <w:pPr>
              <w:spacing w:before="120" w:after="120"/>
              <w:rPr>
                <w:rFonts w:cstheme="minorHAnsi"/>
              </w:rPr>
            </w:pPr>
            <w:r>
              <w:rPr>
                <w:rFonts w:ascii="Segoe UI Symbol" w:hAnsi="Segoe UI Symbol"/>
              </w:rPr>
              <w:t>☐</w:t>
            </w:r>
          </w:p>
        </w:tc>
        <w:tc>
          <w:tcPr>
            <w:tcW w:w="1246" w:type="dxa"/>
          </w:tcPr>
          <w:p w14:paraId="58A22AAD"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59342AD7" w14:textId="77777777" w:rsidTr="00DF3878">
        <w:trPr>
          <w:trHeight w:val="288"/>
        </w:trPr>
        <w:tc>
          <w:tcPr>
            <w:tcW w:w="1006" w:type="dxa"/>
          </w:tcPr>
          <w:p w14:paraId="63181587" w14:textId="77777777" w:rsidR="00EB5E2C" w:rsidRPr="0048646A" w:rsidRDefault="00EB5E2C" w:rsidP="00BD39ED">
            <w:pPr>
              <w:pStyle w:val="Prrafodelista"/>
              <w:spacing w:before="120" w:after="120"/>
              <w:ind w:left="0"/>
              <w:rPr>
                <w:rFonts w:cstheme="minorHAnsi"/>
              </w:rPr>
            </w:pPr>
            <w:r>
              <w:t>2.5.6</w:t>
            </w:r>
          </w:p>
        </w:tc>
        <w:tc>
          <w:tcPr>
            <w:tcW w:w="6903" w:type="dxa"/>
            <w:gridSpan w:val="2"/>
          </w:tcPr>
          <w:p w14:paraId="2DFEB68F" w14:textId="77777777" w:rsidR="00EB5E2C" w:rsidRPr="0048646A" w:rsidRDefault="00EB5E2C" w:rsidP="00BD39ED">
            <w:pPr>
              <w:spacing w:before="120" w:after="120"/>
              <w:ind w:left="252"/>
              <w:rPr>
                <w:rFonts w:cstheme="minorHAnsi"/>
              </w:rPr>
            </w:pPr>
            <w:r>
              <w:t>Recepción de personal temporal cedido de otros centros</w:t>
            </w:r>
          </w:p>
        </w:tc>
        <w:tc>
          <w:tcPr>
            <w:tcW w:w="1280" w:type="dxa"/>
            <w:gridSpan w:val="3"/>
          </w:tcPr>
          <w:p w14:paraId="1FAE4F9D" w14:textId="77777777" w:rsidR="00EB5E2C" w:rsidRPr="0048646A" w:rsidRDefault="00EB5E2C" w:rsidP="00BD39ED">
            <w:pPr>
              <w:spacing w:before="120" w:after="120"/>
              <w:rPr>
                <w:rFonts w:cstheme="minorHAnsi"/>
              </w:rPr>
            </w:pPr>
            <w:r>
              <w:rPr>
                <w:rFonts w:ascii="Segoe UI Symbol" w:hAnsi="Segoe UI Symbol"/>
              </w:rPr>
              <w:t>☐</w:t>
            </w:r>
          </w:p>
        </w:tc>
        <w:tc>
          <w:tcPr>
            <w:tcW w:w="1246" w:type="dxa"/>
          </w:tcPr>
          <w:p w14:paraId="7D30EE55"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4028C342" w14:textId="77777777" w:rsidTr="00DF3878">
        <w:trPr>
          <w:trHeight w:val="288"/>
        </w:trPr>
        <w:tc>
          <w:tcPr>
            <w:tcW w:w="1006" w:type="dxa"/>
          </w:tcPr>
          <w:p w14:paraId="415C4C9A" w14:textId="77777777" w:rsidR="00EB5E2C" w:rsidRPr="0048646A" w:rsidRDefault="00EB5E2C" w:rsidP="00BD39ED">
            <w:pPr>
              <w:pStyle w:val="Prrafodelista"/>
              <w:spacing w:before="120" w:after="120"/>
              <w:ind w:left="0"/>
              <w:rPr>
                <w:rFonts w:cstheme="minorHAnsi"/>
              </w:rPr>
            </w:pPr>
            <w:r>
              <w:t>2.5.7</w:t>
            </w:r>
          </w:p>
        </w:tc>
        <w:tc>
          <w:tcPr>
            <w:tcW w:w="6903" w:type="dxa"/>
            <w:gridSpan w:val="2"/>
          </w:tcPr>
          <w:p w14:paraId="0CF38943" w14:textId="77777777" w:rsidR="00EB5E2C" w:rsidRPr="0048646A" w:rsidRDefault="00EB5E2C" w:rsidP="00BD39ED">
            <w:pPr>
              <w:spacing w:before="120" w:after="120"/>
              <w:ind w:left="252"/>
              <w:rPr>
                <w:rFonts w:cstheme="minorHAnsi"/>
              </w:rPr>
            </w:pPr>
            <w:r>
              <w:t>Traslado temporal a un centro distinto</w:t>
            </w:r>
          </w:p>
        </w:tc>
        <w:tc>
          <w:tcPr>
            <w:tcW w:w="1280" w:type="dxa"/>
            <w:gridSpan w:val="3"/>
          </w:tcPr>
          <w:p w14:paraId="75E59698" w14:textId="77777777" w:rsidR="00EB5E2C" w:rsidRPr="0048646A" w:rsidRDefault="00EB5E2C" w:rsidP="00BD39ED">
            <w:pPr>
              <w:spacing w:before="120" w:after="120"/>
              <w:rPr>
                <w:rFonts w:ascii="Segoe UI Symbol" w:hAnsi="Segoe UI Symbol" w:cs="Segoe UI Symbol"/>
              </w:rPr>
            </w:pPr>
            <w:r>
              <w:rPr>
                <w:rFonts w:ascii="Segoe UI Symbol" w:hAnsi="Segoe UI Symbol"/>
              </w:rPr>
              <w:t>☐</w:t>
            </w:r>
          </w:p>
        </w:tc>
        <w:tc>
          <w:tcPr>
            <w:tcW w:w="1246" w:type="dxa"/>
          </w:tcPr>
          <w:p w14:paraId="03CF3B76" w14:textId="77777777" w:rsidR="00EB5E2C" w:rsidRPr="0048646A" w:rsidRDefault="00EB5E2C" w:rsidP="00BD39ED">
            <w:pPr>
              <w:spacing w:before="120" w:after="120"/>
              <w:rPr>
                <w:rFonts w:ascii="Segoe UI Symbol" w:hAnsi="Segoe UI Symbol" w:cs="Segoe UI Symbol"/>
              </w:rPr>
            </w:pPr>
            <w:r>
              <w:rPr>
                <w:rFonts w:ascii="Segoe UI Symbol" w:hAnsi="Segoe UI Symbol"/>
              </w:rPr>
              <w:t>☐</w:t>
            </w:r>
          </w:p>
        </w:tc>
      </w:tr>
      <w:tr w:rsidR="00EB5E2C" w:rsidRPr="0048646A" w14:paraId="21DFAAF5" w14:textId="77777777" w:rsidTr="00DF3878">
        <w:trPr>
          <w:trHeight w:val="288"/>
        </w:trPr>
        <w:tc>
          <w:tcPr>
            <w:tcW w:w="1006" w:type="dxa"/>
          </w:tcPr>
          <w:p w14:paraId="76D786F3" w14:textId="77777777" w:rsidR="00EB5E2C" w:rsidRPr="0048646A" w:rsidRDefault="00EB5E2C" w:rsidP="00BD39ED">
            <w:pPr>
              <w:pStyle w:val="Prrafodelista"/>
              <w:spacing w:before="120" w:after="120"/>
              <w:ind w:left="0"/>
              <w:rPr>
                <w:rFonts w:cstheme="minorHAnsi"/>
              </w:rPr>
            </w:pPr>
            <w:r>
              <w:t>2.5.8</w:t>
            </w:r>
          </w:p>
        </w:tc>
        <w:tc>
          <w:tcPr>
            <w:tcW w:w="6903" w:type="dxa"/>
            <w:gridSpan w:val="2"/>
          </w:tcPr>
          <w:p w14:paraId="45611F86" w14:textId="77777777" w:rsidR="00EB5E2C" w:rsidRPr="0048646A" w:rsidRDefault="00EB5E2C" w:rsidP="00BD39ED">
            <w:pPr>
              <w:spacing w:before="120" w:after="120"/>
              <w:ind w:left="252"/>
              <w:rPr>
                <w:rFonts w:cstheme="minorHAnsi"/>
              </w:rPr>
            </w:pPr>
            <w:r>
              <w:t>Despido o permiso sin sueldo</w:t>
            </w:r>
          </w:p>
        </w:tc>
        <w:tc>
          <w:tcPr>
            <w:tcW w:w="1280" w:type="dxa"/>
            <w:gridSpan w:val="3"/>
          </w:tcPr>
          <w:p w14:paraId="3A032C46" w14:textId="77777777" w:rsidR="00EB5E2C" w:rsidRPr="0048646A" w:rsidRDefault="00EB5E2C" w:rsidP="00BD39ED">
            <w:pPr>
              <w:spacing w:before="120" w:after="120"/>
              <w:rPr>
                <w:rFonts w:cstheme="minorHAnsi"/>
              </w:rPr>
            </w:pPr>
            <w:r>
              <w:rPr>
                <w:rFonts w:ascii="Segoe UI Symbol" w:hAnsi="Segoe UI Symbol"/>
              </w:rPr>
              <w:t>☐</w:t>
            </w:r>
          </w:p>
        </w:tc>
        <w:tc>
          <w:tcPr>
            <w:tcW w:w="1246" w:type="dxa"/>
          </w:tcPr>
          <w:p w14:paraId="26C6560B"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21B1FFB3" w14:textId="77777777" w:rsidTr="00DF3878">
        <w:trPr>
          <w:trHeight w:val="288"/>
        </w:trPr>
        <w:tc>
          <w:tcPr>
            <w:tcW w:w="1006" w:type="dxa"/>
          </w:tcPr>
          <w:p w14:paraId="1CAE2D02" w14:textId="77777777" w:rsidR="00EB5E2C" w:rsidRPr="0048646A" w:rsidRDefault="00EB5E2C" w:rsidP="00BD39ED">
            <w:pPr>
              <w:pStyle w:val="Prrafodelista"/>
              <w:spacing w:before="120" w:after="120"/>
              <w:ind w:left="0"/>
              <w:rPr>
                <w:rFonts w:cstheme="minorHAnsi"/>
              </w:rPr>
            </w:pPr>
            <w:r>
              <w:lastRenderedPageBreak/>
              <w:t>2.6</w:t>
            </w:r>
          </w:p>
        </w:tc>
        <w:tc>
          <w:tcPr>
            <w:tcW w:w="5194" w:type="dxa"/>
          </w:tcPr>
          <w:p w14:paraId="61015B73" w14:textId="77777777" w:rsidR="00EB5E2C" w:rsidRPr="0048646A" w:rsidRDefault="00EB5E2C" w:rsidP="00BD39ED">
            <w:pPr>
              <w:spacing w:before="120" w:after="120"/>
              <w:rPr>
                <w:rFonts w:cstheme="minorHAnsi"/>
              </w:rPr>
            </w:pPr>
            <w:r>
              <w:t>¿Ha recibido algún miembro del personal del centro capacitación o apoyo relacionado con la COVID-19 en los últimos 3 meses?</w:t>
            </w:r>
          </w:p>
        </w:tc>
        <w:tc>
          <w:tcPr>
            <w:tcW w:w="4235" w:type="dxa"/>
            <w:gridSpan w:val="5"/>
          </w:tcPr>
          <w:p w14:paraId="0C1E2DB0" w14:textId="77777777" w:rsidR="00EB5E2C" w:rsidRPr="0048646A" w:rsidRDefault="00EB5E2C" w:rsidP="00E82A8A">
            <w:pPr>
              <w:pStyle w:val="Prrafodelista"/>
              <w:numPr>
                <w:ilvl w:val="0"/>
                <w:numId w:val="11"/>
              </w:numPr>
              <w:spacing w:before="120" w:after="120"/>
              <w:rPr>
                <w:rFonts w:cstheme="minorHAnsi"/>
              </w:rPr>
            </w:pPr>
            <w:r>
              <w:t>Sí</w:t>
            </w:r>
          </w:p>
          <w:p w14:paraId="7CCB636B" w14:textId="343FED80" w:rsidR="00EB5E2C" w:rsidRPr="0048646A" w:rsidRDefault="00EB5E2C" w:rsidP="00E82A8A">
            <w:pPr>
              <w:pStyle w:val="Prrafodelista"/>
              <w:numPr>
                <w:ilvl w:val="0"/>
                <w:numId w:val="11"/>
              </w:numPr>
              <w:spacing w:before="120" w:after="120"/>
              <w:rPr>
                <w:rFonts w:cstheme="minorHAnsi"/>
              </w:rPr>
            </w:pPr>
            <w:r>
              <w:t xml:space="preserve">No – Pase a la pregunta 2.8 </w:t>
            </w:r>
          </w:p>
        </w:tc>
      </w:tr>
      <w:tr w:rsidR="00EB5E2C" w:rsidRPr="0048646A" w14:paraId="4A633AAC" w14:textId="77777777" w:rsidTr="00DF3878">
        <w:trPr>
          <w:trHeight w:val="288"/>
        </w:trPr>
        <w:tc>
          <w:tcPr>
            <w:tcW w:w="1006" w:type="dxa"/>
            <w:shd w:val="clear" w:color="auto" w:fill="auto"/>
          </w:tcPr>
          <w:p w14:paraId="44AB4B5F" w14:textId="77777777" w:rsidR="00EB5E2C" w:rsidRPr="0048646A" w:rsidRDefault="00EB5E2C" w:rsidP="00BD39ED">
            <w:pPr>
              <w:pStyle w:val="Prrafodelista"/>
              <w:spacing w:before="120" w:after="120"/>
              <w:ind w:left="0"/>
              <w:rPr>
                <w:rFonts w:cstheme="minorHAnsi"/>
              </w:rPr>
            </w:pPr>
            <w:r>
              <w:t>2.7</w:t>
            </w:r>
          </w:p>
        </w:tc>
        <w:tc>
          <w:tcPr>
            <w:tcW w:w="6903" w:type="dxa"/>
            <w:gridSpan w:val="2"/>
            <w:shd w:val="clear" w:color="auto" w:fill="auto"/>
          </w:tcPr>
          <w:p w14:paraId="7A775114" w14:textId="77777777" w:rsidR="00EB5E2C" w:rsidRPr="0048646A" w:rsidRDefault="00EB5E2C" w:rsidP="00BD39ED">
            <w:pPr>
              <w:spacing w:before="120" w:after="120"/>
              <w:rPr>
                <w:rFonts w:cstheme="minorHAnsi"/>
              </w:rPr>
            </w:pPr>
            <w:r>
              <w:t xml:space="preserve">¿Qué tipo de capacitación o apoyo han recibido? </w:t>
            </w:r>
          </w:p>
        </w:tc>
        <w:tc>
          <w:tcPr>
            <w:tcW w:w="1262" w:type="dxa"/>
            <w:gridSpan w:val="2"/>
          </w:tcPr>
          <w:p w14:paraId="4E6E56BD" w14:textId="77777777" w:rsidR="00EB5E2C" w:rsidRPr="0048646A" w:rsidRDefault="00EB5E2C" w:rsidP="00E82A8A">
            <w:pPr>
              <w:pStyle w:val="Prrafodelista"/>
              <w:numPr>
                <w:ilvl w:val="0"/>
                <w:numId w:val="48"/>
              </w:numPr>
              <w:tabs>
                <w:tab w:val="left" w:pos="342"/>
              </w:tabs>
              <w:spacing w:before="120" w:after="120"/>
              <w:ind w:left="-72" w:right="262" w:firstLine="54"/>
              <w:rPr>
                <w:rFonts w:cstheme="minorHAnsi"/>
              </w:rPr>
            </w:pPr>
            <w:r>
              <w:t>Sí</w:t>
            </w:r>
          </w:p>
        </w:tc>
        <w:tc>
          <w:tcPr>
            <w:tcW w:w="1264" w:type="dxa"/>
            <w:gridSpan w:val="2"/>
          </w:tcPr>
          <w:p w14:paraId="7A026ED8" w14:textId="77777777" w:rsidR="00EB5E2C" w:rsidRPr="0048646A" w:rsidRDefault="00EB5E2C" w:rsidP="00E82A8A">
            <w:pPr>
              <w:pStyle w:val="Prrafodelista"/>
              <w:numPr>
                <w:ilvl w:val="0"/>
                <w:numId w:val="48"/>
              </w:numPr>
              <w:tabs>
                <w:tab w:val="left" w:pos="342"/>
              </w:tabs>
              <w:spacing w:before="120" w:after="120"/>
              <w:ind w:left="-74" w:right="261" w:firstLine="57"/>
              <w:contextualSpacing w:val="0"/>
              <w:rPr>
                <w:rFonts w:cstheme="minorHAnsi"/>
              </w:rPr>
            </w:pPr>
            <w:r>
              <w:t>No</w:t>
            </w:r>
          </w:p>
        </w:tc>
      </w:tr>
      <w:tr w:rsidR="00EB5E2C" w:rsidRPr="0048646A" w14:paraId="43CAF7B4" w14:textId="77777777" w:rsidTr="00DF3878">
        <w:trPr>
          <w:trHeight w:val="288"/>
        </w:trPr>
        <w:tc>
          <w:tcPr>
            <w:tcW w:w="1006" w:type="dxa"/>
          </w:tcPr>
          <w:p w14:paraId="5BCEA908" w14:textId="77777777" w:rsidR="00EB5E2C" w:rsidRPr="0048646A" w:rsidRDefault="00EB5E2C" w:rsidP="00BD39ED">
            <w:pPr>
              <w:pStyle w:val="Prrafodelista"/>
              <w:spacing w:before="120" w:after="120"/>
              <w:ind w:left="0"/>
              <w:rPr>
                <w:rFonts w:cstheme="minorHAnsi"/>
              </w:rPr>
            </w:pPr>
            <w:r>
              <w:t>2.7.1</w:t>
            </w:r>
          </w:p>
        </w:tc>
        <w:tc>
          <w:tcPr>
            <w:tcW w:w="6903" w:type="dxa"/>
            <w:gridSpan w:val="2"/>
          </w:tcPr>
          <w:p w14:paraId="22377BDD" w14:textId="77777777" w:rsidR="00EB5E2C" w:rsidRPr="0048646A" w:rsidRDefault="00EB5E2C" w:rsidP="00BD39ED">
            <w:pPr>
              <w:spacing w:before="120" w:after="120"/>
              <w:ind w:left="252"/>
              <w:rPr>
                <w:rFonts w:cstheme="minorHAnsi"/>
              </w:rPr>
            </w:pPr>
            <w:r>
              <w:t>Capacitación en prevención y control de infecciones (PCI)</w:t>
            </w:r>
          </w:p>
        </w:tc>
        <w:tc>
          <w:tcPr>
            <w:tcW w:w="1262" w:type="dxa"/>
            <w:gridSpan w:val="2"/>
          </w:tcPr>
          <w:p w14:paraId="45978C99" w14:textId="77777777" w:rsidR="00EB5E2C" w:rsidRPr="0048646A" w:rsidRDefault="00EB5E2C" w:rsidP="00BD39ED">
            <w:pPr>
              <w:spacing w:before="120" w:after="120"/>
              <w:rPr>
                <w:rFonts w:cstheme="minorHAnsi"/>
              </w:rPr>
            </w:pPr>
            <w:r>
              <w:rPr>
                <w:rFonts w:ascii="Segoe UI Symbol" w:hAnsi="Segoe UI Symbol"/>
              </w:rPr>
              <w:t>☐</w:t>
            </w:r>
          </w:p>
        </w:tc>
        <w:tc>
          <w:tcPr>
            <w:tcW w:w="1264" w:type="dxa"/>
            <w:gridSpan w:val="2"/>
          </w:tcPr>
          <w:p w14:paraId="61F9B614"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4046A441" w14:textId="77777777" w:rsidTr="00DF3878">
        <w:trPr>
          <w:trHeight w:val="288"/>
        </w:trPr>
        <w:tc>
          <w:tcPr>
            <w:tcW w:w="1006" w:type="dxa"/>
          </w:tcPr>
          <w:p w14:paraId="5C8D9772" w14:textId="77777777" w:rsidR="00EB5E2C" w:rsidRPr="0048646A" w:rsidRDefault="00EB5E2C" w:rsidP="00BD39ED">
            <w:pPr>
              <w:pStyle w:val="Prrafodelista"/>
              <w:spacing w:before="120" w:after="120"/>
              <w:ind w:left="0"/>
              <w:rPr>
                <w:rFonts w:cstheme="minorHAnsi"/>
              </w:rPr>
            </w:pPr>
            <w:r>
              <w:t>2.7.2</w:t>
            </w:r>
          </w:p>
        </w:tc>
        <w:tc>
          <w:tcPr>
            <w:tcW w:w="6903" w:type="dxa"/>
            <w:gridSpan w:val="2"/>
          </w:tcPr>
          <w:p w14:paraId="3EF7CF33" w14:textId="77777777" w:rsidR="00EB5E2C" w:rsidRPr="0048646A" w:rsidRDefault="00EB5E2C" w:rsidP="00BD39ED">
            <w:pPr>
              <w:spacing w:before="120" w:after="120"/>
              <w:ind w:left="252"/>
              <w:rPr>
                <w:rFonts w:cstheme="minorHAnsi"/>
              </w:rPr>
            </w:pPr>
            <w:r>
              <w:t>Capacitación en el uso adecuado de equipos de protección personal (EPP)</w:t>
            </w:r>
          </w:p>
        </w:tc>
        <w:tc>
          <w:tcPr>
            <w:tcW w:w="1262" w:type="dxa"/>
            <w:gridSpan w:val="2"/>
          </w:tcPr>
          <w:p w14:paraId="43D4A8C0" w14:textId="77777777" w:rsidR="00EB5E2C" w:rsidRPr="0048646A" w:rsidRDefault="00EB5E2C" w:rsidP="00BD39ED">
            <w:pPr>
              <w:spacing w:before="120" w:after="120"/>
              <w:rPr>
                <w:rFonts w:cstheme="minorHAnsi"/>
              </w:rPr>
            </w:pPr>
            <w:r>
              <w:rPr>
                <w:rFonts w:ascii="Segoe UI Symbol" w:hAnsi="Segoe UI Symbol"/>
              </w:rPr>
              <w:t>☐</w:t>
            </w:r>
          </w:p>
        </w:tc>
        <w:tc>
          <w:tcPr>
            <w:tcW w:w="1264" w:type="dxa"/>
            <w:gridSpan w:val="2"/>
          </w:tcPr>
          <w:p w14:paraId="505AA3B1"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12140DF7" w14:textId="77777777" w:rsidTr="00DF3878">
        <w:trPr>
          <w:trHeight w:val="288"/>
        </w:trPr>
        <w:tc>
          <w:tcPr>
            <w:tcW w:w="1006" w:type="dxa"/>
            <w:shd w:val="clear" w:color="auto" w:fill="auto"/>
          </w:tcPr>
          <w:p w14:paraId="71181B1E" w14:textId="77777777" w:rsidR="00EB5E2C" w:rsidRPr="0048646A" w:rsidRDefault="00EB5E2C" w:rsidP="00BD39ED">
            <w:pPr>
              <w:pStyle w:val="Prrafodelista"/>
              <w:spacing w:before="120" w:after="120"/>
              <w:ind w:left="0"/>
              <w:rPr>
                <w:rFonts w:cstheme="minorHAnsi"/>
              </w:rPr>
            </w:pPr>
            <w:r>
              <w:t>2.7.3</w:t>
            </w:r>
          </w:p>
        </w:tc>
        <w:tc>
          <w:tcPr>
            <w:tcW w:w="6903" w:type="dxa"/>
            <w:gridSpan w:val="2"/>
            <w:shd w:val="clear" w:color="auto" w:fill="auto"/>
          </w:tcPr>
          <w:p w14:paraId="44D52F01" w14:textId="77777777" w:rsidR="00EB5E2C" w:rsidRPr="0048646A" w:rsidRDefault="00EB5E2C" w:rsidP="00BD39ED">
            <w:pPr>
              <w:spacing w:before="120" w:after="120"/>
              <w:ind w:left="252"/>
              <w:rPr>
                <w:rFonts w:cstheme="minorHAnsi"/>
              </w:rPr>
            </w:pPr>
            <w:r>
              <w:t xml:space="preserve">Capacitación en protocolos de </w:t>
            </w:r>
            <w:proofErr w:type="spellStart"/>
            <w:r>
              <w:t>triaje</w:t>
            </w:r>
            <w:proofErr w:type="spellEnd"/>
            <w:r>
              <w:t xml:space="preserve"> para el manejo de casos de COVID-19</w:t>
            </w:r>
          </w:p>
        </w:tc>
        <w:tc>
          <w:tcPr>
            <w:tcW w:w="1262" w:type="dxa"/>
            <w:gridSpan w:val="2"/>
            <w:shd w:val="clear" w:color="auto" w:fill="auto"/>
          </w:tcPr>
          <w:p w14:paraId="417922CA" w14:textId="77777777" w:rsidR="00EB5E2C" w:rsidRPr="0048646A" w:rsidRDefault="00EB5E2C" w:rsidP="00BD39ED">
            <w:pPr>
              <w:spacing w:before="120" w:after="120"/>
              <w:rPr>
                <w:rFonts w:cstheme="minorHAnsi"/>
              </w:rPr>
            </w:pPr>
            <w:r>
              <w:rPr>
                <w:rFonts w:ascii="Segoe UI Symbol" w:hAnsi="Segoe UI Symbol"/>
              </w:rPr>
              <w:t>☐</w:t>
            </w:r>
          </w:p>
        </w:tc>
        <w:tc>
          <w:tcPr>
            <w:tcW w:w="1264" w:type="dxa"/>
            <w:gridSpan w:val="2"/>
            <w:shd w:val="clear" w:color="auto" w:fill="auto"/>
          </w:tcPr>
          <w:p w14:paraId="5F3868A9"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00884CC2" w14:textId="77777777" w:rsidTr="00DF3878">
        <w:trPr>
          <w:trHeight w:val="288"/>
        </w:trPr>
        <w:tc>
          <w:tcPr>
            <w:tcW w:w="1006" w:type="dxa"/>
            <w:shd w:val="clear" w:color="auto" w:fill="auto"/>
          </w:tcPr>
          <w:p w14:paraId="266865CB" w14:textId="77777777" w:rsidR="00EB5E2C" w:rsidRPr="0048646A" w:rsidRDefault="00EB5E2C" w:rsidP="00BD39ED">
            <w:pPr>
              <w:pStyle w:val="Prrafodelista"/>
              <w:spacing w:before="120" w:after="120"/>
              <w:ind w:left="0"/>
              <w:rPr>
                <w:rFonts w:cstheme="minorHAnsi"/>
              </w:rPr>
            </w:pPr>
            <w:r>
              <w:t>2.7.4</w:t>
            </w:r>
          </w:p>
        </w:tc>
        <w:tc>
          <w:tcPr>
            <w:tcW w:w="6903" w:type="dxa"/>
            <w:gridSpan w:val="2"/>
            <w:shd w:val="clear" w:color="auto" w:fill="auto"/>
          </w:tcPr>
          <w:p w14:paraId="0E15E4E8" w14:textId="77777777" w:rsidR="00EB5E2C" w:rsidRPr="0048646A" w:rsidRDefault="00EB5E2C" w:rsidP="00BD39ED">
            <w:pPr>
              <w:spacing w:before="120" w:after="120"/>
              <w:ind w:left="252"/>
              <w:rPr>
                <w:rFonts w:cstheme="minorHAnsi"/>
              </w:rPr>
            </w:pPr>
            <w:r>
              <w:t>Capacitación en la gestión de situaciones de emergencia</w:t>
            </w:r>
          </w:p>
        </w:tc>
        <w:tc>
          <w:tcPr>
            <w:tcW w:w="1262" w:type="dxa"/>
            <w:gridSpan w:val="2"/>
            <w:shd w:val="clear" w:color="auto" w:fill="auto"/>
          </w:tcPr>
          <w:p w14:paraId="78FB48AF" w14:textId="77777777" w:rsidR="00EB5E2C" w:rsidRPr="0048646A" w:rsidRDefault="00EB5E2C" w:rsidP="00BD39ED">
            <w:pPr>
              <w:spacing w:before="120" w:after="120"/>
              <w:rPr>
                <w:rFonts w:cstheme="minorHAnsi"/>
              </w:rPr>
            </w:pPr>
            <w:r>
              <w:rPr>
                <w:rFonts w:ascii="Segoe UI Symbol" w:hAnsi="Segoe UI Symbol"/>
              </w:rPr>
              <w:t>☐</w:t>
            </w:r>
          </w:p>
        </w:tc>
        <w:tc>
          <w:tcPr>
            <w:tcW w:w="1264" w:type="dxa"/>
            <w:gridSpan w:val="2"/>
            <w:shd w:val="clear" w:color="auto" w:fill="auto"/>
          </w:tcPr>
          <w:p w14:paraId="5B204873" w14:textId="77777777" w:rsidR="00EB5E2C" w:rsidRPr="0048646A" w:rsidRDefault="00EB5E2C" w:rsidP="00BD39ED">
            <w:pPr>
              <w:spacing w:before="120" w:after="120"/>
              <w:rPr>
                <w:rFonts w:cstheme="minorHAnsi"/>
              </w:rPr>
            </w:pPr>
            <w:r>
              <w:rPr>
                <w:rFonts w:ascii="Segoe UI Symbol" w:hAnsi="Segoe UI Symbol"/>
              </w:rPr>
              <w:t>☐</w:t>
            </w:r>
          </w:p>
        </w:tc>
      </w:tr>
      <w:tr w:rsidR="00DF3878" w:rsidRPr="0048646A" w14:paraId="47AE72A1" w14:textId="77777777" w:rsidTr="00C90DB2">
        <w:trPr>
          <w:trHeight w:val="288"/>
        </w:trPr>
        <w:tc>
          <w:tcPr>
            <w:tcW w:w="1006" w:type="dxa"/>
            <w:shd w:val="clear" w:color="auto" w:fill="E2EFD9" w:themeFill="accent6" w:themeFillTint="33"/>
          </w:tcPr>
          <w:p w14:paraId="066D5F72" w14:textId="0740A5D9" w:rsidR="00DF3878" w:rsidRPr="0048646A" w:rsidRDefault="00DF3878" w:rsidP="00DF3878">
            <w:pPr>
              <w:pStyle w:val="Prrafodelista"/>
              <w:spacing w:before="120" w:after="120"/>
              <w:ind w:left="0"/>
              <w:rPr>
                <w:rFonts w:cstheme="minorHAnsi"/>
              </w:rPr>
            </w:pPr>
            <w:r>
              <w:t>2.7.5</w:t>
            </w:r>
          </w:p>
        </w:tc>
        <w:tc>
          <w:tcPr>
            <w:tcW w:w="6903" w:type="dxa"/>
            <w:gridSpan w:val="2"/>
            <w:shd w:val="clear" w:color="auto" w:fill="E2EFD9" w:themeFill="accent6" w:themeFillTint="33"/>
          </w:tcPr>
          <w:p w14:paraId="6AB3F351" w14:textId="77777777" w:rsidR="00DF3878" w:rsidRPr="00F8277E" w:rsidRDefault="00DF3878" w:rsidP="00DF3878">
            <w:pPr>
              <w:spacing w:before="120" w:after="120"/>
              <w:ind w:left="252"/>
            </w:pPr>
            <w:r>
              <w:t>(Pregunta opcional específica para el país)</w:t>
            </w:r>
          </w:p>
          <w:p w14:paraId="2CF35615" w14:textId="148A63BD" w:rsidR="00DF3878" w:rsidRPr="0048646A" w:rsidRDefault="00DF3878" w:rsidP="00DF3878">
            <w:pPr>
              <w:spacing w:before="120" w:after="120"/>
              <w:ind w:left="252"/>
              <w:rPr>
                <w:rFonts w:cstheme="minorHAnsi"/>
              </w:rPr>
            </w:pPr>
            <w:r>
              <w:t>Capacitación en la prestación de asistencia sanitaria a distancia</w:t>
            </w:r>
          </w:p>
        </w:tc>
        <w:tc>
          <w:tcPr>
            <w:tcW w:w="1262" w:type="dxa"/>
            <w:gridSpan w:val="2"/>
            <w:shd w:val="clear" w:color="auto" w:fill="E2EFD9" w:themeFill="accent6" w:themeFillTint="33"/>
          </w:tcPr>
          <w:p w14:paraId="0E3A29EA" w14:textId="11DA6C53" w:rsidR="00DF3878" w:rsidRPr="0048646A" w:rsidRDefault="00DF3878" w:rsidP="00DF3878">
            <w:pPr>
              <w:spacing w:before="120" w:after="120"/>
              <w:rPr>
                <w:rFonts w:ascii="Segoe UI Symbol" w:hAnsi="Segoe UI Symbol" w:cs="Segoe UI Symbol"/>
              </w:rPr>
            </w:pPr>
            <w:r>
              <w:rPr>
                <w:rFonts w:ascii="Segoe UI Symbol" w:hAnsi="Segoe UI Symbol"/>
              </w:rPr>
              <w:t>☐</w:t>
            </w:r>
          </w:p>
        </w:tc>
        <w:tc>
          <w:tcPr>
            <w:tcW w:w="1264" w:type="dxa"/>
            <w:gridSpan w:val="2"/>
            <w:shd w:val="clear" w:color="auto" w:fill="E2EFD9" w:themeFill="accent6" w:themeFillTint="33"/>
          </w:tcPr>
          <w:p w14:paraId="6866B804" w14:textId="037A55F7" w:rsidR="00DF3878" w:rsidRPr="0048646A" w:rsidRDefault="00DF3878" w:rsidP="00DF3878">
            <w:pPr>
              <w:spacing w:before="120" w:after="120"/>
              <w:rPr>
                <w:rFonts w:ascii="Segoe UI Symbol" w:hAnsi="Segoe UI Symbol" w:cs="Segoe UI Symbol"/>
              </w:rPr>
            </w:pPr>
            <w:r>
              <w:rPr>
                <w:rFonts w:ascii="Segoe UI Symbol" w:hAnsi="Segoe UI Symbol"/>
              </w:rPr>
              <w:t>☐</w:t>
            </w:r>
          </w:p>
        </w:tc>
      </w:tr>
      <w:tr w:rsidR="00DF3878" w:rsidRPr="0048646A" w14:paraId="2808E1AA" w14:textId="77777777" w:rsidTr="00DF3878">
        <w:trPr>
          <w:trHeight w:val="288"/>
        </w:trPr>
        <w:tc>
          <w:tcPr>
            <w:tcW w:w="1006" w:type="dxa"/>
            <w:shd w:val="clear" w:color="auto" w:fill="auto"/>
          </w:tcPr>
          <w:p w14:paraId="07F54DF3" w14:textId="138713B5" w:rsidR="00DF3878" w:rsidRPr="0048646A" w:rsidRDefault="00DF3878" w:rsidP="000908BF">
            <w:pPr>
              <w:pStyle w:val="Prrafodelista"/>
              <w:spacing w:before="120" w:after="120"/>
              <w:ind w:left="0"/>
              <w:rPr>
                <w:rFonts w:cstheme="minorHAnsi"/>
              </w:rPr>
            </w:pPr>
            <w:r>
              <w:t>2.7.6</w:t>
            </w:r>
          </w:p>
        </w:tc>
        <w:tc>
          <w:tcPr>
            <w:tcW w:w="6903" w:type="dxa"/>
            <w:gridSpan w:val="2"/>
            <w:shd w:val="clear" w:color="auto" w:fill="auto"/>
          </w:tcPr>
          <w:p w14:paraId="68BC21D7" w14:textId="2A99457E" w:rsidR="00DF3878" w:rsidRPr="0048646A" w:rsidRDefault="00DF3878" w:rsidP="00DF3878">
            <w:pPr>
              <w:spacing w:before="120" w:after="120"/>
              <w:ind w:left="252"/>
              <w:rPr>
                <w:rFonts w:cstheme="minorHAnsi"/>
              </w:rPr>
            </w:pPr>
            <w:r>
              <w:t xml:space="preserve">Apoyo en materia de salud mental y apoyo psicosocial para el personal en conjunto o para miembros individuales según sea necesario </w:t>
            </w:r>
          </w:p>
        </w:tc>
        <w:tc>
          <w:tcPr>
            <w:tcW w:w="1262" w:type="dxa"/>
            <w:gridSpan w:val="2"/>
            <w:shd w:val="clear" w:color="auto" w:fill="auto"/>
          </w:tcPr>
          <w:p w14:paraId="146B3426" w14:textId="77777777" w:rsidR="00DF3878" w:rsidRPr="0048646A" w:rsidRDefault="00DF3878" w:rsidP="00DF3878">
            <w:pPr>
              <w:spacing w:before="120" w:after="120"/>
              <w:rPr>
                <w:rFonts w:cstheme="minorHAnsi"/>
              </w:rPr>
            </w:pPr>
            <w:r>
              <w:rPr>
                <w:rFonts w:ascii="Segoe UI Symbol" w:hAnsi="Segoe UI Symbol"/>
              </w:rPr>
              <w:t>☐</w:t>
            </w:r>
          </w:p>
        </w:tc>
        <w:tc>
          <w:tcPr>
            <w:tcW w:w="1264" w:type="dxa"/>
            <w:gridSpan w:val="2"/>
            <w:shd w:val="clear" w:color="auto" w:fill="auto"/>
          </w:tcPr>
          <w:p w14:paraId="6FBC5B56" w14:textId="77777777" w:rsidR="00DF3878" w:rsidRPr="0048646A" w:rsidRDefault="00DF3878" w:rsidP="00DF3878">
            <w:pPr>
              <w:spacing w:before="120" w:after="120"/>
              <w:rPr>
                <w:rFonts w:cstheme="minorHAnsi"/>
              </w:rPr>
            </w:pPr>
            <w:r>
              <w:rPr>
                <w:rFonts w:ascii="Segoe UI Symbol" w:hAnsi="Segoe UI Symbol"/>
              </w:rPr>
              <w:t>☐</w:t>
            </w:r>
          </w:p>
        </w:tc>
      </w:tr>
      <w:tr w:rsidR="00DF3878" w:rsidRPr="0048646A" w14:paraId="44E22086" w14:textId="77777777" w:rsidTr="00DF3878">
        <w:trPr>
          <w:trHeight w:val="288"/>
        </w:trPr>
        <w:tc>
          <w:tcPr>
            <w:tcW w:w="1006" w:type="dxa"/>
            <w:shd w:val="clear" w:color="auto" w:fill="auto"/>
          </w:tcPr>
          <w:p w14:paraId="77C5EE20" w14:textId="75602593" w:rsidR="00DF3878" w:rsidRPr="0048646A" w:rsidRDefault="00DF3878" w:rsidP="000908BF">
            <w:pPr>
              <w:pStyle w:val="Prrafodelista"/>
              <w:spacing w:before="120" w:after="120"/>
              <w:ind w:left="0"/>
              <w:rPr>
                <w:rFonts w:cstheme="minorHAnsi"/>
              </w:rPr>
            </w:pPr>
            <w:r>
              <w:t>2.7.7</w:t>
            </w:r>
          </w:p>
        </w:tc>
        <w:tc>
          <w:tcPr>
            <w:tcW w:w="6903" w:type="dxa"/>
            <w:gridSpan w:val="2"/>
            <w:shd w:val="clear" w:color="auto" w:fill="auto"/>
          </w:tcPr>
          <w:p w14:paraId="7F4D4ABE" w14:textId="77777777" w:rsidR="00DF3878" w:rsidRPr="0048646A" w:rsidRDefault="00DF3878" w:rsidP="00DF3878">
            <w:pPr>
              <w:spacing w:before="120" w:after="120"/>
              <w:ind w:left="252"/>
              <w:rPr>
                <w:rFonts w:cstheme="minorHAnsi"/>
              </w:rPr>
            </w:pPr>
            <w:r>
              <w:t xml:space="preserve">Supervisión de apoyo para la PCI </w:t>
            </w:r>
          </w:p>
        </w:tc>
        <w:tc>
          <w:tcPr>
            <w:tcW w:w="1262" w:type="dxa"/>
            <w:gridSpan w:val="2"/>
            <w:shd w:val="clear" w:color="auto" w:fill="auto"/>
          </w:tcPr>
          <w:p w14:paraId="53394472" w14:textId="77777777" w:rsidR="00DF3878" w:rsidRPr="0048646A" w:rsidRDefault="00DF3878" w:rsidP="00DF3878">
            <w:pPr>
              <w:spacing w:before="120" w:after="120"/>
              <w:rPr>
                <w:rFonts w:cstheme="minorHAnsi"/>
              </w:rPr>
            </w:pPr>
            <w:r>
              <w:rPr>
                <w:rFonts w:ascii="Segoe UI Symbol" w:hAnsi="Segoe UI Symbol"/>
              </w:rPr>
              <w:t>☐</w:t>
            </w:r>
          </w:p>
        </w:tc>
        <w:tc>
          <w:tcPr>
            <w:tcW w:w="1264" w:type="dxa"/>
            <w:gridSpan w:val="2"/>
            <w:shd w:val="clear" w:color="auto" w:fill="auto"/>
          </w:tcPr>
          <w:p w14:paraId="5703B922" w14:textId="77777777" w:rsidR="00DF3878" w:rsidRPr="0048646A" w:rsidRDefault="00DF3878" w:rsidP="00DF3878">
            <w:pPr>
              <w:spacing w:before="120" w:after="120"/>
              <w:rPr>
                <w:rFonts w:cstheme="minorHAnsi"/>
              </w:rPr>
            </w:pPr>
            <w:r>
              <w:rPr>
                <w:rFonts w:ascii="Segoe UI Symbol" w:hAnsi="Segoe UI Symbol"/>
              </w:rPr>
              <w:t>☐</w:t>
            </w:r>
          </w:p>
        </w:tc>
      </w:tr>
      <w:tr w:rsidR="00DF3878" w:rsidRPr="0048646A" w14:paraId="2042F6B2" w14:textId="77777777" w:rsidTr="00DF3878">
        <w:trPr>
          <w:trHeight w:val="288"/>
        </w:trPr>
        <w:tc>
          <w:tcPr>
            <w:tcW w:w="1006" w:type="dxa"/>
            <w:shd w:val="clear" w:color="auto" w:fill="auto"/>
          </w:tcPr>
          <w:p w14:paraId="32067FFC" w14:textId="048E6C05" w:rsidR="00DF3878" w:rsidRPr="0048646A" w:rsidRDefault="00DF3878" w:rsidP="000908BF">
            <w:pPr>
              <w:pStyle w:val="Prrafodelista"/>
              <w:spacing w:before="120" w:after="120"/>
              <w:ind w:left="0"/>
              <w:rPr>
                <w:rFonts w:cstheme="minorHAnsi"/>
              </w:rPr>
            </w:pPr>
            <w:r>
              <w:t>2.7.8</w:t>
            </w:r>
          </w:p>
        </w:tc>
        <w:tc>
          <w:tcPr>
            <w:tcW w:w="6903" w:type="dxa"/>
            <w:gridSpan w:val="2"/>
            <w:shd w:val="clear" w:color="auto" w:fill="auto"/>
          </w:tcPr>
          <w:p w14:paraId="3E68AF14" w14:textId="77777777" w:rsidR="00DF3878" w:rsidRPr="0048646A" w:rsidRDefault="00DF3878" w:rsidP="00DF3878">
            <w:pPr>
              <w:spacing w:before="120" w:after="120"/>
              <w:ind w:left="252"/>
              <w:rPr>
                <w:rFonts w:cstheme="minorHAnsi"/>
              </w:rPr>
            </w:pPr>
            <w:r>
              <w:t>Supervisión de apoyo para el uso adecuado del EPP</w:t>
            </w:r>
          </w:p>
        </w:tc>
        <w:tc>
          <w:tcPr>
            <w:tcW w:w="1262" w:type="dxa"/>
            <w:gridSpan w:val="2"/>
            <w:shd w:val="clear" w:color="auto" w:fill="auto"/>
          </w:tcPr>
          <w:p w14:paraId="51116583" w14:textId="77777777" w:rsidR="00DF3878" w:rsidRPr="0048646A" w:rsidRDefault="00DF3878" w:rsidP="00DF3878">
            <w:pPr>
              <w:spacing w:before="120" w:after="120"/>
              <w:rPr>
                <w:rFonts w:ascii="Segoe UI Symbol" w:hAnsi="Segoe UI Symbol" w:cs="Segoe UI Symbol"/>
              </w:rPr>
            </w:pPr>
            <w:r>
              <w:rPr>
                <w:rFonts w:ascii="Segoe UI Symbol" w:hAnsi="Segoe UI Symbol"/>
              </w:rPr>
              <w:t>☐</w:t>
            </w:r>
          </w:p>
        </w:tc>
        <w:tc>
          <w:tcPr>
            <w:tcW w:w="1264" w:type="dxa"/>
            <w:gridSpan w:val="2"/>
            <w:shd w:val="clear" w:color="auto" w:fill="auto"/>
          </w:tcPr>
          <w:p w14:paraId="237024DD" w14:textId="77777777" w:rsidR="00DF3878" w:rsidRPr="0048646A" w:rsidRDefault="00DF3878" w:rsidP="00DF3878">
            <w:pPr>
              <w:spacing w:before="120" w:after="120"/>
              <w:rPr>
                <w:rFonts w:ascii="Segoe UI Symbol" w:hAnsi="Segoe UI Symbol" w:cs="Segoe UI Symbol"/>
              </w:rPr>
            </w:pPr>
            <w:r>
              <w:rPr>
                <w:rFonts w:ascii="Segoe UI Symbol" w:hAnsi="Segoe UI Symbol"/>
              </w:rPr>
              <w:t>☐</w:t>
            </w:r>
          </w:p>
        </w:tc>
      </w:tr>
      <w:tr w:rsidR="00DF3878" w:rsidRPr="0048646A" w14:paraId="73D6EF62" w14:textId="77777777" w:rsidTr="00DF3878">
        <w:trPr>
          <w:trHeight w:val="288"/>
        </w:trPr>
        <w:tc>
          <w:tcPr>
            <w:tcW w:w="1006" w:type="dxa"/>
            <w:shd w:val="clear" w:color="auto" w:fill="auto"/>
          </w:tcPr>
          <w:p w14:paraId="43FEDE49" w14:textId="66D2B9C8" w:rsidR="00DF3878" w:rsidRPr="0048646A" w:rsidRDefault="00DF3878" w:rsidP="000908BF">
            <w:pPr>
              <w:pStyle w:val="Prrafodelista"/>
              <w:spacing w:before="120" w:after="120"/>
              <w:ind w:left="0"/>
              <w:rPr>
                <w:rFonts w:cstheme="minorHAnsi"/>
              </w:rPr>
            </w:pPr>
            <w:r>
              <w:t>2.7.9</w:t>
            </w:r>
          </w:p>
        </w:tc>
        <w:tc>
          <w:tcPr>
            <w:tcW w:w="6903" w:type="dxa"/>
            <w:gridSpan w:val="2"/>
            <w:shd w:val="clear" w:color="auto" w:fill="auto"/>
          </w:tcPr>
          <w:p w14:paraId="23A26545" w14:textId="77777777" w:rsidR="00DF3878" w:rsidRPr="0048646A" w:rsidRDefault="00DF3878" w:rsidP="00DF3878">
            <w:pPr>
              <w:spacing w:before="120" w:after="120"/>
              <w:ind w:left="252"/>
              <w:rPr>
                <w:rFonts w:cstheme="minorHAnsi"/>
              </w:rPr>
            </w:pPr>
            <w:r>
              <w:t>Supervisión de apoyo para la gestión de casos de COVID-19</w:t>
            </w:r>
          </w:p>
        </w:tc>
        <w:tc>
          <w:tcPr>
            <w:tcW w:w="1262" w:type="dxa"/>
            <w:gridSpan w:val="2"/>
            <w:shd w:val="clear" w:color="auto" w:fill="auto"/>
          </w:tcPr>
          <w:p w14:paraId="2813DE3C" w14:textId="77777777" w:rsidR="00DF3878" w:rsidRPr="0048646A" w:rsidRDefault="00DF3878" w:rsidP="00DF3878">
            <w:pPr>
              <w:spacing w:before="120" w:after="120"/>
              <w:rPr>
                <w:rFonts w:cstheme="minorHAnsi"/>
              </w:rPr>
            </w:pPr>
            <w:r>
              <w:rPr>
                <w:rFonts w:ascii="Segoe UI Symbol" w:hAnsi="Segoe UI Symbol"/>
              </w:rPr>
              <w:t>☐</w:t>
            </w:r>
          </w:p>
        </w:tc>
        <w:tc>
          <w:tcPr>
            <w:tcW w:w="1264" w:type="dxa"/>
            <w:gridSpan w:val="2"/>
            <w:shd w:val="clear" w:color="auto" w:fill="auto"/>
          </w:tcPr>
          <w:p w14:paraId="1D41794B" w14:textId="77777777" w:rsidR="00DF3878" w:rsidRPr="0048646A" w:rsidRDefault="00DF3878" w:rsidP="00DF3878">
            <w:pPr>
              <w:spacing w:before="120" w:after="120"/>
              <w:rPr>
                <w:rFonts w:cstheme="minorHAnsi"/>
              </w:rPr>
            </w:pPr>
            <w:r>
              <w:rPr>
                <w:rFonts w:ascii="Segoe UI Symbol" w:hAnsi="Segoe UI Symbol"/>
              </w:rPr>
              <w:t>☐</w:t>
            </w:r>
          </w:p>
        </w:tc>
      </w:tr>
      <w:tr w:rsidR="00DF3878" w:rsidRPr="0048646A" w14:paraId="225F387E" w14:textId="77777777" w:rsidTr="00DF3878">
        <w:trPr>
          <w:trHeight w:val="288"/>
        </w:trPr>
        <w:tc>
          <w:tcPr>
            <w:tcW w:w="1006" w:type="dxa"/>
            <w:shd w:val="clear" w:color="auto" w:fill="E2EFD9" w:themeFill="accent6" w:themeFillTint="33"/>
          </w:tcPr>
          <w:p w14:paraId="44418292" w14:textId="62F9C98C" w:rsidR="00DF3878" w:rsidRPr="0048646A" w:rsidRDefault="00DF3878" w:rsidP="00DF3878">
            <w:pPr>
              <w:pStyle w:val="Prrafodelista"/>
              <w:spacing w:before="120" w:after="120"/>
              <w:ind w:left="0"/>
              <w:rPr>
                <w:rFonts w:cstheme="minorHAnsi"/>
              </w:rPr>
            </w:pPr>
            <w:r>
              <w:t>2</w:t>
            </w:r>
            <w:ins w:id="25" w:author="Martin, Dr. Jimmy (OS-)" w:date="2021-06-11T08:29:00Z">
              <w:r w:rsidR="00F25DC7">
                <w:t>.</w:t>
              </w:r>
            </w:ins>
            <w:del w:id="26" w:author="Martin, Dr. Jimmy (OS-)" w:date="2021-06-11T08:29:00Z">
              <w:r w:rsidDel="00F25DC7">
                <w:delText>,</w:delText>
              </w:r>
            </w:del>
            <w:r>
              <w:t>8</w:t>
            </w:r>
          </w:p>
        </w:tc>
        <w:tc>
          <w:tcPr>
            <w:tcW w:w="6903" w:type="dxa"/>
            <w:gridSpan w:val="2"/>
            <w:shd w:val="clear" w:color="auto" w:fill="E2EFD9" w:themeFill="accent6" w:themeFillTint="33"/>
          </w:tcPr>
          <w:p w14:paraId="23F9DB69" w14:textId="43632309" w:rsidR="00DF3878" w:rsidRPr="00F8277E" w:rsidRDefault="00DF3878" w:rsidP="00DF3878">
            <w:pPr>
              <w:spacing w:before="120" w:after="120"/>
              <w:rPr>
                <w:rFonts w:cstheme="minorHAnsi"/>
              </w:rPr>
            </w:pPr>
            <w:r>
              <w:t>(Pregunta opcional específica para el país)</w:t>
            </w:r>
          </w:p>
          <w:p w14:paraId="203AE1D9" w14:textId="3E4A2C41" w:rsidR="00DF3878" w:rsidRPr="00F8277E" w:rsidRDefault="00DF3878" w:rsidP="00DF3878">
            <w:pPr>
              <w:spacing w:before="120" w:after="120"/>
              <w:rPr>
                <w:rFonts w:cstheme="minorHAnsi"/>
              </w:rPr>
            </w:pPr>
            <w:r>
              <w:t xml:space="preserve">¿Cuál fue la fecha de la última supervisión de cualquier tema? </w:t>
            </w:r>
          </w:p>
          <w:p w14:paraId="0DF70E43" w14:textId="4D43EC95" w:rsidR="00DF3878" w:rsidRPr="00F8277E" w:rsidRDefault="00DF3878" w:rsidP="00DF3878">
            <w:pPr>
              <w:spacing w:before="120" w:after="120"/>
              <w:rPr>
                <w:rFonts w:cstheme="minorHAnsi"/>
              </w:rPr>
            </w:pPr>
            <w:r>
              <w:t>(Especifique el tipo de supervisión según el contexto del país).</w:t>
            </w:r>
          </w:p>
        </w:tc>
        <w:tc>
          <w:tcPr>
            <w:tcW w:w="2526" w:type="dxa"/>
            <w:gridSpan w:val="4"/>
            <w:shd w:val="clear" w:color="auto" w:fill="E2EFD9" w:themeFill="accent6" w:themeFillTint="33"/>
          </w:tcPr>
          <w:p w14:paraId="59EADE4E" w14:textId="0A232C33" w:rsidR="00DF3878" w:rsidRPr="0048646A" w:rsidRDefault="00DF3878" w:rsidP="00DF3878">
            <w:pPr>
              <w:spacing w:before="120" w:after="120"/>
              <w:rPr>
                <w:rFonts w:ascii="Segoe UI Symbol" w:hAnsi="Segoe UI Symbol" w:cs="Segoe UI Symbol"/>
              </w:rPr>
            </w:pPr>
            <w:r>
              <w:t>MM/AAAA</w:t>
            </w:r>
          </w:p>
        </w:tc>
      </w:tr>
    </w:tbl>
    <w:p w14:paraId="7092A594" w14:textId="77777777" w:rsidR="001528AA" w:rsidRDefault="001528AA">
      <w:pPr>
        <w:spacing w:after="160" w:line="259" w:lineRule="auto"/>
        <w:rPr>
          <w:rFonts w:eastAsiaTheme="majorEastAsia" w:cstheme="minorHAnsi"/>
          <w:b/>
          <w:color w:val="5BB245"/>
          <w:sz w:val="28"/>
        </w:rPr>
      </w:pPr>
      <w:bookmarkStart w:id="27" w:name="_Toc54603504"/>
      <w:r>
        <w:br w:type="page"/>
      </w:r>
    </w:p>
    <w:p w14:paraId="3A0711AA" w14:textId="1F829B75" w:rsidR="00EB5E2C" w:rsidRPr="0048646A" w:rsidRDefault="00EB5E2C" w:rsidP="00EB5E2C">
      <w:pPr>
        <w:pStyle w:val="Ttulo1"/>
        <w:spacing w:before="120" w:after="120"/>
      </w:pPr>
      <w:bookmarkStart w:id="28" w:name="_Toc67298778"/>
      <w:r>
        <w:lastRenderedPageBreak/>
        <w:t>Apartado 3: Gestión financiera</w:t>
      </w:r>
      <w:bookmarkEnd w:id="27"/>
      <w:bookmarkEnd w:id="28"/>
      <w:r>
        <w:t xml:space="preserve"> </w:t>
      </w:r>
    </w:p>
    <w:p w14:paraId="3C3D8312" w14:textId="77777777" w:rsidR="00EB5E2C" w:rsidRPr="0048646A" w:rsidRDefault="00EB5E2C" w:rsidP="00EB5E2C">
      <w:pPr>
        <w:spacing w:before="120" w:after="120"/>
        <w:rPr>
          <w:rFonts w:cstheme="minorHAnsi"/>
        </w:rPr>
      </w:pPr>
      <w:r>
        <w:t>Las preguntas de este apartado se refieren a la gestión financiera durante la pandemia de COVID-19.</w:t>
      </w:r>
    </w:p>
    <w:tbl>
      <w:tblPr>
        <w:tblStyle w:val="Tablaconcuadrcula"/>
        <w:tblW w:w="0" w:type="auto"/>
        <w:tblLayout w:type="fixed"/>
        <w:tblLook w:val="04A0" w:firstRow="1" w:lastRow="0" w:firstColumn="1" w:lastColumn="0" w:noHBand="0" w:noVBand="1"/>
      </w:tblPr>
      <w:tblGrid>
        <w:gridCol w:w="985"/>
        <w:gridCol w:w="4230"/>
        <w:gridCol w:w="5235"/>
      </w:tblGrid>
      <w:tr w:rsidR="00EB5E2C" w:rsidRPr="0048646A" w14:paraId="1FA39DCA" w14:textId="77777777" w:rsidTr="00BD39ED">
        <w:trPr>
          <w:trHeight w:val="20"/>
        </w:trPr>
        <w:tc>
          <w:tcPr>
            <w:tcW w:w="985" w:type="dxa"/>
          </w:tcPr>
          <w:p w14:paraId="1EDA1AFD" w14:textId="77777777" w:rsidR="00EB5E2C" w:rsidRPr="0048646A" w:rsidRDefault="00EB5E2C" w:rsidP="00BD39ED">
            <w:pPr>
              <w:spacing w:before="120" w:after="120"/>
              <w:rPr>
                <w:rFonts w:cstheme="minorHAnsi"/>
                <w:b/>
              </w:rPr>
            </w:pPr>
            <w:r>
              <w:rPr>
                <w:b/>
              </w:rPr>
              <w:t xml:space="preserve">N.º </w:t>
            </w:r>
          </w:p>
        </w:tc>
        <w:tc>
          <w:tcPr>
            <w:tcW w:w="4230" w:type="dxa"/>
          </w:tcPr>
          <w:p w14:paraId="304A2065" w14:textId="77777777" w:rsidR="00EB5E2C" w:rsidRPr="0048646A" w:rsidRDefault="00EB5E2C" w:rsidP="00BD39ED">
            <w:pPr>
              <w:spacing w:before="120" w:after="120"/>
              <w:rPr>
                <w:rFonts w:cstheme="minorHAnsi"/>
              </w:rPr>
            </w:pPr>
            <w:r>
              <w:rPr>
                <w:b/>
              </w:rPr>
              <w:t>Pregunta</w:t>
            </w:r>
          </w:p>
        </w:tc>
        <w:tc>
          <w:tcPr>
            <w:tcW w:w="5235" w:type="dxa"/>
          </w:tcPr>
          <w:p w14:paraId="26C99D48" w14:textId="77777777" w:rsidR="00EB5E2C" w:rsidRPr="0048646A" w:rsidRDefault="00EB5E2C" w:rsidP="00BD39ED">
            <w:pPr>
              <w:spacing w:before="120" w:after="120"/>
              <w:rPr>
                <w:rFonts w:cstheme="minorHAnsi"/>
              </w:rPr>
            </w:pPr>
            <w:r>
              <w:rPr>
                <w:b/>
              </w:rPr>
              <w:t>Opciones de respuesta</w:t>
            </w:r>
          </w:p>
        </w:tc>
      </w:tr>
      <w:tr w:rsidR="00EB5E2C" w:rsidRPr="0048646A" w14:paraId="46295312" w14:textId="77777777" w:rsidTr="00BD39ED">
        <w:trPr>
          <w:trHeight w:val="20"/>
        </w:trPr>
        <w:tc>
          <w:tcPr>
            <w:tcW w:w="985" w:type="dxa"/>
          </w:tcPr>
          <w:p w14:paraId="62E8FE8F" w14:textId="77777777" w:rsidR="00EB5E2C" w:rsidRPr="0048646A" w:rsidRDefault="00EB5E2C" w:rsidP="00BD39ED">
            <w:pPr>
              <w:pStyle w:val="Prrafodelista"/>
              <w:spacing w:before="120" w:after="120"/>
              <w:ind w:left="0"/>
              <w:rPr>
                <w:rFonts w:cstheme="minorHAnsi"/>
              </w:rPr>
            </w:pPr>
            <w:r>
              <w:t>3.1</w:t>
            </w:r>
          </w:p>
        </w:tc>
        <w:tc>
          <w:tcPr>
            <w:tcW w:w="4230" w:type="dxa"/>
            <w:shd w:val="clear" w:color="auto" w:fill="auto"/>
          </w:tcPr>
          <w:p w14:paraId="1F7AAC49" w14:textId="77777777" w:rsidR="00EB5E2C" w:rsidRPr="0048646A" w:rsidRDefault="00EB5E2C" w:rsidP="00BD39ED">
            <w:pPr>
              <w:spacing w:before="120" w:after="120"/>
              <w:rPr>
                <w:rFonts w:cstheme="minorHAnsi"/>
              </w:rPr>
            </w:pPr>
            <w:r>
              <w:t xml:space="preserve">¿Cobra el centro a los usuarios por los servicios prestados? </w:t>
            </w:r>
          </w:p>
        </w:tc>
        <w:tc>
          <w:tcPr>
            <w:tcW w:w="5235" w:type="dxa"/>
          </w:tcPr>
          <w:p w14:paraId="40303B6B" w14:textId="77777777" w:rsidR="00EB5E2C" w:rsidRPr="0048646A" w:rsidRDefault="00EB5E2C" w:rsidP="00E82A8A">
            <w:pPr>
              <w:pStyle w:val="Prrafodelista"/>
              <w:numPr>
                <w:ilvl w:val="0"/>
                <w:numId w:val="13"/>
              </w:numPr>
              <w:spacing w:before="120" w:after="120"/>
              <w:rPr>
                <w:rFonts w:cstheme="minorHAnsi"/>
              </w:rPr>
            </w:pPr>
            <w:r>
              <w:t>Sí</w:t>
            </w:r>
          </w:p>
          <w:p w14:paraId="15645BFA" w14:textId="77777777" w:rsidR="00EB5E2C" w:rsidRPr="0048646A" w:rsidRDefault="00EB5E2C" w:rsidP="00E82A8A">
            <w:pPr>
              <w:pStyle w:val="Prrafodelista"/>
              <w:numPr>
                <w:ilvl w:val="0"/>
                <w:numId w:val="13"/>
              </w:numPr>
              <w:spacing w:before="120" w:after="120"/>
              <w:rPr>
                <w:rFonts w:cstheme="minorHAnsi"/>
              </w:rPr>
            </w:pPr>
            <w:r>
              <w:t>No – Pase a la pregunta 3.</w:t>
            </w:r>
            <w:commentRangeStart w:id="29"/>
            <w:r>
              <w:t>5</w:t>
            </w:r>
            <w:commentRangeEnd w:id="29"/>
            <w:r w:rsidR="004C60B2">
              <w:rPr>
                <w:rStyle w:val="Refdecomentario"/>
              </w:rPr>
              <w:commentReference w:id="29"/>
            </w:r>
          </w:p>
        </w:tc>
      </w:tr>
      <w:tr w:rsidR="00EB5E2C" w:rsidRPr="0048646A" w14:paraId="3290B7AD" w14:textId="77777777" w:rsidTr="00BD39ED">
        <w:trPr>
          <w:trHeight w:val="20"/>
        </w:trPr>
        <w:tc>
          <w:tcPr>
            <w:tcW w:w="985" w:type="dxa"/>
          </w:tcPr>
          <w:p w14:paraId="3A64BDCB" w14:textId="77777777" w:rsidR="00EB5E2C" w:rsidRPr="0048646A" w:rsidRDefault="00EB5E2C" w:rsidP="00BD39ED">
            <w:pPr>
              <w:pStyle w:val="Prrafodelista"/>
              <w:spacing w:before="120" w:after="120"/>
              <w:ind w:left="0"/>
              <w:rPr>
                <w:rFonts w:cstheme="minorHAnsi"/>
              </w:rPr>
            </w:pPr>
            <w:r>
              <w:t>3.2</w:t>
            </w:r>
          </w:p>
        </w:tc>
        <w:tc>
          <w:tcPr>
            <w:tcW w:w="4230" w:type="dxa"/>
            <w:shd w:val="clear" w:color="auto" w:fill="auto"/>
          </w:tcPr>
          <w:p w14:paraId="45D1EFEF" w14:textId="77777777" w:rsidR="00EB5E2C" w:rsidRPr="0048646A" w:rsidRDefault="00EB5E2C" w:rsidP="00BD39ED">
            <w:pPr>
              <w:spacing w:before="120" w:after="120"/>
              <w:rPr>
                <w:rFonts w:cstheme="minorHAnsi"/>
              </w:rPr>
            </w:pPr>
            <w:r>
              <w:t xml:space="preserve">En los últimos 3 meses, ¿ha eximido el centro a los usuarios de los pagos por ciertos servicios? </w:t>
            </w:r>
          </w:p>
          <w:p w14:paraId="21EE7FD7" w14:textId="77777777" w:rsidR="00EB5E2C" w:rsidRPr="00096070" w:rsidRDefault="00EB5E2C" w:rsidP="00BD39ED">
            <w:pPr>
              <w:spacing w:before="120" w:after="120"/>
              <w:rPr>
                <w:rFonts w:cstheme="minorHAnsi"/>
              </w:rPr>
            </w:pPr>
          </w:p>
        </w:tc>
        <w:tc>
          <w:tcPr>
            <w:tcW w:w="5235" w:type="dxa"/>
          </w:tcPr>
          <w:p w14:paraId="55AB10AE" w14:textId="77777777" w:rsidR="00EB5E2C" w:rsidRPr="0048646A" w:rsidRDefault="00EB5E2C" w:rsidP="00E82A8A">
            <w:pPr>
              <w:pStyle w:val="Prrafodelista"/>
              <w:numPr>
                <w:ilvl w:val="0"/>
                <w:numId w:val="39"/>
              </w:numPr>
              <w:spacing w:before="120" w:after="120"/>
              <w:rPr>
                <w:rFonts w:cstheme="minorHAnsi"/>
              </w:rPr>
            </w:pPr>
            <w:r>
              <w:t>Sí, se han cancelado los pagos solo para los servicios relacionados con la COVID-19</w:t>
            </w:r>
          </w:p>
          <w:p w14:paraId="1EABB82F" w14:textId="77777777" w:rsidR="00EB5E2C" w:rsidRPr="0048646A" w:rsidRDefault="00EB5E2C" w:rsidP="00E82A8A">
            <w:pPr>
              <w:pStyle w:val="Prrafodelista"/>
              <w:numPr>
                <w:ilvl w:val="0"/>
                <w:numId w:val="39"/>
              </w:numPr>
              <w:spacing w:before="120" w:after="120"/>
              <w:rPr>
                <w:rFonts w:cstheme="minorHAnsi"/>
              </w:rPr>
            </w:pPr>
            <w:r>
              <w:t>Sí, se han cancelado los pagos solo para otros servicios sanitarios</w:t>
            </w:r>
          </w:p>
          <w:p w14:paraId="3CC595CD" w14:textId="77777777" w:rsidR="00EB5E2C" w:rsidRPr="0048646A" w:rsidRDefault="00EB5E2C" w:rsidP="00E82A8A">
            <w:pPr>
              <w:pStyle w:val="Prrafodelista"/>
              <w:numPr>
                <w:ilvl w:val="0"/>
                <w:numId w:val="39"/>
              </w:numPr>
              <w:spacing w:before="120" w:after="120"/>
              <w:rPr>
                <w:rFonts w:cstheme="minorHAnsi"/>
              </w:rPr>
            </w:pPr>
            <w:r>
              <w:t>Sí, se han cancelado los pagos para los servicios relacionados con la COVID-19 y para otros servicios sanitarios</w:t>
            </w:r>
          </w:p>
          <w:p w14:paraId="0310B231" w14:textId="77777777" w:rsidR="00EB5E2C" w:rsidRPr="0048646A" w:rsidRDefault="00EB5E2C" w:rsidP="00E82A8A">
            <w:pPr>
              <w:pStyle w:val="Prrafodelista"/>
              <w:numPr>
                <w:ilvl w:val="0"/>
                <w:numId w:val="39"/>
              </w:numPr>
              <w:spacing w:before="120" w:after="120"/>
              <w:rPr>
                <w:rFonts w:cstheme="minorHAnsi"/>
              </w:rPr>
            </w:pPr>
            <w:r>
              <w:t>No</w:t>
            </w:r>
          </w:p>
        </w:tc>
      </w:tr>
      <w:tr w:rsidR="00EB5E2C" w:rsidRPr="0048646A" w14:paraId="469BB767" w14:textId="77777777" w:rsidTr="00943A00">
        <w:trPr>
          <w:trHeight w:val="20"/>
        </w:trPr>
        <w:tc>
          <w:tcPr>
            <w:tcW w:w="985" w:type="dxa"/>
            <w:shd w:val="clear" w:color="auto" w:fill="E2EFD9" w:themeFill="accent6" w:themeFillTint="33"/>
          </w:tcPr>
          <w:p w14:paraId="74E33253" w14:textId="77777777" w:rsidR="00EB5E2C" w:rsidRPr="0048646A" w:rsidRDefault="00EB5E2C" w:rsidP="00BD39ED">
            <w:pPr>
              <w:pStyle w:val="Prrafodelista"/>
              <w:spacing w:before="120" w:after="120"/>
              <w:ind w:left="0"/>
              <w:rPr>
                <w:rFonts w:cstheme="minorHAnsi"/>
              </w:rPr>
            </w:pPr>
            <w:r>
              <w:t>3.3</w:t>
            </w:r>
          </w:p>
        </w:tc>
        <w:tc>
          <w:tcPr>
            <w:tcW w:w="4230" w:type="dxa"/>
            <w:shd w:val="clear" w:color="auto" w:fill="E2EFD9" w:themeFill="accent6" w:themeFillTint="33"/>
          </w:tcPr>
          <w:p w14:paraId="36349322" w14:textId="77777777" w:rsidR="001528AA" w:rsidRDefault="001528AA" w:rsidP="001528AA">
            <w:pPr>
              <w:spacing w:before="120" w:after="120"/>
            </w:pPr>
            <w:r>
              <w:t>(Pregunta opcional específica para el país)</w:t>
            </w:r>
          </w:p>
          <w:p w14:paraId="2511B878" w14:textId="77777777" w:rsidR="00EB5E2C" w:rsidRDefault="00EB5E2C" w:rsidP="00BD39ED">
            <w:pPr>
              <w:spacing w:before="120" w:after="120"/>
              <w:rPr>
                <w:rFonts w:cstheme="minorHAnsi"/>
              </w:rPr>
            </w:pPr>
            <w:r>
              <w:t xml:space="preserve">En los últimos 3 meses, ¿ha eximido el centro a los usuarios de los pagos por sus servicios en el caso de ciertas poblaciones vulnerables, como [ejemplos específicos del país, por ejemplo, inmigrantes]? </w:t>
            </w:r>
          </w:p>
          <w:p w14:paraId="4B0EA020" w14:textId="7E4648CC" w:rsidR="001528AA" w:rsidRPr="0048646A" w:rsidRDefault="001528AA" w:rsidP="00BD39ED">
            <w:pPr>
              <w:spacing w:before="120" w:after="120"/>
              <w:rPr>
                <w:rFonts w:cstheme="minorHAnsi"/>
              </w:rPr>
            </w:pPr>
            <w:r>
              <w:t>(Adaptación de la pregunta para el país correspondiente: adapte los ejemplos según el contexto del propio país).</w:t>
            </w:r>
          </w:p>
        </w:tc>
        <w:tc>
          <w:tcPr>
            <w:tcW w:w="5235" w:type="dxa"/>
            <w:shd w:val="clear" w:color="auto" w:fill="E2EFD9" w:themeFill="accent6" w:themeFillTint="33"/>
          </w:tcPr>
          <w:p w14:paraId="0B21BCC7" w14:textId="77777777" w:rsidR="00EB5E2C" w:rsidRPr="0048646A" w:rsidRDefault="00EB5E2C" w:rsidP="00E82A8A">
            <w:pPr>
              <w:pStyle w:val="Prrafodelista"/>
              <w:numPr>
                <w:ilvl w:val="0"/>
                <w:numId w:val="57"/>
              </w:numPr>
              <w:spacing w:before="120" w:after="120"/>
              <w:rPr>
                <w:rFonts w:cstheme="minorHAnsi"/>
              </w:rPr>
            </w:pPr>
            <w:r>
              <w:t xml:space="preserve">Sí </w:t>
            </w:r>
          </w:p>
          <w:p w14:paraId="2853C6E8" w14:textId="77777777" w:rsidR="00EB5E2C" w:rsidRPr="0048646A" w:rsidRDefault="00EB5E2C" w:rsidP="00E82A8A">
            <w:pPr>
              <w:pStyle w:val="Prrafodelista"/>
              <w:numPr>
                <w:ilvl w:val="0"/>
                <w:numId w:val="57"/>
              </w:numPr>
              <w:spacing w:before="120" w:after="120"/>
              <w:rPr>
                <w:rFonts w:cstheme="minorHAnsi"/>
              </w:rPr>
            </w:pPr>
            <w:r>
              <w:t>No</w:t>
            </w:r>
          </w:p>
          <w:p w14:paraId="310276FE" w14:textId="77777777" w:rsidR="00EB5E2C" w:rsidRPr="0048646A" w:rsidRDefault="00EB5E2C" w:rsidP="00BD39ED">
            <w:pPr>
              <w:pStyle w:val="Prrafodelista"/>
              <w:spacing w:before="120" w:after="120"/>
              <w:ind w:left="360"/>
              <w:rPr>
                <w:rFonts w:cstheme="minorHAnsi"/>
                <w:lang w:val="en-GB"/>
              </w:rPr>
            </w:pPr>
          </w:p>
        </w:tc>
      </w:tr>
      <w:tr w:rsidR="00EB5E2C" w:rsidRPr="0048646A" w14:paraId="7F9EC0B4" w14:textId="77777777" w:rsidTr="00BD39ED">
        <w:trPr>
          <w:trHeight w:val="20"/>
        </w:trPr>
        <w:tc>
          <w:tcPr>
            <w:tcW w:w="985" w:type="dxa"/>
            <w:shd w:val="clear" w:color="auto" w:fill="E2EFD9" w:themeFill="accent6" w:themeFillTint="33"/>
          </w:tcPr>
          <w:p w14:paraId="5ED7CF0C" w14:textId="77777777" w:rsidR="00EB5E2C" w:rsidRPr="0048646A" w:rsidRDefault="00EB5E2C" w:rsidP="00BD39ED">
            <w:pPr>
              <w:pStyle w:val="Prrafodelista"/>
              <w:spacing w:before="120" w:after="120"/>
              <w:ind w:left="0"/>
              <w:rPr>
                <w:rFonts w:cstheme="minorHAnsi"/>
              </w:rPr>
            </w:pPr>
            <w:r>
              <w:t>3.4</w:t>
            </w:r>
          </w:p>
        </w:tc>
        <w:tc>
          <w:tcPr>
            <w:tcW w:w="4230" w:type="dxa"/>
            <w:shd w:val="clear" w:color="auto" w:fill="E2EFD9" w:themeFill="accent6" w:themeFillTint="33"/>
          </w:tcPr>
          <w:p w14:paraId="5E7C2E9B" w14:textId="03876F5E" w:rsidR="001528AA" w:rsidRDefault="001528AA" w:rsidP="00BD39ED">
            <w:pPr>
              <w:spacing w:before="120" w:after="120"/>
            </w:pPr>
            <w:r>
              <w:t>(Pregunta opcional específica para el país)</w:t>
            </w:r>
          </w:p>
          <w:p w14:paraId="57FBEEF3" w14:textId="3552F64A" w:rsidR="00EB5E2C" w:rsidRPr="0048646A" w:rsidRDefault="00EB5E2C" w:rsidP="00BD39ED">
            <w:pPr>
              <w:spacing w:before="120" w:after="120"/>
              <w:rPr>
                <w:rFonts w:cstheme="minorHAnsi"/>
              </w:rPr>
            </w:pPr>
            <w:r>
              <w:t xml:space="preserve">En los últimos 3 meses, ¿ha incrementado el centro el coste de algunos de los servicios? </w:t>
            </w:r>
          </w:p>
        </w:tc>
        <w:tc>
          <w:tcPr>
            <w:tcW w:w="5235" w:type="dxa"/>
            <w:shd w:val="clear" w:color="auto" w:fill="E2EFD9" w:themeFill="accent6" w:themeFillTint="33"/>
          </w:tcPr>
          <w:p w14:paraId="770ABE16" w14:textId="77777777" w:rsidR="00EB5E2C" w:rsidRPr="0048646A" w:rsidRDefault="00EB5E2C" w:rsidP="00E82A8A">
            <w:pPr>
              <w:pStyle w:val="Prrafodelista"/>
              <w:numPr>
                <w:ilvl w:val="0"/>
                <w:numId w:val="14"/>
              </w:numPr>
              <w:spacing w:before="120" w:after="120"/>
              <w:rPr>
                <w:rFonts w:cstheme="minorHAnsi"/>
              </w:rPr>
            </w:pPr>
            <w:r>
              <w:t>Sí</w:t>
            </w:r>
          </w:p>
          <w:p w14:paraId="722B3BB7" w14:textId="77777777" w:rsidR="00EB5E2C" w:rsidRPr="0048646A" w:rsidRDefault="00EB5E2C" w:rsidP="00E82A8A">
            <w:pPr>
              <w:pStyle w:val="Prrafodelista"/>
              <w:numPr>
                <w:ilvl w:val="0"/>
                <w:numId w:val="14"/>
              </w:numPr>
              <w:spacing w:before="120" w:after="120"/>
              <w:rPr>
                <w:rFonts w:cstheme="minorHAnsi"/>
              </w:rPr>
            </w:pPr>
            <w:r>
              <w:t>No</w:t>
            </w:r>
          </w:p>
        </w:tc>
      </w:tr>
      <w:tr w:rsidR="00EB5E2C" w:rsidRPr="0048646A" w14:paraId="6DDA39B9" w14:textId="77777777" w:rsidTr="00BD39ED">
        <w:trPr>
          <w:trHeight w:val="20"/>
        </w:trPr>
        <w:tc>
          <w:tcPr>
            <w:tcW w:w="985" w:type="dxa"/>
          </w:tcPr>
          <w:p w14:paraId="0853C8E2" w14:textId="77777777" w:rsidR="00EB5E2C" w:rsidRPr="0048646A" w:rsidRDefault="00EB5E2C" w:rsidP="00BD39ED">
            <w:pPr>
              <w:pStyle w:val="Prrafodelista"/>
              <w:spacing w:before="120" w:after="120"/>
              <w:ind w:left="0"/>
              <w:rPr>
                <w:rFonts w:cstheme="minorHAnsi"/>
              </w:rPr>
            </w:pPr>
            <w:r>
              <w:t>3.5</w:t>
            </w:r>
          </w:p>
        </w:tc>
        <w:tc>
          <w:tcPr>
            <w:tcW w:w="4230" w:type="dxa"/>
            <w:shd w:val="clear" w:color="auto" w:fill="auto"/>
          </w:tcPr>
          <w:p w14:paraId="114E3396" w14:textId="6AB66E6C" w:rsidR="00DF3878" w:rsidRPr="0048646A" w:rsidRDefault="00EB5E2C" w:rsidP="000908BF">
            <w:pPr>
              <w:spacing w:before="120" w:after="120"/>
              <w:rPr>
                <w:rFonts w:cstheme="minorHAnsi"/>
              </w:rPr>
            </w:pPr>
            <w:r>
              <w:t>En los últimos 3 meses, ¿ha recibido el centro fondos adicionales para garantizar el mantenimiento de los servicios de salud esenciales durante la pandemia?</w:t>
            </w:r>
          </w:p>
        </w:tc>
        <w:tc>
          <w:tcPr>
            <w:tcW w:w="5235" w:type="dxa"/>
          </w:tcPr>
          <w:p w14:paraId="001DBECA" w14:textId="77777777" w:rsidR="00EB5E2C" w:rsidRPr="0048646A" w:rsidRDefault="00EB5E2C" w:rsidP="00E82A8A">
            <w:pPr>
              <w:pStyle w:val="Prrafodelista"/>
              <w:numPr>
                <w:ilvl w:val="0"/>
                <w:numId w:val="52"/>
              </w:numPr>
              <w:spacing w:before="120" w:after="120"/>
              <w:rPr>
                <w:rFonts w:cstheme="minorHAnsi"/>
              </w:rPr>
            </w:pPr>
            <w:r>
              <w:t>Sí, para los servicios de gestión de los casos de COVID-19</w:t>
            </w:r>
          </w:p>
          <w:p w14:paraId="102CEED4" w14:textId="77777777" w:rsidR="00EB5E2C" w:rsidRDefault="00EB5E2C" w:rsidP="00E82A8A">
            <w:pPr>
              <w:pStyle w:val="Prrafodelista"/>
              <w:numPr>
                <w:ilvl w:val="0"/>
                <w:numId w:val="52"/>
              </w:numPr>
              <w:spacing w:before="120" w:after="120"/>
              <w:rPr>
                <w:rFonts w:cstheme="minorHAnsi"/>
              </w:rPr>
            </w:pPr>
            <w:r>
              <w:t>Sí, para otros servicios de salud esenciales</w:t>
            </w:r>
          </w:p>
          <w:p w14:paraId="73B71912" w14:textId="324A0F69" w:rsidR="000908BF" w:rsidRPr="0048646A" w:rsidRDefault="000908BF" w:rsidP="00E82A8A">
            <w:pPr>
              <w:pStyle w:val="Prrafodelista"/>
              <w:numPr>
                <w:ilvl w:val="0"/>
                <w:numId w:val="52"/>
              </w:numPr>
              <w:spacing w:before="120" w:after="120"/>
              <w:rPr>
                <w:rFonts w:cstheme="minorHAnsi"/>
              </w:rPr>
            </w:pPr>
            <w:r>
              <w:t>Sí, para los servicios de gestión de los casos de COVID-19 y para los servicios de salud esenciales</w:t>
            </w:r>
          </w:p>
          <w:p w14:paraId="26D2EB46" w14:textId="77777777" w:rsidR="00EB5E2C" w:rsidRPr="0048646A" w:rsidRDefault="00EB5E2C" w:rsidP="00E82A8A">
            <w:pPr>
              <w:pStyle w:val="Prrafodelista"/>
              <w:numPr>
                <w:ilvl w:val="0"/>
                <w:numId w:val="52"/>
              </w:numPr>
              <w:spacing w:before="120" w:after="120"/>
              <w:rPr>
                <w:rFonts w:cstheme="minorHAnsi"/>
              </w:rPr>
            </w:pPr>
            <w:r>
              <w:t>No – Pase a la pregunta 3.7</w:t>
            </w:r>
          </w:p>
          <w:p w14:paraId="04989D61" w14:textId="77777777" w:rsidR="00EB5E2C" w:rsidRPr="0048646A" w:rsidRDefault="00EB5E2C" w:rsidP="00E82A8A">
            <w:pPr>
              <w:pStyle w:val="Prrafodelista"/>
              <w:numPr>
                <w:ilvl w:val="0"/>
                <w:numId w:val="52"/>
              </w:numPr>
              <w:spacing w:before="120" w:after="120"/>
              <w:rPr>
                <w:rFonts w:cstheme="minorHAnsi"/>
              </w:rPr>
            </w:pPr>
            <w:r>
              <w:t>No lo sé – Pase a la pregunta 3.7</w:t>
            </w:r>
          </w:p>
        </w:tc>
      </w:tr>
      <w:tr w:rsidR="00EB5E2C" w:rsidRPr="0048646A" w14:paraId="38504F2D" w14:textId="77777777" w:rsidTr="00BD39ED">
        <w:trPr>
          <w:trHeight w:val="20"/>
        </w:trPr>
        <w:tc>
          <w:tcPr>
            <w:tcW w:w="985" w:type="dxa"/>
          </w:tcPr>
          <w:p w14:paraId="67E563D8" w14:textId="77777777" w:rsidR="00EB5E2C" w:rsidRPr="0048646A" w:rsidRDefault="00EB5E2C" w:rsidP="00BD39ED">
            <w:pPr>
              <w:pStyle w:val="Prrafodelista"/>
              <w:spacing w:before="120" w:after="120"/>
              <w:ind w:left="0"/>
              <w:rPr>
                <w:rFonts w:cstheme="minorHAnsi"/>
              </w:rPr>
            </w:pPr>
            <w:r>
              <w:t>3.6</w:t>
            </w:r>
          </w:p>
        </w:tc>
        <w:tc>
          <w:tcPr>
            <w:tcW w:w="4230" w:type="dxa"/>
            <w:shd w:val="clear" w:color="auto" w:fill="auto"/>
          </w:tcPr>
          <w:p w14:paraId="66343633" w14:textId="77777777" w:rsidR="00EB5E2C" w:rsidRDefault="00EB5E2C" w:rsidP="00BD39ED">
            <w:pPr>
              <w:spacing w:before="120" w:after="120"/>
              <w:rPr>
                <w:rFonts w:cstheme="minorHAnsi"/>
              </w:rPr>
            </w:pPr>
            <w:r>
              <w:t>¿Cuál es la fuente de financiación adicional?</w:t>
            </w:r>
          </w:p>
          <w:p w14:paraId="7C102F78" w14:textId="77777777" w:rsidR="00E106B1" w:rsidRPr="0048646A" w:rsidRDefault="00E106B1" w:rsidP="00E106B1">
            <w:pPr>
              <w:spacing w:before="120" w:after="120"/>
              <w:rPr>
                <w:rFonts w:cstheme="minorHAnsi"/>
                <w:b/>
                <w:i/>
              </w:rPr>
            </w:pPr>
            <w:r>
              <w:rPr>
                <w:b/>
                <w:i/>
              </w:rPr>
              <w:t>Seleccione todas las respuestas que corresponda.</w:t>
            </w:r>
          </w:p>
          <w:p w14:paraId="13FA12D8" w14:textId="77777777" w:rsidR="00E106B1" w:rsidRPr="00096070" w:rsidRDefault="00E106B1" w:rsidP="00BD39ED">
            <w:pPr>
              <w:spacing w:before="120" w:after="120"/>
              <w:rPr>
                <w:rFonts w:cstheme="minorHAnsi"/>
              </w:rPr>
            </w:pPr>
          </w:p>
        </w:tc>
        <w:tc>
          <w:tcPr>
            <w:tcW w:w="5235" w:type="dxa"/>
          </w:tcPr>
          <w:p w14:paraId="7BB1B2DF" w14:textId="77777777" w:rsidR="00EB5E2C" w:rsidRPr="0048646A" w:rsidRDefault="00EB5E2C" w:rsidP="00E82A8A">
            <w:pPr>
              <w:pStyle w:val="Prrafodelista"/>
              <w:numPr>
                <w:ilvl w:val="0"/>
                <w:numId w:val="15"/>
              </w:numPr>
              <w:spacing w:before="120" w:after="120"/>
              <w:rPr>
                <w:rFonts w:cstheme="minorHAnsi"/>
              </w:rPr>
            </w:pPr>
            <w:r>
              <w:t>Gobierno</w:t>
            </w:r>
          </w:p>
          <w:p w14:paraId="6B27FD03" w14:textId="77777777" w:rsidR="00EB5E2C" w:rsidRPr="0048646A" w:rsidRDefault="00EB5E2C" w:rsidP="00E82A8A">
            <w:pPr>
              <w:pStyle w:val="Prrafodelista"/>
              <w:numPr>
                <w:ilvl w:val="0"/>
                <w:numId w:val="15"/>
              </w:numPr>
              <w:spacing w:after="0"/>
              <w:rPr>
                <w:rFonts w:cstheme="minorHAnsi"/>
              </w:rPr>
            </w:pPr>
            <w:r>
              <w:t>Comunidad local</w:t>
            </w:r>
          </w:p>
          <w:p w14:paraId="78223A6C" w14:textId="77777777" w:rsidR="00EB5E2C" w:rsidRPr="0048646A" w:rsidRDefault="00EB5E2C" w:rsidP="00E82A8A">
            <w:pPr>
              <w:pStyle w:val="Prrafodelista"/>
              <w:numPr>
                <w:ilvl w:val="0"/>
                <w:numId w:val="15"/>
              </w:numPr>
              <w:spacing w:after="0"/>
              <w:rPr>
                <w:rFonts w:cstheme="minorHAnsi"/>
              </w:rPr>
            </w:pPr>
            <w:r>
              <w:t xml:space="preserve">Organización internacional </w:t>
            </w:r>
          </w:p>
          <w:p w14:paraId="54283572" w14:textId="77777777" w:rsidR="00EB5E2C" w:rsidRPr="0048646A" w:rsidRDefault="00EB5E2C" w:rsidP="00E82A8A">
            <w:pPr>
              <w:pStyle w:val="Prrafodelista"/>
              <w:numPr>
                <w:ilvl w:val="0"/>
                <w:numId w:val="15"/>
              </w:numPr>
              <w:spacing w:after="0"/>
              <w:rPr>
                <w:rFonts w:cstheme="minorHAnsi"/>
              </w:rPr>
            </w:pPr>
            <w:r>
              <w:t xml:space="preserve">Privada </w:t>
            </w:r>
          </w:p>
          <w:p w14:paraId="25974C21" w14:textId="77777777" w:rsidR="00EB5E2C" w:rsidRPr="0048646A" w:rsidRDefault="00EB5E2C" w:rsidP="00E82A8A">
            <w:pPr>
              <w:pStyle w:val="Prrafodelista"/>
              <w:numPr>
                <w:ilvl w:val="0"/>
                <w:numId w:val="15"/>
              </w:numPr>
              <w:spacing w:before="120" w:after="120"/>
              <w:rPr>
                <w:rFonts w:cstheme="minorHAnsi"/>
              </w:rPr>
            </w:pPr>
            <w:r>
              <w:t>No lo sé</w:t>
            </w:r>
          </w:p>
        </w:tc>
      </w:tr>
      <w:tr w:rsidR="00EB5E2C" w:rsidRPr="0048646A" w14:paraId="66B7C80D" w14:textId="77777777" w:rsidTr="00BD39ED">
        <w:trPr>
          <w:trHeight w:val="20"/>
        </w:trPr>
        <w:tc>
          <w:tcPr>
            <w:tcW w:w="985" w:type="dxa"/>
          </w:tcPr>
          <w:p w14:paraId="7BFA4C3B" w14:textId="77777777" w:rsidR="00EB5E2C" w:rsidRPr="0048646A" w:rsidRDefault="00EB5E2C" w:rsidP="00BD39ED">
            <w:pPr>
              <w:pStyle w:val="Prrafodelista"/>
              <w:spacing w:before="120" w:after="120"/>
              <w:ind w:left="0"/>
              <w:rPr>
                <w:rFonts w:cstheme="minorHAnsi"/>
              </w:rPr>
            </w:pPr>
            <w:r>
              <w:t>3.7</w:t>
            </w:r>
          </w:p>
        </w:tc>
        <w:tc>
          <w:tcPr>
            <w:tcW w:w="4230" w:type="dxa"/>
            <w:shd w:val="clear" w:color="auto" w:fill="auto"/>
          </w:tcPr>
          <w:p w14:paraId="4C4B804C" w14:textId="77777777" w:rsidR="00EB5E2C" w:rsidRPr="0048646A" w:rsidRDefault="00EB5E2C" w:rsidP="00BD39ED">
            <w:pPr>
              <w:spacing w:before="120" w:after="120"/>
              <w:rPr>
                <w:rFonts w:cstheme="minorHAnsi"/>
              </w:rPr>
            </w:pPr>
            <w:r>
              <w:t xml:space="preserve">¿Ha recibido todo el personal, incluidos la plantilla y los contratistas, su salario a tiempo de acuerdo con el calendario de pagos regular en los últimos 3 meses? </w:t>
            </w:r>
          </w:p>
        </w:tc>
        <w:tc>
          <w:tcPr>
            <w:tcW w:w="5235" w:type="dxa"/>
          </w:tcPr>
          <w:p w14:paraId="0785D009" w14:textId="77777777" w:rsidR="00EB5E2C" w:rsidRPr="0048646A" w:rsidRDefault="00EB5E2C" w:rsidP="00E82A8A">
            <w:pPr>
              <w:pStyle w:val="Prrafodelista"/>
              <w:numPr>
                <w:ilvl w:val="0"/>
                <w:numId w:val="58"/>
              </w:numPr>
              <w:spacing w:before="120" w:after="120"/>
              <w:rPr>
                <w:rFonts w:cstheme="minorHAnsi"/>
              </w:rPr>
            </w:pPr>
            <w:r>
              <w:t xml:space="preserve">Sí </w:t>
            </w:r>
          </w:p>
          <w:p w14:paraId="338A9661" w14:textId="77777777" w:rsidR="00EB5E2C" w:rsidRPr="0048646A" w:rsidRDefault="00EB5E2C" w:rsidP="00E82A8A">
            <w:pPr>
              <w:pStyle w:val="Prrafodelista"/>
              <w:numPr>
                <w:ilvl w:val="0"/>
                <w:numId w:val="58"/>
              </w:numPr>
              <w:spacing w:before="120" w:after="120"/>
              <w:rPr>
                <w:rFonts w:cstheme="minorHAnsi"/>
              </w:rPr>
            </w:pPr>
            <w:r>
              <w:t>No</w:t>
            </w:r>
          </w:p>
        </w:tc>
      </w:tr>
      <w:tr w:rsidR="00EB5E2C" w:rsidRPr="0048646A" w14:paraId="190EB9C6" w14:textId="77777777" w:rsidTr="00BD39ED">
        <w:trPr>
          <w:trHeight w:val="20"/>
        </w:trPr>
        <w:tc>
          <w:tcPr>
            <w:tcW w:w="985" w:type="dxa"/>
          </w:tcPr>
          <w:p w14:paraId="33827922" w14:textId="77777777" w:rsidR="00EB5E2C" w:rsidRPr="0048646A" w:rsidRDefault="00EB5E2C" w:rsidP="00BD39ED">
            <w:pPr>
              <w:pStyle w:val="Prrafodelista"/>
              <w:spacing w:before="120" w:after="120"/>
              <w:ind w:left="0"/>
              <w:rPr>
                <w:rFonts w:cstheme="minorHAnsi"/>
              </w:rPr>
            </w:pPr>
            <w:r>
              <w:t>3.8</w:t>
            </w:r>
          </w:p>
        </w:tc>
        <w:tc>
          <w:tcPr>
            <w:tcW w:w="4230" w:type="dxa"/>
          </w:tcPr>
          <w:p w14:paraId="2F6DE219" w14:textId="77777777" w:rsidR="00EB5E2C" w:rsidRPr="0048646A" w:rsidRDefault="00EB5E2C" w:rsidP="00BD39ED">
            <w:pPr>
              <w:spacing w:before="120" w:after="120"/>
              <w:rPr>
                <w:rFonts w:cstheme="minorHAnsi"/>
              </w:rPr>
            </w:pPr>
            <w:r>
              <w:t xml:space="preserve">¿Ha trabajado horas extras algún miembro del personal en los últimos 3 meses? </w:t>
            </w:r>
          </w:p>
        </w:tc>
        <w:tc>
          <w:tcPr>
            <w:tcW w:w="5235" w:type="dxa"/>
          </w:tcPr>
          <w:p w14:paraId="25879D45" w14:textId="77777777" w:rsidR="00EB5E2C" w:rsidRPr="0048646A" w:rsidRDefault="00EB5E2C" w:rsidP="00E82A8A">
            <w:pPr>
              <w:pStyle w:val="Prrafodelista"/>
              <w:numPr>
                <w:ilvl w:val="0"/>
                <w:numId w:val="16"/>
              </w:numPr>
              <w:spacing w:before="120" w:after="120"/>
              <w:rPr>
                <w:rFonts w:cstheme="minorHAnsi"/>
              </w:rPr>
            </w:pPr>
            <w:commentRangeStart w:id="30"/>
            <w:r>
              <w:t>Sí</w:t>
            </w:r>
            <w:commentRangeEnd w:id="30"/>
            <w:r w:rsidR="00D55018">
              <w:rPr>
                <w:rStyle w:val="Refdecomentario"/>
              </w:rPr>
              <w:commentReference w:id="30"/>
            </w:r>
          </w:p>
          <w:p w14:paraId="5EA91EC8" w14:textId="77777777" w:rsidR="00EB5E2C" w:rsidRPr="0048646A" w:rsidRDefault="00EB5E2C" w:rsidP="00E82A8A">
            <w:pPr>
              <w:pStyle w:val="Prrafodelista"/>
              <w:numPr>
                <w:ilvl w:val="0"/>
                <w:numId w:val="16"/>
              </w:numPr>
              <w:spacing w:before="120" w:after="120"/>
              <w:rPr>
                <w:rFonts w:cstheme="minorHAnsi"/>
              </w:rPr>
            </w:pPr>
            <w:r>
              <w:t>No – Pase a la pregunta 3.10</w:t>
            </w:r>
          </w:p>
        </w:tc>
      </w:tr>
      <w:tr w:rsidR="00EB5E2C" w:rsidRPr="0048646A" w14:paraId="4E85FF46" w14:textId="77777777" w:rsidTr="00BD39ED">
        <w:trPr>
          <w:trHeight w:val="20"/>
        </w:trPr>
        <w:tc>
          <w:tcPr>
            <w:tcW w:w="985" w:type="dxa"/>
          </w:tcPr>
          <w:p w14:paraId="64F98F9C" w14:textId="77777777" w:rsidR="00EB5E2C" w:rsidRPr="0048646A" w:rsidRDefault="00EB5E2C" w:rsidP="00BD39ED">
            <w:pPr>
              <w:pStyle w:val="Prrafodelista"/>
              <w:spacing w:before="120" w:after="120"/>
              <w:ind w:left="0"/>
              <w:rPr>
                <w:rFonts w:cstheme="minorHAnsi"/>
              </w:rPr>
            </w:pPr>
            <w:r>
              <w:lastRenderedPageBreak/>
              <w:t>3.9</w:t>
            </w:r>
          </w:p>
        </w:tc>
        <w:tc>
          <w:tcPr>
            <w:tcW w:w="4230" w:type="dxa"/>
          </w:tcPr>
          <w:p w14:paraId="550733BB" w14:textId="77777777" w:rsidR="00EB5E2C" w:rsidRPr="0048646A" w:rsidRDefault="00EB5E2C" w:rsidP="00BD39ED">
            <w:pPr>
              <w:spacing w:before="120" w:after="120"/>
              <w:rPr>
                <w:rFonts w:cstheme="minorHAnsi"/>
              </w:rPr>
            </w:pPr>
            <w:r>
              <w:t>¿Ha recibido todo el personal que ha trabajado horas extras en los últimos 3 la remuneración por las horas extras?</w:t>
            </w:r>
          </w:p>
        </w:tc>
        <w:tc>
          <w:tcPr>
            <w:tcW w:w="5235" w:type="dxa"/>
          </w:tcPr>
          <w:p w14:paraId="10586188" w14:textId="77777777" w:rsidR="00EB5E2C" w:rsidRPr="0048646A" w:rsidRDefault="00EB5E2C" w:rsidP="00E82A8A">
            <w:pPr>
              <w:pStyle w:val="Prrafodelista"/>
              <w:numPr>
                <w:ilvl w:val="0"/>
                <w:numId w:val="17"/>
              </w:numPr>
              <w:spacing w:before="120" w:after="120"/>
              <w:rPr>
                <w:rFonts w:cstheme="minorHAnsi"/>
              </w:rPr>
            </w:pPr>
            <w:r>
              <w:t>Sí</w:t>
            </w:r>
          </w:p>
          <w:p w14:paraId="29A254A8" w14:textId="77777777" w:rsidR="00EB5E2C" w:rsidRPr="0048646A" w:rsidRDefault="00EB5E2C" w:rsidP="00E82A8A">
            <w:pPr>
              <w:pStyle w:val="Prrafodelista"/>
              <w:numPr>
                <w:ilvl w:val="0"/>
                <w:numId w:val="17"/>
              </w:numPr>
              <w:spacing w:before="120" w:after="120"/>
              <w:rPr>
                <w:rFonts w:cstheme="minorHAnsi"/>
              </w:rPr>
            </w:pPr>
            <w:r>
              <w:t>No</w:t>
            </w:r>
          </w:p>
          <w:p w14:paraId="539677FD" w14:textId="77777777" w:rsidR="00EB5E2C" w:rsidRPr="0048646A" w:rsidRDefault="00EB5E2C" w:rsidP="00E82A8A">
            <w:pPr>
              <w:pStyle w:val="Prrafodelista"/>
              <w:numPr>
                <w:ilvl w:val="0"/>
                <w:numId w:val="17"/>
              </w:numPr>
              <w:spacing w:before="120" w:after="120"/>
              <w:rPr>
                <w:rFonts w:cstheme="minorHAnsi"/>
              </w:rPr>
            </w:pPr>
            <w:r>
              <w:t xml:space="preserve">No procede, las horas extras del personal no están remuneradas </w:t>
            </w:r>
          </w:p>
        </w:tc>
      </w:tr>
      <w:tr w:rsidR="00EB5E2C" w:rsidRPr="0048646A" w14:paraId="6D362A13" w14:textId="77777777" w:rsidTr="00BD39ED">
        <w:trPr>
          <w:trHeight w:val="20"/>
        </w:trPr>
        <w:tc>
          <w:tcPr>
            <w:tcW w:w="985" w:type="dxa"/>
            <w:shd w:val="clear" w:color="auto" w:fill="E2EFD9" w:themeFill="accent6" w:themeFillTint="33"/>
          </w:tcPr>
          <w:p w14:paraId="059EFC85" w14:textId="77777777" w:rsidR="00EB5E2C" w:rsidRPr="0048646A" w:rsidRDefault="00EB5E2C" w:rsidP="00BD39ED">
            <w:pPr>
              <w:pStyle w:val="Prrafodelista"/>
              <w:spacing w:before="120" w:after="120"/>
              <w:ind w:left="0"/>
              <w:rPr>
                <w:rFonts w:cstheme="minorHAnsi"/>
              </w:rPr>
            </w:pPr>
            <w:r>
              <w:t>3.10</w:t>
            </w:r>
          </w:p>
        </w:tc>
        <w:tc>
          <w:tcPr>
            <w:tcW w:w="4230" w:type="dxa"/>
            <w:shd w:val="clear" w:color="auto" w:fill="E2EFD9" w:themeFill="accent6" w:themeFillTint="33"/>
          </w:tcPr>
          <w:p w14:paraId="7020659A" w14:textId="7A232054" w:rsidR="00F8277E" w:rsidRDefault="00F8277E" w:rsidP="00BD39ED">
            <w:pPr>
              <w:spacing w:before="120" w:after="120"/>
            </w:pPr>
            <w:r>
              <w:t xml:space="preserve">(Pregunta opcional específica para el </w:t>
            </w:r>
            <w:proofErr w:type="spellStart"/>
            <w:r>
              <w:t>país</w:t>
            </w:r>
            <w:r>
              <w:rPr>
                <w:vertAlign w:val="superscript"/>
              </w:rPr>
              <w:t>a</w:t>
            </w:r>
            <w:proofErr w:type="spellEnd"/>
            <w:r>
              <w:t>)</w:t>
            </w:r>
          </w:p>
          <w:p w14:paraId="1D2766C6" w14:textId="3409645C" w:rsidR="00EB5E2C" w:rsidRPr="0048646A" w:rsidRDefault="00EB5E2C">
            <w:pPr>
              <w:spacing w:before="120" w:after="120"/>
            </w:pPr>
            <w:r>
              <w:t>¿Recibe algún pago en el contexto del proyecto de bonos económicos basados en los resultados (PBF, por sus siglas en inglés)?</w:t>
            </w:r>
          </w:p>
        </w:tc>
        <w:tc>
          <w:tcPr>
            <w:tcW w:w="5235" w:type="dxa"/>
            <w:shd w:val="clear" w:color="auto" w:fill="E2EFD9" w:themeFill="accent6" w:themeFillTint="33"/>
          </w:tcPr>
          <w:p w14:paraId="0B9E6D09" w14:textId="77777777" w:rsidR="00EB5E2C" w:rsidRPr="0048646A" w:rsidRDefault="00EB5E2C" w:rsidP="00E82A8A">
            <w:pPr>
              <w:pStyle w:val="Prrafodelista"/>
              <w:numPr>
                <w:ilvl w:val="0"/>
                <w:numId w:val="79"/>
              </w:numPr>
              <w:spacing w:before="120" w:after="120"/>
              <w:rPr>
                <w:rFonts w:cstheme="minorHAnsi"/>
              </w:rPr>
            </w:pPr>
            <w:r>
              <w:t>Sí</w:t>
            </w:r>
          </w:p>
          <w:p w14:paraId="57C9A119" w14:textId="77777777" w:rsidR="00EB5E2C" w:rsidRPr="0048646A" w:rsidRDefault="00EB5E2C" w:rsidP="00E82A8A">
            <w:pPr>
              <w:pStyle w:val="Prrafodelista"/>
              <w:numPr>
                <w:ilvl w:val="0"/>
                <w:numId w:val="79"/>
              </w:numPr>
              <w:spacing w:before="120" w:after="120"/>
              <w:rPr>
                <w:rFonts w:cstheme="minorHAnsi"/>
              </w:rPr>
            </w:pPr>
            <w:r>
              <w:t>No – Pase al apartado siguiente</w:t>
            </w:r>
          </w:p>
        </w:tc>
      </w:tr>
      <w:tr w:rsidR="00EB5E2C" w:rsidRPr="0048646A" w14:paraId="19B02E87" w14:textId="77777777" w:rsidTr="00BD39ED">
        <w:trPr>
          <w:trHeight w:val="20"/>
        </w:trPr>
        <w:tc>
          <w:tcPr>
            <w:tcW w:w="985" w:type="dxa"/>
            <w:shd w:val="clear" w:color="auto" w:fill="E2EFD9" w:themeFill="accent6" w:themeFillTint="33"/>
          </w:tcPr>
          <w:p w14:paraId="51F90D9E" w14:textId="77777777" w:rsidR="00EB5E2C" w:rsidRPr="0048646A" w:rsidRDefault="00EB5E2C" w:rsidP="00BD39ED">
            <w:pPr>
              <w:pStyle w:val="Prrafodelista"/>
              <w:spacing w:before="120" w:after="120"/>
              <w:ind w:left="0"/>
              <w:rPr>
                <w:rFonts w:cstheme="minorHAnsi"/>
              </w:rPr>
            </w:pPr>
            <w:r>
              <w:t>3.11</w:t>
            </w:r>
          </w:p>
        </w:tc>
        <w:tc>
          <w:tcPr>
            <w:tcW w:w="4230" w:type="dxa"/>
            <w:shd w:val="clear" w:color="auto" w:fill="E2EFD9" w:themeFill="accent6" w:themeFillTint="33"/>
          </w:tcPr>
          <w:p w14:paraId="2C6CA3EF" w14:textId="19F6A7C2" w:rsidR="00F8277E" w:rsidRDefault="00F8277E" w:rsidP="00BD39ED">
            <w:pPr>
              <w:spacing w:before="120" w:after="120"/>
            </w:pPr>
            <w:r>
              <w:t xml:space="preserve">(Pregunta opcional específica para el </w:t>
            </w:r>
            <w:proofErr w:type="spellStart"/>
            <w:r>
              <w:t>país</w:t>
            </w:r>
            <w:r>
              <w:rPr>
                <w:vertAlign w:val="superscript"/>
              </w:rPr>
              <w:t>b</w:t>
            </w:r>
            <w:proofErr w:type="spellEnd"/>
            <w:r>
              <w:t>)</w:t>
            </w:r>
          </w:p>
          <w:p w14:paraId="52132FA0" w14:textId="11B47460" w:rsidR="00EB5E2C" w:rsidRPr="0048646A" w:rsidRDefault="00943A00">
            <w:pPr>
              <w:spacing w:before="120" w:after="120"/>
            </w:pPr>
            <w:r>
              <w:t>¿Cuándo fue la última vez que recibió tal pago?</w:t>
            </w:r>
          </w:p>
        </w:tc>
        <w:tc>
          <w:tcPr>
            <w:tcW w:w="5235" w:type="dxa"/>
            <w:shd w:val="clear" w:color="auto" w:fill="E2EFD9" w:themeFill="accent6" w:themeFillTint="33"/>
          </w:tcPr>
          <w:p w14:paraId="4516E085" w14:textId="77777777" w:rsidR="00EB5E2C" w:rsidRPr="0048646A" w:rsidRDefault="00EB5E2C" w:rsidP="00BD39ED">
            <w:pPr>
              <w:spacing w:before="120" w:after="120"/>
              <w:rPr>
                <w:rFonts w:cstheme="minorHAnsi"/>
              </w:rPr>
            </w:pPr>
            <w:r>
              <w:t>MM/AAAA</w:t>
            </w:r>
          </w:p>
        </w:tc>
      </w:tr>
    </w:tbl>
    <w:p w14:paraId="425F2001" w14:textId="5FA2F1C5" w:rsidR="00F8277E" w:rsidRDefault="00F8277E" w:rsidP="00F8277E">
      <w:pPr>
        <w:pStyle w:val="Tablefootnote"/>
        <w:keepNext/>
        <w:keepLines/>
        <w:ind w:left="142" w:hanging="142"/>
        <w:rPr>
          <w:szCs w:val="22"/>
        </w:rPr>
      </w:pPr>
      <w:r>
        <w:rPr>
          <w:szCs w:val="22"/>
          <w:vertAlign w:val="superscript"/>
        </w:rPr>
        <w:t>a-b</w:t>
      </w:r>
      <w:r>
        <w:t xml:space="preserve"> Omita la pregunta, a menos que los programas de PBF se apliquen ampliamente en el país o la muestra de centros de PBF sea excesiva para la evaluación.  </w:t>
      </w:r>
    </w:p>
    <w:p w14:paraId="16F5AD37" w14:textId="77777777" w:rsidR="00EB5E2C" w:rsidRPr="00096070" w:rsidRDefault="00EB5E2C" w:rsidP="00EB5E2C">
      <w:pPr>
        <w:spacing w:before="120" w:after="120"/>
        <w:rPr>
          <w:rFonts w:cstheme="minorHAnsi"/>
        </w:rPr>
      </w:pPr>
    </w:p>
    <w:p w14:paraId="05B4B1B9" w14:textId="77777777" w:rsidR="00EB5E2C" w:rsidRPr="0048646A" w:rsidRDefault="00EB5E2C" w:rsidP="00EB5E2C">
      <w:pPr>
        <w:spacing w:before="120" w:after="120" w:line="259" w:lineRule="auto"/>
        <w:rPr>
          <w:rFonts w:cstheme="minorHAnsi"/>
        </w:rPr>
      </w:pPr>
      <w:r>
        <w:br w:type="page"/>
      </w:r>
    </w:p>
    <w:p w14:paraId="0012B916" w14:textId="77777777" w:rsidR="00EB5E2C" w:rsidRPr="0048646A" w:rsidRDefault="00EB5E2C" w:rsidP="00EB5E2C">
      <w:pPr>
        <w:pStyle w:val="Ttulo1"/>
        <w:spacing w:before="120" w:after="120"/>
      </w:pPr>
      <w:bookmarkStart w:id="31" w:name="_Toc54603505"/>
      <w:bookmarkStart w:id="32" w:name="_Toc67298779"/>
      <w:r>
        <w:lastRenderedPageBreak/>
        <w:t>Apartado 4: Prestación y utilización de servicios</w:t>
      </w:r>
      <w:bookmarkEnd w:id="31"/>
      <w:bookmarkEnd w:id="32"/>
      <w:r>
        <w:t xml:space="preserve"> </w:t>
      </w:r>
    </w:p>
    <w:p w14:paraId="69534147" w14:textId="77777777" w:rsidR="00EB5E2C" w:rsidRPr="0048646A" w:rsidRDefault="00EB5E2C" w:rsidP="00EB5E2C">
      <w:pPr>
        <w:spacing w:before="120" w:after="120"/>
        <w:rPr>
          <w:rFonts w:cstheme="minorHAnsi"/>
        </w:rPr>
      </w:pPr>
      <w:r>
        <w:t>Las preguntas de este apartado se refieren a la prestación de servicios en los últimos 3 meses.</w:t>
      </w:r>
    </w:p>
    <w:tbl>
      <w:tblPr>
        <w:tblStyle w:val="Tablaconcuadrcula"/>
        <w:tblW w:w="10485" w:type="dxa"/>
        <w:tblLayout w:type="fixed"/>
        <w:tblCellMar>
          <w:left w:w="28" w:type="dxa"/>
          <w:right w:w="28" w:type="dxa"/>
        </w:tblCellMar>
        <w:tblLook w:val="04A0" w:firstRow="1" w:lastRow="0" w:firstColumn="1" w:lastColumn="0" w:noHBand="0" w:noVBand="1"/>
      </w:tblPr>
      <w:tblGrid>
        <w:gridCol w:w="998"/>
        <w:gridCol w:w="4217"/>
        <w:gridCol w:w="307"/>
        <w:gridCol w:w="678"/>
        <w:gridCol w:w="69"/>
        <w:gridCol w:w="245"/>
        <w:gridCol w:w="145"/>
        <w:gridCol w:w="81"/>
        <w:gridCol w:w="9"/>
        <w:gridCol w:w="10"/>
        <w:gridCol w:w="393"/>
        <w:gridCol w:w="171"/>
        <w:gridCol w:w="183"/>
        <w:gridCol w:w="382"/>
        <w:gridCol w:w="115"/>
        <w:gridCol w:w="374"/>
        <w:gridCol w:w="121"/>
        <w:gridCol w:w="269"/>
        <w:gridCol w:w="349"/>
        <w:gridCol w:w="144"/>
        <w:gridCol w:w="85"/>
        <w:gridCol w:w="86"/>
        <w:gridCol w:w="59"/>
        <w:gridCol w:w="995"/>
      </w:tblGrid>
      <w:tr w:rsidR="00EB5E2C" w:rsidRPr="0048646A" w14:paraId="75DD90DD" w14:textId="77777777" w:rsidTr="009E13AD">
        <w:trPr>
          <w:trHeight w:val="144"/>
        </w:trPr>
        <w:tc>
          <w:tcPr>
            <w:tcW w:w="998" w:type="dxa"/>
          </w:tcPr>
          <w:p w14:paraId="39FC3B27" w14:textId="77777777" w:rsidR="00EB5E2C" w:rsidRPr="0048646A" w:rsidRDefault="00EB5E2C" w:rsidP="00BD39ED">
            <w:pPr>
              <w:spacing w:before="120" w:after="120"/>
              <w:rPr>
                <w:rFonts w:cstheme="minorHAnsi"/>
                <w:b/>
              </w:rPr>
            </w:pPr>
            <w:r>
              <w:rPr>
                <w:b/>
              </w:rPr>
              <w:t xml:space="preserve">N.º </w:t>
            </w:r>
          </w:p>
        </w:tc>
        <w:tc>
          <w:tcPr>
            <w:tcW w:w="6154" w:type="dxa"/>
            <w:gridSpan w:val="10"/>
          </w:tcPr>
          <w:p w14:paraId="1C762009" w14:textId="77777777" w:rsidR="00EB5E2C" w:rsidRPr="0048646A" w:rsidRDefault="00EB5E2C" w:rsidP="00BD39ED">
            <w:pPr>
              <w:spacing w:before="120" w:after="120"/>
              <w:rPr>
                <w:rFonts w:cstheme="minorHAnsi"/>
              </w:rPr>
            </w:pPr>
            <w:r>
              <w:rPr>
                <w:b/>
              </w:rPr>
              <w:t>Pregunta</w:t>
            </w:r>
          </w:p>
        </w:tc>
        <w:tc>
          <w:tcPr>
            <w:tcW w:w="3333" w:type="dxa"/>
            <w:gridSpan w:val="13"/>
          </w:tcPr>
          <w:p w14:paraId="7AB7BD14" w14:textId="77777777" w:rsidR="00EB5E2C" w:rsidRPr="0048646A" w:rsidRDefault="00EB5E2C" w:rsidP="00BD39ED">
            <w:pPr>
              <w:spacing w:before="120" w:after="120"/>
              <w:rPr>
                <w:rFonts w:cstheme="minorHAnsi"/>
              </w:rPr>
            </w:pPr>
            <w:r>
              <w:rPr>
                <w:b/>
              </w:rPr>
              <w:t>Opciones de respuesta</w:t>
            </w:r>
          </w:p>
        </w:tc>
      </w:tr>
      <w:tr w:rsidR="00EB5E2C" w:rsidRPr="0048646A" w14:paraId="2A5108C6" w14:textId="77777777" w:rsidTr="009E13AD">
        <w:trPr>
          <w:trHeight w:val="144"/>
        </w:trPr>
        <w:tc>
          <w:tcPr>
            <w:tcW w:w="998" w:type="dxa"/>
            <w:shd w:val="clear" w:color="auto" w:fill="auto"/>
          </w:tcPr>
          <w:p w14:paraId="500B5E01" w14:textId="77777777" w:rsidR="00EB5E2C" w:rsidRPr="0048646A" w:rsidRDefault="00EB5E2C" w:rsidP="00BD39ED">
            <w:pPr>
              <w:spacing w:before="120" w:after="120"/>
              <w:rPr>
                <w:rFonts w:cstheme="minorHAnsi"/>
              </w:rPr>
            </w:pPr>
            <w:r>
              <w:t>4.1</w:t>
            </w:r>
          </w:p>
        </w:tc>
        <w:tc>
          <w:tcPr>
            <w:tcW w:w="6154" w:type="dxa"/>
            <w:gridSpan w:val="10"/>
            <w:shd w:val="clear" w:color="auto" w:fill="auto"/>
          </w:tcPr>
          <w:p w14:paraId="18321AEF" w14:textId="3428B40F" w:rsidR="003455CB" w:rsidRDefault="003455CB" w:rsidP="00923AE8">
            <w:pPr>
              <w:shd w:val="clear" w:color="auto" w:fill="E2EFD9" w:themeFill="accent6" w:themeFillTint="33"/>
              <w:spacing w:before="120" w:after="120"/>
              <w:rPr>
                <w:rFonts w:cstheme="minorHAnsi"/>
              </w:rPr>
            </w:pPr>
            <w:r>
              <w:t>(Adaptación de la pregunta para el país correspondiente)</w:t>
            </w:r>
          </w:p>
          <w:p w14:paraId="5F221F9B" w14:textId="77777777" w:rsidR="00EB5E2C" w:rsidRPr="0048646A" w:rsidRDefault="00EB5E2C" w:rsidP="00BD39ED">
            <w:pPr>
              <w:spacing w:before="120" w:after="120"/>
              <w:rPr>
                <w:rFonts w:cstheme="minorHAnsi"/>
              </w:rPr>
            </w:pPr>
            <w:r>
              <w:t xml:space="preserve">¿Conoce algún caso de COVID-19 en su provincia / comunidad autónoma </w:t>
            </w:r>
            <w:r>
              <w:rPr>
                <w:shd w:val="clear" w:color="auto" w:fill="E2EFD9" w:themeFill="accent6" w:themeFillTint="33"/>
              </w:rPr>
              <w:t xml:space="preserve">(unidad administrativa específica del país) </w:t>
            </w:r>
            <w:r>
              <w:t>que se haya identificado recientemente durante el mes pasado?</w:t>
            </w:r>
          </w:p>
        </w:tc>
        <w:tc>
          <w:tcPr>
            <w:tcW w:w="3333" w:type="dxa"/>
            <w:gridSpan w:val="13"/>
            <w:shd w:val="clear" w:color="auto" w:fill="auto"/>
          </w:tcPr>
          <w:p w14:paraId="3B2375F2" w14:textId="77777777" w:rsidR="00EB5E2C" w:rsidRPr="0048646A" w:rsidRDefault="00EB5E2C" w:rsidP="00E82A8A">
            <w:pPr>
              <w:pStyle w:val="Prrafodelista"/>
              <w:numPr>
                <w:ilvl w:val="0"/>
                <w:numId w:val="23"/>
              </w:numPr>
              <w:spacing w:before="120" w:after="120"/>
              <w:rPr>
                <w:rFonts w:cstheme="minorHAnsi"/>
              </w:rPr>
            </w:pPr>
            <w:r>
              <w:t>Sí</w:t>
            </w:r>
          </w:p>
          <w:p w14:paraId="5A708953" w14:textId="77777777" w:rsidR="00EB5E2C" w:rsidRPr="0048646A" w:rsidRDefault="00EB5E2C" w:rsidP="00E82A8A">
            <w:pPr>
              <w:pStyle w:val="Prrafodelista"/>
              <w:numPr>
                <w:ilvl w:val="0"/>
                <w:numId w:val="23"/>
              </w:numPr>
              <w:spacing w:before="120" w:after="120"/>
              <w:rPr>
                <w:rFonts w:cstheme="minorHAnsi"/>
              </w:rPr>
            </w:pPr>
            <w:r>
              <w:t>No</w:t>
            </w:r>
          </w:p>
        </w:tc>
      </w:tr>
      <w:tr w:rsidR="00EB5E2C" w:rsidRPr="0048646A" w14:paraId="4A582537" w14:textId="77777777" w:rsidTr="009E13AD">
        <w:trPr>
          <w:trHeight w:val="144"/>
        </w:trPr>
        <w:tc>
          <w:tcPr>
            <w:tcW w:w="998" w:type="dxa"/>
          </w:tcPr>
          <w:p w14:paraId="01CA62AF" w14:textId="77777777" w:rsidR="00EB5E2C" w:rsidRPr="0048646A" w:rsidRDefault="00EB5E2C" w:rsidP="00BD39ED">
            <w:pPr>
              <w:spacing w:before="120" w:after="120"/>
              <w:rPr>
                <w:rFonts w:cstheme="minorHAnsi"/>
              </w:rPr>
            </w:pPr>
            <w:r>
              <w:t>4.2</w:t>
            </w:r>
          </w:p>
        </w:tc>
        <w:tc>
          <w:tcPr>
            <w:tcW w:w="6154" w:type="dxa"/>
            <w:gridSpan w:val="10"/>
          </w:tcPr>
          <w:p w14:paraId="4C388361" w14:textId="77777777" w:rsidR="00EB5E2C" w:rsidRPr="0048646A" w:rsidRDefault="00EB5E2C" w:rsidP="00BD39ED">
            <w:pPr>
              <w:spacing w:before="120" w:after="120"/>
              <w:rPr>
                <w:rFonts w:cstheme="minorHAnsi"/>
              </w:rPr>
            </w:pPr>
            <w:r>
              <w:t>¿Se ha cerrado temporalmente el centro debido a un brote de COVID-19 en los últimos 3 meses?</w:t>
            </w:r>
          </w:p>
        </w:tc>
        <w:tc>
          <w:tcPr>
            <w:tcW w:w="3333" w:type="dxa"/>
            <w:gridSpan w:val="13"/>
          </w:tcPr>
          <w:p w14:paraId="2F14F5BC" w14:textId="77777777" w:rsidR="00EB5E2C" w:rsidRPr="0048646A" w:rsidRDefault="00EB5E2C" w:rsidP="00E82A8A">
            <w:pPr>
              <w:pStyle w:val="Prrafodelista"/>
              <w:numPr>
                <w:ilvl w:val="0"/>
                <w:numId w:val="59"/>
              </w:numPr>
              <w:spacing w:before="120" w:after="120"/>
              <w:rPr>
                <w:rFonts w:cstheme="minorHAnsi"/>
              </w:rPr>
            </w:pPr>
            <w:r>
              <w:t>Sí</w:t>
            </w:r>
          </w:p>
          <w:p w14:paraId="52240171" w14:textId="77777777" w:rsidR="00EB5E2C" w:rsidRPr="0048646A" w:rsidRDefault="00EB5E2C" w:rsidP="00E82A8A">
            <w:pPr>
              <w:pStyle w:val="Prrafodelista"/>
              <w:numPr>
                <w:ilvl w:val="0"/>
                <w:numId w:val="59"/>
              </w:numPr>
              <w:spacing w:before="120" w:after="120"/>
              <w:rPr>
                <w:rFonts w:cstheme="minorHAnsi"/>
              </w:rPr>
            </w:pPr>
            <w:r>
              <w:t>No</w:t>
            </w:r>
          </w:p>
        </w:tc>
      </w:tr>
      <w:tr w:rsidR="00EB5E2C" w:rsidRPr="0048646A" w14:paraId="062A1F14" w14:textId="77777777" w:rsidTr="009E13AD">
        <w:trPr>
          <w:trHeight w:val="144"/>
        </w:trPr>
        <w:tc>
          <w:tcPr>
            <w:tcW w:w="998" w:type="dxa"/>
          </w:tcPr>
          <w:p w14:paraId="32988EAA" w14:textId="77777777" w:rsidR="00EB5E2C" w:rsidRPr="0048646A" w:rsidRDefault="00EB5E2C" w:rsidP="00BD39ED">
            <w:pPr>
              <w:spacing w:before="120" w:after="120"/>
              <w:rPr>
                <w:rFonts w:cstheme="minorHAnsi"/>
              </w:rPr>
            </w:pPr>
            <w:r>
              <w:t>4.3</w:t>
            </w:r>
          </w:p>
        </w:tc>
        <w:tc>
          <w:tcPr>
            <w:tcW w:w="6154" w:type="dxa"/>
            <w:gridSpan w:val="10"/>
          </w:tcPr>
          <w:p w14:paraId="21A5E7E0" w14:textId="77777777" w:rsidR="00EB5E2C" w:rsidRPr="0048646A" w:rsidRDefault="00EB5E2C" w:rsidP="00BD39ED">
            <w:pPr>
              <w:spacing w:before="120" w:after="120"/>
              <w:rPr>
                <w:rFonts w:cstheme="minorHAnsi"/>
              </w:rPr>
            </w:pPr>
            <w:r>
              <w:t>¿Se han cambiado las horas de servicio del centro debido a un brote de COVID-19 en los últimos 3 meses?</w:t>
            </w:r>
          </w:p>
        </w:tc>
        <w:tc>
          <w:tcPr>
            <w:tcW w:w="3333" w:type="dxa"/>
            <w:gridSpan w:val="13"/>
          </w:tcPr>
          <w:p w14:paraId="74BD473A" w14:textId="77777777" w:rsidR="00EB5E2C" w:rsidRPr="0048646A" w:rsidRDefault="00EB5E2C" w:rsidP="00E82A8A">
            <w:pPr>
              <w:pStyle w:val="Prrafodelista"/>
              <w:numPr>
                <w:ilvl w:val="0"/>
                <w:numId w:val="38"/>
              </w:numPr>
              <w:spacing w:before="120" w:after="120"/>
              <w:rPr>
                <w:rFonts w:cstheme="minorHAnsi"/>
              </w:rPr>
            </w:pPr>
            <w:commentRangeStart w:id="33"/>
            <w:r>
              <w:t>Sí</w:t>
            </w:r>
            <w:commentRangeEnd w:id="33"/>
            <w:r w:rsidR="00D55018">
              <w:rPr>
                <w:rStyle w:val="Refdecomentario"/>
              </w:rPr>
              <w:commentReference w:id="33"/>
            </w:r>
          </w:p>
          <w:p w14:paraId="1C626785" w14:textId="77777777" w:rsidR="00EB5E2C" w:rsidRPr="0048646A" w:rsidRDefault="00EB5E2C" w:rsidP="00E82A8A">
            <w:pPr>
              <w:pStyle w:val="Prrafodelista"/>
              <w:numPr>
                <w:ilvl w:val="0"/>
                <w:numId w:val="38"/>
              </w:numPr>
              <w:spacing w:before="120" w:after="120"/>
              <w:rPr>
                <w:rFonts w:cstheme="minorHAnsi"/>
              </w:rPr>
            </w:pPr>
            <w:r>
              <w:t>No</w:t>
            </w:r>
          </w:p>
        </w:tc>
      </w:tr>
      <w:tr w:rsidR="00EB5E2C" w:rsidRPr="0048646A" w14:paraId="299174D6" w14:textId="77777777" w:rsidTr="009E13AD">
        <w:trPr>
          <w:trHeight w:val="144"/>
        </w:trPr>
        <w:tc>
          <w:tcPr>
            <w:tcW w:w="998" w:type="dxa"/>
            <w:shd w:val="clear" w:color="auto" w:fill="E2EFD9" w:themeFill="accent6" w:themeFillTint="33"/>
          </w:tcPr>
          <w:p w14:paraId="18F6F9DD" w14:textId="77777777" w:rsidR="00EB5E2C" w:rsidRPr="0048646A" w:rsidRDefault="00EB5E2C" w:rsidP="00BD39ED">
            <w:pPr>
              <w:spacing w:before="120" w:after="120"/>
              <w:rPr>
                <w:rFonts w:cstheme="minorHAnsi"/>
              </w:rPr>
            </w:pPr>
            <w:r>
              <w:t>4.4</w:t>
            </w:r>
          </w:p>
        </w:tc>
        <w:tc>
          <w:tcPr>
            <w:tcW w:w="6154" w:type="dxa"/>
            <w:gridSpan w:val="10"/>
            <w:shd w:val="clear" w:color="auto" w:fill="E2EFD9" w:themeFill="accent6" w:themeFillTint="33"/>
          </w:tcPr>
          <w:p w14:paraId="2AE49DA6" w14:textId="77777777" w:rsidR="00F8277E" w:rsidRDefault="00F8277E" w:rsidP="00F8277E">
            <w:pPr>
              <w:spacing w:before="120" w:after="120"/>
            </w:pPr>
            <w:r>
              <w:t>(Pregunta opcional específica para el país)</w:t>
            </w:r>
          </w:p>
          <w:p w14:paraId="030B850B" w14:textId="25CA7D65" w:rsidR="00EB5E2C" w:rsidRPr="0048646A" w:rsidRDefault="00EB5E2C" w:rsidP="004B709F">
            <w:pPr>
              <w:spacing w:before="120" w:after="120"/>
              <w:rPr>
                <w:highlight w:val="yellow"/>
              </w:rPr>
            </w:pPr>
            <w:r>
              <w:t>¿Tenía el centro una lista definida de servicios de salud esenciales antes de la pandemia de COVID-</w:t>
            </w:r>
            <w:commentRangeStart w:id="34"/>
            <w:r>
              <w:t>19</w:t>
            </w:r>
            <w:commentRangeEnd w:id="34"/>
            <w:r w:rsidR="00D55018">
              <w:rPr>
                <w:rStyle w:val="Refdecomentario"/>
              </w:rPr>
              <w:commentReference w:id="34"/>
            </w:r>
            <w:r>
              <w:t xml:space="preserve">? </w:t>
            </w:r>
          </w:p>
        </w:tc>
        <w:tc>
          <w:tcPr>
            <w:tcW w:w="3333" w:type="dxa"/>
            <w:gridSpan w:val="13"/>
            <w:shd w:val="clear" w:color="auto" w:fill="E2EFD9" w:themeFill="accent6" w:themeFillTint="33"/>
          </w:tcPr>
          <w:p w14:paraId="6BFBB376" w14:textId="77777777" w:rsidR="00EB5E2C" w:rsidRPr="0048646A" w:rsidRDefault="00EB5E2C" w:rsidP="00E82A8A">
            <w:pPr>
              <w:pStyle w:val="Prrafodelista"/>
              <w:numPr>
                <w:ilvl w:val="0"/>
                <w:numId w:val="60"/>
              </w:numPr>
              <w:spacing w:before="120" w:after="120"/>
              <w:rPr>
                <w:rFonts w:cstheme="minorHAnsi"/>
              </w:rPr>
            </w:pPr>
            <w:r>
              <w:t>Sí</w:t>
            </w:r>
          </w:p>
          <w:p w14:paraId="3220A61D" w14:textId="77777777" w:rsidR="00EB5E2C" w:rsidRPr="0048646A" w:rsidRDefault="00EB5E2C" w:rsidP="00E82A8A">
            <w:pPr>
              <w:pStyle w:val="Prrafodelista"/>
              <w:numPr>
                <w:ilvl w:val="0"/>
                <w:numId w:val="60"/>
              </w:numPr>
              <w:spacing w:before="120" w:after="120"/>
              <w:rPr>
                <w:rFonts w:cstheme="minorHAnsi"/>
              </w:rPr>
            </w:pPr>
            <w:r>
              <w:t>No</w:t>
            </w:r>
          </w:p>
        </w:tc>
      </w:tr>
      <w:tr w:rsidR="00EB5E2C" w:rsidRPr="0048646A" w14:paraId="1ABAF9D6" w14:textId="77777777" w:rsidTr="009E13AD">
        <w:trPr>
          <w:trHeight w:val="144"/>
        </w:trPr>
        <w:tc>
          <w:tcPr>
            <w:tcW w:w="998" w:type="dxa"/>
            <w:shd w:val="clear" w:color="auto" w:fill="E2EFD9" w:themeFill="accent6" w:themeFillTint="33"/>
          </w:tcPr>
          <w:p w14:paraId="4C3C0876" w14:textId="77777777" w:rsidR="00EB5E2C" w:rsidRPr="0048646A" w:rsidRDefault="00EB5E2C" w:rsidP="00BD39ED">
            <w:pPr>
              <w:spacing w:before="120" w:after="120"/>
              <w:rPr>
                <w:rFonts w:cstheme="minorHAnsi"/>
              </w:rPr>
            </w:pPr>
            <w:r>
              <w:t>4.5</w:t>
            </w:r>
          </w:p>
        </w:tc>
        <w:tc>
          <w:tcPr>
            <w:tcW w:w="6154" w:type="dxa"/>
            <w:gridSpan w:val="10"/>
            <w:shd w:val="clear" w:color="auto" w:fill="E2EFD9" w:themeFill="accent6" w:themeFillTint="33"/>
          </w:tcPr>
          <w:p w14:paraId="6F4BB875" w14:textId="1D0CE61F" w:rsidR="00F8277E" w:rsidRDefault="00F8277E" w:rsidP="00BD39ED">
            <w:pPr>
              <w:spacing w:before="120" w:after="120"/>
            </w:pPr>
            <w:r>
              <w:t xml:space="preserve">(Pregunta opcional para el país </w:t>
            </w:r>
            <w:proofErr w:type="spellStart"/>
            <w:r>
              <w:t>correspondiente</w:t>
            </w:r>
            <w:r>
              <w:rPr>
                <w:vertAlign w:val="superscript"/>
              </w:rPr>
              <w:t>a</w:t>
            </w:r>
            <w:proofErr w:type="spellEnd"/>
            <w:r>
              <w:t>)</w:t>
            </w:r>
          </w:p>
          <w:p w14:paraId="25877E40" w14:textId="696281A9" w:rsidR="00EB5E2C" w:rsidRPr="0048646A" w:rsidRDefault="00EB5E2C" w:rsidP="004B709F">
            <w:pPr>
              <w:spacing w:before="120" w:after="120"/>
              <w:rPr>
                <w:highlight w:val="yellow"/>
              </w:rPr>
            </w:pPr>
            <w:r>
              <w:t>¿Ha recibido el centro una lista definida de servicios de salud esenciales que deben prestarse durante la pandemia de COVID-19?</w:t>
            </w:r>
          </w:p>
        </w:tc>
        <w:tc>
          <w:tcPr>
            <w:tcW w:w="3333" w:type="dxa"/>
            <w:gridSpan w:val="13"/>
            <w:shd w:val="clear" w:color="auto" w:fill="E2EFD9" w:themeFill="accent6" w:themeFillTint="33"/>
          </w:tcPr>
          <w:p w14:paraId="5A032E3F" w14:textId="77777777" w:rsidR="00EB5E2C" w:rsidRPr="0048646A" w:rsidRDefault="00EB5E2C" w:rsidP="00E82A8A">
            <w:pPr>
              <w:pStyle w:val="Prrafodelista"/>
              <w:numPr>
                <w:ilvl w:val="0"/>
                <w:numId w:val="61"/>
              </w:numPr>
              <w:spacing w:before="120" w:after="120"/>
              <w:rPr>
                <w:rFonts w:cstheme="minorHAnsi"/>
              </w:rPr>
            </w:pPr>
            <w:r>
              <w:t>Sí</w:t>
            </w:r>
          </w:p>
          <w:p w14:paraId="47120E4A" w14:textId="77777777" w:rsidR="00EB5E2C" w:rsidRPr="0048646A" w:rsidRDefault="00EB5E2C" w:rsidP="00E82A8A">
            <w:pPr>
              <w:pStyle w:val="Prrafodelista"/>
              <w:numPr>
                <w:ilvl w:val="0"/>
                <w:numId w:val="61"/>
              </w:numPr>
              <w:spacing w:before="120" w:after="120"/>
              <w:rPr>
                <w:rFonts w:cstheme="minorHAnsi"/>
              </w:rPr>
            </w:pPr>
            <w:r>
              <w:t>No</w:t>
            </w:r>
          </w:p>
        </w:tc>
      </w:tr>
      <w:tr w:rsidR="00EB5E2C" w:rsidRPr="0048646A" w14:paraId="5B7A1671" w14:textId="77777777" w:rsidTr="009E13AD">
        <w:trPr>
          <w:trHeight w:val="144"/>
        </w:trPr>
        <w:tc>
          <w:tcPr>
            <w:tcW w:w="998" w:type="dxa"/>
          </w:tcPr>
          <w:p w14:paraId="120F4F20" w14:textId="77777777" w:rsidR="00EB5E2C" w:rsidRPr="0048646A" w:rsidRDefault="00EB5E2C" w:rsidP="00BD39ED">
            <w:pPr>
              <w:spacing w:before="120" w:after="120"/>
              <w:rPr>
                <w:rFonts w:cstheme="minorHAnsi"/>
              </w:rPr>
            </w:pPr>
            <w:r>
              <w:t>4.6</w:t>
            </w:r>
          </w:p>
        </w:tc>
        <w:tc>
          <w:tcPr>
            <w:tcW w:w="6154" w:type="dxa"/>
            <w:gridSpan w:val="10"/>
          </w:tcPr>
          <w:p w14:paraId="705B43EE" w14:textId="77777777" w:rsidR="00EB5E2C" w:rsidRPr="0048646A" w:rsidRDefault="00EB5E2C" w:rsidP="008C4661">
            <w:pPr>
              <w:spacing w:before="120" w:after="120"/>
              <w:rPr>
                <w:rFonts w:cstheme="minorHAnsi"/>
              </w:rPr>
            </w:pPr>
            <w:r>
              <w:t>Para los servicios que no están relacionados con la COVID-19, ¿ha realizado el centro alguna de las siguientes acciones en los últimos 3 meses?</w:t>
            </w:r>
          </w:p>
        </w:tc>
        <w:tc>
          <w:tcPr>
            <w:tcW w:w="1615" w:type="dxa"/>
            <w:gridSpan w:val="7"/>
          </w:tcPr>
          <w:p w14:paraId="784A0256" w14:textId="77777777" w:rsidR="00EB5E2C" w:rsidRPr="0048646A" w:rsidRDefault="00EB5E2C" w:rsidP="00E82A8A">
            <w:pPr>
              <w:pStyle w:val="Prrafodelista"/>
              <w:numPr>
                <w:ilvl w:val="0"/>
                <w:numId w:val="41"/>
              </w:numPr>
              <w:spacing w:before="120" w:after="120"/>
              <w:rPr>
                <w:rFonts w:cstheme="minorHAnsi"/>
              </w:rPr>
            </w:pPr>
            <w:r>
              <w:t>Sí</w:t>
            </w:r>
          </w:p>
        </w:tc>
        <w:tc>
          <w:tcPr>
            <w:tcW w:w="1718" w:type="dxa"/>
            <w:gridSpan w:val="6"/>
          </w:tcPr>
          <w:p w14:paraId="4A488744" w14:textId="77777777" w:rsidR="00EB5E2C" w:rsidRPr="0048646A" w:rsidRDefault="00EB5E2C" w:rsidP="00E82A8A">
            <w:pPr>
              <w:pStyle w:val="Prrafodelista"/>
              <w:numPr>
                <w:ilvl w:val="0"/>
                <w:numId w:val="41"/>
              </w:numPr>
              <w:spacing w:before="120" w:after="120"/>
              <w:ind w:left="357" w:hanging="357"/>
              <w:contextualSpacing w:val="0"/>
              <w:rPr>
                <w:rFonts w:cstheme="minorHAnsi"/>
              </w:rPr>
            </w:pPr>
            <w:r>
              <w:t>No</w:t>
            </w:r>
          </w:p>
        </w:tc>
      </w:tr>
      <w:tr w:rsidR="00EB5E2C" w:rsidRPr="0048646A" w14:paraId="77BF8774" w14:textId="77777777" w:rsidTr="009E13AD">
        <w:trPr>
          <w:trHeight w:val="144"/>
        </w:trPr>
        <w:tc>
          <w:tcPr>
            <w:tcW w:w="998" w:type="dxa"/>
          </w:tcPr>
          <w:p w14:paraId="75BBC59D" w14:textId="77777777" w:rsidR="00EB5E2C" w:rsidRPr="0048646A" w:rsidRDefault="00EB5E2C" w:rsidP="00BD39ED">
            <w:pPr>
              <w:spacing w:before="120" w:after="120"/>
              <w:rPr>
                <w:rFonts w:cstheme="minorHAnsi"/>
              </w:rPr>
            </w:pPr>
            <w:r>
              <w:t>4.6.1</w:t>
            </w:r>
          </w:p>
        </w:tc>
        <w:tc>
          <w:tcPr>
            <w:tcW w:w="6154" w:type="dxa"/>
            <w:gridSpan w:val="10"/>
          </w:tcPr>
          <w:p w14:paraId="3F990CB3" w14:textId="77777777" w:rsidR="00EB5E2C" w:rsidRPr="0048646A" w:rsidRDefault="00EB5E2C" w:rsidP="00BD39ED">
            <w:pPr>
              <w:spacing w:before="120" w:after="120"/>
              <w:ind w:left="252"/>
              <w:rPr>
                <w:rFonts w:cstheme="minorHAnsi"/>
              </w:rPr>
            </w:pPr>
            <w:r>
              <w:t xml:space="preserve">Reducción del alcance de los servicios </w:t>
            </w:r>
            <w:commentRangeStart w:id="35"/>
            <w:r>
              <w:t>específicos</w:t>
            </w:r>
            <w:commentRangeEnd w:id="35"/>
            <w:r w:rsidR="00D55018">
              <w:rPr>
                <w:rStyle w:val="Refdecomentario"/>
              </w:rPr>
              <w:commentReference w:id="35"/>
            </w:r>
          </w:p>
        </w:tc>
        <w:tc>
          <w:tcPr>
            <w:tcW w:w="1615" w:type="dxa"/>
            <w:gridSpan w:val="7"/>
          </w:tcPr>
          <w:p w14:paraId="6D8901D2" w14:textId="77777777" w:rsidR="00EB5E2C" w:rsidRPr="0048646A" w:rsidRDefault="00EB5E2C" w:rsidP="00BD39ED">
            <w:pPr>
              <w:spacing w:before="120" w:after="120"/>
              <w:rPr>
                <w:rFonts w:cstheme="minorHAnsi"/>
              </w:rPr>
            </w:pPr>
            <w:r>
              <w:rPr>
                <w:rFonts w:ascii="Segoe UI Symbol" w:hAnsi="Segoe UI Symbol"/>
              </w:rPr>
              <w:t>☐</w:t>
            </w:r>
          </w:p>
        </w:tc>
        <w:tc>
          <w:tcPr>
            <w:tcW w:w="1718" w:type="dxa"/>
            <w:gridSpan w:val="6"/>
          </w:tcPr>
          <w:p w14:paraId="3C17CA7A"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13C18B41" w14:textId="77777777" w:rsidTr="009E13AD">
        <w:trPr>
          <w:trHeight w:val="144"/>
        </w:trPr>
        <w:tc>
          <w:tcPr>
            <w:tcW w:w="998" w:type="dxa"/>
          </w:tcPr>
          <w:p w14:paraId="09BC64E1" w14:textId="77777777" w:rsidR="00EB5E2C" w:rsidRPr="0048646A" w:rsidRDefault="00EB5E2C" w:rsidP="00BD39ED">
            <w:pPr>
              <w:spacing w:before="120" w:after="120"/>
              <w:rPr>
                <w:rFonts w:cstheme="minorHAnsi"/>
              </w:rPr>
            </w:pPr>
            <w:r>
              <w:t>4.6.2</w:t>
            </w:r>
          </w:p>
        </w:tc>
        <w:tc>
          <w:tcPr>
            <w:tcW w:w="6154" w:type="dxa"/>
            <w:gridSpan w:val="10"/>
          </w:tcPr>
          <w:p w14:paraId="1B76C968" w14:textId="77777777" w:rsidR="00EB5E2C" w:rsidRPr="0048646A" w:rsidRDefault="00EB5E2C" w:rsidP="00BD39ED">
            <w:pPr>
              <w:spacing w:before="120" w:after="120"/>
              <w:ind w:left="252" w:right="360"/>
              <w:rPr>
                <w:rFonts w:cstheme="minorHAnsi"/>
              </w:rPr>
            </w:pPr>
            <w:r>
              <w:t xml:space="preserve">Reducción del volumen de servicios </w:t>
            </w:r>
            <w:commentRangeStart w:id="36"/>
            <w:r>
              <w:t>específicos</w:t>
            </w:r>
            <w:commentRangeEnd w:id="36"/>
            <w:r w:rsidR="00D55018">
              <w:rPr>
                <w:rStyle w:val="Refdecomentario"/>
              </w:rPr>
              <w:commentReference w:id="36"/>
            </w:r>
            <w:r>
              <w:t xml:space="preserve"> </w:t>
            </w:r>
          </w:p>
        </w:tc>
        <w:tc>
          <w:tcPr>
            <w:tcW w:w="1615" w:type="dxa"/>
            <w:gridSpan w:val="7"/>
          </w:tcPr>
          <w:p w14:paraId="37196111" w14:textId="77777777" w:rsidR="00EB5E2C" w:rsidRPr="0048646A" w:rsidRDefault="00EB5E2C" w:rsidP="00BD39ED">
            <w:pPr>
              <w:spacing w:before="120" w:after="120"/>
              <w:rPr>
                <w:rFonts w:cstheme="minorHAnsi"/>
              </w:rPr>
            </w:pPr>
            <w:r>
              <w:rPr>
                <w:rFonts w:ascii="Segoe UI Symbol" w:hAnsi="Segoe UI Symbol"/>
              </w:rPr>
              <w:t>☐</w:t>
            </w:r>
          </w:p>
        </w:tc>
        <w:tc>
          <w:tcPr>
            <w:tcW w:w="1718" w:type="dxa"/>
            <w:gridSpan w:val="6"/>
          </w:tcPr>
          <w:p w14:paraId="63AD8B30"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7CFAFAD0" w14:textId="77777777" w:rsidTr="009E13AD">
        <w:trPr>
          <w:trHeight w:val="144"/>
        </w:trPr>
        <w:tc>
          <w:tcPr>
            <w:tcW w:w="998" w:type="dxa"/>
          </w:tcPr>
          <w:p w14:paraId="0307F5CA" w14:textId="77777777" w:rsidR="00EB5E2C" w:rsidRPr="0048646A" w:rsidRDefault="00EB5E2C" w:rsidP="00BD39ED">
            <w:pPr>
              <w:spacing w:before="120" w:after="120"/>
              <w:rPr>
                <w:rFonts w:cstheme="minorHAnsi"/>
              </w:rPr>
            </w:pPr>
            <w:r>
              <w:t>4.6.3</w:t>
            </w:r>
          </w:p>
        </w:tc>
        <w:tc>
          <w:tcPr>
            <w:tcW w:w="6154" w:type="dxa"/>
            <w:gridSpan w:val="10"/>
          </w:tcPr>
          <w:p w14:paraId="636CEA32" w14:textId="77777777" w:rsidR="00EB5E2C" w:rsidRPr="0048646A" w:rsidRDefault="00EB5E2C" w:rsidP="00BD39ED">
            <w:pPr>
              <w:spacing w:before="120" w:after="120"/>
              <w:ind w:left="252" w:right="360"/>
              <w:rPr>
                <w:rFonts w:cstheme="minorHAnsi"/>
              </w:rPr>
            </w:pPr>
            <w:r>
              <w:t xml:space="preserve">Suspensión de la prestación de servicios específicos </w:t>
            </w:r>
          </w:p>
        </w:tc>
        <w:tc>
          <w:tcPr>
            <w:tcW w:w="1615" w:type="dxa"/>
            <w:gridSpan w:val="7"/>
          </w:tcPr>
          <w:p w14:paraId="646179A0" w14:textId="77777777" w:rsidR="00EB5E2C" w:rsidRPr="0048646A" w:rsidRDefault="00EB5E2C" w:rsidP="00BD39ED">
            <w:pPr>
              <w:spacing w:before="120" w:after="120"/>
              <w:rPr>
                <w:rFonts w:cstheme="minorHAnsi"/>
              </w:rPr>
            </w:pPr>
            <w:r>
              <w:rPr>
                <w:rFonts w:ascii="Segoe UI Symbol" w:hAnsi="Segoe UI Symbol"/>
              </w:rPr>
              <w:t>☐</w:t>
            </w:r>
          </w:p>
        </w:tc>
        <w:tc>
          <w:tcPr>
            <w:tcW w:w="1718" w:type="dxa"/>
            <w:gridSpan w:val="6"/>
          </w:tcPr>
          <w:p w14:paraId="0A83CA77"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2338ABAA" w14:textId="77777777" w:rsidTr="009E13AD">
        <w:trPr>
          <w:trHeight w:val="144"/>
        </w:trPr>
        <w:tc>
          <w:tcPr>
            <w:tcW w:w="998" w:type="dxa"/>
          </w:tcPr>
          <w:p w14:paraId="4374F79F" w14:textId="77777777" w:rsidR="00EB5E2C" w:rsidRPr="0048646A" w:rsidRDefault="00EB5E2C" w:rsidP="00BD39ED">
            <w:pPr>
              <w:spacing w:before="120" w:after="120"/>
              <w:rPr>
                <w:rFonts w:cstheme="minorHAnsi"/>
              </w:rPr>
            </w:pPr>
            <w:r>
              <w:t>4.6.4</w:t>
            </w:r>
          </w:p>
        </w:tc>
        <w:tc>
          <w:tcPr>
            <w:tcW w:w="6154" w:type="dxa"/>
            <w:gridSpan w:val="10"/>
          </w:tcPr>
          <w:p w14:paraId="794C648D" w14:textId="77777777" w:rsidR="00EB5E2C" w:rsidRPr="0048646A" w:rsidRDefault="00EB5E2C" w:rsidP="00BD39ED">
            <w:pPr>
              <w:spacing w:before="120" w:after="120"/>
              <w:ind w:left="252"/>
              <w:rPr>
                <w:rFonts w:cstheme="minorHAnsi"/>
              </w:rPr>
            </w:pPr>
            <w:r>
              <w:t>Derivación de pacientes a centros de salud alternativos</w:t>
            </w:r>
          </w:p>
        </w:tc>
        <w:tc>
          <w:tcPr>
            <w:tcW w:w="1615" w:type="dxa"/>
            <w:gridSpan w:val="7"/>
          </w:tcPr>
          <w:p w14:paraId="02BA749B" w14:textId="77777777" w:rsidR="00EB5E2C" w:rsidRPr="0048646A" w:rsidRDefault="00EB5E2C" w:rsidP="00BD39ED">
            <w:pPr>
              <w:spacing w:before="120" w:after="120"/>
              <w:rPr>
                <w:rFonts w:cstheme="minorHAnsi"/>
              </w:rPr>
            </w:pPr>
            <w:r>
              <w:rPr>
                <w:rFonts w:ascii="Segoe UI Symbol" w:hAnsi="Segoe UI Symbol"/>
              </w:rPr>
              <w:t>☐</w:t>
            </w:r>
          </w:p>
        </w:tc>
        <w:tc>
          <w:tcPr>
            <w:tcW w:w="1718" w:type="dxa"/>
            <w:gridSpan w:val="6"/>
          </w:tcPr>
          <w:p w14:paraId="461809B1"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022E4A8E" w14:textId="77777777" w:rsidTr="009E13AD">
        <w:trPr>
          <w:trHeight w:val="144"/>
        </w:trPr>
        <w:tc>
          <w:tcPr>
            <w:tcW w:w="998" w:type="dxa"/>
          </w:tcPr>
          <w:p w14:paraId="501E5380" w14:textId="77777777" w:rsidR="00EB5E2C" w:rsidRPr="0048646A" w:rsidRDefault="00EB5E2C" w:rsidP="00BD39ED">
            <w:pPr>
              <w:spacing w:before="120" w:after="120"/>
              <w:rPr>
                <w:rFonts w:cstheme="minorHAnsi"/>
              </w:rPr>
            </w:pPr>
            <w:r>
              <w:t>4.6.5</w:t>
            </w:r>
          </w:p>
        </w:tc>
        <w:tc>
          <w:tcPr>
            <w:tcW w:w="6154" w:type="dxa"/>
            <w:gridSpan w:val="10"/>
          </w:tcPr>
          <w:p w14:paraId="36763EED" w14:textId="77777777" w:rsidR="00EB5E2C" w:rsidRPr="0048646A" w:rsidRDefault="00EB5E2C" w:rsidP="00BD39ED">
            <w:pPr>
              <w:spacing w:before="120" w:after="120"/>
              <w:ind w:left="252"/>
              <w:rPr>
                <w:rFonts w:cstheme="minorHAnsi"/>
              </w:rPr>
            </w:pPr>
            <w:r>
              <w:t>Priorización de la asistencia a pacientes de alto riesgo</w:t>
            </w:r>
          </w:p>
        </w:tc>
        <w:tc>
          <w:tcPr>
            <w:tcW w:w="1615" w:type="dxa"/>
            <w:gridSpan w:val="7"/>
          </w:tcPr>
          <w:p w14:paraId="7158D360" w14:textId="77777777" w:rsidR="00EB5E2C" w:rsidRPr="0048646A" w:rsidRDefault="00EB5E2C" w:rsidP="00BD39ED">
            <w:pPr>
              <w:spacing w:before="120" w:after="120"/>
              <w:rPr>
                <w:rFonts w:cstheme="minorHAnsi"/>
              </w:rPr>
            </w:pPr>
            <w:r>
              <w:rPr>
                <w:rFonts w:ascii="Segoe UI Symbol" w:hAnsi="Segoe UI Symbol"/>
              </w:rPr>
              <w:t>☐</w:t>
            </w:r>
          </w:p>
        </w:tc>
        <w:tc>
          <w:tcPr>
            <w:tcW w:w="1718" w:type="dxa"/>
            <w:gridSpan w:val="6"/>
          </w:tcPr>
          <w:p w14:paraId="77B1FC70"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3D81BECC" w14:textId="77777777" w:rsidTr="009E13AD">
        <w:trPr>
          <w:trHeight w:val="144"/>
        </w:trPr>
        <w:tc>
          <w:tcPr>
            <w:tcW w:w="998" w:type="dxa"/>
          </w:tcPr>
          <w:p w14:paraId="44EED26C" w14:textId="77777777" w:rsidR="00EB5E2C" w:rsidRPr="0048646A" w:rsidRDefault="00EB5E2C" w:rsidP="00BD39ED">
            <w:pPr>
              <w:spacing w:before="120" w:after="120"/>
              <w:rPr>
                <w:rFonts w:cstheme="minorHAnsi"/>
              </w:rPr>
            </w:pPr>
            <w:r>
              <w:t>4.6.6</w:t>
            </w:r>
          </w:p>
        </w:tc>
        <w:tc>
          <w:tcPr>
            <w:tcW w:w="6154" w:type="dxa"/>
            <w:gridSpan w:val="10"/>
          </w:tcPr>
          <w:p w14:paraId="190B52DB" w14:textId="77777777" w:rsidR="00EB5E2C" w:rsidRPr="0048646A" w:rsidRDefault="00EB5E2C" w:rsidP="00BD39ED">
            <w:pPr>
              <w:spacing w:before="120" w:after="120"/>
              <w:ind w:left="252"/>
              <w:rPr>
                <w:rFonts w:cstheme="minorHAnsi"/>
              </w:rPr>
            </w:pPr>
            <w:r>
              <w:t>Provisión de todos los cuidados para varias enfermedades concomitantes en una sola visita</w:t>
            </w:r>
          </w:p>
        </w:tc>
        <w:tc>
          <w:tcPr>
            <w:tcW w:w="1615" w:type="dxa"/>
            <w:gridSpan w:val="7"/>
          </w:tcPr>
          <w:p w14:paraId="627648F7" w14:textId="77777777" w:rsidR="00EB5E2C" w:rsidRPr="0048646A" w:rsidRDefault="00EB5E2C" w:rsidP="00BD39ED">
            <w:pPr>
              <w:spacing w:before="120" w:after="120"/>
              <w:rPr>
                <w:rFonts w:cstheme="minorHAnsi"/>
              </w:rPr>
            </w:pPr>
            <w:r>
              <w:rPr>
                <w:rFonts w:ascii="Segoe UI Symbol" w:hAnsi="Segoe UI Symbol"/>
              </w:rPr>
              <w:t>☐</w:t>
            </w:r>
          </w:p>
        </w:tc>
        <w:tc>
          <w:tcPr>
            <w:tcW w:w="1718" w:type="dxa"/>
            <w:gridSpan w:val="6"/>
          </w:tcPr>
          <w:p w14:paraId="6EDA086A"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2592B960" w14:textId="77777777" w:rsidTr="009E13AD">
        <w:trPr>
          <w:trHeight w:val="144"/>
        </w:trPr>
        <w:tc>
          <w:tcPr>
            <w:tcW w:w="998" w:type="dxa"/>
          </w:tcPr>
          <w:p w14:paraId="35816E5A" w14:textId="77777777" w:rsidR="00EB5E2C" w:rsidRPr="0048646A" w:rsidRDefault="00EB5E2C" w:rsidP="00BD39ED">
            <w:pPr>
              <w:spacing w:before="120" w:after="120"/>
              <w:rPr>
                <w:rFonts w:cstheme="minorHAnsi"/>
              </w:rPr>
            </w:pPr>
            <w:r>
              <w:t>4.6.7</w:t>
            </w:r>
          </w:p>
        </w:tc>
        <w:tc>
          <w:tcPr>
            <w:tcW w:w="6154" w:type="dxa"/>
            <w:gridSpan w:val="10"/>
          </w:tcPr>
          <w:p w14:paraId="41734F28" w14:textId="77777777" w:rsidR="00EB5E2C" w:rsidRPr="0048646A" w:rsidRDefault="00EB5E2C" w:rsidP="00BD39ED">
            <w:pPr>
              <w:spacing w:before="120" w:after="120"/>
              <w:ind w:left="252"/>
              <w:rPr>
                <w:rFonts w:cstheme="minorHAnsi"/>
              </w:rPr>
            </w:pPr>
            <w:r>
              <w:t xml:space="preserve">Intervenciones de </w:t>
            </w:r>
            <w:proofErr w:type="spellStart"/>
            <w:r>
              <w:t>autoasistencia</w:t>
            </w:r>
            <w:proofErr w:type="spellEnd"/>
            <w:r>
              <w:t xml:space="preserve"> con apoyo cuando sea apropiado</w:t>
            </w:r>
          </w:p>
        </w:tc>
        <w:tc>
          <w:tcPr>
            <w:tcW w:w="1615" w:type="dxa"/>
            <w:gridSpan w:val="7"/>
          </w:tcPr>
          <w:p w14:paraId="7FB090E9" w14:textId="77777777" w:rsidR="00EB5E2C" w:rsidRPr="0048646A" w:rsidRDefault="00EB5E2C" w:rsidP="00BD39ED">
            <w:pPr>
              <w:spacing w:before="120" w:after="120"/>
              <w:rPr>
                <w:rFonts w:cstheme="minorHAnsi"/>
              </w:rPr>
            </w:pPr>
            <w:r>
              <w:rPr>
                <w:rFonts w:ascii="Segoe UI Symbol" w:hAnsi="Segoe UI Symbol"/>
              </w:rPr>
              <w:t>☐</w:t>
            </w:r>
          </w:p>
        </w:tc>
        <w:tc>
          <w:tcPr>
            <w:tcW w:w="1718" w:type="dxa"/>
            <w:gridSpan w:val="6"/>
          </w:tcPr>
          <w:p w14:paraId="33B4439D"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6775E982" w14:textId="77777777" w:rsidTr="009E13AD">
        <w:trPr>
          <w:trHeight w:val="144"/>
        </w:trPr>
        <w:tc>
          <w:tcPr>
            <w:tcW w:w="998" w:type="dxa"/>
          </w:tcPr>
          <w:p w14:paraId="08DE5B77" w14:textId="77777777" w:rsidR="00EB5E2C" w:rsidRPr="0048646A" w:rsidRDefault="00EB5E2C" w:rsidP="00BD39ED">
            <w:pPr>
              <w:spacing w:before="120" w:after="120"/>
              <w:rPr>
                <w:rFonts w:cstheme="minorHAnsi"/>
              </w:rPr>
            </w:pPr>
            <w:r>
              <w:t>4.6.8</w:t>
            </w:r>
          </w:p>
        </w:tc>
        <w:tc>
          <w:tcPr>
            <w:tcW w:w="6154" w:type="dxa"/>
            <w:gridSpan w:val="10"/>
          </w:tcPr>
          <w:p w14:paraId="55679190" w14:textId="77777777" w:rsidR="00EB5E2C" w:rsidRPr="0048646A" w:rsidRDefault="00EB5E2C" w:rsidP="00BD39ED">
            <w:pPr>
              <w:spacing w:before="120" w:after="120"/>
              <w:ind w:left="252"/>
              <w:rPr>
                <w:rFonts w:cstheme="minorHAnsi"/>
              </w:rPr>
            </w:pPr>
            <w:r>
              <w:t>Provisión de cuidados a domicilio para ciertos pacientes</w:t>
            </w:r>
          </w:p>
        </w:tc>
        <w:tc>
          <w:tcPr>
            <w:tcW w:w="1615" w:type="dxa"/>
            <w:gridSpan w:val="7"/>
          </w:tcPr>
          <w:p w14:paraId="01481709" w14:textId="77777777" w:rsidR="00EB5E2C" w:rsidRPr="0048646A" w:rsidRDefault="00EB5E2C" w:rsidP="00BD39ED">
            <w:pPr>
              <w:spacing w:before="120" w:after="120"/>
              <w:rPr>
                <w:rFonts w:cstheme="minorHAnsi"/>
              </w:rPr>
            </w:pPr>
            <w:r>
              <w:rPr>
                <w:rFonts w:ascii="Segoe UI Symbol" w:hAnsi="Segoe UI Symbol"/>
              </w:rPr>
              <w:t>☐</w:t>
            </w:r>
          </w:p>
        </w:tc>
        <w:tc>
          <w:tcPr>
            <w:tcW w:w="1718" w:type="dxa"/>
            <w:gridSpan w:val="6"/>
          </w:tcPr>
          <w:p w14:paraId="45A85FF4"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5D7E014A" w14:textId="77777777" w:rsidTr="009E13AD">
        <w:trPr>
          <w:trHeight w:val="144"/>
        </w:trPr>
        <w:tc>
          <w:tcPr>
            <w:tcW w:w="998" w:type="dxa"/>
          </w:tcPr>
          <w:p w14:paraId="318C0BAD" w14:textId="77777777" w:rsidR="00EB5E2C" w:rsidRPr="0048646A" w:rsidRDefault="00EB5E2C" w:rsidP="00BD39ED">
            <w:pPr>
              <w:spacing w:before="120" w:after="120"/>
              <w:rPr>
                <w:rFonts w:cstheme="minorHAnsi"/>
              </w:rPr>
            </w:pPr>
            <w:r>
              <w:t>4.6.9</w:t>
            </w:r>
          </w:p>
        </w:tc>
        <w:tc>
          <w:tcPr>
            <w:tcW w:w="6154" w:type="dxa"/>
            <w:gridSpan w:val="10"/>
          </w:tcPr>
          <w:p w14:paraId="64A8B174" w14:textId="77777777" w:rsidR="00EB5E2C" w:rsidRPr="0048646A" w:rsidRDefault="00EB5E2C" w:rsidP="00BD39ED">
            <w:pPr>
              <w:spacing w:before="120" w:after="120"/>
              <w:ind w:left="252"/>
              <w:rPr>
                <w:rFonts w:cstheme="minorHAnsi"/>
              </w:rPr>
            </w:pPr>
            <w:r>
              <w:t xml:space="preserve">Sustitución de visitas en la clínica por plataformas digitales como </w:t>
            </w:r>
            <w:proofErr w:type="spellStart"/>
            <w:r>
              <w:t>teleconsultas</w:t>
            </w:r>
            <w:proofErr w:type="spellEnd"/>
            <w:r>
              <w:t xml:space="preserve"> </w:t>
            </w:r>
          </w:p>
        </w:tc>
        <w:tc>
          <w:tcPr>
            <w:tcW w:w="1615" w:type="dxa"/>
            <w:gridSpan w:val="7"/>
          </w:tcPr>
          <w:p w14:paraId="36ACA587" w14:textId="77777777" w:rsidR="00EB5E2C" w:rsidRPr="0048646A" w:rsidRDefault="00EB5E2C" w:rsidP="00BD39ED">
            <w:pPr>
              <w:spacing w:before="120" w:after="120"/>
              <w:rPr>
                <w:rFonts w:cstheme="minorHAnsi"/>
              </w:rPr>
            </w:pPr>
            <w:r>
              <w:rPr>
                <w:rFonts w:ascii="Segoe UI Symbol" w:hAnsi="Segoe UI Symbol"/>
              </w:rPr>
              <w:t>☐</w:t>
            </w:r>
          </w:p>
        </w:tc>
        <w:tc>
          <w:tcPr>
            <w:tcW w:w="1718" w:type="dxa"/>
            <w:gridSpan w:val="6"/>
          </w:tcPr>
          <w:p w14:paraId="18570596"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7B313AB2" w14:textId="77777777" w:rsidTr="009E13AD">
        <w:trPr>
          <w:trHeight w:val="144"/>
        </w:trPr>
        <w:tc>
          <w:tcPr>
            <w:tcW w:w="998" w:type="dxa"/>
          </w:tcPr>
          <w:p w14:paraId="46045DC2" w14:textId="77777777" w:rsidR="00EB5E2C" w:rsidRPr="0048646A" w:rsidRDefault="00EB5E2C" w:rsidP="00BD39ED">
            <w:pPr>
              <w:spacing w:before="120" w:after="120"/>
              <w:rPr>
                <w:rFonts w:cstheme="minorHAnsi"/>
              </w:rPr>
            </w:pPr>
            <w:r>
              <w:t>4.6.10</w:t>
            </w:r>
          </w:p>
        </w:tc>
        <w:tc>
          <w:tcPr>
            <w:tcW w:w="6154" w:type="dxa"/>
            <w:gridSpan w:val="10"/>
          </w:tcPr>
          <w:p w14:paraId="308DA834" w14:textId="77777777" w:rsidR="00EB5E2C" w:rsidRPr="0048646A" w:rsidRDefault="00EB5E2C" w:rsidP="00BD39ED">
            <w:pPr>
              <w:spacing w:before="120" w:after="120"/>
              <w:ind w:left="252"/>
              <w:rPr>
                <w:rFonts w:cstheme="minorHAnsi"/>
              </w:rPr>
            </w:pPr>
            <w:r>
              <w:t>Provisión de recetas electrónicas o a distancia</w:t>
            </w:r>
          </w:p>
        </w:tc>
        <w:tc>
          <w:tcPr>
            <w:tcW w:w="1615" w:type="dxa"/>
            <w:gridSpan w:val="7"/>
          </w:tcPr>
          <w:p w14:paraId="457AACBB" w14:textId="77777777" w:rsidR="00EB5E2C" w:rsidRPr="0048646A" w:rsidRDefault="00EB5E2C" w:rsidP="00BD39ED">
            <w:pPr>
              <w:spacing w:before="120" w:after="120"/>
              <w:rPr>
                <w:rFonts w:cstheme="minorHAnsi"/>
              </w:rPr>
            </w:pPr>
            <w:r>
              <w:rPr>
                <w:rFonts w:ascii="Segoe UI Symbol" w:hAnsi="Segoe UI Symbol"/>
              </w:rPr>
              <w:t>☐</w:t>
            </w:r>
          </w:p>
        </w:tc>
        <w:tc>
          <w:tcPr>
            <w:tcW w:w="1718" w:type="dxa"/>
            <w:gridSpan w:val="6"/>
          </w:tcPr>
          <w:p w14:paraId="0E41539C"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38CE0DBF" w14:textId="77777777" w:rsidTr="009E13AD">
        <w:trPr>
          <w:trHeight w:val="144"/>
        </w:trPr>
        <w:tc>
          <w:tcPr>
            <w:tcW w:w="998" w:type="dxa"/>
          </w:tcPr>
          <w:p w14:paraId="2AA5B341" w14:textId="77777777" w:rsidR="00EB5E2C" w:rsidRPr="0048646A" w:rsidRDefault="00EB5E2C" w:rsidP="00BD39ED">
            <w:pPr>
              <w:spacing w:before="120" w:after="120"/>
              <w:rPr>
                <w:rFonts w:cstheme="minorHAnsi"/>
              </w:rPr>
            </w:pPr>
            <w:r>
              <w:lastRenderedPageBreak/>
              <w:t>4.6.11</w:t>
            </w:r>
          </w:p>
        </w:tc>
        <w:tc>
          <w:tcPr>
            <w:tcW w:w="6154" w:type="dxa"/>
            <w:gridSpan w:val="10"/>
            <w:shd w:val="clear" w:color="auto" w:fill="auto"/>
          </w:tcPr>
          <w:p w14:paraId="31DA905E" w14:textId="77777777" w:rsidR="00EB5E2C" w:rsidRPr="0048646A" w:rsidRDefault="00EB5E2C" w:rsidP="00BD39ED">
            <w:pPr>
              <w:spacing w:before="120" w:after="120"/>
              <w:ind w:left="252"/>
              <w:rPr>
                <w:rFonts w:cstheme="minorHAnsi"/>
              </w:rPr>
            </w:pPr>
            <w:r>
              <w:t xml:space="preserve">Extensión de recetas de medicamentos para uso prolongado, como medicamentos para el tratamiento de enfermedades no transmisibles </w:t>
            </w:r>
          </w:p>
        </w:tc>
        <w:tc>
          <w:tcPr>
            <w:tcW w:w="1615" w:type="dxa"/>
            <w:gridSpan w:val="7"/>
          </w:tcPr>
          <w:p w14:paraId="28E13221" w14:textId="77777777" w:rsidR="00EB5E2C" w:rsidRPr="0048646A" w:rsidRDefault="00EB5E2C" w:rsidP="00BD39ED">
            <w:pPr>
              <w:spacing w:before="120" w:after="120"/>
              <w:rPr>
                <w:rFonts w:cstheme="minorHAnsi"/>
              </w:rPr>
            </w:pPr>
            <w:r>
              <w:rPr>
                <w:rFonts w:ascii="Segoe UI Symbol" w:hAnsi="Segoe UI Symbol"/>
              </w:rPr>
              <w:t>☐</w:t>
            </w:r>
          </w:p>
        </w:tc>
        <w:tc>
          <w:tcPr>
            <w:tcW w:w="1718" w:type="dxa"/>
            <w:gridSpan w:val="6"/>
          </w:tcPr>
          <w:p w14:paraId="624CD681"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7C558962" w14:textId="77777777" w:rsidTr="009E13AD">
        <w:trPr>
          <w:trHeight w:val="144"/>
        </w:trPr>
        <w:tc>
          <w:tcPr>
            <w:tcW w:w="998" w:type="dxa"/>
          </w:tcPr>
          <w:p w14:paraId="53F22E07" w14:textId="77777777" w:rsidR="00EB5E2C" w:rsidRPr="0048646A" w:rsidRDefault="00EB5E2C" w:rsidP="00BD39ED">
            <w:pPr>
              <w:spacing w:before="120" w:after="120"/>
              <w:rPr>
                <w:rFonts w:cstheme="minorHAnsi"/>
              </w:rPr>
            </w:pPr>
            <w:r>
              <w:t>4.6.12</w:t>
            </w:r>
          </w:p>
        </w:tc>
        <w:tc>
          <w:tcPr>
            <w:tcW w:w="6154" w:type="dxa"/>
            <w:gridSpan w:val="10"/>
            <w:shd w:val="clear" w:color="auto" w:fill="auto"/>
          </w:tcPr>
          <w:p w14:paraId="0CDCB3FD" w14:textId="77777777" w:rsidR="00EB5E2C" w:rsidRPr="0048646A" w:rsidRDefault="00EB5E2C" w:rsidP="00BD39ED">
            <w:pPr>
              <w:spacing w:before="120" w:after="120"/>
              <w:ind w:left="252"/>
              <w:rPr>
                <w:rFonts w:cstheme="minorHAnsi"/>
              </w:rPr>
            </w:pPr>
            <w:r>
              <w:t xml:space="preserve">Uso de métodos novedosos de dispensación de medicamentos </w:t>
            </w:r>
          </w:p>
        </w:tc>
        <w:tc>
          <w:tcPr>
            <w:tcW w:w="1615" w:type="dxa"/>
            <w:gridSpan w:val="7"/>
          </w:tcPr>
          <w:p w14:paraId="09F1A48A" w14:textId="77777777" w:rsidR="00EB5E2C" w:rsidRPr="0048646A" w:rsidRDefault="00EB5E2C" w:rsidP="00BD39ED">
            <w:pPr>
              <w:spacing w:before="120" w:after="120"/>
              <w:rPr>
                <w:rFonts w:cstheme="minorHAnsi"/>
              </w:rPr>
            </w:pPr>
            <w:r>
              <w:rPr>
                <w:rFonts w:ascii="Segoe UI Symbol" w:hAnsi="Segoe UI Symbol"/>
              </w:rPr>
              <w:t>☐</w:t>
            </w:r>
          </w:p>
        </w:tc>
        <w:tc>
          <w:tcPr>
            <w:tcW w:w="1718" w:type="dxa"/>
            <w:gridSpan w:val="6"/>
          </w:tcPr>
          <w:p w14:paraId="1641FB62"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53FB9AD1" w14:textId="77777777" w:rsidTr="009E13AD">
        <w:trPr>
          <w:trHeight w:val="144"/>
        </w:trPr>
        <w:tc>
          <w:tcPr>
            <w:tcW w:w="998" w:type="dxa"/>
          </w:tcPr>
          <w:p w14:paraId="788469F0" w14:textId="77777777" w:rsidR="00EB5E2C" w:rsidRPr="0048646A" w:rsidRDefault="00EB5E2C" w:rsidP="00BD39ED">
            <w:pPr>
              <w:spacing w:before="120" w:after="120"/>
              <w:rPr>
                <w:rFonts w:cstheme="minorHAnsi"/>
              </w:rPr>
            </w:pPr>
            <w:r>
              <w:t>4.7</w:t>
            </w:r>
          </w:p>
        </w:tc>
        <w:tc>
          <w:tcPr>
            <w:tcW w:w="5202" w:type="dxa"/>
            <w:gridSpan w:val="3"/>
            <w:shd w:val="clear" w:color="auto" w:fill="auto"/>
          </w:tcPr>
          <w:p w14:paraId="0AE1076A" w14:textId="77777777" w:rsidR="00EB5E2C" w:rsidRPr="0048646A" w:rsidRDefault="00EB5E2C" w:rsidP="00BD39ED">
            <w:pPr>
              <w:spacing w:before="120" w:after="120"/>
              <w:rPr>
                <w:rFonts w:cstheme="minorHAnsi"/>
              </w:rPr>
            </w:pPr>
            <w:r>
              <w:t>¿Hay algún centro designado para la derivación de pacientes con sospecha o diagnóstico confirmado de COVID-19?</w:t>
            </w:r>
          </w:p>
        </w:tc>
        <w:tc>
          <w:tcPr>
            <w:tcW w:w="4285" w:type="dxa"/>
            <w:gridSpan w:val="20"/>
          </w:tcPr>
          <w:p w14:paraId="75E61E48" w14:textId="77777777" w:rsidR="00EB5E2C" w:rsidRPr="0048646A" w:rsidRDefault="00EB5E2C" w:rsidP="00E82A8A">
            <w:pPr>
              <w:pStyle w:val="Prrafodelista"/>
              <w:numPr>
                <w:ilvl w:val="0"/>
                <w:numId w:val="62"/>
              </w:numPr>
              <w:spacing w:before="120" w:after="120"/>
              <w:rPr>
                <w:rFonts w:cstheme="minorHAnsi"/>
              </w:rPr>
            </w:pPr>
            <w:r>
              <w:t>Sí</w:t>
            </w:r>
          </w:p>
          <w:p w14:paraId="1824B9E1" w14:textId="77777777" w:rsidR="00EB5E2C" w:rsidRPr="0048646A" w:rsidRDefault="00EB5E2C" w:rsidP="00E82A8A">
            <w:pPr>
              <w:pStyle w:val="Prrafodelista"/>
              <w:numPr>
                <w:ilvl w:val="0"/>
                <w:numId w:val="62"/>
              </w:numPr>
              <w:spacing w:before="120" w:after="120"/>
              <w:rPr>
                <w:rFonts w:cstheme="minorHAnsi"/>
              </w:rPr>
            </w:pPr>
            <w:r>
              <w:t>No</w:t>
            </w:r>
          </w:p>
        </w:tc>
      </w:tr>
      <w:tr w:rsidR="00EB5E2C" w:rsidRPr="0048646A" w14:paraId="54DD448C" w14:textId="77777777" w:rsidTr="009E13AD">
        <w:trPr>
          <w:trHeight w:val="144"/>
        </w:trPr>
        <w:tc>
          <w:tcPr>
            <w:tcW w:w="998" w:type="dxa"/>
          </w:tcPr>
          <w:p w14:paraId="766F38F6" w14:textId="77777777" w:rsidR="00EB5E2C" w:rsidRPr="0048646A" w:rsidRDefault="00EB5E2C" w:rsidP="00BD39ED">
            <w:pPr>
              <w:spacing w:before="120" w:after="120"/>
              <w:rPr>
                <w:rFonts w:cstheme="minorHAnsi"/>
              </w:rPr>
            </w:pPr>
            <w:r>
              <w:t>4.8</w:t>
            </w:r>
          </w:p>
        </w:tc>
        <w:tc>
          <w:tcPr>
            <w:tcW w:w="5202" w:type="dxa"/>
            <w:gridSpan w:val="3"/>
            <w:shd w:val="clear" w:color="auto" w:fill="auto"/>
          </w:tcPr>
          <w:p w14:paraId="23E92AEF" w14:textId="77777777" w:rsidR="00EB5E2C" w:rsidRPr="0048646A" w:rsidRDefault="00EB5E2C" w:rsidP="00BD39ED">
            <w:pPr>
              <w:spacing w:before="120" w:after="120"/>
              <w:rPr>
                <w:rFonts w:cstheme="minorHAnsi"/>
              </w:rPr>
            </w:pPr>
            <w:r>
              <w:t>¿Dispone ese centro de acceso a transporte seguro y aislado para trasladar a los pacientes tras la derivación?</w:t>
            </w:r>
          </w:p>
        </w:tc>
        <w:tc>
          <w:tcPr>
            <w:tcW w:w="4285" w:type="dxa"/>
            <w:gridSpan w:val="20"/>
          </w:tcPr>
          <w:p w14:paraId="4320C626" w14:textId="77777777" w:rsidR="00EB5E2C" w:rsidRPr="0048646A" w:rsidRDefault="00EB5E2C" w:rsidP="00E82A8A">
            <w:pPr>
              <w:pStyle w:val="Prrafodelista"/>
              <w:numPr>
                <w:ilvl w:val="0"/>
                <w:numId w:val="63"/>
              </w:numPr>
              <w:spacing w:before="120" w:after="120"/>
              <w:rPr>
                <w:rFonts w:cstheme="minorHAnsi"/>
              </w:rPr>
            </w:pPr>
            <w:r>
              <w:t>Sí</w:t>
            </w:r>
          </w:p>
          <w:p w14:paraId="5B5E89E7" w14:textId="77777777" w:rsidR="00EB5E2C" w:rsidRPr="0048646A" w:rsidRDefault="00EB5E2C" w:rsidP="00E82A8A">
            <w:pPr>
              <w:pStyle w:val="Prrafodelista"/>
              <w:numPr>
                <w:ilvl w:val="0"/>
                <w:numId w:val="63"/>
              </w:numPr>
              <w:spacing w:before="120" w:after="120"/>
              <w:rPr>
                <w:rFonts w:cstheme="minorHAnsi"/>
              </w:rPr>
            </w:pPr>
            <w:r>
              <w:t>No</w:t>
            </w:r>
          </w:p>
        </w:tc>
      </w:tr>
      <w:tr w:rsidR="00A8354F" w:rsidRPr="0048646A" w14:paraId="07344754" w14:textId="77777777" w:rsidTr="009E13AD">
        <w:trPr>
          <w:trHeight w:val="144"/>
        </w:trPr>
        <w:tc>
          <w:tcPr>
            <w:tcW w:w="998" w:type="dxa"/>
          </w:tcPr>
          <w:p w14:paraId="479BA2B3" w14:textId="77777777" w:rsidR="00A8354F" w:rsidRPr="0048646A" w:rsidRDefault="00A8354F" w:rsidP="00A8354F">
            <w:pPr>
              <w:spacing w:before="120" w:after="120"/>
              <w:rPr>
                <w:rFonts w:cstheme="minorHAnsi"/>
              </w:rPr>
            </w:pPr>
            <w:r>
              <w:t>4.9.a</w:t>
            </w:r>
          </w:p>
        </w:tc>
        <w:tc>
          <w:tcPr>
            <w:tcW w:w="5202" w:type="dxa"/>
            <w:gridSpan w:val="3"/>
            <w:shd w:val="clear" w:color="auto" w:fill="auto"/>
          </w:tcPr>
          <w:p w14:paraId="38BD7FD3" w14:textId="77777777" w:rsidR="00A8354F" w:rsidRPr="0048646A" w:rsidRDefault="00A8354F" w:rsidP="00A8354F">
            <w:pPr>
              <w:spacing w:before="120" w:after="120"/>
              <w:rPr>
                <w:rFonts w:cstheme="minorHAnsi"/>
              </w:rPr>
            </w:pPr>
            <w:commentRangeStart w:id="37"/>
            <w:r>
              <w:t xml:space="preserve">¿Ha experimentado el centro </w:t>
            </w:r>
            <w:r>
              <w:rPr>
                <w:b/>
                <w:bCs/>
              </w:rPr>
              <w:t>cambios en la asistencia ambulatoria</w:t>
            </w:r>
            <w:r>
              <w:t xml:space="preserve"> (excluidas las visitas al servicio de urgencias, si lo hubiera) en los últimos 3 meses en comparación con los mismos 3 meses del año pasado?</w:t>
            </w:r>
            <w:commentRangeEnd w:id="37"/>
            <w:r w:rsidR="005242AB">
              <w:rPr>
                <w:rStyle w:val="Refdecomentario"/>
              </w:rPr>
              <w:commentReference w:id="37"/>
            </w:r>
          </w:p>
        </w:tc>
        <w:tc>
          <w:tcPr>
            <w:tcW w:w="4285" w:type="dxa"/>
            <w:gridSpan w:val="20"/>
          </w:tcPr>
          <w:p w14:paraId="58DD907A" w14:textId="77777777" w:rsidR="00A8354F" w:rsidRDefault="00A8354F" w:rsidP="00E82A8A">
            <w:pPr>
              <w:pStyle w:val="Prrafodelista"/>
              <w:numPr>
                <w:ilvl w:val="0"/>
                <w:numId w:val="88"/>
              </w:numPr>
              <w:spacing w:before="120" w:after="120"/>
              <w:rPr>
                <w:rFonts w:cstheme="minorHAnsi"/>
              </w:rPr>
            </w:pPr>
            <w:r>
              <w:t>Sí, la asistencia ha aumentado en todos los servicios</w:t>
            </w:r>
          </w:p>
          <w:p w14:paraId="46FC7575" w14:textId="77777777" w:rsidR="0060225F" w:rsidRDefault="0060225F" w:rsidP="00E82A8A">
            <w:pPr>
              <w:pStyle w:val="Prrafodelista"/>
              <w:numPr>
                <w:ilvl w:val="0"/>
                <w:numId w:val="88"/>
              </w:numPr>
              <w:spacing w:before="120" w:after="120"/>
              <w:rPr>
                <w:rFonts w:cstheme="minorHAnsi"/>
              </w:rPr>
            </w:pPr>
            <w:r>
              <w:t>Sí, la asistencia ha disminuido en todos los servicios</w:t>
            </w:r>
          </w:p>
          <w:p w14:paraId="5E32DAE0" w14:textId="77777777" w:rsidR="0060225F" w:rsidRDefault="0060225F" w:rsidP="00E82A8A">
            <w:pPr>
              <w:pStyle w:val="Prrafodelista"/>
              <w:numPr>
                <w:ilvl w:val="0"/>
                <w:numId w:val="88"/>
              </w:numPr>
              <w:spacing w:before="120" w:after="120"/>
              <w:rPr>
                <w:rFonts w:cstheme="minorHAnsi"/>
              </w:rPr>
            </w:pPr>
            <w:r>
              <w:t>Sí, la asistencia ha aumentado en algunos servicios, pero ha disminuido en otros</w:t>
            </w:r>
          </w:p>
          <w:p w14:paraId="6003A741" w14:textId="77777777" w:rsidR="00A8354F" w:rsidRPr="0048646A" w:rsidRDefault="0060225F" w:rsidP="00E82A8A">
            <w:pPr>
              <w:pStyle w:val="Prrafodelista"/>
              <w:numPr>
                <w:ilvl w:val="0"/>
                <w:numId w:val="88"/>
              </w:numPr>
              <w:spacing w:before="120" w:after="120"/>
              <w:rPr>
                <w:rFonts w:cstheme="minorHAnsi"/>
              </w:rPr>
            </w:pPr>
            <w:r>
              <w:t>Sin cambios en ninguno de los servicios</w:t>
            </w:r>
          </w:p>
        </w:tc>
      </w:tr>
      <w:tr w:rsidR="0060225F" w:rsidRPr="0048646A" w14:paraId="2017AA34" w14:textId="77777777" w:rsidTr="004B709F">
        <w:trPr>
          <w:trHeight w:val="144"/>
        </w:trPr>
        <w:tc>
          <w:tcPr>
            <w:tcW w:w="998" w:type="dxa"/>
            <w:shd w:val="clear" w:color="auto" w:fill="D9D9D9" w:themeFill="background1" w:themeFillShade="D9"/>
          </w:tcPr>
          <w:p w14:paraId="7BA10567" w14:textId="77777777" w:rsidR="0060225F" w:rsidRDefault="0060225F" w:rsidP="00A8354F">
            <w:pPr>
              <w:spacing w:before="120" w:after="120"/>
              <w:rPr>
                <w:rFonts w:cstheme="minorHAnsi"/>
              </w:rPr>
            </w:pPr>
            <w:r>
              <w:t>4.9.i</w:t>
            </w:r>
          </w:p>
        </w:tc>
        <w:tc>
          <w:tcPr>
            <w:tcW w:w="9487" w:type="dxa"/>
            <w:gridSpan w:val="23"/>
            <w:shd w:val="clear" w:color="auto" w:fill="D9D9D9" w:themeFill="background1" w:themeFillShade="D9"/>
          </w:tcPr>
          <w:p w14:paraId="6B5940D8" w14:textId="3BE4A755" w:rsidR="00103176" w:rsidRDefault="0060225F" w:rsidP="00103176">
            <w:pPr>
              <w:pStyle w:val="Prrafodelista"/>
              <w:spacing w:before="120" w:after="120"/>
              <w:ind w:left="0"/>
              <w:contextualSpacing w:val="0"/>
              <w:rPr>
                <w:rFonts w:cstheme="minorHAnsi"/>
              </w:rPr>
            </w:pPr>
            <w:r>
              <w:t xml:space="preserve">Si se completa el anexo 3 para un conjunto completo de servicios individuales, pase a la pregunta 4.10i </w:t>
            </w:r>
          </w:p>
          <w:p w14:paraId="5A198532" w14:textId="3FEBD174" w:rsidR="0060225F" w:rsidRDefault="0060225F" w:rsidP="00103176">
            <w:pPr>
              <w:pStyle w:val="Prrafodelista"/>
              <w:spacing w:before="120" w:after="120"/>
              <w:ind w:left="0"/>
              <w:contextualSpacing w:val="0"/>
              <w:rPr>
                <w:rFonts w:cstheme="minorHAnsi"/>
              </w:rPr>
            </w:pPr>
            <w:r>
              <w:t xml:space="preserve">(Decisión para la evaluación específica para el país) </w:t>
            </w:r>
          </w:p>
        </w:tc>
      </w:tr>
      <w:tr w:rsidR="00EB5E2C" w:rsidRPr="0048646A" w14:paraId="6E62F36B" w14:textId="77777777" w:rsidTr="004B709F">
        <w:trPr>
          <w:trHeight w:val="288"/>
        </w:trPr>
        <w:tc>
          <w:tcPr>
            <w:tcW w:w="998" w:type="dxa"/>
            <w:shd w:val="clear" w:color="auto" w:fill="auto"/>
          </w:tcPr>
          <w:p w14:paraId="46E95AF7" w14:textId="77777777" w:rsidR="00EB5E2C" w:rsidRPr="0048646A" w:rsidRDefault="00EB5E2C" w:rsidP="00BD39ED">
            <w:pPr>
              <w:spacing w:before="120" w:after="120"/>
              <w:rPr>
                <w:rFonts w:cstheme="minorHAnsi"/>
              </w:rPr>
            </w:pPr>
            <w:r>
              <w:t>4.9</w:t>
            </w:r>
          </w:p>
        </w:tc>
        <w:tc>
          <w:tcPr>
            <w:tcW w:w="4524" w:type="dxa"/>
            <w:gridSpan w:val="2"/>
            <w:shd w:val="clear" w:color="auto" w:fill="auto"/>
          </w:tcPr>
          <w:p w14:paraId="015399EA" w14:textId="71BB6A92" w:rsidR="00EB5E2C" w:rsidRPr="0048646A" w:rsidRDefault="0060225F" w:rsidP="0060225F">
            <w:pPr>
              <w:spacing w:before="120" w:after="120"/>
              <w:rPr>
                <w:rFonts w:cstheme="minorHAnsi"/>
              </w:rPr>
            </w:pPr>
            <w:r>
              <w:t>Especifique los cambios en cada uno de los siguientes servicios.</w:t>
            </w:r>
          </w:p>
        </w:tc>
        <w:tc>
          <w:tcPr>
            <w:tcW w:w="1137" w:type="dxa"/>
            <w:gridSpan w:val="4"/>
            <w:shd w:val="clear" w:color="auto" w:fill="auto"/>
          </w:tcPr>
          <w:p w14:paraId="7F4453DC" w14:textId="77777777" w:rsidR="00EB5E2C" w:rsidRPr="0048646A" w:rsidRDefault="00EB5E2C" w:rsidP="00BD39ED">
            <w:pPr>
              <w:spacing w:before="120" w:after="120"/>
              <w:rPr>
                <w:rFonts w:cstheme="minorHAnsi"/>
              </w:rPr>
            </w:pPr>
            <w:r>
              <w:t>1.</w:t>
            </w:r>
          </w:p>
          <w:p w14:paraId="7B52256B" w14:textId="77777777" w:rsidR="00EB5E2C" w:rsidRPr="0048646A" w:rsidRDefault="00EB5E2C" w:rsidP="00BD39ED">
            <w:pPr>
              <w:spacing w:before="120" w:after="120"/>
              <w:rPr>
                <w:rFonts w:cstheme="minorHAnsi"/>
              </w:rPr>
            </w:pPr>
            <w:r>
              <w:t>Sí, aumentado</w:t>
            </w:r>
          </w:p>
        </w:tc>
        <w:tc>
          <w:tcPr>
            <w:tcW w:w="1229" w:type="dxa"/>
            <w:gridSpan w:val="7"/>
            <w:shd w:val="clear" w:color="auto" w:fill="auto"/>
          </w:tcPr>
          <w:p w14:paraId="1972610D" w14:textId="77777777" w:rsidR="00EB5E2C" w:rsidRPr="0048646A" w:rsidRDefault="00EB5E2C" w:rsidP="00BD39ED">
            <w:pPr>
              <w:spacing w:before="120" w:after="120"/>
              <w:rPr>
                <w:rFonts w:cstheme="minorHAnsi"/>
              </w:rPr>
            </w:pPr>
            <w:r>
              <w:t>2.</w:t>
            </w:r>
          </w:p>
          <w:p w14:paraId="5401E7D8" w14:textId="77777777" w:rsidR="00EB5E2C" w:rsidRPr="0048646A" w:rsidRDefault="00EB5E2C" w:rsidP="00BD39ED">
            <w:pPr>
              <w:spacing w:before="120" w:after="120"/>
              <w:rPr>
                <w:rFonts w:cstheme="minorHAnsi"/>
              </w:rPr>
            </w:pPr>
            <w:r>
              <w:t>Sí, disminuido</w:t>
            </w:r>
          </w:p>
        </w:tc>
        <w:tc>
          <w:tcPr>
            <w:tcW w:w="1228" w:type="dxa"/>
            <w:gridSpan w:val="5"/>
            <w:shd w:val="clear" w:color="auto" w:fill="auto"/>
          </w:tcPr>
          <w:p w14:paraId="6828252E" w14:textId="77777777" w:rsidR="00EB5E2C" w:rsidRPr="0048646A" w:rsidRDefault="00EB5E2C" w:rsidP="00BD39ED">
            <w:pPr>
              <w:spacing w:before="120" w:after="120"/>
              <w:rPr>
                <w:rFonts w:cstheme="minorHAnsi"/>
              </w:rPr>
            </w:pPr>
            <w:r>
              <w:t>3.</w:t>
            </w:r>
          </w:p>
          <w:p w14:paraId="67273C23" w14:textId="77777777" w:rsidR="00EB5E2C" w:rsidRPr="0048646A" w:rsidRDefault="00EB5E2C" w:rsidP="00BD39ED">
            <w:pPr>
              <w:spacing w:before="120" w:after="120"/>
              <w:rPr>
                <w:rFonts w:cstheme="minorHAnsi"/>
              </w:rPr>
            </w:pPr>
            <w:r>
              <w:t xml:space="preserve">No </w:t>
            </w:r>
          </w:p>
        </w:tc>
        <w:tc>
          <w:tcPr>
            <w:tcW w:w="1369" w:type="dxa"/>
            <w:gridSpan w:val="5"/>
            <w:shd w:val="clear" w:color="auto" w:fill="auto"/>
          </w:tcPr>
          <w:p w14:paraId="673AF02A" w14:textId="77777777" w:rsidR="00EB5E2C" w:rsidRPr="0048646A" w:rsidRDefault="00EB5E2C" w:rsidP="00BD39ED">
            <w:pPr>
              <w:spacing w:before="120" w:after="120"/>
              <w:rPr>
                <w:rFonts w:cstheme="minorHAnsi"/>
              </w:rPr>
            </w:pPr>
            <w:r>
              <w:t>4.</w:t>
            </w:r>
          </w:p>
          <w:p w14:paraId="5B1C7936" w14:textId="77777777" w:rsidR="00EB5E2C" w:rsidRPr="0048646A" w:rsidRDefault="00EB5E2C" w:rsidP="00BD39ED">
            <w:pPr>
              <w:spacing w:before="120" w:after="120"/>
              <w:rPr>
                <w:rFonts w:cstheme="minorHAnsi"/>
              </w:rPr>
            </w:pPr>
            <w:r>
              <w:t xml:space="preserve">No procede, el centro no ofrece este servicio </w:t>
            </w:r>
          </w:p>
        </w:tc>
      </w:tr>
      <w:tr w:rsidR="00EB5E2C" w:rsidRPr="0048646A" w14:paraId="54F29871" w14:textId="77777777" w:rsidTr="004B709F">
        <w:trPr>
          <w:trHeight w:val="288"/>
        </w:trPr>
        <w:tc>
          <w:tcPr>
            <w:tcW w:w="998" w:type="dxa"/>
          </w:tcPr>
          <w:p w14:paraId="652131CD" w14:textId="77777777" w:rsidR="00EB5E2C" w:rsidRPr="0048646A" w:rsidRDefault="00EB5E2C" w:rsidP="00BD39ED">
            <w:pPr>
              <w:spacing w:before="120" w:after="120"/>
              <w:rPr>
                <w:rFonts w:cstheme="minorHAnsi"/>
              </w:rPr>
            </w:pPr>
            <w:r>
              <w:t>4.9.1</w:t>
            </w:r>
          </w:p>
        </w:tc>
        <w:tc>
          <w:tcPr>
            <w:tcW w:w="4524" w:type="dxa"/>
            <w:gridSpan w:val="2"/>
            <w:shd w:val="clear" w:color="auto" w:fill="auto"/>
          </w:tcPr>
          <w:p w14:paraId="45806EE6" w14:textId="77777777" w:rsidR="00EB5E2C" w:rsidRPr="0048646A" w:rsidRDefault="00EB5E2C" w:rsidP="00BD39ED">
            <w:pPr>
              <w:spacing w:before="120" w:after="120"/>
              <w:ind w:left="319"/>
              <w:rPr>
                <w:rFonts w:cstheme="minorHAnsi"/>
              </w:rPr>
            </w:pPr>
            <w:r>
              <w:t xml:space="preserve">Servicios para síntomas generales (por ejemplo, fiebre, dolor, fatiga y </w:t>
            </w:r>
            <w:commentRangeStart w:id="38"/>
            <w:r>
              <w:t>tos</w:t>
            </w:r>
            <w:commentRangeEnd w:id="38"/>
            <w:r w:rsidR="00D55018">
              <w:rPr>
                <w:rStyle w:val="Refdecomentario"/>
              </w:rPr>
              <w:commentReference w:id="38"/>
            </w:r>
            <w:r>
              <w:t>)</w:t>
            </w:r>
          </w:p>
        </w:tc>
        <w:tc>
          <w:tcPr>
            <w:tcW w:w="1137" w:type="dxa"/>
            <w:gridSpan w:val="4"/>
          </w:tcPr>
          <w:p w14:paraId="6B2B36D5" w14:textId="77777777" w:rsidR="00EB5E2C" w:rsidRPr="0048646A" w:rsidRDefault="00EB5E2C" w:rsidP="00BD39ED">
            <w:pPr>
              <w:spacing w:before="120" w:after="120"/>
              <w:rPr>
                <w:rFonts w:cstheme="minorHAnsi"/>
              </w:rPr>
            </w:pPr>
            <w:r>
              <w:rPr>
                <w:rFonts w:ascii="Segoe UI Symbol" w:hAnsi="Segoe UI Symbol"/>
              </w:rPr>
              <w:t>☐</w:t>
            </w:r>
          </w:p>
        </w:tc>
        <w:tc>
          <w:tcPr>
            <w:tcW w:w="1229" w:type="dxa"/>
            <w:gridSpan w:val="7"/>
          </w:tcPr>
          <w:p w14:paraId="73E37BF1" w14:textId="77777777" w:rsidR="00EB5E2C" w:rsidRPr="0048646A" w:rsidRDefault="00EB5E2C" w:rsidP="00BD39ED">
            <w:pPr>
              <w:spacing w:before="120" w:after="120"/>
              <w:rPr>
                <w:rFonts w:cstheme="minorHAnsi"/>
              </w:rPr>
            </w:pPr>
            <w:r>
              <w:rPr>
                <w:rFonts w:ascii="Segoe UI Symbol" w:hAnsi="Segoe UI Symbol"/>
              </w:rPr>
              <w:t>☐</w:t>
            </w:r>
          </w:p>
        </w:tc>
        <w:tc>
          <w:tcPr>
            <w:tcW w:w="1228" w:type="dxa"/>
            <w:gridSpan w:val="5"/>
          </w:tcPr>
          <w:p w14:paraId="7916C269" w14:textId="77777777" w:rsidR="00EB5E2C" w:rsidRPr="0048646A" w:rsidRDefault="00EB5E2C" w:rsidP="00BD39ED">
            <w:pPr>
              <w:spacing w:before="120" w:after="120"/>
              <w:rPr>
                <w:rFonts w:cstheme="minorHAnsi"/>
              </w:rPr>
            </w:pPr>
            <w:r>
              <w:rPr>
                <w:rFonts w:ascii="Segoe UI Symbol" w:hAnsi="Segoe UI Symbol"/>
              </w:rPr>
              <w:t>☐</w:t>
            </w:r>
          </w:p>
        </w:tc>
        <w:tc>
          <w:tcPr>
            <w:tcW w:w="1369" w:type="dxa"/>
            <w:gridSpan w:val="5"/>
          </w:tcPr>
          <w:p w14:paraId="792D2BB4"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37E3002F" w14:textId="77777777" w:rsidTr="004B709F">
        <w:trPr>
          <w:trHeight w:val="288"/>
        </w:trPr>
        <w:tc>
          <w:tcPr>
            <w:tcW w:w="998" w:type="dxa"/>
          </w:tcPr>
          <w:p w14:paraId="79CF1139" w14:textId="77777777" w:rsidR="00EB5E2C" w:rsidRPr="0048646A" w:rsidRDefault="00EB5E2C" w:rsidP="00BD39ED">
            <w:pPr>
              <w:spacing w:before="120" w:after="120"/>
              <w:rPr>
                <w:rFonts w:cstheme="minorHAnsi"/>
              </w:rPr>
            </w:pPr>
            <w:r>
              <w:t>4.9.2</w:t>
            </w:r>
          </w:p>
        </w:tc>
        <w:tc>
          <w:tcPr>
            <w:tcW w:w="4524" w:type="dxa"/>
            <w:gridSpan w:val="2"/>
            <w:shd w:val="clear" w:color="auto" w:fill="auto"/>
          </w:tcPr>
          <w:p w14:paraId="17D4A04F" w14:textId="77777777" w:rsidR="00EB5E2C" w:rsidRPr="0048646A" w:rsidRDefault="00EB5E2C" w:rsidP="00BD39ED">
            <w:pPr>
              <w:spacing w:before="120" w:after="120"/>
              <w:ind w:left="319"/>
              <w:rPr>
                <w:rFonts w:cstheme="minorHAnsi"/>
              </w:rPr>
            </w:pPr>
            <w:r>
              <w:t xml:space="preserve">Planificación familiar y anticoncepción </w:t>
            </w:r>
          </w:p>
        </w:tc>
        <w:tc>
          <w:tcPr>
            <w:tcW w:w="1137" w:type="dxa"/>
            <w:gridSpan w:val="4"/>
          </w:tcPr>
          <w:p w14:paraId="5316C00E" w14:textId="77777777" w:rsidR="00EB5E2C" w:rsidRPr="0048646A" w:rsidRDefault="00EB5E2C" w:rsidP="00BD39ED">
            <w:pPr>
              <w:spacing w:before="120" w:after="120"/>
              <w:rPr>
                <w:rFonts w:cstheme="minorHAnsi"/>
              </w:rPr>
            </w:pPr>
            <w:r>
              <w:rPr>
                <w:rFonts w:ascii="Segoe UI Symbol" w:hAnsi="Segoe UI Symbol"/>
              </w:rPr>
              <w:t>☐</w:t>
            </w:r>
          </w:p>
        </w:tc>
        <w:tc>
          <w:tcPr>
            <w:tcW w:w="1229" w:type="dxa"/>
            <w:gridSpan w:val="7"/>
          </w:tcPr>
          <w:p w14:paraId="2AD2AC42" w14:textId="77777777" w:rsidR="00EB5E2C" w:rsidRPr="0048646A" w:rsidRDefault="00EB5E2C" w:rsidP="00BD39ED">
            <w:pPr>
              <w:spacing w:before="120" w:after="120"/>
              <w:rPr>
                <w:rFonts w:cstheme="minorHAnsi"/>
              </w:rPr>
            </w:pPr>
            <w:r>
              <w:rPr>
                <w:rFonts w:ascii="Segoe UI Symbol" w:hAnsi="Segoe UI Symbol"/>
              </w:rPr>
              <w:t>☐</w:t>
            </w:r>
          </w:p>
        </w:tc>
        <w:tc>
          <w:tcPr>
            <w:tcW w:w="1228" w:type="dxa"/>
            <w:gridSpan w:val="5"/>
          </w:tcPr>
          <w:p w14:paraId="6F272B47" w14:textId="77777777" w:rsidR="00EB5E2C" w:rsidRPr="0048646A" w:rsidRDefault="00EB5E2C" w:rsidP="00BD39ED">
            <w:pPr>
              <w:spacing w:before="120" w:after="120"/>
              <w:rPr>
                <w:rFonts w:cstheme="minorHAnsi"/>
              </w:rPr>
            </w:pPr>
            <w:r>
              <w:rPr>
                <w:rFonts w:ascii="Segoe UI Symbol" w:hAnsi="Segoe UI Symbol"/>
              </w:rPr>
              <w:t>☐</w:t>
            </w:r>
          </w:p>
        </w:tc>
        <w:tc>
          <w:tcPr>
            <w:tcW w:w="1369" w:type="dxa"/>
            <w:gridSpan w:val="5"/>
          </w:tcPr>
          <w:p w14:paraId="4CB431B0"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73C3B37E" w14:textId="77777777" w:rsidTr="004B709F">
        <w:trPr>
          <w:trHeight w:val="288"/>
        </w:trPr>
        <w:tc>
          <w:tcPr>
            <w:tcW w:w="998" w:type="dxa"/>
          </w:tcPr>
          <w:p w14:paraId="1A8ADD59" w14:textId="77777777" w:rsidR="00EB5E2C" w:rsidRPr="0048646A" w:rsidRDefault="00EB5E2C" w:rsidP="00BD39ED">
            <w:pPr>
              <w:spacing w:before="120" w:after="120"/>
              <w:rPr>
                <w:rFonts w:cstheme="minorHAnsi"/>
              </w:rPr>
            </w:pPr>
            <w:r>
              <w:t>4.9.3</w:t>
            </w:r>
          </w:p>
        </w:tc>
        <w:tc>
          <w:tcPr>
            <w:tcW w:w="4524" w:type="dxa"/>
            <w:gridSpan w:val="2"/>
            <w:shd w:val="clear" w:color="auto" w:fill="auto"/>
          </w:tcPr>
          <w:p w14:paraId="5C5A63BD" w14:textId="77777777" w:rsidR="00EB5E2C" w:rsidRPr="0048646A" w:rsidRDefault="00EB5E2C" w:rsidP="00BD39ED">
            <w:pPr>
              <w:spacing w:before="120" w:after="120"/>
              <w:ind w:left="319"/>
              <w:rPr>
                <w:rFonts w:cstheme="minorHAnsi"/>
                <w:bCs/>
              </w:rPr>
            </w:pPr>
            <w:r>
              <w:t>Cuidados prenatales</w:t>
            </w:r>
          </w:p>
        </w:tc>
        <w:tc>
          <w:tcPr>
            <w:tcW w:w="1137" w:type="dxa"/>
            <w:gridSpan w:val="4"/>
          </w:tcPr>
          <w:p w14:paraId="12B143A6" w14:textId="77777777" w:rsidR="00EB5E2C" w:rsidRPr="0048646A" w:rsidRDefault="00EB5E2C" w:rsidP="00BD39ED">
            <w:pPr>
              <w:spacing w:before="120" w:after="120"/>
              <w:rPr>
                <w:rFonts w:cstheme="minorHAnsi"/>
              </w:rPr>
            </w:pPr>
            <w:r>
              <w:rPr>
                <w:rFonts w:ascii="Segoe UI Symbol" w:hAnsi="Segoe UI Symbol"/>
              </w:rPr>
              <w:t>☐</w:t>
            </w:r>
          </w:p>
        </w:tc>
        <w:tc>
          <w:tcPr>
            <w:tcW w:w="1229" w:type="dxa"/>
            <w:gridSpan w:val="7"/>
          </w:tcPr>
          <w:p w14:paraId="357CDFB1" w14:textId="77777777" w:rsidR="00EB5E2C" w:rsidRPr="0048646A" w:rsidRDefault="00EB5E2C" w:rsidP="00BD39ED">
            <w:pPr>
              <w:spacing w:before="120" w:after="120"/>
              <w:rPr>
                <w:rFonts w:cstheme="minorHAnsi"/>
              </w:rPr>
            </w:pPr>
            <w:r>
              <w:rPr>
                <w:rFonts w:ascii="Segoe UI Symbol" w:hAnsi="Segoe UI Symbol"/>
              </w:rPr>
              <w:t>☐</w:t>
            </w:r>
          </w:p>
        </w:tc>
        <w:tc>
          <w:tcPr>
            <w:tcW w:w="1228" w:type="dxa"/>
            <w:gridSpan w:val="5"/>
          </w:tcPr>
          <w:p w14:paraId="129E5F79" w14:textId="77777777" w:rsidR="00EB5E2C" w:rsidRPr="0048646A" w:rsidRDefault="00EB5E2C" w:rsidP="00BD39ED">
            <w:pPr>
              <w:spacing w:before="120" w:after="120"/>
              <w:rPr>
                <w:rFonts w:cstheme="minorHAnsi"/>
              </w:rPr>
            </w:pPr>
            <w:r>
              <w:rPr>
                <w:rFonts w:ascii="Segoe UI Symbol" w:hAnsi="Segoe UI Symbol"/>
              </w:rPr>
              <w:t>☐</w:t>
            </w:r>
          </w:p>
        </w:tc>
        <w:tc>
          <w:tcPr>
            <w:tcW w:w="1369" w:type="dxa"/>
            <w:gridSpan w:val="5"/>
          </w:tcPr>
          <w:p w14:paraId="60C15416"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5D323CDD" w14:textId="77777777" w:rsidTr="004B709F">
        <w:trPr>
          <w:trHeight w:val="288"/>
        </w:trPr>
        <w:tc>
          <w:tcPr>
            <w:tcW w:w="998" w:type="dxa"/>
          </w:tcPr>
          <w:p w14:paraId="35C9F15E" w14:textId="77777777" w:rsidR="00EB5E2C" w:rsidRPr="0048646A" w:rsidRDefault="00EB5E2C" w:rsidP="00BD39ED">
            <w:pPr>
              <w:spacing w:before="120" w:after="120"/>
              <w:rPr>
                <w:rFonts w:cstheme="minorHAnsi"/>
              </w:rPr>
            </w:pPr>
            <w:r>
              <w:t>4.9.4</w:t>
            </w:r>
          </w:p>
        </w:tc>
        <w:tc>
          <w:tcPr>
            <w:tcW w:w="4524" w:type="dxa"/>
            <w:gridSpan w:val="2"/>
            <w:shd w:val="clear" w:color="auto" w:fill="auto"/>
          </w:tcPr>
          <w:p w14:paraId="1F3D8216" w14:textId="77777777" w:rsidR="00EB5E2C" w:rsidRPr="0048646A" w:rsidRDefault="00EB5E2C" w:rsidP="00BD39ED">
            <w:pPr>
              <w:spacing w:before="120" w:after="120"/>
              <w:ind w:left="319"/>
              <w:rPr>
                <w:rFonts w:cstheme="minorHAnsi"/>
              </w:rPr>
            </w:pPr>
            <w:r>
              <w:t>Cuidados posnatales</w:t>
            </w:r>
          </w:p>
        </w:tc>
        <w:tc>
          <w:tcPr>
            <w:tcW w:w="1137" w:type="dxa"/>
            <w:gridSpan w:val="4"/>
          </w:tcPr>
          <w:p w14:paraId="15B43ECA" w14:textId="77777777" w:rsidR="00EB5E2C" w:rsidRPr="0048646A" w:rsidRDefault="00EB5E2C" w:rsidP="00BD39ED">
            <w:pPr>
              <w:spacing w:before="120" w:after="120"/>
              <w:rPr>
                <w:rFonts w:cstheme="minorHAnsi"/>
              </w:rPr>
            </w:pPr>
            <w:r>
              <w:rPr>
                <w:rFonts w:ascii="Segoe UI Symbol" w:hAnsi="Segoe UI Symbol"/>
              </w:rPr>
              <w:t>☐</w:t>
            </w:r>
          </w:p>
        </w:tc>
        <w:tc>
          <w:tcPr>
            <w:tcW w:w="1229" w:type="dxa"/>
            <w:gridSpan w:val="7"/>
          </w:tcPr>
          <w:p w14:paraId="3ED99915" w14:textId="77777777" w:rsidR="00EB5E2C" w:rsidRPr="0048646A" w:rsidRDefault="00EB5E2C" w:rsidP="00BD39ED">
            <w:pPr>
              <w:spacing w:before="120" w:after="120"/>
              <w:rPr>
                <w:rFonts w:cstheme="minorHAnsi"/>
              </w:rPr>
            </w:pPr>
            <w:r>
              <w:rPr>
                <w:rFonts w:ascii="Segoe UI Symbol" w:hAnsi="Segoe UI Symbol"/>
              </w:rPr>
              <w:t>☐</w:t>
            </w:r>
          </w:p>
        </w:tc>
        <w:tc>
          <w:tcPr>
            <w:tcW w:w="1228" w:type="dxa"/>
            <w:gridSpan w:val="5"/>
          </w:tcPr>
          <w:p w14:paraId="3CD2A255" w14:textId="77777777" w:rsidR="00EB5E2C" w:rsidRPr="0048646A" w:rsidRDefault="00EB5E2C" w:rsidP="00BD39ED">
            <w:pPr>
              <w:spacing w:before="120" w:after="120"/>
              <w:rPr>
                <w:rFonts w:cstheme="minorHAnsi"/>
              </w:rPr>
            </w:pPr>
            <w:r>
              <w:rPr>
                <w:rFonts w:ascii="Segoe UI Symbol" w:hAnsi="Segoe UI Symbol"/>
              </w:rPr>
              <w:t>☐</w:t>
            </w:r>
          </w:p>
        </w:tc>
        <w:tc>
          <w:tcPr>
            <w:tcW w:w="1369" w:type="dxa"/>
            <w:gridSpan w:val="5"/>
          </w:tcPr>
          <w:p w14:paraId="77AA5956"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4984E636" w14:textId="77777777" w:rsidTr="004B709F">
        <w:trPr>
          <w:trHeight w:val="288"/>
        </w:trPr>
        <w:tc>
          <w:tcPr>
            <w:tcW w:w="998" w:type="dxa"/>
          </w:tcPr>
          <w:p w14:paraId="6B55D79A" w14:textId="77777777" w:rsidR="00EB5E2C" w:rsidRPr="0048646A" w:rsidRDefault="00EB5E2C" w:rsidP="00BD39ED">
            <w:pPr>
              <w:spacing w:before="120" w:after="120"/>
              <w:rPr>
                <w:rFonts w:cstheme="minorHAnsi"/>
              </w:rPr>
            </w:pPr>
            <w:r>
              <w:t>4.9.5</w:t>
            </w:r>
          </w:p>
        </w:tc>
        <w:tc>
          <w:tcPr>
            <w:tcW w:w="4524" w:type="dxa"/>
            <w:gridSpan w:val="2"/>
            <w:shd w:val="clear" w:color="auto" w:fill="auto"/>
          </w:tcPr>
          <w:p w14:paraId="573D2FAC" w14:textId="77777777" w:rsidR="00EB5E2C" w:rsidRPr="0048646A" w:rsidRDefault="00386297" w:rsidP="00BD39ED">
            <w:pPr>
              <w:spacing w:before="120" w:after="120"/>
              <w:ind w:left="319"/>
              <w:rPr>
                <w:rFonts w:cstheme="minorHAnsi"/>
              </w:rPr>
            </w:pPr>
            <w:r>
              <w:t>Servicios de vacunación</w:t>
            </w:r>
          </w:p>
        </w:tc>
        <w:tc>
          <w:tcPr>
            <w:tcW w:w="1137" w:type="dxa"/>
            <w:gridSpan w:val="4"/>
          </w:tcPr>
          <w:p w14:paraId="615AB5B8" w14:textId="77777777" w:rsidR="00EB5E2C" w:rsidRPr="0048646A" w:rsidRDefault="00EB5E2C" w:rsidP="00BD39ED">
            <w:pPr>
              <w:spacing w:before="120" w:after="120"/>
              <w:rPr>
                <w:rFonts w:cstheme="minorHAnsi"/>
              </w:rPr>
            </w:pPr>
            <w:r>
              <w:rPr>
                <w:rFonts w:ascii="Segoe UI Symbol" w:hAnsi="Segoe UI Symbol"/>
              </w:rPr>
              <w:t>☐</w:t>
            </w:r>
          </w:p>
        </w:tc>
        <w:tc>
          <w:tcPr>
            <w:tcW w:w="1229" w:type="dxa"/>
            <w:gridSpan w:val="7"/>
          </w:tcPr>
          <w:p w14:paraId="6FFA44AF" w14:textId="77777777" w:rsidR="00EB5E2C" w:rsidRPr="0048646A" w:rsidRDefault="00EB5E2C" w:rsidP="00BD39ED">
            <w:pPr>
              <w:spacing w:before="120" w:after="120"/>
              <w:rPr>
                <w:rFonts w:cstheme="minorHAnsi"/>
              </w:rPr>
            </w:pPr>
            <w:r>
              <w:rPr>
                <w:rFonts w:ascii="Segoe UI Symbol" w:hAnsi="Segoe UI Symbol"/>
              </w:rPr>
              <w:t>☐</w:t>
            </w:r>
          </w:p>
        </w:tc>
        <w:tc>
          <w:tcPr>
            <w:tcW w:w="1228" w:type="dxa"/>
            <w:gridSpan w:val="5"/>
          </w:tcPr>
          <w:p w14:paraId="6F29DC8A" w14:textId="77777777" w:rsidR="00EB5E2C" w:rsidRPr="0048646A" w:rsidRDefault="00EB5E2C" w:rsidP="00BD39ED">
            <w:pPr>
              <w:spacing w:before="120" w:after="120"/>
              <w:rPr>
                <w:rFonts w:cstheme="minorHAnsi"/>
              </w:rPr>
            </w:pPr>
            <w:r>
              <w:rPr>
                <w:rFonts w:ascii="Segoe UI Symbol" w:hAnsi="Segoe UI Symbol"/>
              </w:rPr>
              <w:t>☐</w:t>
            </w:r>
          </w:p>
        </w:tc>
        <w:tc>
          <w:tcPr>
            <w:tcW w:w="1369" w:type="dxa"/>
            <w:gridSpan w:val="5"/>
          </w:tcPr>
          <w:p w14:paraId="33FE9AC9"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20F9509A" w14:textId="77777777" w:rsidTr="004B709F">
        <w:trPr>
          <w:trHeight w:val="288"/>
        </w:trPr>
        <w:tc>
          <w:tcPr>
            <w:tcW w:w="998" w:type="dxa"/>
          </w:tcPr>
          <w:p w14:paraId="0A80939E" w14:textId="77777777" w:rsidR="00EB5E2C" w:rsidRPr="0048646A" w:rsidRDefault="00EB5E2C" w:rsidP="00BD39ED">
            <w:pPr>
              <w:spacing w:before="120" w:after="120"/>
              <w:rPr>
                <w:rFonts w:cstheme="minorHAnsi"/>
              </w:rPr>
            </w:pPr>
            <w:r>
              <w:t>4.9.6</w:t>
            </w:r>
          </w:p>
        </w:tc>
        <w:tc>
          <w:tcPr>
            <w:tcW w:w="4524" w:type="dxa"/>
            <w:gridSpan w:val="2"/>
            <w:shd w:val="clear" w:color="auto" w:fill="auto"/>
          </w:tcPr>
          <w:p w14:paraId="01ABBA64" w14:textId="77777777" w:rsidR="00EB5E2C" w:rsidRPr="0048646A" w:rsidRDefault="00EB5E2C" w:rsidP="00BD39ED">
            <w:pPr>
              <w:spacing w:before="120" w:after="120"/>
              <w:ind w:left="319"/>
              <w:rPr>
                <w:rFonts w:cstheme="minorHAnsi"/>
                <w:bCs/>
              </w:rPr>
            </w:pPr>
            <w:r>
              <w:t>Cuidados para niños enfermos</w:t>
            </w:r>
          </w:p>
        </w:tc>
        <w:tc>
          <w:tcPr>
            <w:tcW w:w="1137" w:type="dxa"/>
            <w:gridSpan w:val="4"/>
          </w:tcPr>
          <w:p w14:paraId="341A4554" w14:textId="77777777" w:rsidR="00EB5E2C" w:rsidRPr="0048646A" w:rsidRDefault="00EB5E2C" w:rsidP="00BD39ED">
            <w:pPr>
              <w:spacing w:before="120" w:after="120"/>
              <w:rPr>
                <w:rFonts w:cstheme="minorHAnsi"/>
              </w:rPr>
            </w:pPr>
            <w:r>
              <w:rPr>
                <w:rFonts w:ascii="Segoe UI Symbol" w:hAnsi="Segoe UI Symbol"/>
              </w:rPr>
              <w:t>☐</w:t>
            </w:r>
          </w:p>
        </w:tc>
        <w:tc>
          <w:tcPr>
            <w:tcW w:w="1229" w:type="dxa"/>
            <w:gridSpan w:val="7"/>
          </w:tcPr>
          <w:p w14:paraId="6EE2676E" w14:textId="77777777" w:rsidR="00EB5E2C" w:rsidRPr="0048646A" w:rsidRDefault="00EB5E2C" w:rsidP="00BD39ED">
            <w:pPr>
              <w:spacing w:before="120" w:after="120"/>
              <w:rPr>
                <w:rFonts w:cstheme="minorHAnsi"/>
              </w:rPr>
            </w:pPr>
            <w:r>
              <w:rPr>
                <w:rFonts w:ascii="Segoe UI Symbol" w:hAnsi="Segoe UI Symbol"/>
              </w:rPr>
              <w:t>☐</w:t>
            </w:r>
          </w:p>
        </w:tc>
        <w:tc>
          <w:tcPr>
            <w:tcW w:w="1228" w:type="dxa"/>
            <w:gridSpan w:val="5"/>
          </w:tcPr>
          <w:p w14:paraId="7EA6D57A" w14:textId="77777777" w:rsidR="00EB5E2C" w:rsidRPr="0048646A" w:rsidRDefault="00EB5E2C" w:rsidP="00BD39ED">
            <w:pPr>
              <w:spacing w:before="120" w:after="120"/>
              <w:rPr>
                <w:rFonts w:cstheme="minorHAnsi"/>
              </w:rPr>
            </w:pPr>
            <w:r>
              <w:rPr>
                <w:rFonts w:ascii="Segoe UI Symbol" w:hAnsi="Segoe UI Symbol"/>
              </w:rPr>
              <w:t>☐</w:t>
            </w:r>
          </w:p>
        </w:tc>
        <w:tc>
          <w:tcPr>
            <w:tcW w:w="1369" w:type="dxa"/>
            <w:gridSpan w:val="5"/>
          </w:tcPr>
          <w:p w14:paraId="6158A686"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1BF836B6" w14:textId="77777777" w:rsidTr="004B709F">
        <w:trPr>
          <w:trHeight w:val="288"/>
        </w:trPr>
        <w:tc>
          <w:tcPr>
            <w:tcW w:w="998" w:type="dxa"/>
          </w:tcPr>
          <w:p w14:paraId="1795E955" w14:textId="77777777" w:rsidR="00EB5E2C" w:rsidRPr="0048646A" w:rsidRDefault="00EB5E2C" w:rsidP="00BD39ED">
            <w:pPr>
              <w:spacing w:before="120" w:after="120"/>
              <w:rPr>
                <w:rFonts w:cstheme="minorHAnsi"/>
              </w:rPr>
            </w:pPr>
            <w:r>
              <w:t>4.9.7</w:t>
            </w:r>
          </w:p>
        </w:tc>
        <w:tc>
          <w:tcPr>
            <w:tcW w:w="4524" w:type="dxa"/>
            <w:gridSpan w:val="2"/>
            <w:shd w:val="clear" w:color="auto" w:fill="auto"/>
          </w:tcPr>
          <w:p w14:paraId="6D251CFF" w14:textId="77777777" w:rsidR="00EB5E2C" w:rsidRPr="0048646A" w:rsidRDefault="00EB5E2C" w:rsidP="00BD39ED">
            <w:pPr>
              <w:spacing w:before="120" w:after="120"/>
              <w:ind w:left="319"/>
              <w:rPr>
                <w:rFonts w:cstheme="minorHAnsi"/>
              </w:rPr>
            </w:pPr>
            <w:r>
              <w:t>Prevención, diagnóstico y tratamiento contra el virus de la inmunodeficiencia humana</w:t>
            </w:r>
          </w:p>
        </w:tc>
        <w:tc>
          <w:tcPr>
            <w:tcW w:w="1137" w:type="dxa"/>
            <w:gridSpan w:val="4"/>
          </w:tcPr>
          <w:p w14:paraId="43D6488A" w14:textId="77777777" w:rsidR="00EB5E2C" w:rsidRPr="0048646A" w:rsidRDefault="00EB5E2C" w:rsidP="00BD39ED">
            <w:pPr>
              <w:spacing w:before="120" w:after="120"/>
              <w:rPr>
                <w:rFonts w:cstheme="minorHAnsi"/>
              </w:rPr>
            </w:pPr>
            <w:r>
              <w:rPr>
                <w:rFonts w:ascii="Segoe UI Symbol" w:hAnsi="Segoe UI Symbol"/>
              </w:rPr>
              <w:t>☐</w:t>
            </w:r>
          </w:p>
        </w:tc>
        <w:tc>
          <w:tcPr>
            <w:tcW w:w="1229" w:type="dxa"/>
            <w:gridSpan w:val="7"/>
          </w:tcPr>
          <w:p w14:paraId="0EA9B12D" w14:textId="77777777" w:rsidR="00EB5E2C" w:rsidRPr="0048646A" w:rsidRDefault="00EB5E2C" w:rsidP="00BD39ED">
            <w:pPr>
              <w:spacing w:before="120" w:after="120"/>
              <w:rPr>
                <w:rFonts w:cstheme="minorHAnsi"/>
              </w:rPr>
            </w:pPr>
            <w:r>
              <w:rPr>
                <w:rFonts w:ascii="Segoe UI Symbol" w:hAnsi="Segoe UI Symbol"/>
              </w:rPr>
              <w:t>☐</w:t>
            </w:r>
          </w:p>
        </w:tc>
        <w:tc>
          <w:tcPr>
            <w:tcW w:w="1228" w:type="dxa"/>
            <w:gridSpan w:val="5"/>
          </w:tcPr>
          <w:p w14:paraId="1EFEB310" w14:textId="77777777" w:rsidR="00EB5E2C" w:rsidRPr="0048646A" w:rsidRDefault="00EB5E2C" w:rsidP="00BD39ED">
            <w:pPr>
              <w:spacing w:before="120" w:after="120"/>
              <w:rPr>
                <w:rFonts w:cstheme="minorHAnsi"/>
              </w:rPr>
            </w:pPr>
            <w:r>
              <w:rPr>
                <w:rFonts w:ascii="Segoe UI Symbol" w:hAnsi="Segoe UI Symbol"/>
              </w:rPr>
              <w:t>☐</w:t>
            </w:r>
          </w:p>
        </w:tc>
        <w:tc>
          <w:tcPr>
            <w:tcW w:w="1369" w:type="dxa"/>
            <w:gridSpan w:val="5"/>
          </w:tcPr>
          <w:p w14:paraId="2C282AA1"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63C5DB5C" w14:textId="77777777" w:rsidTr="004B709F">
        <w:trPr>
          <w:trHeight w:val="288"/>
        </w:trPr>
        <w:tc>
          <w:tcPr>
            <w:tcW w:w="998" w:type="dxa"/>
          </w:tcPr>
          <w:p w14:paraId="1C579DE4" w14:textId="77777777" w:rsidR="00EB5E2C" w:rsidRPr="0048646A" w:rsidRDefault="00EB5E2C" w:rsidP="00BD39ED">
            <w:pPr>
              <w:spacing w:before="120" w:after="120"/>
              <w:rPr>
                <w:rFonts w:cstheme="minorHAnsi"/>
              </w:rPr>
            </w:pPr>
            <w:r>
              <w:t>4.9.8</w:t>
            </w:r>
          </w:p>
        </w:tc>
        <w:tc>
          <w:tcPr>
            <w:tcW w:w="4524" w:type="dxa"/>
            <w:gridSpan w:val="2"/>
            <w:shd w:val="clear" w:color="auto" w:fill="auto"/>
          </w:tcPr>
          <w:p w14:paraId="6850E906" w14:textId="77777777" w:rsidR="00EB5E2C" w:rsidRPr="0048646A" w:rsidRDefault="00EB5E2C" w:rsidP="00BD39ED">
            <w:pPr>
              <w:spacing w:before="120" w:after="120"/>
              <w:ind w:left="319"/>
              <w:rPr>
                <w:rFonts w:cstheme="minorHAnsi"/>
              </w:rPr>
            </w:pPr>
            <w:r>
              <w:t>Detección y tratamiento de casos de tuberculosis</w:t>
            </w:r>
          </w:p>
        </w:tc>
        <w:tc>
          <w:tcPr>
            <w:tcW w:w="1137" w:type="dxa"/>
            <w:gridSpan w:val="4"/>
          </w:tcPr>
          <w:p w14:paraId="03088A0A" w14:textId="77777777" w:rsidR="00EB5E2C" w:rsidRPr="0048646A" w:rsidRDefault="00EB5E2C" w:rsidP="00BD39ED">
            <w:pPr>
              <w:spacing w:before="120" w:after="120"/>
              <w:rPr>
                <w:rFonts w:cstheme="minorHAnsi"/>
              </w:rPr>
            </w:pPr>
            <w:r>
              <w:rPr>
                <w:rFonts w:ascii="Segoe UI Symbol" w:hAnsi="Segoe UI Symbol"/>
              </w:rPr>
              <w:t>☐</w:t>
            </w:r>
          </w:p>
        </w:tc>
        <w:tc>
          <w:tcPr>
            <w:tcW w:w="1229" w:type="dxa"/>
            <w:gridSpan w:val="7"/>
          </w:tcPr>
          <w:p w14:paraId="79A44299" w14:textId="77777777" w:rsidR="00EB5E2C" w:rsidRPr="0048646A" w:rsidRDefault="00EB5E2C" w:rsidP="00BD39ED">
            <w:pPr>
              <w:spacing w:before="120" w:after="120"/>
              <w:rPr>
                <w:rFonts w:cstheme="minorHAnsi"/>
              </w:rPr>
            </w:pPr>
            <w:r>
              <w:rPr>
                <w:rFonts w:ascii="Segoe UI Symbol" w:hAnsi="Segoe UI Symbol"/>
              </w:rPr>
              <w:t>☐</w:t>
            </w:r>
          </w:p>
        </w:tc>
        <w:tc>
          <w:tcPr>
            <w:tcW w:w="1228" w:type="dxa"/>
            <w:gridSpan w:val="5"/>
          </w:tcPr>
          <w:p w14:paraId="2D9BE4CA" w14:textId="77777777" w:rsidR="00EB5E2C" w:rsidRPr="0048646A" w:rsidRDefault="00EB5E2C" w:rsidP="00BD39ED">
            <w:pPr>
              <w:spacing w:before="120" w:after="120"/>
              <w:rPr>
                <w:rFonts w:cstheme="minorHAnsi"/>
              </w:rPr>
            </w:pPr>
            <w:r>
              <w:rPr>
                <w:rFonts w:ascii="Segoe UI Symbol" w:hAnsi="Segoe UI Symbol"/>
              </w:rPr>
              <w:t>☐</w:t>
            </w:r>
          </w:p>
        </w:tc>
        <w:tc>
          <w:tcPr>
            <w:tcW w:w="1369" w:type="dxa"/>
            <w:gridSpan w:val="5"/>
          </w:tcPr>
          <w:p w14:paraId="50A4F7DE"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2F535A9C" w14:textId="77777777" w:rsidTr="004B709F">
        <w:trPr>
          <w:trHeight w:val="288"/>
        </w:trPr>
        <w:tc>
          <w:tcPr>
            <w:tcW w:w="998" w:type="dxa"/>
          </w:tcPr>
          <w:p w14:paraId="387D3EDA" w14:textId="77777777" w:rsidR="00EB5E2C" w:rsidRPr="0048646A" w:rsidRDefault="00EB5E2C" w:rsidP="00BD39ED">
            <w:pPr>
              <w:spacing w:before="120" w:after="120"/>
              <w:rPr>
                <w:rFonts w:cstheme="minorHAnsi"/>
              </w:rPr>
            </w:pPr>
            <w:r>
              <w:t>4.9.9</w:t>
            </w:r>
          </w:p>
        </w:tc>
        <w:tc>
          <w:tcPr>
            <w:tcW w:w="4524" w:type="dxa"/>
            <w:gridSpan w:val="2"/>
            <w:shd w:val="clear" w:color="auto" w:fill="auto"/>
          </w:tcPr>
          <w:p w14:paraId="37E0F049" w14:textId="77777777" w:rsidR="00EB5E2C" w:rsidRPr="0048646A" w:rsidRDefault="00EB5E2C" w:rsidP="00BD39ED">
            <w:pPr>
              <w:spacing w:before="120" w:after="120"/>
              <w:ind w:left="319"/>
              <w:rPr>
                <w:rFonts w:cstheme="minorHAnsi"/>
              </w:rPr>
            </w:pPr>
            <w:r>
              <w:t>Prevención, diagnóstico y tratamiento de infecciones de transmisión sexual.</w:t>
            </w:r>
          </w:p>
        </w:tc>
        <w:tc>
          <w:tcPr>
            <w:tcW w:w="1137" w:type="dxa"/>
            <w:gridSpan w:val="4"/>
          </w:tcPr>
          <w:p w14:paraId="4B6EF81C" w14:textId="77777777" w:rsidR="00EB5E2C" w:rsidRPr="0048646A" w:rsidRDefault="00EB5E2C" w:rsidP="00BD39ED">
            <w:pPr>
              <w:spacing w:before="120" w:after="120"/>
              <w:rPr>
                <w:rFonts w:cstheme="minorHAnsi"/>
              </w:rPr>
            </w:pPr>
            <w:r>
              <w:rPr>
                <w:rFonts w:ascii="Segoe UI Symbol" w:hAnsi="Segoe UI Symbol"/>
              </w:rPr>
              <w:t>☐</w:t>
            </w:r>
          </w:p>
        </w:tc>
        <w:tc>
          <w:tcPr>
            <w:tcW w:w="1229" w:type="dxa"/>
            <w:gridSpan w:val="7"/>
          </w:tcPr>
          <w:p w14:paraId="7B3130F8" w14:textId="77777777" w:rsidR="00EB5E2C" w:rsidRPr="0048646A" w:rsidRDefault="00EB5E2C" w:rsidP="00BD39ED">
            <w:pPr>
              <w:spacing w:before="120" w:after="120"/>
              <w:rPr>
                <w:rFonts w:cstheme="minorHAnsi"/>
              </w:rPr>
            </w:pPr>
            <w:r>
              <w:rPr>
                <w:rFonts w:ascii="Segoe UI Symbol" w:hAnsi="Segoe UI Symbol"/>
              </w:rPr>
              <w:t>☐</w:t>
            </w:r>
          </w:p>
        </w:tc>
        <w:tc>
          <w:tcPr>
            <w:tcW w:w="1228" w:type="dxa"/>
            <w:gridSpan w:val="5"/>
          </w:tcPr>
          <w:p w14:paraId="2930A264" w14:textId="77777777" w:rsidR="00EB5E2C" w:rsidRPr="0048646A" w:rsidRDefault="00EB5E2C" w:rsidP="00BD39ED">
            <w:pPr>
              <w:spacing w:before="120" w:after="120"/>
              <w:rPr>
                <w:rFonts w:cstheme="minorHAnsi"/>
              </w:rPr>
            </w:pPr>
            <w:r>
              <w:rPr>
                <w:rFonts w:ascii="Segoe UI Symbol" w:hAnsi="Segoe UI Symbol"/>
              </w:rPr>
              <w:t>☐</w:t>
            </w:r>
          </w:p>
        </w:tc>
        <w:tc>
          <w:tcPr>
            <w:tcW w:w="1369" w:type="dxa"/>
            <w:gridSpan w:val="5"/>
          </w:tcPr>
          <w:p w14:paraId="49D29964"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025EC8B6" w14:textId="77777777" w:rsidTr="004B709F">
        <w:trPr>
          <w:trHeight w:val="288"/>
        </w:trPr>
        <w:tc>
          <w:tcPr>
            <w:tcW w:w="998" w:type="dxa"/>
          </w:tcPr>
          <w:p w14:paraId="2BC7DEE0" w14:textId="77777777" w:rsidR="00EB5E2C" w:rsidRPr="0048646A" w:rsidRDefault="00EB5E2C" w:rsidP="00BD39ED">
            <w:pPr>
              <w:spacing w:before="120" w:after="120"/>
              <w:rPr>
                <w:rFonts w:cstheme="minorHAnsi"/>
              </w:rPr>
            </w:pPr>
            <w:r>
              <w:t>4.9.10</w:t>
            </w:r>
          </w:p>
        </w:tc>
        <w:tc>
          <w:tcPr>
            <w:tcW w:w="4524" w:type="dxa"/>
            <w:gridSpan w:val="2"/>
            <w:shd w:val="clear" w:color="auto" w:fill="auto"/>
          </w:tcPr>
          <w:p w14:paraId="2DBE06CD" w14:textId="77777777" w:rsidR="00EB5E2C" w:rsidRPr="0048646A" w:rsidRDefault="00EB5E2C" w:rsidP="00BD39ED">
            <w:pPr>
              <w:spacing w:before="120" w:after="120"/>
              <w:ind w:left="319"/>
              <w:rPr>
                <w:rFonts w:cstheme="minorHAnsi"/>
              </w:rPr>
            </w:pPr>
            <w:r>
              <w:t>Diagnóstico y tratamiento del paludismo</w:t>
            </w:r>
          </w:p>
        </w:tc>
        <w:tc>
          <w:tcPr>
            <w:tcW w:w="1137" w:type="dxa"/>
            <w:gridSpan w:val="4"/>
          </w:tcPr>
          <w:p w14:paraId="6E17AEA0" w14:textId="77777777" w:rsidR="00EB5E2C" w:rsidRPr="0048646A" w:rsidRDefault="00EB5E2C" w:rsidP="00BD39ED">
            <w:pPr>
              <w:spacing w:before="120" w:after="120"/>
              <w:rPr>
                <w:rFonts w:cstheme="minorHAnsi"/>
              </w:rPr>
            </w:pPr>
            <w:r>
              <w:rPr>
                <w:rFonts w:ascii="Segoe UI Symbol" w:hAnsi="Segoe UI Symbol"/>
              </w:rPr>
              <w:t>☐</w:t>
            </w:r>
          </w:p>
        </w:tc>
        <w:tc>
          <w:tcPr>
            <w:tcW w:w="1229" w:type="dxa"/>
            <w:gridSpan w:val="7"/>
          </w:tcPr>
          <w:p w14:paraId="1D932D42" w14:textId="77777777" w:rsidR="00EB5E2C" w:rsidRPr="0048646A" w:rsidRDefault="00EB5E2C" w:rsidP="00BD39ED">
            <w:pPr>
              <w:spacing w:before="120" w:after="120"/>
              <w:rPr>
                <w:rFonts w:cstheme="minorHAnsi"/>
              </w:rPr>
            </w:pPr>
            <w:r>
              <w:rPr>
                <w:rFonts w:ascii="Segoe UI Symbol" w:hAnsi="Segoe UI Symbol"/>
              </w:rPr>
              <w:t>☐</w:t>
            </w:r>
          </w:p>
        </w:tc>
        <w:tc>
          <w:tcPr>
            <w:tcW w:w="1228" w:type="dxa"/>
            <w:gridSpan w:val="5"/>
          </w:tcPr>
          <w:p w14:paraId="323BFDA4" w14:textId="77777777" w:rsidR="00EB5E2C" w:rsidRPr="0048646A" w:rsidRDefault="00EB5E2C" w:rsidP="00BD39ED">
            <w:pPr>
              <w:spacing w:before="120" w:after="120"/>
              <w:rPr>
                <w:rFonts w:cstheme="minorHAnsi"/>
              </w:rPr>
            </w:pPr>
            <w:r>
              <w:rPr>
                <w:rFonts w:ascii="Segoe UI Symbol" w:hAnsi="Segoe UI Symbol"/>
              </w:rPr>
              <w:t>☐</w:t>
            </w:r>
          </w:p>
        </w:tc>
        <w:tc>
          <w:tcPr>
            <w:tcW w:w="1369" w:type="dxa"/>
            <w:gridSpan w:val="5"/>
          </w:tcPr>
          <w:p w14:paraId="427E4D0D"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175E0E7B" w14:textId="77777777" w:rsidTr="004B709F">
        <w:trPr>
          <w:trHeight w:val="288"/>
        </w:trPr>
        <w:tc>
          <w:tcPr>
            <w:tcW w:w="998" w:type="dxa"/>
          </w:tcPr>
          <w:p w14:paraId="0946B18E" w14:textId="77777777" w:rsidR="00EB5E2C" w:rsidRPr="0048646A" w:rsidRDefault="00EB5E2C" w:rsidP="00BD39ED">
            <w:pPr>
              <w:spacing w:before="120" w:after="120"/>
              <w:rPr>
                <w:rFonts w:cstheme="minorHAnsi"/>
              </w:rPr>
            </w:pPr>
            <w:r>
              <w:lastRenderedPageBreak/>
              <w:t>4.9.11</w:t>
            </w:r>
          </w:p>
        </w:tc>
        <w:tc>
          <w:tcPr>
            <w:tcW w:w="4524" w:type="dxa"/>
            <w:gridSpan w:val="2"/>
            <w:shd w:val="clear" w:color="auto" w:fill="auto"/>
          </w:tcPr>
          <w:p w14:paraId="78165A58" w14:textId="77777777" w:rsidR="00EB5E2C" w:rsidRPr="0048646A" w:rsidRDefault="00EB5E2C" w:rsidP="00BD39ED">
            <w:pPr>
              <w:spacing w:before="120" w:after="120"/>
              <w:ind w:left="319"/>
              <w:rPr>
                <w:rFonts w:cstheme="minorHAnsi"/>
              </w:rPr>
            </w:pPr>
            <w:r>
              <w:t xml:space="preserve">Diagnóstico y tratamiento de enfermedades </w:t>
            </w:r>
            <w:commentRangeStart w:id="39"/>
            <w:r>
              <w:t>cardiovasculares</w:t>
            </w:r>
            <w:commentRangeEnd w:id="39"/>
            <w:r w:rsidR="00D55018">
              <w:rPr>
                <w:rStyle w:val="Refdecomentario"/>
              </w:rPr>
              <w:commentReference w:id="39"/>
            </w:r>
          </w:p>
        </w:tc>
        <w:tc>
          <w:tcPr>
            <w:tcW w:w="1137" w:type="dxa"/>
            <w:gridSpan w:val="4"/>
          </w:tcPr>
          <w:p w14:paraId="0C94D6ED" w14:textId="77777777" w:rsidR="00EB5E2C" w:rsidRPr="0048646A" w:rsidRDefault="00EB5E2C" w:rsidP="00BD39ED">
            <w:pPr>
              <w:spacing w:before="120" w:after="120"/>
              <w:rPr>
                <w:rFonts w:cstheme="minorHAnsi"/>
              </w:rPr>
            </w:pPr>
            <w:r>
              <w:rPr>
                <w:rFonts w:ascii="Segoe UI Symbol" w:hAnsi="Segoe UI Symbol"/>
              </w:rPr>
              <w:t>☐</w:t>
            </w:r>
          </w:p>
        </w:tc>
        <w:tc>
          <w:tcPr>
            <w:tcW w:w="1229" w:type="dxa"/>
            <w:gridSpan w:val="7"/>
          </w:tcPr>
          <w:p w14:paraId="4505FB1E" w14:textId="77777777" w:rsidR="00EB5E2C" w:rsidRPr="0048646A" w:rsidRDefault="00EB5E2C" w:rsidP="00BD39ED">
            <w:pPr>
              <w:spacing w:before="120" w:after="120"/>
              <w:rPr>
                <w:rFonts w:cstheme="minorHAnsi"/>
              </w:rPr>
            </w:pPr>
            <w:r>
              <w:rPr>
                <w:rFonts w:ascii="Segoe UI Symbol" w:hAnsi="Segoe UI Symbol"/>
              </w:rPr>
              <w:t>☐</w:t>
            </w:r>
          </w:p>
        </w:tc>
        <w:tc>
          <w:tcPr>
            <w:tcW w:w="1228" w:type="dxa"/>
            <w:gridSpan w:val="5"/>
          </w:tcPr>
          <w:p w14:paraId="117F9082" w14:textId="77777777" w:rsidR="00EB5E2C" w:rsidRPr="0048646A" w:rsidRDefault="00EB5E2C" w:rsidP="00BD39ED">
            <w:pPr>
              <w:spacing w:before="120" w:after="120"/>
              <w:rPr>
                <w:rFonts w:cstheme="minorHAnsi"/>
              </w:rPr>
            </w:pPr>
            <w:r>
              <w:rPr>
                <w:rFonts w:ascii="Segoe UI Symbol" w:hAnsi="Segoe UI Symbol"/>
              </w:rPr>
              <w:t>☐</w:t>
            </w:r>
          </w:p>
        </w:tc>
        <w:tc>
          <w:tcPr>
            <w:tcW w:w="1369" w:type="dxa"/>
            <w:gridSpan w:val="5"/>
          </w:tcPr>
          <w:p w14:paraId="65D78033"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0D4F4796" w14:textId="77777777" w:rsidTr="004B709F">
        <w:trPr>
          <w:trHeight w:val="288"/>
        </w:trPr>
        <w:tc>
          <w:tcPr>
            <w:tcW w:w="998" w:type="dxa"/>
          </w:tcPr>
          <w:p w14:paraId="0E5E3205" w14:textId="77777777" w:rsidR="00EB5E2C" w:rsidRPr="0048646A" w:rsidRDefault="00EB5E2C" w:rsidP="00BD39ED">
            <w:pPr>
              <w:spacing w:before="120" w:after="120"/>
              <w:rPr>
                <w:rFonts w:cstheme="minorHAnsi"/>
              </w:rPr>
            </w:pPr>
            <w:r>
              <w:t>4.9.12</w:t>
            </w:r>
          </w:p>
        </w:tc>
        <w:tc>
          <w:tcPr>
            <w:tcW w:w="4524" w:type="dxa"/>
            <w:gridSpan w:val="2"/>
            <w:shd w:val="clear" w:color="auto" w:fill="auto"/>
          </w:tcPr>
          <w:p w14:paraId="4EB1992C" w14:textId="77777777" w:rsidR="00EB5E2C" w:rsidRPr="0048646A" w:rsidRDefault="00EB5E2C" w:rsidP="00BD39ED">
            <w:pPr>
              <w:spacing w:before="120" w:after="120"/>
              <w:ind w:left="319"/>
              <w:rPr>
                <w:rFonts w:cstheme="minorHAnsi"/>
              </w:rPr>
            </w:pPr>
            <w:r>
              <w:t>Diagnóstico y tratamiento de enfermedades respiratorias crónicas</w:t>
            </w:r>
          </w:p>
        </w:tc>
        <w:tc>
          <w:tcPr>
            <w:tcW w:w="1137" w:type="dxa"/>
            <w:gridSpan w:val="4"/>
          </w:tcPr>
          <w:p w14:paraId="0E4DFF09" w14:textId="77777777" w:rsidR="00EB5E2C" w:rsidRPr="0048646A" w:rsidRDefault="00EB5E2C" w:rsidP="00BD39ED">
            <w:pPr>
              <w:spacing w:before="120" w:after="120"/>
              <w:rPr>
                <w:rFonts w:cstheme="minorHAnsi"/>
              </w:rPr>
            </w:pPr>
            <w:r>
              <w:rPr>
                <w:rFonts w:ascii="Segoe UI Symbol" w:hAnsi="Segoe UI Symbol"/>
              </w:rPr>
              <w:t>☐</w:t>
            </w:r>
          </w:p>
        </w:tc>
        <w:tc>
          <w:tcPr>
            <w:tcW w:w="1229" w:type="dxa"/>
            <w:gridSpan w:val="7"/>
          </w:tcPr>
          <w:p w14:paraId="613DABC6" w14:textId="77777777" w:rsidR="00EB5E2C" w:rsidRPr="0048646A" w:rsidRDefault="00EB5E2C" w:rsidP="00BD39ED">
            <w:pPr>
              <w:spacing w:before="120" w:after="120"/>
              <w:rPr>
                <w:rFonts w:cstheme="minorHAnsi"/>
              </w:rPr>
            </w:pPr>
            <w:r>
              <w:rPr>
                <w:rFonts w:ascii="Segoe UI Symbol" w:hAnsi="Segoe UI Symbol"/>
              </w:rPr>
              <w:t>☐</w:t>
            </w:r>
          </w:p>
        </w:tc>
        <w:tc>
          <w:tcPr>
            <w:tcW w:w="1228" w:type="dxa"/>
            <w:gridSpan w:val="5"/>
          </w:tcPr>
          <w:p w14:paraId="15F3AAEA" w14:textId="77777777" w:rsidR="00EB5E2C" w:rsidRPr="0048646A" w:rsidRDefault="00EB5E2C" w:rsidP="00BD39ED">
            <w:pPr>
              <w:spacing w:before="120" w:after="120"/>
              <w:rPr>
                <w:rFonts w:cstheme="minorHAnsi"/>
              </w:rPr>
            </w:pPr>
            <w:r>
              <w:rPr>
                <w:rFonts w:ascii="Segoe UI Symbol" w:hAnsi="Segoe UI Symbol"/>
              </w:rPr>
              <w:t>☐</w:t>
            </w:r>
          </w:p>
        </w:tc>
        <w:tc>
          <w:tcPr>
            <w:tcW w:w="1369" w:type="dxa"/>
            <w:gridSpan w:val="5"/>
          </w:tcPr>
          <w:p w14:paraId="3FF0A0A2"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11893FDB" w14:textId="77777777" w:rsidTr="004B709F">
        <w:trPr>
          <w:trHeight w:val="288"/>
        </w:trPr>
        <w:tc>
          <w:tcPr>
            <w:tcW w:w="998" w:type="dxa"/>
          </w:tcPr>
          <w:p w14:paraId="357A0C13" w14:textId="77777777" w:rsidR="00EB5E2C" w:rsidRPr="0048646A" w:rsidRDefault="00EB5E2C" w:rsidP="00BD39ED">
            <w:pPr>
              <w:spacing w:before="120" w:after="120"/>
              <w:rPr>
                <w:rFonts w:cstheme="minorHAnsi"/>
              </w:rPr>
            </w:pPr>
            <w:r>
              <w:t>4.9.13</w:t>
            </w:r>
          </w:p>
        </w:tc>
        <w:tc>
          <w:tcPr>
            <w:tcW w:w="4524" w:type="dxa"/>
            <w:gridSpan w:val="2"/>
            <w:shd w:val="clear" w:color="auto" w:fill="auto"/>
          </w:tcPr>
          <w:p w14:paraId="262E12CA" w14:textId="77777777" w:rsidR="00EB5E2C" w:rsidRPr="0048646A" w:rsidRDefault="00EB5E2C" w:rsidP="00BD39ED">
            <w:pPr>
              <w:spacing w:before="120" w:after="120"/>
              <w:ind w:left="319"/>
              <w:rPr>
                <w:rFonts w:cstheme="minorHAnsi"/>
              </w:rPr>
            </w:pPr>
            <w:r>
              <w:t>Detección, diagnóstico y tratamiento de la diabetes</w:t>
            </w:r>
          </w:p>
        </w:tc>
        <w:tc>
          <w:tcPr>
            <w:tcW w:w="1137" w:type="dxa"/>
            <w:gridSpan w:val="4"/>
          </w:tcPr>
          <w:p w14:paraId="509399B6" w14:textId="77777777" w:rsidR="00EB5E2C" w:rsidRPr="0048646A" w:rsidRDefault="00EB5E2C" w:rsidP="00BD39ED">
            <w:pPr>
              <w:spacing w:before="120" w:after="120"/>
              <w:rPr>
                <w:rFonts w:cstheme="minorHAnsi"/>
              </w:rPr>
            </w:pPr>
            <w:r>
              <w:rPr>
                <w:rFonts w:ascii="Segoe UI Symbol" w:hAnsi="Segoe UI Symbol"/>
              </w:rPr>
              <w:t>☐</w:t>
            </w:r>
          </w:p>
        </w:tc>
        <w:tc>
          <w:tcPr>
            <w:tcW w:w="1229" w:type="dxa"/>
            <w:gridSpan w:val="7"/>
          </w:tcPr>
          <w:p w14:paraId="497CBC26" w14:textId="77777777" w:rsidR="00EB5E2C" w:rsidRPr="0048646A" w:rsidRDefault="00EB5E2C" w:rsidP="00BD39ED">
            <w:pPr>
              <w:spacing w:before="120" w:after="120"/>
              <w:rPr>
                <w:rFonts w:cstheme="minorHAnsi"/>
              </w:rPr>
            </w:pPr>
            <w:r>
              <w:rPr>
                <w:rFonts w:ascii="Segoe UI Symbol" w:hAnsi="Segoe UI Symbol"/>
              </w:rPr>
              <w:t>☐</w:t>
            </w:r>
          </w:p>
        </w:tc>
        <w:tc>
          <w:tcPr>
            <w:tcW w:w="1228" w:type="dxa"/>
            <w:gridSpan w:val="5"/>
          </w:tcPr>
          <w:p w14:paraId="514AE042" w14:textId="77777777" w:rsidR="00EB5E2C" w:rsidRPr="0048646A" w:rsidRDefault="00EB5E2C" w:rsidP="00BD39ED">
            <w:pPr>
              <w:spacing w:before="120" w:after="120"/>
              <w:rPr>
                <w:rFonts w:cstheme="minorHAnsi"/>
              </w:rPr>
            </w:pPr>
            <w:r>
              <w:rPr>
                <w:rFonts w:ascii="Segoe UI Symbol" w:hAnsi="Segoe UI Symbol"/>
              </w:rPr>
              <w:t>☐</w:t>
            </w:r>
          </w:p>
        </w:tc>
        <w:tc>
          <w:tcPr>
            <w:tcW w:w="1369" w:type="dxa"/>
            <w:gridSpan w:val="5"/>
          </w:tcPr>
          <w:p w14:paraId="408A37BE"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284772EB" w14:textId="77777777" w:rsidTr="004B709F">
        <w:trPr>
          <w:trHeight w:val="288"/>
        </w:trPr>
        <w:tc>
          <w:tcPr>
            <w:tcW w:w="998" w:type="dxa"/>
          </w:tcPr>
          <w:p w14:paraId="59636124" w14:textId="77777777" w:rsidR="00EB5E2C" w:rsidRPr="0048646A" w:rsidRDefault="00EB5E2C" w:rsidP="00BD39ED">
            <w:pPr>
              <w:spacing w:before="120" w:after="120"/>
              <w:rPr>
                <w:rFonts w:cstheme="minorHAnsi"/>
              </w:rPr>
            </w:pPr>
            <w:r>
              <w:t>4.9.14</w:t>
            </w:r>
          </w:p>
        </w:tc>
        <w:tc>
          <w:tcPr>
            <w:tcW w:w="4524" w:type="dxa"/>
            <w:gridSpan w:val="2"/>
            <w:shd w:val="clear" w:color="auto" w:fill="auto"/>
          </w:tcPr>
          <w:p w14:paraId="54927ED7" w14:textId="77777777" w:rsidR="00EB5E2C" w:rsidRPr="0048646A" w:rsidRDefault="00EB5E2C" w:rsidP="00BD39ED">
            <w:pPr>
              <w:spacing w:before="120" w:after="120"/>
              <w:ind w:left="319"/>
              <w:rPr>
                <w:rFonts w:cstheme="minorHAnsi"/>
              </w:rPr>
            </w:pPr>
            <w:r>
              <w:t>Detección, diagnóstico y tratamiento de neoplasias</w:t>
            </w:r>
          </w:p>
        </w:tc>
        <w:tc>
          <w:tcPr>
            <w:tcW w:w="1137" w:type="dxa"/>
            <w:gridSpan w:val="4"/>
          </w:tcPr>
          <w:p w14:paraId="1318D301" w14:textId="77777777" w:rsidR="00EB5E2C" w:rsidRPr="0048646A" w:rsidRDefault="00EB5E2C" w:rsidP="00BD39ED">
            <w:pPr>
              <w:spacing w:before="120" w:after="120"/>
              <w:rPr>
                <w:rFonts w:cstheme="minorHAnsi"/>
              </w:rPr>
            </w:pPr>
            <w:r>
              <w:rPr>
                <w:rFonts w:ascii="Segoe UI Symbol" w:hAnsi="Segoe UI Symbol"/>
              </w:rPr>
              <w:t>☐</w:t>
            </w:r>
          </w:p>
        </w:tc>
        <w:tc>
          <w:tcPr>
            <w:tcW w:w="1229" w:type="dxa"/>
            <w:gridSpan w:val="7"/>
          </w:tcPr>
          <w:p w14:paraId="3A63791F" w14:textId="77777777" w:rsidR="00EB5E2C" w:rsidRPr="0048646A" w:rsidRDefault="00EB5E2C" w:rsidP="00BD39ED">
            <w:pPr>
              <w:spacing w:before="120" w:after="120"/>
              <w:rPr>
                <w:rFonts w:cstheme="minorHAnsi"/>
              </w:rPr>
            </w:pPr>
            <w:r>
              <w:rPr>
                <w:rFonts w:ascii="Segoe UI Symbol" w:hAnsi="Segoe UI Symbol"/>
              </w:rPr>
              <w:t>☐</w:t>
            </w:r>
          </w:p>
        </w:tc>
        <w:tc>
          <w:tcPr>
            <w:tcW w:w="1228" w:type="dxa"/>
            <w:gridSpan w:val="5"/>
          </w:tcPr>
          <w:p w14:paraId="152A771A" w14:textId="77777777" w:rsidR="00EB5E2C" w:rsidRPr="0048646A" w:rsidRDefault="00EB5E2C" w:rsidP="00BD39ED">
            <w:pPr>
              <w:spacing w:before="120" w:after="120"/>
              <w:rPr>
                <w:rFonts w:cstheme="minorHAnsi"/>
              </w:rPr>
            </w:pPr>
            <w:r>
              <w:rPr>
                <w:rFonts w:ascii="Segoe UI Symbol" w:hAnsi="Segoe UI Symbol"/>
              </w:rPr>
              <w:t>☐</w:t>
            </w:r>
          </w:p>
        </w:tc>
        <w:tc>
          <w:tcPr>
            <w:tcW w:w="1369" w:type="dxa"/>
            <w:gridSpan w:val="5"/>
          </w:tcPr>
          <w:p w14:paraId="1927D5F2"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1C04DFEB" w14:textId="77777777" w:rsidTr="004B709F">
        <w:trPr>
          <w:trHeight w:val="288"/>
        </w:trPr>
        <w:tc>
          <w:tcPr>
            <w:tcW w:w="998" w:type="dxa"/>
          </w:tcPr>
          <w:p w14:paraId="58105838" w14:textId="77777777" w:rsidR="00EB5E2C" w:rsidRPr="0048646A" w:rsidRDefault="00EB5E2C" w:rsidP="00BD39ED">
            <w:pPr>
              <w:spacing w:before="120" w:after="120"/>
              <w:rPr>
                <w:rFonts w:cstheme="minorHAnsi"/>
              </w:rPr>
            </w:pPr>
            <w:r>
              <w:t>4.9.15</w:t>
            </w:r>
          </w:p>
        </w:tc>
        <w:tc>
          <w:tcPr>
            <w:tcW w:w="4524" w:type="dxa"/>
            <w:gridSpan w:val="2"/>
            <w:shd w:val="clear" w:color="auto" w:fill="auto"/>
          </w:tcPr>
          <w:p w14:paraId="061534B0" w14:textId="77777777" w:rsidR="00EB5E2C" w:rsidRPr="0048646A" w:rsidRDefault="00EB5E2C" w:rsidP="00BD39ED">
            <w:pPr>
              <w:spacing w:before="120" w:after="120"/>
              <w:ind w:left="319"/>
              <w:rPr>
                <w:rFonts w:cstheme="minorHAnsi"/>
              </w:rPr>
            </w:pPr>
            <w:r>
              <w:t xml:space="preserve">Diagnóstico y tratamiento de trastornos de salud mental (incluidas las </w:t>
            </w:r>
            <w:commentRangeStart w:id="40"/>
            <w:r>
              <w:t>toxicomanías</w:t>
            </w:r>
            <w:commentRangeEnd w:id="40"/>
            <w:r w:rsidR="00D55018">
              <w:rPr>
                <w:rStyle w:val="Refdecomentario"/>
              </w:rPr>
              <w:commentReference w:id="40"/>
            </w:r>
            <w:r>
              <w:t xml:space="preserve">) </w:t>
            </w:r>
          </w:p>
        </w:tc>
        <w:tc>
          <w:tcPr>
            <w:tcW w:w="1137" w:type="dxa"/>
            <w:gridSpan w:val="4"/>
          </w:tcPr>
          <w:p w14:paraId="7692FD54" w14:textId="77777777" w:rsidR="00EB5E2C" w:rsidRPr="0048646A" w:rsidRDefault="00EB5E2C" w:rsidP="00BD39ED">
            <w:pPr>
              <w:spacing w:before="120" w:after="120"/>
              <w:rPr>
                <w:rFonts w:cstheme="minorHAnsi"/>
              </w:rPr>
            </w:pPr>
            <w:r>
              <w:rPr>
                <w:rFonts w:ascii="Segoe UI Symbol" w:hAnsi="Segoe UI Symbol"/>
              </w:rPr>
              <w:t>☐</w:t>
            </w:r>
          </w:p>
        </w:tc>
        <w:tc>
          <w:tcPr>
            <w:tcW w:w="1229" w:type="dxa"/>
            <w:gridSpan w:val="7"/>
          </w:tcPr>
          <w:p w14:paraId="000D84F8" w14:textId="77777777" w:rsidR="00EB5E2C" w:rsidRPr="0048646A" w:rsidRDefault="00EB5E2C" w:rsidP="00BD39ED">
            <w:pPr>
              <w:spacing w:before="120" w:after="120"/>
              <w:rPr>
                <w:rFonts w:cstheme="minorHAnsi"/>
              </w:rPr>
            </w:pPr>
            <w:r>
              <w:rPr>
                <w:rFonts w:ascii="Segoe UI Symbol" w:hAnsi="Segoe UI Symbol"/>
              </w:rPr>
              <w:t>☐</w:t>
            </w:r>
          </w:p>
        </w:tc>
        <w:tc>
          <w:tcPr>
            <w:tcW w:w="1228" w:type="dxa"/>
            <w:gridSpan w:val="5"/>
          </w:tcPr>
          <w:p w14:paraId="21B2BE8A" w14:textId="77777777" w:rsidR="00EB5E2C" w:rsidRPr="0048646A" w:rsidRDefault="00EB5E2C" w:rsidP="00BD39ED">
            <w:pPr>
              <w:spacing w:before="120" w:after="120"/>
              <w:rPr>
                <w:rFonts w:cstheme="minorHAnsi"/>
              </w:rPr>
            </w:pPr>
            <w:r>
              <w:rPr>
                <w:rFonts w:ascii="Segoe UI Symbol" w:hAnsi="Segoe UI Symbol"/>
              </w:rPr>
              <w:t>☐</w:t>
            </w:r>
          </w:p>
        </w:tc>
        <w:tc>
          <w:tcPr>
            <w:tcW w:w="1369" w:type="dxa"/>
            <w:gridSpan w:val="5"/>
          </w:tcPr>
          <w:p w14:paraId="6144808F"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3D37969D" w14:textId="77777777" w:rsidTr="004B709F">
        <w:trPr>
          <w:trHeight w:val="288"/>
        </w:trPr>
        <w:tc>
          <w:tcPr>
            <w:tcW w:w="998" w:type="dxa"/>
          </w:tcPr>
          <w:p w14:paraId="020EF86A" w14:textId="77777777" w:rsidR="00EB5E2C" w:rsidRPr="0048646A" w:rsidRDefault="00EB5E2C" w:rsidP="00BD39ED">
            <w:pPr>
              <w:spacing w:before="120" w:after="120"/>
              <w:rPr>
                <w:rFonts w:cstheme="minorHAnsi"/>
              </w:rPr>
            </w:pPr>
            <w:r>
              <w:t>4.9.16</w:t>
            </w:r>
          </w:p>
        </w:tc>
        <w:tc>
          <w:tcPr>
            <w:tcW w:w="4524" w:type="dxa"/>
            <w:gridSpan w:val="2"/>
            <w:shd w:val="clear" w:color="auto" w:fill="auto"/>
          </w:tcPr>
          <w:p w14:paraId="135CBD46" w14:textId="77777777" w:rsidR="00EB5E2C" w:rsidRPr="0048646A" w:rsidRDefault="00EB5E2C" w:rsidP="00BD39ED">
            <w:pPr>
              <w:spacing w:before="120" w:after="120"/>
              <w:ind w:left="319"/>
              <w:rPr>
                <w:rFonts w:cstheme="minorHAnsi"/>
              </w:rPr>
            </w:pPr>
            <w:r>
              <w:t>Violencia sexual y de pareja: prevención y respuesta</w:t>
            </w:r>
          </w:p>
        </w:tc>
        <w:tc>
          <w:tcPr>
            <w:tcW w:w="1137" w:type="dxa"/>
            <w:gridSpan w:val="4"/>
          </w:tcPr>
          <w:p w14:paraId="67D5D3D6" w14:textId="77777777" w:rsidR="00EB5E2C" w:rsidRPr="0048646A" w:rsidRDefault="00EB5E2C" w:rsidP="00BD39ED">
            <w:pPr>
              <w:spacing w:before="120" w:after="120"/>
              <w:rPr>
                <w:rFonts w:cstheme="minorHAnsi"/>
              </w:rPr>
            </w:pPr>
            <w:r>
              <w:rPr>
                <w:rFonts w:ascii="Segoe UI Symbol" w:hAnsi="Segoe UI Symbol"/>
              </w:rPr>
              <w:t>☐</w:t>
            </w:r>
          </w:p>
        </w:tc>
        <w:tc>
          <w:tcPr>
            <w:tcW w:w="1229" w:type="dxa"/>
            <w:gridSpan w:val="7"/>
          </w:tcPr>
          <w:p w14:paraId="112CAC6F" w14:textId="77777777" w:rsidR="00EB5E2C" w:rsidRPr="0048646A" w:rsidRDefault="00EB5E2C" w:rsidP="00BD39ED">
            <w:pPr>
              <w:spacing w:before="120" w:after="120"/>
              <w:rPr>
                <w:rFonts w:cstheme="minorHAnsi"/>
              </w:rPr>
            </w:pPr>
            <w:r>
              <w:rPr>
                <w:rFonts w:ascii="Segoe UI Symbol" w:hAnsi="Segoe UI Symbol"/>
              </w:rPr>
              <w:t>☐</w:t>
            </w:r>
          </w:p>
        </w:tc>
        <w:tc>
          <w:tcPr>
            <w:tcW w:w="1228" w:type="dxa"/>
            <w:gridSpan w:val="5"/>
          </w:tcPr>
          <w:p w14:paraId="79DFE32E" w14:textId="77777777" w:rsidR="00EB5E2C" w:rsidRPr="0048646A" w:rsidRDefault="00EB5E2C" w:rsidP="00BD39ED">
            <w:pPr>
              <w:spacing w:before="120" w:after="120"/>
              <w:rPr>
                <w:rFonts w:cstheme="minorHAnsi"/>
              </w:rPr>
            </w:pPr>
            <w:r>
              <w:rPr>
                <w:rFonts w:ascii="Segoe UI Symbol" w:hAnsi="Segoe UI Symbol"/>
              </w:rPr>
              <w:t>☐</w:t>
            </w:r>
          </w:p>
        </w:tc>
        <w:tc>
          <w:tcPr>
            <w:tcW w:w="1369" w:type="dxa"/>
            <w:gridSpan w:val="5"/>
          </w:tcPr>
          <w:p w14:paraId="1D1B5925"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2CD925EB" w14:textId="77777777" w:rsidTr="004B709F">
        <w:trPr>
          <w:trHeight w:val="288"/>
        </w:trPr>
        <w:tc>
          <w:tcPr>
            <w:tcW w:w="998" w:type="dxa"/>
          </w:tcPr>
          <w:p w14:paraId="1899EB64" w14:textId="77777777" w:rsidR="00EB5E2C" w:rsidRPr="0048646A" w:rsidRDefault="00EB5E2C" w:rsidP="00BD39ED">
            <w:pPr>
              <w:spacing w:before="120" w:after="120"/>
              <w:rPr>
                <w:rFonts w:cstheme="minorHAnsi"/>
              </w:rPr>
            </w:pPr>
            <w:r>
              <w:t>4.9.17</w:t>
            </w:r>
          </w:p>
        </w:tc>
        <w:tc>
          <w:tcPr>
            <w:tcW w:w="4524" w:type="dxa"/>
            <w:gridSpan w:val="2"/>
            <w:shd w:val="clear" w:color="auto" w:fill="auto"/>
          </w:tcPr>
          <w:p w14:paraId="63E81373" w14:textId="77777777" w:rsidR="00EB5E2C" w:rsidRPr="0048646A" w:rsidRDefault="00EB5E2C" w:rsidP="00BD39ED">
            <w:pPr>
              <w:spacing w:before="120" w:after="120"/>
              <w:ind w:left="319"/>
              <w:rPr>
                <w:rFonts w:cstheme="minorHAnsi"/>
              </w:rPr>
            </w:pPr>
            <w:r>
              <w:t xml:space="preserve">Diagnóstico y tratamiento de enfermedades tropicales desatendidas </w:t>
            </w:r>
          </w:p>
        </w:tc>
        <w:tc>
          <w:tcPr>
            <w:tcW w:w="1137" w:type="dxa"/>
            <w:gridSpan w:val="4"/>
          </w:tcPr>
          <w:p w14:paraId="593EFE7D" w14:textId="77777777" w:rsidR="00EB5E2C" w:rsidRPr="0048646A" w:rsidRDefault="00EB5E2C" w:rsidP="00BD39ED">
            <w:pPr>
              <w:spacing w:before="120" w:after="120"/>
              <w:rPr>
                <w:rFonts w:cstheme="minorHAnsi"/>
              </w:rPr>
            </w:pPr>
            <w:r>
              <w:rPr>
                <w:rFonts w:ascii="Segoe UI Symbol" w:hAnsi="Segoe UI Symbol"/>
              </w:rPr>
              <w:t>☐</w:t>
            </w:r>
          </w:p>
        </w:tc>
        <w:tc>
          <w:tcPr>
            <w:tcW w:w="1229" w:type="dxa"/>
            <w:gridSpan w:val="7"/>
          </w:tcPr>
          <w:p w14:paraId="60B5E7D6" w14:textId="77777777" w:rsidR="00EB5E2C" w:rsidRPr="0048646A" w:rsidRDefault="00EB5E2C" w:rsidP="00BD39ED">
            <w:pPr>
              <w:spacing w:before="120" w:after="120"/>
              <w:rPr>
                <w:rFonts w:cstheme="minorHAnsi"/>
              </w:rPr>
            </w:pPr>
            <w:r>
              <w:rPr>
                <w:rFonts w:ascii="Segoe UI Symbol" w:hAnsi="Segoe UI Symbol"/>
              </w:rPr>
              <w:t>☐</w:t>
            </w:r>
          </w:p>
        </w:tc>
        <w:tc>
          <w:tcPr>
            <w:tcW w:w="1228" w:type="dxa"/>
            <w:gridSpan w:val="5"/>
          </w:tcPr>
          <w:p w14:paraId="3D8BE232" w14:textId="77777777" w:rsidR="00EB5E2C" w:rsidRPr="0048646A" w:rsidRDefault="00EB5E2C" w:rsidP="00BD39ED">
            <w:pPr>
              <w:spacing w:before="120" w:after="120"/>
              <w:rPr>
                <w:rFonts w:cstheme="minorHAnsi"/>
              </w:rPr>
            </w:pPr>
            <w:r>
              <w:rPr>
                <w:rFonts w:ascii="Segoe UI Symbol" w:hAnsi="Segoe UI Symbol"/>
              </w:rPr>
              <w:t>☐</w:t>
            </w:r>
          </w:p>
        </w:tc>
        <w:tc>
          <w:tcPr>
            <w:tcW w:w="1369" w:type="dxa"/>
            <w:gridSpan w:val="5"/>
          </w:tcPr>
          <w:p w14:paraId="3A716FC2"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4E0A611E" w14:textId="77777777" w:rsidTr="004B709F">
        <w:trPr>
          <w:trHeight w:val="288"/>
        </w:trPr>
        <w:tc>
          <w:tcPr>
            <w:tcW w:w="998" w:type="dxa"/>
          </w:tcPr>
          <w:p w14:paraId="219063F1" w14:textId="77777777" w:rsidR="00EB5E2C" w:rsidRPr="0048646A" w:rsidRDefault="00EB5E2C" w:rsidP="00BD39ED">
            <w:pPr>
              <w:spacing w:before="120" w:after="120"/>
              <w:rPr>
                <w:rFonts w:cstheme="minorHAnsi"/>
              </w:rPr>
            </w:pPr>
            <w:r>
              <w:t>4.9.18</w:t>
            </w:r>
          </w:p>
        </w:tc>
        <w:tc>
          <w:tcPr>
            <w:tcW w:w="4524" w:type="dxa"/>
            <w:gridSpan w:val="2"/>
            <w:shd w:val="clear" w:color="auto" w:fill="auto"/>
          </w:tcPr>
          <w:p w14:paraId="3B56D78A" w14:textId="77777777" w:rsidR="00EB5E2C" w:rsidRPr="0048646A" w:rsidRDefault="00EB5E2C" w:rsidP="00BD39ED">
            <w:pPr>
              <w:spacing w:before="120" w:after="120"/>
              <w:ind w:left="319"/>
              <w:rPr>
                <w:rFonts w:cstheme="minorHAnsi"/>
              </w:rPr>
            </w:pPr>
            <w:r>
              <w:t>Rehabilitación</w:t>
            </w:r>
          </w:p>
        </w:tc>
        <w:tc>
          <w:tcPr>
            <w:tcW w:w="1137" w:type="dxa"/>
            <w:gridSpan w:val="4"/>
          </w:tcPr>
          <w:p w14:paraId="0D978B73" w14:textId="77777777" w:rsidR="00EB5E2C" w:rsidRPr="0048646A" w:rsidRDefault="00EB5E2C" w:rsidP="00BD39ED">
            <w:pPr>
              <w:spacing w:before="120" w:after="120"/>
              <w:rPr>
                <w:rFonts w:cstheme="minorHAnsi"/>
              </w:rPr>
            </w:pPr>
            <w:r>
              <w:rPr>
                <w:rFonts w:ascii="Segoe UI Symbol" w:hAnsi="Segoe UI Symbol"/>
              </w:rPr>
              <w:t>☐</w:t>
            </w:r>
          </w:p>
        </w:tc>
        <w:tc>
          <w:tcPr>
            <w:tcW w:w="1229" w:type="dxa"/>
            <w:gridSpan w:val="7"/>
          </w:tcPr>
          <w:p w14:paraId="09CD64BE" w14:textId="77777777" w:rsidR="00EB5E2C" w:rsidRPr="0048646A" w:rsidRDefault="00EB5E2C" w:rsidP="00BD39ED">
            <w:pPr>
              <w:spacing w:before="120" w:after="120"/>
              <w:rPr>
                <w:rFonts w:cstheme="minorHAnsi"/>
              </w:rPr>
            </w:pPr>
            <w:r>
              <w:rPr>
                <w:rFonts w:ascii="Segoe UI Symbol" w:hAnsi="Segoe UI Symbol"/>
              </w:rPr>
              <w:t>☐</w:t>
            </w:r>
          </w:p>
        </w:tc>
        <w:tc>
          <w:tcPr>
            <w:tcW w:w="1228" w:type="dxa"/>
            <w:gridSpan w:val="5"/>
          </w:tcPr>
          <w:p w14:paraId="279E75B6" w14:textId="77777777" w:rsidR="00EB5E2C" w:rsidRPr="0048646A" w:rsidRDefault="00EB5E2C" w:rsidP="00BD39ED">
            <w:pPr>
              <w:spacing w:before="120" w:after="120"/>
              <w:rPr>
                <w:rFonts w:cstheme="minorHAnsi"/>
              </w:rPr>
            </w:pPr>
            <w:r>
              <w:rPr>
                <w:rFonts w:ascii="Segoe UI Symbol" w:hAnsi="Segoe UI Symbol"/>
              </w:rPr>
              <w:t>☐</w:t>
            </w:r>
          </w:p>
        </w:tc>
        <w:tc>
          <w:tcPr>
            <w:tcW w:w="1369" w:type="dxa"/>
            <w:gridSpan w:val="5"/>
          </w:tcPr>
          <w:p w14:paraId="051692CC"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598C5E60" w14:textId="77777777" w:rsidTr="009E13AD">
        <w:trPr>
          <w:trHeight w:val="288"/>
        </w:trPr>
        <w:tc>
          <w:tcPr>
            <w:tcW w:w="998" w:type="dxa"/>
            <w:shd w:val="clear" w:color="auto" w:fill="D9D9D9" w:themeFill="background1" w:themeFillShade="D9"/>
          </w:tcPr>
          <w:p w14:paraId="7F3CA0E6" w14:textId="77777777" w:rsidR="00EB5E2C" w:rsidRPr="0048646A" w:rsidRDefault="00EB5E2C" w:rsidP="00BD39ED">
            <w:pPr>
              <w:spacing w:before="120" w:after="120"/>
              <w:rPr>
                <w:rFonts w:cstheme="minorHAnsi"/>
              </w:rPr>
            </w:pPr>
            <w:r>
              <w:t>4.10i</w:t>
            </w:r>
          </w:p>
        </w:tc>
        <w:tc>
          <w:tcPr>
            <w:tcW w:w="9487" w:type="dxa"/>
            <w:gridSpan w:val="23"/>
            <w:shd w:val="clear" w:color="auto" w:fill="D9D9D9" w:themeFill="background1" w:themeFillShade="D9"/>
          </w:tcPr>
          <w:p w14:paraId="53F59210" w14:textId="4FAD5316" w:rsidR="00103176" w:rsidRPr="00103176" w:rsidRDefault="00EB5E2C" w:rsidP="00103176">
            <w:pPr>
              <w:spacing w:before="120" w:after="120"/>
              <w:rPr>
                <w:rFonts w:cstheme="minorHAnsi"/>
              </w:rPr>
            </w:pPr>
            <w:r>
              <w:t xml:space="preserve">Compruebe las respuestas a las preguntas 4.9a. </w:t>
            </w:r>
            <w:r>
              <w:rPr>
                <w:shd w:val="clear" w:color="auto" w:fill="D9D9D9" w:themeFill="background1" w:themeFillShade="D9"/>
              </w:rPr>
              <w:t xml:space="preserve">Si la respuesta es </w:t>
            </w:r>
            <w:r>
              <w:t xml:space="preserve">«Sí, la asistencia ha disminuido en todos los servicios» o «Sin cambios en ninguno de los servicios», pase a la pregunta 4.11i. </w:t>
            </w:r>
          </w:p>
          <w:p w14:paraId="0EF1490E" w14:textId="77777777" w:rsidR="00103176" w:rsidRPr="00096070" w:rsidRDefault="00103176" w:rsidP="00103176">
            <w:pPr>
              <w:spacing w:before="120" w:after="120"/>
              <w:rPr>
                <w:rFonts w:cstheme="minorHAnsi"/>
              </w:rPr>
            </w:pPr>
          </w:p>
        </w:tc>
      </w:tr>
      <w:tr w:rsidR="00EB5E2C" w:rsidRPr="0048646A" w14:paraId="33A148E3" w14:textId="77777777" w:rsidTr="009E13AD">
        <w:trPr>
          <w:trHeight w:val="288"/>
        </w:trPr>
        <w:tc>
          <w:tcPr>
            <w:tcW w:w="998" w:type="dxa"/>
          </w:tcPr>
          <w:p w14:paraId="790D5CDE" w14:textId="77777777" w:rsidR="00EB5E2C" w:rsidRPr="0048646A" w:rsidRDefault="00EB5E2C" w:rsidP="00BD39ED">
            <w:pPr>
              <w:spacing w:before="120" w:after="120"/>
              <w:rPr>
                <w:rFonts w:cstheme="minorHAnsi"/>
              </w:rPr>
            </w:pPr>
            <w:r>
              <w:t>4.10</w:t>
            </w:r>
          </w:p>
        </w:tc>
        <w:tc>
          <w:tcPr>
            <w:tcW w:w="4524" w:type="dxa"/>
            <w:gridSpan w:val="2"/>
          </w:tcPr>
          <w:p w14:paraId="10B0A23E" w14:textId="77777777" w:rsidR="00EB5E2C" w:rsidRPr="0060225F" w:rsidRDefault="00EB5E2C" w:rsidP="00BD39ED">
            <w:pPr>
              <w:spacing w:before="120" w:after="120"/>
              <w:rPr>
                <w:rFonts w:cstheme="minorHAnsi"/>
              </w:rPr>
            </w:pPr>
            <w:r>
              <w:t xml:space="preserve">Para los servicios en los que aumentó la asistencia ambulatoria, ¿cuáles son las razones más probables del aumento? </w:t>
            </w:r>
          </w:p>
          <w:p w14:paraId="634CE615" w14:textId="77777777" w:rsidR="00EB5E2C" w:rsidRPr="00827A83" w:rsidRDefault="0060225F" w:rsidP="00BD39ED">
            <w:pPr>
              <w:spacing w:before="120" w:after="120"/>
              <w:rPr>
                <w:rFonts w:cstheme="minorHAnsi"/>
              </w:rPr>
            </w:pPr>
            <w:r>
              <w:t>Puede haber distintas razones para distintos servicios. Proporciones todas las razones, independientemente del servicio afectado.</w:t>
            </w:r>
          </w:p>
          <w:p w14:paraId="1823B15D" w14:textId="77777777" w:rsidR="00EB5E2C" w:rsidRPr="0060225F" w:rsidRDefault="00EB5E2C" w:rsidP="00BD39ED">
            <w:pPr>
              <w:spacing w:before="120" w:after="120"/>
              <w:rPr>
                <w:rFonts w:cstheme="minorHAnsi"/>
              </w:rPr>
            </w:pPr>
            <w:r>
              <w:t xml:space="preserve">¿Hay alguna otra razón? </w:t>
            </w:r>
          </w:p>
          <w:p w14:paraId="2C57E852" w14:textId="77777777" w:rsidR="00EB5E2C" w:rsidRPr="00096070" w:rsidRDefault="00EB5E2C" w:rsidP="00BD39ED">
            <w:pPr>
              <w:spacing w:before="120" w:after="120"/>
              <w:rPr>
                <w:rFonts w:cstheme="minorHAnsi"/>
              </w:rPr>
            </w:pPr>
          </w:p>
          <w:p w14:paraId="437859B8" w14:textId="77777777" w:rsidR="00EB5E2C" w:rsidRPr="0048646A" w:rsidRDefault="00DB0472" w:rsidP="00BD39ED">
            <w:pPr>
              <w:spacing w:before="120" w:after="120"/>
              <w:rPr>
                <w:rFonts w:cstheme="minorHAnsi"/>
                <w:b/>
                <w:i/>
              </w:rPr>
            </w:pPr>
            <w:r>
              <w:rPr>
                <w:b/>
                <w:i/>
              </w:rPr>
              <w:t>No lea las opciones de respuesta en voz alta. Seleccione todas las respuestas que corresponda.</w:t>
            </w:r>
          </w:p>
          <w:p w14:paraId="7B16D011" w14:textId="77777777" w:rsidR="00EB5E2C" w:rsidRPr="00096070" w:rsidRDefault="00EB5E2C" w:rsidP="00BD39ED">
            <w:pPr>
              <w:spacing w:before="120" w:after="120"/>
              <w:rPr>
                <w:rFonts w:cstheme="minorHAnsi"/>
              </w:rPr>
            </w:pPr>
          </w:p>
        </w:tc>
        <w:tc>
          <w:tcPr>
            <w:tcW w:w="4963" w:type="dxa"/>
            <w:gridSpan w:val="21"/>
          </w:tcPr>
          <w:p w14:paraId="35390F6B" w14:textId="77777777" w:rsidR="00EB5E2C" w:rsidRPr="0048646A" w:rsidRDefault="00EB5E2C" w:rsidP="00E82A8A">
            <w:pPr>
              <w:pStyle w:val="Prrafodelista"/>
              <w:numPr>
                <w:ilvl w:val="0"/>
                <w:numId w:val="8"/>
              </w:numPr>
              <w:spacing w:before="120" w:after="120"/>
              <w:rPr>
                <w:rFonts w:cstheme="minorHAnsi"/>
              </w:rPr>
            </w:pPr>
            <w:r>
              <w:t xml:space="preserve">Presentación de más pacientes con síntomas de infección respiratoria aguda </w:t>
            </w:r>
          </w:p>
          <w:p w14:paraId="69113D6E" w14:textId="77777777" w:rsidR="00EB5E2C" w:rsidRPr="0048646A" w:rsidRDefault="00EB5E2C" w:rsidP="00E82A8A">
            <w:pPr>
              <w:pStyle w:val="Prrafodelista"/>
              <w:numPr>
                <w:ilvl w:val="0"/>
                <w:numId w:val="8"/>
              </w:numPr>
              <w:spacing w:before="120" w:after="120"/>
              <w:rPr>
                <w:rFonts w:cstheme="minorHAnsi"/>
              </w:rPr>
            </w:pPr>
            <w:r>
              <w:t>Derivación de más pacientes desde otros centros</w:t>
            </w:r>
          </w:p>
          <w:p w14:paraId="556EA2B1" w14:textId="77777777" w:rsidR="00EB5E2C" w:rsidRPr="0048646A" w:rsidRDefault="00EB5E2C" w:rsidP="00E82A8A">
            <w:pPr>
              <w:pStyle w:val="Prrafodelista"/>
              <w:numPr>
                <w:ilvl w:val="0"/>
                <w:numId w:val="8"/>
              </w:numPr>
              <w:spacing w:before="120" w:after="120"/>
              <w:rPr>
                <w:rFonts w:cstheme="minorHAnsi"/>
              </w:rPr>
            </w:pPr>
            <w:r>
              <w:t>Atrasos por interrupciones en los servicios antes de los últimos 3 meses</w:t>
            </w:r>
          </w:p>
          <w:p w14:paraId="10643233" w14:textId="77777777" w:rsidR="00EB5E2C" w:rsidRPr="0048646A" w:rsidRDefault="00EB5E2C" w:rsidP="00E82A8A">
            <w:pPr>
              <w:pStyle w:val="Prrafodelista"/>
              <w:numPr>
                <w:ilvl w:val="0"/>
                <w:numId w:val="8"/>
              </w:numPr>
              <w:spacing w:before="120" w:after="120"/>
              <w:rPr>
                <w:rFonts w:cstheme="minorHAnsi"/>
              </w:rPr>
            </w:pPr>
            <w:r>
              <w:t>Comunicación al público de la reactivación de los servicios previamente suspendidos o reducidos</w:t>
            </w:r>
          </w:p>
          <w:p w14:paraId="6EE69675" w14:textId="5BB86E0C" w:rsidR="00EB5E2C" w:rsidRDefault="00EB5E2C" w:rsidP="00E82A8A">
            <w:pPr>
              <w:pStyle w:val="Prrafodelista"/>
              <w:numPr>
                <w:ilvl w:val="0"/>
                <w:numId w:val="8"/>
              </w:numPr>
              <w:spacing w:before="120" w:after="120"/>
              <w:rPr>
                <w:rFonts w:cstheme="minorHAnsi"/>
              </w:rPr>
            </w:pPr>
            <w:r>
              <w:t>Campaña de comunicación de salud general para incentivar la búsqueda de atención sanitaria</w:t>
            </w:r>
          </w:p>
          <w:p w14:paraId="4D629F45" w14:textId="2D0A4AFD" w:rsidR="00DB3FFD" w:rsidRPr="00DB3FFD" w:rsidRDefault="00DB3FFD" w:rsidP="00E82A8A">
            <w:pPr>
              <w:pStyle w:val="Prrafodelista"/>
              <w:numPr>
                <w:ilvl w:val="0"/>
                <w:numId w:val="8"/>
              </w:numPr>
              <w:spacing w:before="120" w:after="120"/>
              <w:rPr>
                <w:rFonts w:cstheme="minorHAnsi"/>
              </w:rPr>
            </w:pPr>
            <w:r>
              <w:t>Más casos de violencia machista</w:t>
            </w:r>
          </w:p>
          <w:p w14:paraId="1F26EEBB" w14:textId="77777777" w:rsidR="00EB5E2C" w:rsidRPr="0048646A" w:rsidRDefault="00EB5E2C" w:rsidP="00E82A8A">
            <w:pPr>
              <w:pStyle w:val="Prrafodelista"/>
              <w:numPr>
                <w:ilvl w:val="0"/>
                <w:numId w:val="8"/>
              </w:numPr>
              <w:spacing w:before="120" w:after="120"/>
              <w:rPr>
                <w:rFonts w:cstheme="minorHAnsi"/>
              </w:rPr>
            </w:pPr>
            <w:r>
              <w:t>Otros</w:t>
            </w:r>
          </w:p>
        </w:tc>
      </w:tr>
      <w:tr w:rsidR="00EB5E2C" w:rsidRPr="0048646A" w14:paraId="2642B598" w14:textId="77777777" w:rsidTr="004B709F">
        <w:trPr>
          <w:trHeight w:val="288"/>
        </w:trPr>
        <w:tc>
          <w:tcPr>
            <w:tcW w:w="998" w:type="dxa"/>
            <w:shd w:val="clear" w:color="auto" w:fill="D9D9D9" w:themeFill="background1" w:themeFillShade="D9"/>
          </w:tcPr>
          <w:p w14:paraId="4D75F4D8" w14:textId="77777777" w:rsidR="00EB5E2C" w:rsidRPr="0048646A" w:rsidRDefault="00EB5E2C" w:rsidP="00BD39ED">
            <w:pPr>
              <w:spacing w:before="120" w:after="120"/>
              <w:rPr>
                <w:rFonts w:cstheme="minorHAnsi"/>
              </w:rPr>
            </w:pPr>
            <w:r>
              <w:t>4.11i</w:t>
            </w:r>
          </w:p>
        </w:tc>
        <w:tc>
          <w:tcPr>
            <w:tcW w:w="9487" w:type="dxa"/>
            <w:gridSpan w:val="23"/>
            <w:shd w:val="clear" w:color="auto" w:fill="D9D9D9" w:themeFill="background1" w:themeFillShade="D9"/>
          </w:tcPr>
          <w:p w14:paraId="413EEE24" w14:textId="2E034CFD" w:rsidR="00EB5E2C" w:rsidRPr="0048646A" w:rsidRDefault="00EB5E2C" w:rsidP="00BA21A1">
            <w:pPr>
              <w:pStyle w:val="Prrafodelista"/>
              <w:spacing w:before="120" w:after="120"/>
              <w:ind w:left="0"/>
              <w:rPr>
                <w:rFonts w:cstheme="minorHAnsi"/>
                <w:b/>
              </w:rPr>
            </w:pPr>
            <w:r>
              <w:t xml:space="preserve">Compruebe las respuestas a las preguntas 4.9 a. </w:t>
            </w:r>
            <w:r>
              <w:rPr>
                <w:shd w:val="clear" w:color="auto" w:fill="D9D9D9" w:themeFill="background1" w:themeFillShade="D9"/>
              </w:rPr>
              <w:t xml:space="preserve">Si la respuesta es </w:t>
            </w:r>
            <w:r>
              <w:t>«Sí, la asistencia ha aumentado en todos los servicios» o «Sin cambios en ninguno de los servicios», pase a la pregunta 4.12i.</w:t>
            </w:r>
          </w:p>
        </w:tc>
      </w:tr>
      <w:tr w:rsidR="00EB5E2C" w:rsidRPr="0048646A" w14:paraId="42C23820" w14:textId="77777777" w:rsidTr="004B709F">
        <w:trPr>
          <w:trHeight w:val="288"/>
        </w:trPr>
        <w:tc>
          <w:tcPr>
            <w:tcW w:w="998" w:type="dxa"/>
          </w:tcPr>
          <w:p w14:paraId="683D4BE0" w14:textId="77777777" w:rsidR="00EB5E2C" w:rsidRPr="0048646A" w:rsidRDefault="00EB5E2C" w:rsidP="00BD39ED">
            <w:pPr>
              <w:spacing w:before="120" w:after="120"/>
              <w:rPr>
                <w:rFonts w:cstheme="minorHAnsi"/>
              </w:rPr>
            </w:pPr>
            <w:r>
              <w:t>4.11</w:t>
            </w:r>
          </w:p>
        </w:tc>
        <w:tc>
          <w:tcPr>
            <w:tcW w:w="4524" w:type="dxa"/>
            <w:gridSpan w:val="2"/>
          </w:tcPr>
          <w:p w14:paraId="1294D168" w14:textId="77777777" w:rsidR="00EB5E2C" w:rsidRPr="0048646A" w:rsidRDefault="00EB5E2C" w:rsidP="00BD39ED">
            <w:pPr>
              <w:spacing w:before="120" w:after="120"/>
              <w:rPr>
                <w:rFonts w:cstheme="minorHAnsi"/>
              </w:rPr>
            </w:pPr>
            <w:r>
              <w:t xml:space="preserve">Para los servicios en los que disminuyó la asistencia ambulatoria, ¿cuáles son las razones más probables de la disminución? </w:t>
            </w:r>
          </w:p>
          <w:p w14:paraId="72322E03" w14:textId="77777777" w:rsidR="00EB5E2C" w:rsidRPr="00827A83" w:rsidRDefault="0060225F" w:rsidP="00BD39ED">
            <w:pPr>
              <w:spacing w:before="120" w:after="120"/>
              <w:rPr>
                <w:rFonts w:cstheme="minorHAnsi"/>
              </w:rPr>
            </w:pPr>
            <w:r>
              <w:t>Puede haber distintas razones para distintos servicios. Proporciones todas las razones, independientemente del servicio afectado.</w:t>
            </w:r>
          </w:p>
          <w:p w14:paraId="0A1C21E1" w14:textId="77777777" w:rsidR="00EB5E2C" w:rsidRPr="0048646A" w:rsidRDefault="00EB5E2C" w:rsidP="00BD39ED">
            <w:pPr>
              <w:spacing w:before="120" w:after="120"/>
              <w:rPr>
                <w:rFonts w:cstheme="minorHAnsi"/>
              </w:rPr>
            </w:pPr>
            <w:r>
              <w:t xml:space="preserve">¿Hay alguna otra razón? </w:t>
            </w:r>
          </w:p>
          <w:p w14:paraId="744C60B8" w14:textId="77777777" w:rsidR="00EB5E2C" w:rsidRPr="00096070" w:rsidRDefault="00EB5E2C" w:rsidP="00BD39ED">
            <w:pPr>
              <w:spacing w:before="120" w:after="120"/>
              <w:rPr>
                <w:rFonts w:cstheme="minorHAnsi"/>
              </w:rPr>
            </w:pPr>
          </w:p>
          <w:p w14:paraId="31276496" w14:textId="77777777" w:rsidR="00EB5E2C" w:rsidRPr="0048646A" w:rsidRDefault="00DB0472" w:rsidP="00BD39ED">
            <w:pPr>
              <w:spacing w:before="120" w:after="120"/>
              <w:rPr>
                <w:rFonts w:cstheme="minorHAnsi"/>
                <w:b/>
                <w:i/>
              </w:rPr>
            </w:pPr>
            <w:r>
              <w:rPr>
                <w:b/>
                <w:i/>
              </w:rPr>
              <w:lastRenderedPageBreak/>
              <w:t>No lea las opciones de respuesta en voz alta. Seleccione todas las respuestas que corresponda.</w:t>
            </w:r>
          </w:p>
          <w:p w14:paraId="4F4A9E24" w14:textId="77777777" w:rsidR="00EB5E2C" w:rsidRPr="00096070" w:rsidRDefault="00EB5E2C" w:rsidP="00BD39ED">
            <w:pPr>
              <w:spacing w:before="120" w:after="120"/>
              <w:rPr>
                <w:rFonts w:cstheme="minorHAnsi"/>
              </w:rPr>
            </w:pPr>
          </w:p>
        </w:tc>
        <w:tc>
          <w:tcPr>
            <w:tcW w:w="4963" w:type="dxa"/>
            <w:gridSpan w:val="21"/>
          </w:tcPr>
          <w:p w14:paraId="7CA1A823" w14:textId="77777777" w:rsidR="00EB5E2C" w:rsidRPr="0048646A" w:rsidRDefault="00EB5E2C" w:rsidP="00BD39ED">
            <w:pPr>
              <w:pStyle w:val="Prrafodelista"/>
              <w:spacing w:before="120" w:after="120"/>
              <w:ind w:left="0"/>
              <w:rPr>
                <w:rFonts w:cstheme="minorHAnsi"/>
                <w:b/>
              </w:rPr>
            </w:pPr>
            <w:r>
              <w:rPr>
                <w:b/>
              </w:rPr>
              <w:lastRenderedPageBreak/>
              <w:t xml:space="preserve">Razones relacionadas con la comunidad </w:t>
            </w:r>
          </w:p>
          <w:p w14:paraId="60BC377B" w14:textId="77777777" w:rsidR="00EB5E2C" w:rsidRPr="0048646A" w:rsidRDefault="00EB5E2C" w:rsidP="00E82A8A">
            <w:pPr>
              <w:pStyle w:val="Prrafodelista"/>
              <w:numPr>
                <w:ilvl w:val="0"/>
                <w:numId w:val="7"/>
              </w:numPr>
              <w:spacing w:before="120" w:after="120"/>
              <w:rPr>
                <w:rFonts w:cstheme="minorHAnsi"/>
              </w:rPr>
            </w:pPr>
            <w:r>
              <w:t>Cambios en las recomendaciones al público en materia de enfermedades leves y cuidados electivos</w:t>
            </w:r>
          </w:p>
          <w:p w14:paraId="2FA951C3" w14:textId="77777777" w:rsidR="00EB5E2C" w:rsidRPr="0048646A" w:rsidRDefault="00EB5E2C" w:rsidP="00E82A8A">
            <w:pPr>
              <w:pStyle w:val="Prrafodelista"/>
              <w:numPr>
                <w:ilvl w:val="0"/>
                <w:numId w:val="7"/>
              </w:numPr>
              <w:spacing w:before="120" w:after="120"/>
              <w:rPr>
                <w:rFonts w:cstheme="minorHAnsi"/>
              </w:rPr>
            </w:pPr>
            <w:r>
              <w:t>Desconfianza, incertidumbre y miedo a contraer la COVID</w:t>
            </w:r>
            <w:r>
              <w:noBreakHyphen/>
              <w:t xml:space="preserve">19 durante las visitas al centro </w:t>
            </w:r>
          </w:p>
          <w:p w14:paraId="0DB264C8" w14:textId="77777777" w:rsidR="00EB5E2C" w:rsidRPr="0048646A" w:rsidRDefault="00EB5E2C" w:rsidP="00E82A8A">
            <w:pPr>
              <w:pStyle w:val="Prrafodelista"/>
              <w:numPr>
                <w:ilvl w:val="0"/>
                <w:numId w:val="7"/>
              </w:numPr>
              <w:spacing w:before="120" w:after="120"/>
              <w:rPr>
                <w:rFonts w:cstheme="minorHAnsi"/>
              </w:rPr>
            </w:pPr>
            <w:r>
              <w:t xml:space="preserve">Orden de confinamiento o confinamiento domiciliario </w:t>
            </w:r>
          </w:p>
          <w:p w14:paraId="0FD11650" w14:textId="77777777" w:rsidR="00EB5E2C" w:rsidRPr="0048646A" w:rsidRDefault="00EB5E2C" w:rsidP="00E82A8A">
            <w:pPr>
              <w:pStyle w:val="Prrafodelista"/>
              <w:numPr>
                <w:ilvl w:val="0"/>
                <w:numId w:val="7"/>
              </w:numPr>
              <w:spacing w:before="120" w:after="120"/>
              <w:rPr>
                <w:rFonts w:cstheme="minorHAnsi"/>
              </w:rPr>
            </w:pPr>
            <w:r>
              <w:t>Interrupción del transporte público</w:t>
            </w:r>
          </w:p>
          <w:p w14:paraId="6351C3BE" w14:textId="75F2403C" w:rsidR="00EB5E2C" w:rsidRPr="0048646A" w:rsidRDefault="00EB5E2C" w:rsidP="00E82A8A">
            <w:pPr>
              <w:pStyle w:val="Prrafodelista"/>
              <w:numPr>
                <w:ilvl w:val="0"/>
                <w:numId w:val="7"/>
              </w:numPr>
              <w:spacing w:before="120" w:after="120"/>
              <w:rPr>
                <w:rFonts w:cstheme="minorHAnsi"/>
              </w:rPr>
            </w:pPr>
            <w:r>
              <w:lastRenderedPageBreak/>
              <w:t>Otras razones relacionadas con la comunidad</w:t>
            </w:r>
          </w:p>
          <w:p w14:paraId="52CF3134" w14:textId="77777777" w:rsidR="00EB5E2C" w:rsidRPr="0048646A" w:rsidRDefault="00EB5E2C" w:rsidP="00BD39ED">
            <w:pPr>
              <w:pStyle w:val="Prrafodelista"/>
              <w:spacing w:before="120" w:after="120"/>
              <w:ind w:left="360" w:hanging="360"/>
              <w:rPr>
                <w:rFonts w:cstheme="minorHAnsi"/>
              </w:rPr>
            </w:pPr>
            <w:r>
              <w:rPr>
                <w:b/>
              </w:rPr>
              <w:t xml:space="preserve">Razones relacionadas con el centro </w:t>
            </w:r>
          </w:p>
          <w:p w14:paraId="719F8848" w14:textId="77777777" w:rsidR="00EB5E2C" w:rsidRPr="0048646A" w:rsidRDefault="00EB5E2C" w:rsidP="00E82A8A">
            <w:pPr>
              <w:pStyle w:val="Prrafodelista"/>
              <w:numPr>
                <w:ilvl w:val="0"/>
                <w:numId w:val="7"/>
              </w:numPr>
              <w:spacing w:before="120" w:after="120"/>
              <w:rPr>
                <w:rFonts w:cstheme="minorHAnsi"/>
              </w:rPr>
            </w:pPr>
            <w:r>
              <w:t>Reducción del alcance de los servicios específicos</w:t>
            </w:r>
          </w:p>
          <w:p w14:paraId="103C1DAE" w14:textId="77777777" w:rsidR="00EB5E2C" w:rsidRPr="0048646A" w:rsidRDefault="00EB5E2C" w:rsidP="00E82A8A">
            <w:pPr>
              <w:pStyle w:val="Prrafodelista"/>
              <w:numPr>
                <w:ilvl w:val="0"/>
                <w:numId w:val="7"/>
              </w:numPr>
              <w:spacing w:before="120" w:after="120"/>
              <w:rPr>
                <w:rFonts w:cstheme="minorHAnsi"/>
              </w:rPr>
            </w:pPr>
            <w:r>
              <w:t>Prestación de servicios específicos totalmente suspendida</w:t>
            </w:r>
          </w:p>
          <w:p w14:paraId="6D4B68DC" w14:textId="77777777" w:rsidR="00EB5E2C" w:rsidRPr="0048646A" w:rsidRDefault="00EB5E2C" w:rsidP="00E82A8A">
            <w:pPr>
              <w:pStyle w:val="Prrafodelista"/>
              <w:numPr>
                <w:ilvl w:val="0"/>
                <w:numId w:val="7"/>
              </w:numPr>
              <w:spacing w:before="120" w:after="120"/>
              <w:rPr>
                <w:rFonts w:cstheme="minorHAnsi"/>
              </w:rPr>
            </w:pPr>
            <w:r>
              <w:t>Reducción o modificación de los horarios de apertura</w:t>
            </w:r>
          </w:p>
          <w:p w14:paraId="0102B929" w14:textId="77777777" w:rsidR="00EB5E2C" w:rsidRPr="0048646A" w:rsidRDefault="00EB5E2C" w:rsidP="00E82A8A">
            <w:pPr>
              <w:pStyle w:val="Prrafodelista"/>
              <w:numPr>
                <w:ilvl w:val="0"/>
                <w:numId w:val="7"/>
              </w:numPr>
              <w:spacing w:before="120" w:after="120"/>
              <w:rPr>
                <w:rFonts w:cstheme="minorHAnsi"/>
              </w:rPr>
            </w:pPr>
            <w:r>
              <w:t xml:space="preserve">Cierre del centro </w:t>
            </w:r>
          </w:p>
          <w:p w14:paraId="60860979" w14:textId="77777777" w:rsidR="00EB5E2C" w:rsidRPr="0048646A" w:rsidRDefault="00EB5E2C" w:rsidP="00E82A8A">
            <w:pPr>
              <w:pStyle w:val="Prrafodelista"/>
              <w:numPr>
                <w:ilvl w:val="0"/>
                <w:numId w:val="7"/>
              </w:numPr>
              <w:spacing w:before="120" w:after="120"/>
              <w:rPr>
                <w:rFonts w:cstheme="minorHAnsi"/>
              </w:rPr>
            </w:pPr>
            <w:r>
              <w:t xml:space="preserve">Disponibilidad limitada de medicamentos o consumibles </w:t>
            </w:r>
          </w:p>
          <w:p w14:paraId="11264DEA" w14:textId="77777777" w:rsidR="00EB5E2C" w:rsidRPr="0048646A" w:rsidRDefault="00EB5E2C" w:rsidP="00E82A8A">
            <w:pPr>
              <w:pStyle w:val="Prrafodelista"/>
              <w:numPr>
                <w:ilvl w:val="0"/>
                <w:numId w:val="7"/>
              </w:numPr>
              <w:spacing w:before="120" w:after="120"/>
              <w:rPr>
                <w:rFonts w:cstheme="minorHAnsi"/>
              </w:rPr>
            </w:pPr>
            <w:r>
              <w:t>Disponibilidad limitada de personal médico</w:t>
            </w:r>
          </w:p>
          <w:p w14:paraId="0587B89E" w14:textId="6997451D" w:rsidR="00EB5E2C" w:rsidRPr="0048646A" w:rsidRDefault="00EB5E2C" w:rsidP="00E82A8A">
            <w:pPr>
              <w:pStyle w:val="Prrafodelista"/>
              <w:numPr>
                <w:ilvl w:val="0"/>
                <w:numId w:val="7"/>
              </w:numPr>
              <w:spacing w:before="120" w:after="120"/>
              <w:rPr>
                <w:rFonts w:cstheme="minorHAnsi"/>
              </w:rPr>
            </w:pPr>
            <w:r>
              <w:t xml:space="preserve">Otras razones relacionadas con el centro </w:t>
            </w:r>
          </w:p>
        </w:tc>
      </w:tr>
      <w:tr w:rsidR="00EB5E2C" w:rsidRPr="0048646A" w14:paraId="200C35F3" w14:textId="77777777" w:rsidTr="004B709F">
        <w:trPr>
          <w:trHeight w:val="288"/>
        </w:trPr>
        <w:tc>
          <w:tcPr>
            <w:tcW w:w="998" w:type="dxa"/>
            <w:shd w:val="clear" w:color="auto" w:fill="D9D9D9" w:themeFill="background1" w:themeFillShade="D9"/>
          </w:tcPr>
          <w:p w14:paraId="2FEFFC57" w14:textId="77777777" w:rsidR="00EB5E2C" w:rsidRPr="0048646A" w:rsidRDefault="00EB5E2C" w:rsidP="00BD39ED">
            <w:pPr>
              <w:spacing w:before="120" w:after="120"/>
              <w:rPr>
                <w:rFonts w:cstheme="minorHAnsi"/>
              </w:rPr>
            </w:pPr>
            <w:r>
              <w:t>4.12i</w:t>
            </w:r>
          </w:p>
        </w:tc>
        <w:tc>
          <w:tcPr>
            <w:tcW w:w="9487" w:type="dxa"/>
            <w:gridSpan w:val="23"/>
            <w:shd w:val="clear" w:color="auto" w:fill="D9D9D9" w:themeFill="background1" w:themeFillShade="D9"/>
          </w:tcPr>
          <w:p w14:paraId="24B071D8" w14:textId="0315152D" w:rsidR="00EB5E2C" w:rsidRPr="0048646A" w:rsidRDefault="00EB5E2C" w:rsidP="00E77D4C">
            <w:pPr>
              <w:pStyle w:val="Prrafodelista"/>
              <w:spacing w:before="120" w:after="120"/>
              <w:ind w:left="0"/>
              <w:rPr>
                <w:rFonts w:cstheme="minorHAnsi"/>
              </w:rPr>
            </w:pPr>
            <w:r>
              <w:t xml:space="preserve">Compruebe la respuesta a la pregunta 1.14.1. </w:t>
            </w:r>
            <w:r>
              <w:rPr>
                <w:shd w:val="clear" w:color="auto" w:fill="D9D9D9" w:themeFill="background1" w:themeFillShade="D9"/>
              </w:rPr>
              <w:t>Si la respuesta es «No», pase a la pregunta 4.13i.</w:t>
            </w:r>
          </w:p>
        </w:tc>
      </w:tr>
      <w:tr w:rsidR="00EB5E2C" w:rsidRPr="0048646A" w14:paraId="22F83E5D" w14:textId="77777777" w:rsidTr="004B709F">
        <w:trPr>
          <w:trHeight w:val="288"/>
        </w:trPr>
        <w:tc>
          <w:tcPr>
            <w:tcW w:w="998" w:type="dxa"/>
          </w:tcPr>
          <w:p w14:paraId="0F7E73E3" w14:textId="77777777" w:rsidR="00EB5E2C" w:rsidRPr="0048646A" w:rsidRDefault="00EB5E2C" w:rsidP="00BD39ED">
            <w:pPr>
              <w:spacing w:before="120" w:after="120"/>
              <w:rPr>
                <w:rFonts w:cstheme="minorHAnsi"/>
              </w:rPr>
            </w:pPr>
            <w:r>
              <w:t>4.12</w:t>
            </w:r>
          </w:p>
        </w:tc>
        <w:tc>
          <w:tcPr>
            <w:tcW w:w="4524" w:type="dxa"/>
            <w:gridSpan w:val="2"/>
          </w:tcPr>
          <w:p w14:paraId="01307F52" w14:textId="77777777" w:rsidR="00EB5E2C" w:rsidRPr="0048646A" w:rsidRDefault="00EB5E2C" w:rsidP="00BD39ED">
            <w:pPr>
              <w:spacing w:before="120" w:after="120"/>
              <w:rPr>
                <w:rFonts w:cstheme="minorHAnsi"/>
              </w:rPr>
            </w:pPr>
            <w:r>
              <w:t xml:space="preserve">¿Ha experimentado el centro </w:t>
            </w:r>
            <w:r>
              <w:rPr>
                <w:b/>
                <w:bCs/>
              </w:rPr>
              <w:t>cambios en el número de visitas al servicio de urgencias por temas no relacionados con la COVID-19</w:t>
            </w:r>
            <w:r>
              <w:t xml:space="preserve"> en los últimos 3 meses en comparación con los mismos 3 meses del año pasado?</w:t>
            </w:r>
          </w:p>
        </w:tc>
        <w:tc>
          <w:tcPr>
            <w:tcW w:w="1227" w:type="dxa"/>
            <w:gridSpan w:val="6"/>
          </w:tcPr>
          <w:p w14:paraId="3C911494" w14:textId="77777777" w:rsidR="00EB5E2C" w:rsidRPr="0048646A" w:rsidRDefault="00EB5E2C" w:rsidP="00BD39ED">
            <w:pPr>
              <w:spacing w:before="120" w:after="120"/>
              <w:rPr>
                <w:rFonts w:cstheme="minorHAnsi"/>
              </w:rPr>
            </w:pPr>
            <w:r>
              <w:t>1.</w:t>
            </w:r>
          </w:p>
          <w:p w14:paraId="24CF368E" w14:textId="77777777" w:rsidR="00EB5E2C" w:rsidRPr="0048646A" w:rsidRDefault="00EB5E2C" w:rsidP="00BD39ED">
            <w:pPr>
              <w:spacing w:before="120" w:after="120"/>
              <w:rPr>
                <w:rFonts w:cstheme="minorHAnsi"/>
              </w:rPr>
            </w:pPr>
            <w:r>
              <w:t>Sí, aumentado</w:t>
            </w:r>
          </w:p>
        </w:tc>
        <w:tc>
          <w:tcPr>
            <w:tcW w:w="1254" w:type="dxa"/>
            <w:gridSpan w:val="6"/>
          </w:tcPr>
          <w:p w14:paraId="3C6C9AC9" w14:textId="77777777" w:rsidR="00EB5E2C" w:rsidRPr="0048646A" w:rsidRDefault="00EB5E2C" w:rsidP="00BD39ED">
            <w:pPr>
              <w:spacing w:before="120" w:after="120"/>
              <w:rPr>
                <w:rFonts w:cstheme="minorHAnsi"/>
              </w:rPr>
            </w:pPr>
            <w:r>
              <w:t>2.</w:t>
            </w:r>
          </w:p>
          <w:p w14:paraId="2D7AE983" w14:textId="77777777" w:rsidR="00EB5E2C" w:rsidRPr="0048646A" w:rsidRDefault="00EB5E2C" w:rsidP="00BD39ED">
            <w:pPr>
              <w:spacing w:before="120" w:after="120"/>
              <w:rPr>
                <w:rFonts w:cstheme="minorHAnsi"/>
              </w:rPr>
            </w:pPr>
            <w:r>
              <w:t>Sí, disminuido</w:t>
            </w:r>
          </w:p>
        </w:tc>
        <w:tc>
          <w:tcPr>
            <w:tcW w:w="1257" w:type="dxa"/>
            <w:gridSpan w:val="5"/>
          </w:tcPr>
          <w:p w14:paraId="5F5D0DEC" w14:textId="77777777" w:rsidR="00EB5E2C" w:rsidRPr="0048646A" w:rsidRDefault="00EB5E2C" w:rsidP="00BD39ED">
            <w:pPr>
              <w:spacing w:before="120" w:after="120"/>
              <w:rPr>
                <w:rFonts w:cstheme="minorHAnsi"/>
              </w:rPr>
            </w:pPr>
            <w:r>
              <w:t>3.</w:t>
            </w:r>
          </w:p>
          <w:p w14:paraId="0FEBED94" w14:textId="77777777" w:rsidR="00EB5E2C" w:rsidRPr="0048646A" w:rsidRDefault="00EB5E2C" w:rsidP="00BD39ED">
            <w:pPr>
              <w:spacing w:before="120" w:after="120"/>
              <w:rPr>
                <w:rFonts w:cstheme="minorHAnsi"/>
              </w:rPr>
            </w:pPr>
            <w:r>
              <w:t xml:space="preserve">No </w:t>
            </w:r>
          </w:p>
        </w:tc>
        <w:tc>
          <w:tcPr>
            <w:tcW w:w="1225" w:type="dxa"/>
            <w:gridSpan w:val="4"/>
          </w:tcPr>
          <w:p w14:paraId="69060E3F" w14:textId="77777777" w:rsidR="00EB5E2C" w:rsidRPr="0048646A" w:rsidRDefault="00EB5E2C" w:rsidP="00BD39ED">
            <w:pPr>
              <w:spacing w:before="120" w:after="120"/>
              <w:rPr>
                <w:rFonts w:cstheme="minorHAnsi"/>
              </w:rPr>
            </w:pPr>
            <w:r>
              <w:t>4.</w:t>
            </w:r>
          </w:p>
          <w:p w14:paraId="285D6BAB" w14:textId="77777777" w:rsidR="00EB5E2C" w:rsidRPr="0048646A" w:rsidRDefault="00EB5E2C" w:rsidP="00BD39ED">
            <w:pPr>
              <w:spacing w:before="120" w:after="120"/>
              <w:rPr>
                <w:rFonts w:cstheme="minorHAnsi"/>
              </w:rPr>
            </w:pPr>
            <w:r>
              <w:t xml:space="preserve">No procede, el centro no ofrece este servicio </w:t>
            </w:r>
          </w:p>
        </w:tc>
      </w:tr>
      <w:tr w:rsidR="00EB5E2C" w:rsidRPr="0048646A" w14:paraId="260697E3" w14:textId="77777777" w:rsidTr="004B709F">
        <w:trPr>
          <w:trHeight w:val="288"/>
        </w:trPr>
        <w:tc>
          <w:tcPr>
            <w:tcW w:w="998" w:type="dxa"/>
          </w:tcPr>
          <w:p w14:paraId="287D34F4" w14:textId="77777777" w:rsidR="00EB5E2C" w:rsidRPr="0048646A" w:rsidRDefault="00EB5E2C" w:rsidP="00BD39ED">
            <w:pPr>
              <w:spacing w:before="120" w:after="120"/>
              <w:rPr>
                <w:rFonts w:cstheme="minorHAnsi"/>
              </w:rPr>
            </w:pPr>
            <w:r>
              <w:t>4.12.1</w:t>
            </w:r>
          </w:p>
        </w:tc>
        <w:tc>
          <w:tcPr>
            <w:tcW w:w="4524" w:type="dxa"/>
            <w:gridSpan w:val="2"/>
          </w:tcPr>
          <w:p w14:paraId="66652CD6" w14:textId="77777777" w:rsidR="00EB5E2C" w:rsidRPr="0048646A" w:rsidRDefault="00EB5E2C" w:rsidP="00BD39ED">
            <w:pPr>
              <w:spacing w:before="120" w:after="120"/>
              <w:ind w:left="259"/>
              <w:rPr>
                <w:rFonts w:cstheme="minorHAnsi"/>
              </w:rPr>
            </w:pPr>
            <w:r>
              <w:t xml:space="preserve">En general </w:t>
            </w:r>
          </w:p>
        </w:tc>
        <w:tc>
          <w:tcPr>
            <w:tcW w:w="1237" w:type="dxa"/>
            <w:gridSpan w:val="7"/>
          </w:tcPr>
          <w:p w14:paraId="5275F06C" w14:textId="77777777" w:rsidR="00EB5E2C" w:rsidRPr="0048646A" w:rsidRDefault="00EB5E2C" w:rsidP="00BD39ED">
            <w:pPr>
              <w:spacing w:before="120" w:after="120"/>
              <w:rPr>
                <w:rFonts w:ascii="Segoe UI Symbol" w:hAnsi="Segoe UI Symbol" w:cs="Segoe UI Symbol"/>
              </w:rPr>
            </w:pPr>
            <w:r>
              <w:rPr>
                <w:rFonts w:ascii="Segoe UI Symbol" w:hAnsi="Segoe UI Symbol"/>
              </w:rPr>
              <w:t>☐</w:t>
            </w:r>
          </w:p>
        </w:tc>
        <w:tc>
          <w:tcPr>
            <w:tcW w:w="1244" w:type="dxa"/>
            <w:gridSpan w:val="5"/>
          </w:tcPr>
          <w:p w14:paraId="1195418B" w14:textId="77777777" w:rsidR="00EB5E2C" w:rsidRPr="0048646A" w:rsidRDefault="00EB5E2C" w:rsidP="00BD39ED">
            <w:pPr>
              <w:spacing w:before="120" w:after="120"/>
              <w:rPr>
                <w:rFonts w:ascii="Segoe UI Symbol" w:hAnsi="Segoe UI Symbol" w:cs="Segoe UI Symbol"/>
              </w:rPr>
            </w:pPr>
            <w:r>
              <w:rPr>
                <w:rFonts w:ascii="Segoe UI Symbol" w:hAnsi="Segoe UI Symbol"/>
              </w:rPr>
              <w:t>☐</w:t>
            </w:r>
          </w:p>
        </w:tc>
        <w:tc>
          <w:tcPr>
            <w:tcW w:w="1257" w:type="dxa"/>
            <w:gridSpan w:val="5"/>
          </w:tcPr>
          <w:p w14:paraId="260030F6" w14:textId="77777777" w:rsidR="00EB5E2C" w:rsidRPr="0048646A" w:rsidRDefault="00EB5E2C" w:rsidP="00BD39ED">
            <w:pPr>
              <w:spacing w:before="120" w:after="120"/>
              <w:rPr>
                <w:rFonts w:ascii="Segoe UI Symbol" w:hAnsi="Segoe UI Symbol" w:cs="Segoe UI Symbol"/>
              </w:rPr>
            </w:pPr>
            <w:r>
              <w:rPr>
                <w:rFonts w:ascii="Segoe UI Symbol" w:hAnsi="Segoe UI Symbol"/>
              </w:rPr>
              <w:t>☐</w:t>
            </w:r>
          </w:p>
        </w:tc>
        <w:tc>
          <w:tcPr>
            <w:tcW w:w="1225" w:type="dxa"/>
            <w:gridSpan w:val="4"/>
            <w:shd w:val="clear" w:color="auto" w:fill="D9D9D9" w:themeFill="background1" w:themeFillShade="D9"/>
          </w:tcPr>
          <w:p w14:paraId="7063216F" w14:textId="77777777" w:rsidR="00EB5E2C" w:rsidRPr="0048646A" w:rsidRDefault="00EB5E2C" w:rsidP="00BD39ED">
            <w:pPr>
              <w:spacing w:before="120" w:after="120"/>
              <w:rPr>
                <w:rFonts w:ascii="Segoe UI Symbol" w:hAnsi="Segoe UI Symbol" w:cs="Segoe UI Symbol"/>
                <w:lang w:val="en-GB"/>
              </w:rPr>
            </w:pPr>
          </w:p>
        </w:tc>
      </w:tr>
      <w:tr w:rsidR="00EB5E2C" w:rsidRPr="0048646A" w14:paraId="790BC67A" w14:textId="77777777" w:rsidTr="004B709F">
        <w:trPr>
          <w:trHeight w:val="288"/>
        </w:trPr>
        <w:tc>
          <w:tcPr>
            <w:tcW w:w="998" w:type="dxa"/>
          </w:tcPr>
          <w:p w14:paraId="65FD9CFB" w14:textId="77777777" w:rsidR="00EB5E2C" w:rsidRPr="0048646A" w:rsidRDefault="00EB5E2C" w:rsidP="00BD39ED">
            <w:pPr>
              <w:spacing w:before="120" w:after="120"/>
              <w:rPr>
                <w:rFonts w:cstheme="minorHAnsi"/>
              </w:rPr>
            </w:pPr>
            <w:r>
              <w:t>4.12.2</w:t>
            </w:r>
          </w:p>
        </w:tc>
        <w:tc>
          <w:tcPr>
            <w:tcW w:w="4524" w:type="dxa"/>
            <w:gridSpan w:val="2"/>
          </w:tcPr>
          <w:p w14:paraId="4D7C27E4" w14:textId="77777777" w:rsidR="00EB5E2C" w:rsidRPr="0048646A" w:rsidRDefault="00EB5E2C" w:rsidP="00BD39ED">
            <w:pPr>
              <w:spacing w:before="120" w:after="120"/>
              <w:ind w:left="259"/>
              <w:rPr>
                <w:rFonts w:cstheme="minorHAnsi"/>
              </w:rPr>
            </w:pPr>
            <w:r>
              <w:t>Lesiones</w:t>
            </w:r>
          </w:p>
        </w:tc>
        <w:tc>
          <w:tcPr>
            <w:tcW w:w="1227" w:type="dxa"/>
            <w:gridSpan w:val="6"/>
          </w:tcPr>
          <w:p w14:paraId="2F134672" w14:textId="77777777" w:rsidR="00EB5E2C" w:rsidRPr="0048646A" w:rsidRDefault="00EB5E2C" w:rsidP="00BD39ED">
            <w:pPr>
              <w:spacing w:before="120" w:after="120"/>
              <w:rPr>
                <w:rFonts w:cstheme="minorHAnsi"/>
              </w:rPr>
            </w:pPr>
            <w:r>
              <w:rPr>
                <w:rFonts w:ascii="Segoe UI Symbol" w:hAnsi="Segoe UI Symbol"/>
              </w:rPr>
              <w:t>☐</w:t>
            </w:r>
          </w:p>
        </w:tc>
        <w:tc>
          <w:tcPr>
            <w:tcW w:w="1254" w:type="dxa"/>
            <w:gridSpan w:val="6"/>
          </w:tcPr>
          <w:p w14:paraId="11825D7B" w14:textId="77777777" w:rsidR="00EB5E2C" w:rsidRPr="0048646A" w:rsidRDefault="00EB5E2C" w:rsidP="00BD39ED">
            <w:pPr>
              <w:spacing w:before="120" w:after="120"/>
              <w:rPr>
                <w:rFonts w:cstheme="minorHAnsi"/>
              </w:rPr>
            </w:pPr>
            <w:r>
              <w:rPr>
                <w:rFonts w:ascii="Segoe UI Symbol" w:hAnsi="Segoe UI Symbol"/>
              </w:rPr>
              <w:t>☐</w:t>
            </w:r>
          </w:p>
        </w:tc>
        <w:tc>
          <w:tcPr>
            <w:tcW w:w="1257" w:type="dxa"/>
            <w:gridSpan w:val="5"/>
          </w:tcPr>
          <w:p w14:paraId="5148F7E5" w14:textId="77777777" w:rsidR="00EB5E2C" w:rsidRPr="0048646A" w:rsidRDefault="00EB5E2C" w:rsidP="00BD39ED">
            <w:pPr>
              <w:spacing w:before="120" w:after="120"/>
              <w:rPr>
                <w:rFonts w:cstheme="minorHAnsi"/>
              </w:rPr>
            </w:pPr>
            <w:r>
              <w:rPr>
                <w:rFonts w:ascii="Segoe UI Symbol" w:hAnsi="Segoe UI Symbol"/>
              </w:rPr>
              <w:t>☐</w:t>
            </w:r>
          </w:p>
        </w:tc>
        <w:tc>
          <w:tcPr>
            <w:tcW w:w="1225" w:type="dxa"/>
            <w:gridSpan w:val="4"/>
          </w:tcPr>
          <w:p w14:paraId="775AFF94"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4693B577" w14:textId="77777777" w:rsidTr="004B709F">
        <w:trPr>
          <w:trHeight w:val="288"/>
        </w:trPr>
        <w:tc>
          <w:tcPr>
            <w:tcW w:w="998" w:type="dxa"/>
          </w:tcPr>
          <w:p w14:paraId="53CA1DF2" w14:textId="77777777" w:rsidR="00EB5E2C" w:rsidRPr="0048646A" w:rsidRDefault="00EB5E2C" w:rsidP="00BD39ED">
            <w:pPr>
              <w:spacing w:before="120" w:after="120"/>
              <w:rPr>
                <w:rFonts w:cstheme="minorHAnsi"/>
              </w:rPr>
            </w:pPr>
            <w:r>
              <w:t>4.12.3</w:t>
            </w:r>
          </w:p>
        </w:tc>
        <w:tc>
          <w:tcPr>
            <w:tcW w:w="4524" w:type="dxa"/>
            <w:gridSpan w:val="2"/>
          </w:tcPr>
          <w:p w14:paraId="0BEBAED9" w14:textId="77777777" w:rsidR="00EB5E2C" w:rsidRPr="0048646A" w:rsidRDefault="00EB5E2C" w:rsidP="00BD39ED">
            <w:pPr>
              <w:spacing w:before="120" w:after="120"/>
              <w:ind w:left="259"/>
              <w:rPr>
                <w:rFonts w:cstheme="minorHAnsi"/>
              </w:rPr>
            </w:pPr>
            <w:r>
              <w:t xml:space="preserve">Cirugía de urgencia, incluidas las cesáreas de urgencia </w:t>
            </w:r>
          </w:p>
        </w:tc>
        <w:tc>
          <w:tcPr>
            <w:tcW w:w="1227" w:type="dxa"/>
            <w:gridSpan w:val="6"/>
          </w:tcPr>
          <w:p w14:paraId="6B9F7DD1" w14:textId="77777777" w:rsidR="00EB5E2C" w:rsidRPr="0048646A" w:rsidRDefault="00EB5E2C" w:rsidP="00BD39ED">
            <w:pPr>
              <w:spacing w:before="120" w:after="120"/>
              <w:rPr>
                <w:rFonts w:cstheme="minorHAnsi"/>
              </w:rPr>
            </w:pPr>
            <w:r>
              <w:rPr>
                <w:rFonts w:ascii="Segoe UI Symbol" w:hAnsi="Segoe UI Symbol"/>
              </w:rPr>
              <w:t>☐</w:t>
            </w:r>
          </w:p>
        </w:tc>
        <w:tc>
          <w:tcPr>
            <w:tcW w:w="1254" w:type="dxa"/>
            <w:gridSpan w:val="6"/>
          </w:tcPr>
          <w:p w14:paraId="60AAA399" w14:textId="77777777" w:rsidR="00EB5E2C" w:rsidRPr="0048646A" w:rsidRDefault="00EB5E2C" w:rsidP="00BD39ED">
            <w:pPr>
              <w:spacing w:before="120" w:after="120"/>
              <w:rPr>
                <w:rFonts w:cstheme="minorHAnsi"/>
              </w:rPr>
            </w:pPr>
            <w:r>
              <w:rPr>
                <w:rFonts w:ascii="Segoe UI Symbol" w:hAnsi="Segoe UI Symbol"/>
              </w:rPr>
              <w:t>☐</w:t>
            </w:r>
          </w:p>
        </w:tc>
        <w:tc>
          <w:tcPr>
            <w:tcW w:w="1257" w:type="dxa"/>
            <w:gridSpan w:val="5"/>
          </w:tcPr>
          <w:p w14:paraId="0D531B59" w14:textId="77777777" w:rsidR="00EB5E2C" w:rsidRPr="0048646A" w:rsidRDefault="00EB5E2C" w:rsidP="00BD39ED">
            <w:pPr>
              <w:spacing w:before="120" w:after="120"/>
              <w:rPr>
                <w:rFonts w:cstheme="minorHAnsi"/>
              </w:rPr>
            </w:pPr>
            <w:r>
              <w:rPr>
                <w:rFonts w:ascii="Segoe UI Symbol" w:hAnsi="Segoe UI Symbol"/>
              </w:rPr>
              <w:t>☐</w:t>
            </w:r>
          </w:p>
        </w:tc>
        <w:tc>
          <w:tcPr>
            <w:tcW w:w="1225" w:type="dxa"/>
            <w:gridSpan w:val="4"/>
          </w:tcPr>
          <w:p w14:paraId="484CD4FC"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53C2FEEB" w14:textId="77777777" w:rsidTr="004B709F">
        <w:trPr>
          <w:trHeight w:val="288"/>
        </w:trPr>
        <w:tc>
          <w:tcPr>
            <w:tcW w:w="998" w:type="dxa"/>
          </w:tcPr>
          <w:p w14:paraId="2BA581FB" w14:textId="77777777" w:rsidR="00EB5E2C" w:rsidRPr="0048646A" w:rsidRDefault="00EB5E2C" w:rsidP="00BD39ED">
            <w:pPr>
              <w:spacing w:before="120" w:after="120"/>
              <w:rPr>
                <w:rFonts w:cstheme="minorHAnsi"/>
              </w:rPr>
            </w:pPr>
            <w:r>
              <w:t>4.12.4</w:t>
            </w:r>
          </w:p>
        </w:tc>
        <w:tc>
          <w:tcPr>
            <w:tcW w:w="4524" w:type="dxa"/>
            <w:gridSpan w:val="2"/>
          </w:tcPr>
          <w:p w14:paraId="0778354E" w14:textId="77777777" w:rsidR="00EB5E2C" w:rsidRPr="0048646A" w:rsidRDefault="00EB5E2C" w:rsidP="00BD39ED">
            <w:pPr>
              <w:spacing w:before="120" w:after="120"/>
              <w:ind w:left="259"/>
              <w:rPr>
                <w:rFonts w:cstheme="minorHAnsi"/>
              </w:rPr>
            </w:pPr>
            <w:r>
              <w:t>Afecciones agudas relacionadas con enfermedades no transmisibles (por ejemplo, infarto de miocardio, arritmia, accidente cerebrovascular, cetoacidosis diabética, asma, enfermedad pulmonar obstructiva crónica y cáncer)</w:t>
            </w:r>
          </w:p>
        </w:tc>
        <w:tc>
          <w:tcPr>
            <w:tcW w:w="1227" w:type="dxa"/>
            <w:gridSpan w:val="6"/>
          </w:tcPr>
          <w:p w14:paraId="29A1B0E0" w14:textId="77777777" w:rsidR="00EB5E2C" w:rsidRPr="0048646A" w:rsidRDefault="00EB5E2C" w:rsidP="00BD39ED">
            <w:pPr>
              <w:spacing w:before="120" w:after="120"/>
              <w:rPr>
                <w:rFonts w:cstheme="minorHAnsi"/>
              </w:rPr>
            </w:pPr>
            <w:r>
              <w:rPr>
                <w:rFonts w:ascii="Segoe UI Symbol" w:hAnsi="Segoe UI Symbol"/>
              </w:rPr>
              <w:t>☐</w:t>
            </w:r>
          </w:p>
        </w:tc>
        <w:tc>
          <w:tcPr>
            <w:tcW w:w="1254" w:type="dxa"/>
            <w:gridSpan w:val="6"/>
          </w:tcPr>
          <w:p w14:paraId="3B0B5C6A" w14:textId="77777777" w:rsidR="00EB5E2C" w:rsidRPr="0048646A" w:rsidRDefault="00EB5E2C" w:rsidP="00BD39ED">
            <w:pPr>
              <w:spacing w:before="120" w:after="120"/>
              <w:rPr>
                <w:rFonts w:cstheme="minorHAnsi"/>
              </w:rPr>
            </w:pPr>
            <w:r>
              <w:rPr>
                <w:rFonts w:ascii="Segoe UI Symbol" w:hAnsi="Segoe UI Symbol"/>
              </w:rPr>
              <w:t>☐</w:t>
            </w:r>
          </w:p>
        </w:tc>
        <w:tc>
          <w:tcPr>
            <w:tcW w:w="1257" w:type="dxa"/>
            <w:gridSpan w:val="5"/>
          </w:tcPr>
          <w:p w14:paraId="3DE51C95" w14:textId="77777777" w:rsidR="00EB5E2C" w:rsidRPr="0048646A" w:rsidRDefault="00EB5E2C" w:rsidP="00BD39ED">
            <w:pPr>
              <w:spacing w:before="120" w:after="120"/>
              <w:rPr>
                <w:rFonts w:cstheme="minorHAnsi"/>
              </w:rPr>
            </w:pPr>
            <w:r>
              <w:rPr>
                <w:rFonts w:ascii="Segoe UI Symbol" w:hAnsi="Segoe UI Symbol"/>
              </w:rPr>
              <w:t>☐</w:t>
            </w:r>
          </w:p>
        </w:tc>
        <w:tc>
          <w:tcPr>
            <w:tcW w:w="1225" w:type="dxa"/>
            <w:gridSpan w:val="4"/>
          </w:tcPr>
          <w:p w14:paraId="19866450"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5600283B" w14:textId="77777777" w:rsidTr="004B709F">
        <w:trPr>
          <w:trHeight w:val="288"/>
        </w:trPr>
        <w:tc>
          <w:tcPr>
            <w:tcW w:w="998" w:type="dxa"/>
          </w:tcPr>
          <w:p w14:paraId="7ABA5D80" w14:textId="77777777" w:rsidR="00EB5E2C" w:rsidRPr="0048646A" w:rsidRDefault="00EB5E2C" w:rsidP="00BD39ED">
            <w:pPr>
              <w:spacing w:before="120" w:after="120"/>
              <w:rPr>
                <w:rFonts w:cstheme="minorHAnsi"/>
              </w:rPr>
            </w:pPr>
            <w:r>
              <w:t>4.12.5</w:t>
            </w:r>
          </w:p>
        </w:tc>
        <w:tc>
          <w:tcPr>
            <w:tcW w:w="4524" w:type="dxa"/>
            <w:gridSpan w:val="2"/>
          </w:tcPr>
          <w:p w14:paraId="5AA1F96D" w14:textId="77777777" w:rsidR="00EB5E2C" w:rsidRPr="0048646A" w:rsidRDefault="00EB5E2C" w:rsidP="00BD39ED">
            <w:pPr>
              <w:spacing w:before="120" w:after="120"/>
              <w:ind w:left="259"/>
              <w:rPr>
                <w:rFonts w:cstheme="minorHAnsi"/>
              </w:rPr>
            </w:pPr>
            <w:r>
              <w:t>Servicios de transfusión de sangre urgentes</w:t>
            </w:r>
          </w:p>
        </w:tc>
        <w:tc>
          <w:tcPr>
            <w:tcW w:w="1227" w:type="dxa"/>
            <w:gridSpan w:val="6"/>
          </w:tcPr>
          <w:p w14:paraId="12EAA33E" w14:textId="77777777" w:rsidR="00EB5E2C" w:rsidRPr="0048646A" w:rsidRDefault="00EB5E2C" w:rsidP="00BD39ED">
            <w:pPr>
              <w:spacing w:before="120" w:after="120"/>
              <w:rPr>
                <w:rFonts w:cstheme="minorHAnsi"/>
              </w:rPr>
            </w:pPr>
            <w:r>
              <w:rPr>
                <w:rFonts w:ascii="Segoe UI Symbol" w:hAnsi="Segoe UI Symbol"/>
              </w:rPr>
              <w:t>☐</w:t>
            </w:r>
          </w:p>
        </w:tc>
        <w:tc>
          <w:tcPr>
            <w:tcW w:w="1254" w:type="dxa"/>
            <w:gridSpan w:val="6"/>
          </w:tcPr>
          <w:p w14:paraId="4E85306E" w14:textId="77777777" w:rsidR="00EB5E2C" w:rsidRPr="0048646A" w:rsidRDefault="00EB5E2C" w:rsidP="00BD39ED">
            <w:pPr>
              <w:spacing w:before="120" w:after="120"/>
              <w:rPr>
                <w:rFonts w:cstheme="minorHAnsi"/>
              </w:rPr>
            </w:pPr>
            <w:r>
              <w:rPr>
                <w:rFonts w:ascii="Segoe UI Symbol" w:hAnsi="Segoe UI Symbol"/>
              </w:rPr>
              <w:t>☐</w:t>
            </w:r>
          </w:p>
        </w:tc>
        <w:tc>
          <w:tcPr>
            <w:tcW w:w="1257" w:type="dxa"/>
            <w:gridSpan w:val="5"/>
          </w:tcPr>
          <w:p w14:paraId="669FBA8F" w14:textId="77777777" w:rsidR="00EB5E2C" w:rsidRPr="0048646A" w:rsidRDefault="00EB5E2C" w:rsidP="00BD39ED">
            <w:pPr>
              <w:spacing w:before="120" w:after="120"/>
              <w:rPr>
                <w:rFonts w:cstheme="minorHAnsi"/>
              </w:rPr>
            </w:pPr>
            <w:r>
              <w:rPr>
                <w:rFonts w:ascii="Segoe UI Symbol" w:hAnsi="Segoe UI Symbol"/>
              </w:rPr>
              <w:t>☐</w:t>
            </w:r>
          </w:p>
        </w:tc>
        <w:tc>
          <w:tcPr>
            <w:tcW w:w="1225" w:type="dxa"/>
            <w:gridSpan w:val="4"/>
          </w:tcPr>
          <w:p w14:paraId="18C4EE8C"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46F36BD3" w14:textId="77777777" w:rsidTr="004B709F">
        <w:trPr>
          <w:trHeight w:val="288"/>
        </w:trPr>
        <w:tc>
          <w:tcPr>
            <w:tcW w:w="998" w:type="dxa"/>
            <w:shd w:val="clear" w:color="auto" w:fill="D9D9D9" w:themeFill="background1" w:themeFillShade="D9"/>
          </w:tcPr>
          <w:p w14:paraId="5F144230" w14:textId="77777777" w:rsidR="00EB5E2C" w:rsidRPr="0048646A" w:rsidRDefault="00EB5E2C" w:rsidP="00BD39ED">
            <w:pPr>
              <w:spacing w:before="120" w:after="120"/>
              <w:rPr>
                <w:rFonts w:cstheme="minorHAnsi"/>
              </w:rPr>
            </w:pPr>
            <w:r>
              <w:t>4.13i</w:t>
            </w:r>
          </w:p>
        </w:tc>
        <w:tc>
          <w:tcPr>
            <w:tcW w:w="9487" w:type="dxa"/>
            <w:gridSpan w:val="23"/>
            <w:shd w:val="clear" w:color="auto" w:fill="D9D9D9" w:themeFill="background1" w:themeFillShade="D9"/>
          </w:tcPr>
          <w:p w14:paraId="273C14B7" w14:textId="7FC1E0DF" w:rsidR="00EB5E2C" w:rsidRPr="0048646A" w:rsidRDefault="00EB5E2C" w:rsidP="00BD39ED">
            <w:pPr>
              <w:pStyle w:val="Prrafodelista"/>
              <w:spacing w:before="120" w:after="120"/>
              <w:ind w:left="0"/>
              <w:rPr>
                <w:rFonts w:cstheme="minorHAnsi"/>
              </w:rPr>
            </w:pPr>
            <w:r>
              <w:t xml:space="preserve">Compruebe </w:t>
            </w:r>
            <w:r w:rsidR="000D59DE">
              <w:t>la respuesta</w:t>
            </w:r>
            <w:r>
              <w:t xml:space="preserve"> a la pregunta 1.11. </w:t>
            </w:r>
            <w:r>
              <w:rPr>
                <w:shd w:val="clear" w:color="auto" w:fill="D9D9D9" w:themeFill="background1" w:themeFillShade="D9"/>
              </w:rPr>
              <w:t>Si la respuesta es «No», pase a la pregunta 4.15.</w:t>
            </w:r>
          </w:p>
        </w:tc>
      </w:tr>
      <w:tr w:rsidR="00134129" w:rsidRPr="0048646A" w14:paraId="3C605175" w14:textId="77777777" w:rsidTr="004B709F">
        <w:trPr>
          <w:trHeight w:val="288"/>
        </w:trPr>
        <w:tc>
          <w:tcPr>
            <w:tcW w:w="998" w:type="dxa"/>
            <w:shd w:val="clear" w:color="auto" w:fill="auto"/>
          </w:tcPr>
          <w:p w14:paraId="153319A4" w14:textId="77777777" w:rsidR="00134129" w:rsidRPr="003F0915" w:rsidRDefault="00134129" w:rsidP="004A043B">
            <w:pPr>
              <w:spacing w:before="120" w:after="120"/>
              <w:rPr>
                <w:rFonts w:cstheme="minorHAnsi"/>
              </w:rPr>
            </w:pPr>
            <w:r>
              <w:t>4.13</w:t>
            </w:r>
          </w:p>
        </w:tc>
        <w:tc>
          <w:tcPr>
            <w:tcW w:w="4524" w:type="dxa"/>
            <w:gridSpan w:val="2"/>
            <w:shd w:val="clear" w:color="auto" w:fill="auto"/>
          </w:tcPr>
          <w:p w14:paraId="646B541C" w14:textId="77777777" w:rsidR="00134129" w:rsidRPr="003F0915" w:rsidRDefault="00134129" w:rsidP="004A043B">
            <w:pPr>
              <w:spacing w:before="120" w:after="120"/>
              <w:rPr>
                <w:rFonts w:cstheme="minorHAnsi"/>
              </w:rPr>
            </w:pPr>
            <w:r>
              <w:t xml:space="preserve">En referencia al promedio de cada noche del mes natural anterior, ¿cuántos pacientes pernoctaron en el centro? </w:t>
            </w:r>
          </w:p>
        </w:tc>
        <w:tc>
          <w:tcPr>
            <w:tcW w:w="4963" w:type="dxa"/>
            <w:gridSpan w:val="21"/>
            <w:shd w:val="clear" w:color="auto" w:fill="auto"/>
          </w:tcPr>
          <w:p w14:paraId="0486A478" w14:textId="77777777" w:rsidR="00134129" w:rsidRPr="0048646A" w:rsidRDefault="00134129" w:rsidP="004A043B">
            <w:pPr>
              <w:spacing w:before="120" w:after="120"/>
              <w:rPr>
                <w:rFonts w:cstheme="minorHAnsi"/>
              </w:rPr>
            </w:pPr>
            <w:r>
              <w:rPr>
                <w:color w:val="000000" w:themeColor="text1"/>
              </w:rPr>
              <w:t>__________ (entrada numérica)</w:t>
            </w:r>
          </w:p>
        </w:tc>
      </w:tr>
      <w:tr w:rsidR="00EB5E2C" w:rsidRPr="0048646A" w14:paraId="38240859" w14:textId="77777777" w:rsidTr="004B709F">
        <w:trPr>
          <w:trHeight w:val="288"/>
        </w:trPr>
        <w:tc>
          <w:tcPr>
            <w:tcW w:w="998" w:type="dxa"/>
            <w:shd w:val="clear" w:color="auto" w:fill="auto"/>
          </w:tcPr>
          <w:p w14:paraId="009AAB65" w14:textId="77777777" w:rsidR="00EB5E2C" w:rsidRPr="0048646A" w:rsidRDefault="00EB5E2C" w:rsidP="00BD39ED">
            <w:pPr>
              <w:spacing w:before="120" w:after="120"/>
              <w:rPr>
                <w:rFonts w:cstheme="minorHAnsi"/>
              </w:rPr>
            </w:pPr>
            <w:r>
              <w:t>4.14</w:t>
            </w:r>
          </w:p>
        </w:tc>
        <w:tc>
          <w:tcPr>
            <w:tcW w:w="4524" w:type="dxa"/>
            <w:gridSpan w:val="2"/>
            <w:shd w:val="clear" w:color="auto" w:fill="auto"/>
          </w:tcPr>
          <w:p w14:paraId="48ADE86E" w14:textId="77777777" w:rsidR="00EB5E2C" w:rsidRPr="0048646A" w:rsidDel="000C2542" w:rsidRDefault="00EB5E2C" w:rsidP="00BD39ED">
            <w:pPr>
              <w:spacing w:before="120" w:after="120"/>
              <w:rPr>
                <w:rFonts w:cstheme="minorHAnsi"/>
              </w:rPr>
            </w:pPr>
            <w:r>
              <w:t xml:space="preserve">¿Ha experimentado el centro </w:t>
            </w:r>
            <w:r>
              <w:rPr>
                <w:b/>
                <w:bCs/>
              </w:rPr>
              <w:t>cambios en el número de ingresos de pacientes</w:t>
            </w:r>
            <w:r>
              <w:t xml:space="preserve"> en los últimos 3 meses en comparación con los mismos 3 meses del año pasado?</w:t>
            </w:r>
          </w:p>
        </w:tc>
        <w:tc>
          <w:tcPr>
            <w:tcW w:w="4963" w:type="dxa"/>
            <w:gridSpan w:val="21"/>
            <w:shd w:val="clear" w:color="auto" w:fill="auto"/>
          </w:tcPr>
          <w:p w14:paraId="52BA9A47" w14:textId="77777777" w:rsidR="00EB5E2C" w:rsidRPr="0048646A" w:rsidRDefault="00EB5E2C" w:rsidP="00E82A8A">
            <w:pPr>
              <w:pStyle w:val="Prrafodelista"/>
              <w:numPr>
                <w:ilvl w:val="0"/>
                <w:numId w:val="35"/>
              </w:numPr>
              <w:spacing w:before="120" w:after="120"/>
              <w:rPr>
                <w:rFonts w:cstheme="minorHAnsi"/>
              </w:rPr>
            </w:pPr>
            <w:r>
              <w:t>Sí, aumentado</w:t>
            </w:r>
          </w:p>
          <w:p w14:paraId="5BBD84AF" w14:textId="77777777" w:rsidR="00EB5E2C" w:rsidRPr="0048646A" w:rsidRDefault="00EB5E2C" w:rsidP="00E82A8A">
            <w:pPr>
              <w:pStyle w:val="Prrafodelista"/>
              <w:numPr>
                <w:ilvl w:val="0"/>
                <w:numId w:val="35"/>
              </w:numPr>
              <w:spacing w:before="120" w:after="120"/>
              <w:rPr>
                <w:rFonts w:cstheme="minorHAnsi"/>
              </w:rPr>
            </w:pPr>
            <w:r>
              <w:t xml:space="preserve">Sí, disminuido </w:t>
            </w:r>
          </w:p>
          <w:p w14:paraId="10982730" w14:textId="77777777" w:rsidR="00EB5E2C" w:rsidRPr="0048646A" w:rsidRDefault="00EB5E2C" w:rsidP="00E82A8A">
            <w:pPr>
              <w:pStyle w:val="Prrafodelista"/>
              <w:numPr>
                <w:ilvl w:val="0"/>
                <w:numId w:val="35"/>
              </w:numPr>
              <w:spacing w:before="120" w:after="120"/>
              <w:rPr>
                <w:rFonts w:cstheme="minorHAnsi"/>
              </w:rPr>
            </w:pPr>
            <w:r>
              <w:t xml:space="preserve">No </w:t>
            </w:r>
          </w:p>
        </w:tc>
      </w:tr>
      <w:tr w:rsidR="00EB5E2C" w:rsidRPr="0048646A" w14:paraId="727D443F" w14:textId="77777777" w:rsidTr="004B709F">
        <w:trPr>
          <w:trHeight w:val="288"/>
        </w:trPr>
        <w:tc>
          <w:tcPr>
            <w:tcW w:w="998" w:type="dxa"/>
            <w:shd w:val="clear" w:color="auto" w:fill="auto"/>
          </w:tcPr>
          <w:p w14:paraId="596102BE" w14:textId="77777777" w:rsidR="00EB5E2C" w:rsidRPr="0048646A" w:rsidRDefault="00EB5E2C" w:rsidP="00BD39ED">
            <w:pPr>
              <w:spacing w:before="120" w:after="120"/>
              <w:rPr>
                <w:rFonts w:cstheme="minorHAnsi"/>
              </w:rPr>
            </w:pPr>
            <w:r>
              <w:t>4.15</w:t>
            </w:r>
          </w:p>
        </w:tc>
        <w:tc>
          <w:tcPr>
            <w:tcW w:w="4524" w:type="dxa"/>
            <w:gridSpan w:val="2"/>
            <w:shd w:val="clear" w:color="auto" w:fill="auto"/>
          </w:tcPr>
          <w:p w14:paraId="79B306A4" w14:textId="77777777" w:rsidR="00EB5E2C" w:rsidRPr="0048646A" w:rsidRDefault="00EB5E2C" w:rsidP="00BD39ED">
            <w:pPr>
              <w:spacing w:before="120" w:after="120"/>
              <w:rPr>
                <w:rFonts w:cstheme="minorHAnsi"/>
              </w:rPr>
            </w:pPr>
            <w:r>
              <w:t xml:space="preserve">¿Ha experimentado el centro </w:t>
            </w:r>
            <w:r>
              <w:rPr>
                <w:b/>
                <w:bCs/>
              </w:rPr>
              <w:t>cambios en el número de servicios de atención prehospitalaria de urgencia</w:t>
            </w:r>
            <w:r>
              <w:t xml:space="preserve"> (por ejemplo, transporte en ambulancia) en los últimos 3 meses en comparación con los mismos 3 meses del año pasado? </w:t>
            </w:r>
          </w:p>
          <w:p w14:paraId="6412B6B0" w14:textId="77777777" w:rsidR="00EB5E2C" w:rsidRPr="00096070" w:rsidRDefault="00EB5E2C" w:rsidP="00BD39ED">
            <w:pPr>
              <w:spacing w:before="120" w:after="120"/>
              <w:rPr>
                <w:rFonts w:cstheme="minorHAnsi"/>
              </w:rPr>
            </w:pPr>
          </w:p>
        </w:tc>
        <w:tc>
          <w:tcPr>
            <w:tcW w:w="4963" w:type="dxa"/>
            <w:gridSpan w:val="21"/>
            <w:shd w:val="clear" w:color="auto" w:fill="auto"/>
          </w:tcPr>
          <w:p w14:paraId="3CF77A8B" w14:textId="77777777" w:rsidR="00EB5E2C" w:rsidRPr="0048646A" w:rsidRDefault="00EB5E2C" w:rsidP="00E82A8A">
            <w:pPr>
              <w:pStyle w:val="Prrafodelista"/>
              <w:numPr>
                <w:ilvl w:val="0"/>
                <w:numId w:val="9"/>
              </w:numPr>
              <w:spacing w:before="120" w:after="120"/>
              <w:rPr>
                <w:rFonts w:cstheme="minorHAnsi"/>
              </w:rPr>
            </w:pPr>
            <w:r>
              <w:lastRenderedPageBreak/>
              <w:t xml:space="preserve">Sí, aumentado </w:t>
            </w:r>
          </w:p>
          <w:p w14:paraId="7D2502F4" w14:textId="77777777" w:rsidR="00EB5E2C" w:rsidRPr="0048646A" w:rsidRDefault="00EB5E2C" w:rsidP="00E82A8A">
            <w:pPr>
              <w:pStyle w:val="Prrafodelista"/>
              <w:numPr>
                <w:ilvl w:val="0"/>
                <w:numId w:val="9"/>
              </w:numPr>
              <w:spacing w:before="120" w:after="120"/>
              <w:rPr>
                <w:rFonts w:cstheme="minorHAnsi"/>
              </w:rPr>
            </w:pPr>
            <w:r>
              <w:t xml:space="preserve">Sí, disminuido </w:t>
            </w:r>
          </w:p>
          <w:p w14:paraId="0FEF5064" w14:textId="77777777" w:rsidR="00EB5E2C" w:rsidRPr="0048646A" w:rsidRDefault="00EB5E2C" w:rsidP="00E82A8A">
            <w:pPr>
              <w:pStyle w:val="Prrafodelista"/>
              <w:numPr>
                <w:ilvl w:val="0"/>
                <w:numId w:val="9"/>
              </w:numPr>
              <w:spacing w:before="120" w:after="120"/>
              <w:rPr>
                <w:rFonts w:cstheme="minorHAnsi"/>
              </w:rPr>
            </w:pPr>
            <w:r>
              <w:t>No</w:t>
            </w:r>
          </w:p>
          <w:p w14:paraId="6AEBC8A5" w14:textId="77777777" w:rsidR="00EB5E2C" w:rsidRPr="0048646A" w:rsidRDefault="00EB5E2C" w:rsidP="00E82A8A">
            <w:pPr>
              <w:pStyle w:val="Prrafodelista"/>
              <w:numPr>
                <w:ilvl w:val="0"/>
                <w:numId w:val="9"/>
              </w:numPr>
              <w:spacing w:before="120" w:after="120"/>
              <w:rPr>
                <w:rFonts w:cstheme="minorHAnsi"/>
              </w:rPr>
            </w:pPr>
            <w:r>
              <w:t>No procede, no se ofrecen servicios de atención prehospitalaria de urgencia</w:t>
            </w:r>
          </w:p>
        </w:tc>
      </w:tr>
      <w:tr w:rsidR="00EB5E2C" w:rsidRPr="0048646A" w14:paraId="359305CB" w14:textId="77777777" w:rsidTr="004B709F">
        <w:trPr>
          <w:trHeight w:val="854"/>
        </w:trPr>
        <w:tc>
          <w:tcPr>
            <w:tcW w:w="998" w:type="dxa"/>
          </w:tcPr>
          <w:p w14:paraId="4AB00AB7" w14:textId="77777777" w:rsidR="00EB5E2C" w:rsidRPr="0048646A" w:rsidRDefault="00EB5E2C" w:rsidP="00BD39ED">
            <w:pPr>
              <w:spacing w:before="120" w:after="120"/>
              <w:rPr>
                <w:rFonts w:cstheme="minorHAnsi"/>
              </w:rPr>
            </w:pPr>
            <w:r>
              <w:t>4.16</w:t>
            </w:r>
          </w:p>
        </w:tc>
        <w:tc>
          <w:tcPr>
            <w:tcW w:w="4524" w:type="dxa"/>
            <w:gridSpan w:val="2"/>
          </w:tcPr>
          <w:p w14:paraId="5E97E2A0" w14:textId="77777777" w:rsidR="00EB5E2C" w:rsidRPr="0048646A" w:rsidDel="007D4DF3" w:rsidRDefault="00EB5E2C" w:rsidP="00BD39ED">
            <w:pPr>
              <w:spacing w:before="120" w:after="120"/>
              <w:rPr>
                <w:rFonts w:cstheme="minorHAnsi"/>
              </w:rPr>
            </w:pPr>
            <w:r>
              <w:t xml:space="preserve">¿Suele ofrecer el centro servicios de proyección comunitaria o visitas domiciliarias? </w:t>
            </w:r>
          </w:p>
        </w:tc>
        <w:tc>
          <w:tcPr>
            <w:tcW w:w="4963" w:type="dxa"/>
            <w:gridSpan w:val="21"/>
          </w:tcPr>
          <w:p w14:paraId="03DDED4B" w14:textId="77777777" w:rsidR="00EB5E2C" w:rsidRPr="0048646A" w:rsidRDefault="00EB5E2C" w:rsidP="00E82A8A">
            <w:pPr>
              <w:pStyle w:val="Prrafodelista"/>
              <w:numPr>
                <w:ilvl w:val="0"/>
                <w:numId w:val="36"/>
              </w:numPr>
              <w:spacing w:before="120" w:after="120"/>
              <w:rPr>
                <w:rFonts w:cstheme="minorHAnsi"/>
              </w:rPr>
            </w:pPr>
            <w:r>
              <w:t xml:space="preserve">Sí </w:t>
            </w:r>
          </w:p>
          <w:p w14:paraId="73E50F90" w14:textId="77777777" w:rsidR="00EB5E2C" w:rsidRPr="0048646A" w:rsidRDefault="00EB5E2C" w:rsidP="00E82A8A">
            <w:pPr>
              <w:pStyle w:val="Prrafodelista"/>
              <w:numPr>
                <w:ilvl w:val="0"/>
                <w:numId w:val="36"/>
              </w:numPr>
              <w:spacing w:before="120" w:after="120"/>
              <w:rPr>
                <w:rFonts w:cstheme="minorHAnsi"/>
              </w:rPr>
            </w:pPr>
            <w:r>
              <w:t>No – Pase a la pregunta 4.18</w:t>
            </w:r>
          </w:p>
        </w:tc>
      </w:tr>
      <w:tr w:rsidR="00134129" w:rsidRPr="0048646A" w14:paraId="3917AA0A" w14:textId="77777777" w:rsidTr="004B709F">
        <w:trPr>
          <w:trHeight w:val="288"/>
        </w:trPr>
        <w:tc>
          <w:tcPr>
            <w:tcW w:w="998" w:type="dxa"/>
          </w:tcPr>
          <w:p w14:paraId="64520799" w14:textId="77777777" w:rsidR="00134129" w:rsidRPr="0048646A" w:rsidRDefault="00134129" w:rsidP="00BD39ED">
            <w:pPr>
              <w:spacing w:before="120" w:after="120"/>
              <w:rPr>
                <w:rFonts w:cstheme="minorHAnsi"/>
              </w:rPr>
            </w:pPr>
            <w:r>
              <w:t>4.17</w:t>
            </w:r>
          </w:p>
        </w:tc>
        <w:tc>
          <w:tcPr>
            <w:tcW w:w="4524" w:type="dxa"/>
            <w:gridSpan w:val="2"/>
          </w:tcPr>
          <w:p w14:paraId="39FA6408" w14:textId="77777777" w:rsidR="00134129" w:rsidRPr="0048646A" w:rsidDel="007D4DF3" w:rsidRDefault="00134129" w:rsidP="00BD39ED">
            <w:pPr>
              <w:spacing w:before="120" w:after="120"/>
              <w:rPr>
                <w:rFonts w:cstheme="minorHAnsi"/>
              </w:rPr>
            </w:pPr>
            <w:r>
              <w:t xml:space="preserve">Para cada uno de los siguientes servicios de proyección, ¿ha </w:t>
            </w:r>
            <w:r>
              <w:rPr>
                <w:b/>
                <w:bCs/>
              </w:rPr>
              <w:t xml:space="preserve">cambiado el centro la frecuencia de los servicios </w:t>
            </w:r>
            <w:r>
              <w:t xml:space="preserve">en los últimos 3 meses, en comparación con los mismos 3 meses del año pasado? </w:t>
            </w:r>
          </w:p>
        </w:tc>
        <w:tc>
          <w:tcPr>
            <w:tcW w:w="992" w:type="dxa"/>
            <w:gridSpan w:val="3"/>
          </w:tcPr>
          <w:p w14:paraId="55DC4C83" w14:textId="77777777" w:rsidR="00134129" w:rsidRPr="00096070" w:rsidRDefault="00134129" w:rsidP="00E82A8A">
            <w:pPr>
              <w:pStyle w:val="Prrafodelista"/>
              <w:numPr>
                <w:ilvl w:val="0"/>
                <w:numId w:val="45"/>
              </w:numPr>
              <w:spacing w:before="120" w:after="120"/>
              <w:ind w:left="0" w:firstLine="0"/>
              <w:rPr>
                <w:rFonts w:cstheme="minorHAnsi"/>
              </w:rPr>
            </w:pPr>
          </w:p>
          <w:p w14:paraId="7F7033F9" w14:textId="77777777" w:rsidR="00134129" w:rsidRPr="0048646A" w:rsidRDefault="00134129" w:rsidP="00BD39ED">
            <w:pPr>
              <w:pStyle w:val="Prrafodelista"/>
              <w:spacing w:before="120" w:after="120"/>
              <w:ind w:left="0"/>
              <w:rPr>
                <w:rFonts w:cstheme="minorHAnsi"/>
              </w:rPr>
            </w:pPr>
            <w:r>
              <w:t>Sí, los servicios de proyección son menos frecuentes</w:t>
            </w:r>
          </w:p>
        </w:tc>
        <w:tc>
          <w:tcPr>
            <w:tcW w:w="992" w:type="dxa"/>
            <w:gridSpan w:val="7"/>
          </w:tcPr>
          <w:p w14:paraId="0E86D75D" w14:textId="77777777" w:rsidR="00134129" w:rsidRPr="00096070" w:rsidRDefault="00134129" w:rsidP="00E82A8A">
            <w:pPr>
              <w:pStyle w:val="Prrafodelista"/>
              <w:numPr>
                <w:ilvl w:val="0"/>
                <w:numId w:val="45"/>
              </w:numPr>
              <w:spacing w:before="120" w:after="120"/>
              <w:ind w:left="0" w:firstLine="0"/>
              <w:rPr>
                <w:rFonts w:cstheme="minorHAnsi"/>
              </w:rPr>
            </w:pPr>
          </w:p>
          <w:p w14:paraId="6600C0A8" w14:textId="77777777" w:rsidR="00134129" w:rsidRPr="0048646A" w:rsidRDefault="00134129" w:rsidP="00BD39ED">
            <w:pPr>
              <w:pStyle w:val="Prrafodelista"/>
              <w:spacing w:before="120" w:after="120"/>
              <w:ind w:left="0"/>
              <w:rPr>
                <w:rFonts w:cstheme="minorHAnsi"/>
              </w:rPr>
            </w:pPr>
            <w:r>
              <w:t>Sí, los servicios se han suspendido</w:t>
            </w:r>
          </w:p>
        </w:tc>
        <w:tc>
          <w:tcPr>
            <w:tcW w:w="992" w:type="dxa"/>
            <w:gridSpan w:val="4"/>
          </w:tcPr>
          <w:p w14:paraId="45EBDDE0" w14:textId="77777777" w:rsidR="00134129" w:rsidRPr="00096070" w:rsidRDefault="00134129" w:rsidP="00E82A8A">
            <w:pPr>
              <w:pStyle w:val="Prrafodelista"/>
              <w:numPr>
                <w:ilvl w:val="0"/>
                <w:numId w:val="45"/>
              </w:numPr>
              <w:spacing w:before="120" w:after="120"/>
              <w:ind w:left="0" w:firstLine="0"/>
              <w:rPr>
                <w:rFonts w:cstheme="minorHAnsi"/>
              </w:rPr>
            </w:pPr>
          </w:p>
          <w:p w14:paraId="3958EFEC" w14:textId="77777777" w:rsidR="00134129" w:rsidRDefault="00134129" w:rsidP="00BD39ED">
            <w:pPr>
              <w:pStyle w:val="Prrafodelista"/>
              <w:spacing w:before="120" w:after="120"/>
              <w:ind w:left="0"/>
              <w:rPr>
                <w:rFonts w:cstheme="minorHAnsi"/>
              </w:rPr>
            </w:pPr>
            <w:r>
              <w:t xml:space="preserve">No ha cambiado la frecuencia </w:t>
            </w:r>
          </w:p>
        </w:tc>
        <w:tc>
          <w:tcPr>
            <w:tcW w:w="992" w:type="dxa"/>
            <w:gridSpan w:val="6"/>
          </w:tcPr>
          <w:p w14:paraId="53B3DE51" w14:textId="77777777" w:rsidR="00E77D4C" w:rsidRPr="00096070" w:rsidRDefault="00E77D4C" w:rsidP="00E82A8A">
            <w:pPr>
              <w:pStyle w:val="Prrafodelista"/>
              <w:numPr>
                <w:ilvl w:val="0"/>
                <w:numId w:val="45"/>
              </w:numPr>
              <w:spacing w:before="120" w:after="120"/>
              <w:rPr>
                <w:rFonts w:cstheme="minorHAnsi"/>
              </w:rPr>
            </w:pPr>
          </w:p>
          <w:p w14:paraId="04ABA2FC" w14:textId="320F9158" w:rsidR="00134129" w:rsidRPr="00E77D4C" w:rsidRDefault="00134129" w:rsidP="00E77D4C">
            <w:pPr>
              <w:pStyle w:val="Prrafodelista"/>
              <w:spacing w:before="120" w:after="120"/>
              <w:ind w:left="0"/>
              <w:rPr>
                <w:rFonts w:cstheme="minorHAnsi"/>
              </w:rPr>
            </w:pPr>
            <w:r>
              <w:t>Sí, ha aumentado</w:t>
            </w:r>
          </w:p>
        </w:tc>
        <w:tc>
          <w:tcPr>
            <w:tcW w:w="995" w:type="dxa"/>
          </w:tcPr>
          <w:p w14:paraId="47985166" w14:textId="77777777" w:rsidR="00134129" w:rsidRPr="0048646A" w:rsidRDefault="00134129" w:rsidP="00E82A8A">
            <w:pPr>
              <w:pStyle w:val="Prrafodelista"/>
              <w:numPr>
                <w:ilvl w:val="0"/>
                <w:numId w:val="45"/>
              </w:numPr>
              <w:spacing w:before="120" w:after="120"/>
              <w:ind w:left="0" w:firstLine="0"/>
              <w:rPr>
                <w:rFonts w:cstheme="minorHAnsi"/>
                <w:lang w:val="en-GB"/>
              </w:rPr>
            </w:pPr>
          </w:p>
          <w:p w14:paraId="39778435" w14:textId="77777777" w:rsidR="00134129" w:rsidRPr="0048646A" w:rsidRDefault="00134129" w:rsidP="00BD39ED">
            <w:pPr>
              <w:pStyle w:val="Prrafodelista"/>
              <w:spacing w:before="120" w:after="120"/>
              <w:ind w:left="0"/>
              <w:rPr>
                <w:rFonts w:cstheme="minorHAnsi"/>
              </w:rPr>
            </w:pPr>
            <w:r>
              <w:t>No procede, el centro no ofrece servicios de proyección</w:t>
            </w:r>
          </w:p>
        </w:tc>
      </w:tr>
      <w:tr w:rsidR="00E77D4C" w:rsidRPr="0048646A" w14:paraId="6018EB47" w14:textId="77777777" w:rsidTr="004B709F">
        <w:trPr>
          <w:trHeight w:val="288"/>
        </w:trPr>
        <w:tc>
          <w:tcPr>
            <w:tcW w:w="998" w:type="dxa"/>
          </w:tcPr>
          <w:p w14:paraId="5BE311BB" w14:textId="77777777" w:rsidR="00E77D4C" w:rsidRPr="0048646A" w:rsidRDefault="00E77D4C" w:rsidP="00E77D4C">
            <w:pPr>
              <w:spacing w:before="120" w:after="120"/>
              <w:rPr>
                <w:rFonts w:cstheme="minorHAnsi"/>
              </w:rPr>
            </w:pPr>
            <w:bookmarkStart w:id="41" w:name="_Hlk47288024"/>
            <w:r>
              <w:t>4.17.1</w:t>
            </w:r>
          </w:p>
        </w:tc>
        <w:tc>
          <w:tcPr>
            <w:tcW w:w="4524" w:type="dxa"/>
            <w:gridSpan w:val="2"/>
          </w:tcPr>
          <w:p w14:paraId="312C1371" w14:textId="77777777" w:rsidR="00E77D4C" w:rsidRPr="0048646A" w:rsidDel="007D4DF3" w:rsidRDefault="00E77D4C" w:rsidP="00E77D4C">
            <w:pPr>
              <w:spacing w:before="120" w:after="120"/>
              <w:ind w:left="252"/>
              <w:rPr>
                <w:rFonts w:cstheme="minorHAnsi"/>
              </w:rPr>
            </w:pPr>
            <w:r>
              <w:t xml:space="preserve">Servicios de vacunación </w:t>
            </w:r>
          </w:p>
        </w:tc>
        <w:tc>
          <w:tcPr>
            <w:tcW w:w="992" w:type="dxa"/>
            <w:gridSpan w:val="3"/>
          </w:tcPr>
          <w:p w14:paraId="02F2AE18" w14:textId="77777777" w:rsidR="00E77D4C" w:rsidRPr="0048646A" w:rsidRDefault="00E77D4C" w:rsidP="00E77D4C">
            <w:pPr>
              <w:spacing w:before="120" w:after="120"/>
              <w:rPr>
                <w:rFonts w:cstheme="minorHAnsi"/>
              </w:rPr>
            </w:pPr>
            <w:r>
              <w:rPr>
                <w:rFonts w:ascii="Segoe UI Symbol" w:hAnsi="Segoe UI Symbol"/>
              </w:rPr>
              <w:t>☐</w:t>
            </w:r>
          </w:p>
        </w:tc>
        <w:tc>
          <w:tcPr>
            <w:tcW w:w="992" w:type="dxa"/>
            <w:gridSpan w:val="7"/>
          </w:tcPr>
          <w:p w14:paraId="330D929B" w14:textId="77777777" w:rsidR="00E77D4C" w:rsidRPr="0048646A" w:rsidRDefault="00E77D4C" w:rsidP="00E77D4C">
            <w:pPr>
              <w:spacing w:before="120" w:after="120"/>
              <w:rPr>
                <w:rFonts w:cstheme="minorHAnsi"/>
              </w:rPr>
            </w:pPr>
            <w:r>
              <w:rPr>
                <w:rFonts w:ascii="Segoe UI Symbol" w:hAnsi="Segoe UI Symbol"/>
              </w:rPr>
              <w:t>☐</w:t>
            </w:r>
          </w:p>
        </w:tc>
        <w:tc>
          <w:tcPr>
            <w:tcW w:w="992" w:type="dxa"/>
            <w:gridSpan w:val="4"/>
          </w:tcPr>
          <w:p w14:paraId="7FFAB70D" w14:textId="77777777" w:rsidR="00E77D4C" w:rsidRPr="0048646A" w:rsidRDefault="00E77D4C" w:rsidP="00E77D4C">
            <w:pPr>
              <w:spacing w:before="120" w:after="120"/>
              <w:rPr>
                <w:rFonts w:cstheme="minorHAnsi"/>
              </w:rPr>
            </w:pPr>
            <w:r>
              <w:rPr>
                <w:rFonts w:ascii="Segoe UI Symbol" w:hAnsi="Segoe UI Symbol"/>
              </w:rPr>
              <w:t>☐</w:t>
            </w:r>
          </w:p>
        </w:tc>
        <w:tc>
          <w:tcPr>
            <w:tcW w:w="992" w:type="dxa"/>
            <w:gridSpan w:val="6"/>
          </w:tcPr>
          <w:p w14:paraId="2ABE0D84" w14:textId="7057EC33" w:rsidR="00E77D4C" w:rsidRPr="0048646A" w:rsidRDefault="00E77D4C" w:rsidP="00E77D4C">
            <w:pPr>
              <w:spacing w:before="120" w:after="120"/>
              <w:rPr>
                <w:rFonts w:cstheme="minorHAnsi"/>
              </w:rPr>
            </w:pPr>
            <w:r>
              <w:rPr>
                <w:rFonts w:ascii="Segoe UI Symbol" w:hAnsi="Segoe UI Symbol"/>
              </w:rPr>
              <w:t>☐</w:t>
            </w:r>
          </w:p>
        </w:tc>
        <w:tc>
          <w:tcPr>
            <w:tcW w:w="995" w:type="dxa"/>
          </w:tcPr>
          <w:p w14:paraId="58195D30" w14:textId="77777777" w:rsidR="00E77D4C" w:rsidRPr="0048646A" w:rsidRDefault="00E77D4C" w:rsidP="00E77D4C">
            <w:pPr>
              <w:spacing w:before="120" w:after="120"/>
              <w:rPr>
                <w:rFonts w:cstheme="minorHAnsi"/>
              </w:rPr>
            </w:pPr>
            <w:r>
              <w:rPr>
                <w:rFonts w:ascii="Segoe UI Symbol" w:hAnsi="Segoe UI Symbol"/>
              </w:rPr>
              <w:t>☐</w:t>
            </w:r>
          </w:p>
        </w:tc>
      </w:tr>
      <w:tr w:rsidR="00E77D4C" w:rsidRPr="0048646A" w14:paraId="6BC7DF9F" w14:textId="77777777" w:rsidTr="004B709F">
        <w:trPr>
          <w:trHeight w:val="288"/>
        </w:trPr>
        <w:tc>
          <w:tcPr>
            <w:tcW w:w="998" w:type="dxa"/>
          </w:tcPr>
          <w:p w14:paraId="3706F1C3" w14:textId="77777777" w:rsidR="00E77D4C" w:rsidRPr="0048646A" w:rsidRDefault="00E77D4C" w:rsidP="00E77D4C">
            <w:pPr>
              <w:spacing w:before="120" w:after="120"/>
              <w:rPr>
                <w:rFonts w:cstheme="minorHAnsi"/>
              </w:rPr>
            </w:pPr>
            <w:r>
              <w:t>4.17.2</w:t>
            </w:r>
          </w:p>
        </w:tc>
        <w:tc>
          <w:tcPr>
            <w:tcW w:w="4524" w:type="dxa"/>
            <w:gridSpan w:val="2"/>
          </w:tcPr>
          <w:p w14:paraId="2075A00E" w14:textId="77777777" w:rsidR="00E77D4C" w:rsidRPr="0048646A" w:rsidDel="007D4DF3" w:rsidRDefault="00E77D4C" w:rsidP="00E77D4C">
            <w:pPr>
              <w:spacing w:before="120" w:after="120"/>
              <w:ind w:left="252"/>
              <w:rPr>
                <w:rFonts w:cstheme="minorHAnsi"/>
              </w:rPr>
            </w:pPr>
            <w:r>
              <w:t xml:space="preserve">Campañas de prevención </w:t>
            </w:r>
            <w:commentRangeStart w:id="42"/>
            <w:r>
              <w:t>del</w:t>
            </w:r>
            <w:commentRangeEnd w:id="42"/>
            <w:r w:rsidR="00CC1EB2">
              <w:rPr>
                <w:rStyle w:val="Refdecomentario"/>
              </w:rPr>
              <w:commentReference w:id="42"/>
            </w:r>
            <w:r>
              <w:t xml:space="preserve"> paludismo, incluida la distribución de mosquiteras tratadas con insecticida</w:t>
            </w:r>
          </w:p>
        </w:tc>
        <w:tc>
          <w:tcPr>
            <w:tcW w:w="992" w:type="dxa"/>
            <w:gridSpan w:val="3"/>
          </w:tcPr>
          <w:p w14:paraId="5B8A073C" w14:textId="77777777" w:rsidR="00E77D4C" w:rsidRPr="0048646A" w:rsidRDefault="00E77D4C" w:rsidP="00E77D4C">
            <w:pPr>
              <w:spacing w:before="120" w:after="120"/>
              <w:rPr>
                <w:rFonts w:cstheme="minorHAnsi"/>
              </w:rPr>
            </w:pPr>
            <w:r>
              <w:rPr>
                <w:rFonts w:ascii="Segoe UI Symbol" w:hAnsi="Segoe UI Symbol"/>
              </w:rPr>
              <w:t>☐</w:t>
            </w:r>
          </w:p>
        </w:tc>
        <w:tc>
          <w:tcPr>
            <w:tcW w:w="992" w:type="dxa"/>
            <w:gridSpan w:val="7"/>
          </w:tcPr>
          <w:p w14:paraId="594473F1" w14:textId="77777777" w:rsidR="00E77D4C" w:rsidRPr="0048646A" w:rsidRDefault="00E77D4C" w:rsidP="00E77D4C">
            <w:pPr>
              <w:spacing w:before="120" w:after="120"/>
              <w:rPr>
                <w:rFonts w:cstheme="minorHAnsi"/>
              </w:rPr>
            </w:pPr>
            <w:r>
              <w:rPr>
                <w:rFonts w:ascii="Segoe UI Symbol" w:hAnsi="Segoe UI Symbol"/>
              </w:rPr>
              <w:t>☐</w:t>
            </w:r>
          </w:p>
        </w:tc>
        <w:tc>
          <w:tcPr>
            <w:tcW w:w="992" w:type="dxa"/>
            <w:gridSpan w:val="4"/>
          </w:tcPr>
          <w:p w14:paraId="74EC8216" w14:textId="77777777" w:rsidR="00E77D4C" w:rsidRPr="0048646A" w:rsidRDefault="00E77D4C" w:rsidP="00E77D4C">
            <w:pPr>
              <w:spacing w:before="120" w:after="120"/>
              <w:rPr>
                <w:rFonts w:cstheme="minorHAnsi"/>
              </w:rPr>
            </w:pPr>
            <w:r>
              <w:rPr>
                <w:rFonts w:ascii="Segoe UI Symbol" w:hAnsi="Segoe UI Symbol"/>
              </w:rPr>
              <w:t>☐</w:t>
            </w:r>
          </w:p>
        </w:tc>
        <w:tc>
          <w:tcPr>
            <w:tcW w:w="992" w:type="dxa"/>
            <w:gridSpan w:val="6"/>
          </w:tcPr>
          <w:p w14:paraId="3220DB03" w14:textId="780D4EE5" w:rsidR="00E77D4C" w:rsidRPr="0048646A" w:rsidRDefault="00E77D4C" w:rsidP="00E77D4C">
            <w:pPr>
              <w:spacing w:before="120" w:after="120"/>
              <w:rPr>
                <w:rFonts w:cstheme="minorHAnsi"/>
              </w:rPr>
            </w:pPr>
            <w:r>
              <w:rPr>
                <w:rFonts w:ascii="Segoe UI Symbol" w:hAnsi="Segoe UI Symbol"/>
              </w:rPr>
              <w:t>☐</w:t>
            </w:r>
          </w:p>
        </w:tc>
        <w:tc>
          <w:tcPr>
            <w:tcW w:w="995" w:type="dxa"/>
          </w:tcPr>
          <w:p w14:paraId="317EE299" w14:textId="77777777" w:rsidR="00E77D4C" w:rsidRPr="0048646A" w:rsidRDefault="00E77D4C" w:rsidP="00E77D4C">
            <w:pPr>
              <w:spacing w:before="120" w:after="120"/>
              <w:rPr>
                <w:rFonts w:cstheme="minorHAnsi"/>
              </w:rPr>
            </w:pPr>
            <w:r>
              <w:rPr>
                <w:rFonts w:ascii="Segoe UI Symbol" w:hAnsi="Segoe UI Symbol"/>
              </w:rPr>
              <w:t>☐</w:t>
            </w:r>
          </w:p>
        </w:tc>
      </w:tr>
      <w:tr w:rsidR="00E77D4C" w:rsidRPr="0048646A" w14:paraId="7327767E" w14:textId="77777777" w:rsidTr="004B709F">
        <w:trPr>
          <w:trHeight w:val="288"/>
        </w:trPr>
        <w:tc>
          <w:tcPr>
            <w:tcW w:w="998" w:type="dxa"/>
          </w:tcPr>
          <w:p w14:paraId="6DDAC102" w14:textId="77777777" w:rsidR="00E77D4C" w:rsidRPr="0048646A" w:rsidRDefault="00E77D4C" w:rsidP="00E77D4C">
            <w:pPr>
              <w:spacing w:before="120" w:after="120"/>
              <w:rPr>
                <w:rFonts w:cstheme="minorHAnsi"/>
              </w:rPr>
            </w:pPr>
            <w:r>
              <w:t>4.17.3</w:t>
            </w:r>
          </w:p>
        </w:tc>
        <w:tc>
          <w:tcPr>
            <w:tcW w:w="4524" w:type="dxa"/>
            <w:gridSpan w:val="2"/>
          </w:tcPr>
          <w:p w14:paraId="7C2B5971" w14:textId="77777777" w:rsidR="00E77D4C" w:rsidRPr="0048646A" w:rsidDel="007D4DF3" w:rsidRDefault="00E77D4C" w:rsidP="00E77D4C">
            <w:pPr>
              <w:spacing w:before="120" w:after="120"/>
              <w:ind w:left="252"/>
              <w:rPr>
                <w:rFonts w:cstheme="minorHAnsi"/>
              </w:rPr>
            </w:pPr>
            <w:r>
              <w:t>Actividades de divulgación sobre enfermedades tropicales desatendidas, incluida la administración masiva de medicamentos</w:t>
            </w:r>
          </w:p>
        </w:tc>
        <w:tc>
          <w:tcPr>
            <w:tcW w:w="992" w:type="dxa"/>
            <w:gridSpan w:val="3"/>
          </w:tcPr>
          <w:p w14:paraId="26133DA9" w14:textId="77777777" w:rsidR="00E77D4C" w:rsidRPr="0048646A" w:rsidRDefault="00E77D4C" w:rsidP="00E77D4C">
            <w:pPr>
              <w:spacing w:before="120" w:after="120"/>
              <w:rPr>
                <w:rFonts w:cstheme="minorHAnsi"/>
              </w:rPr>
            </w:pPr>
            <w:r>
              <w:rPr>
                <w:rFonts w:ascii="Segoe UI Symbol" w:hAnsi="Segoe UI Symbol"/>
              </w:rPr>
              <w:t>☐</w:t>
            </w:r>
          </w:p>
        </w:tc>
        <w:tc>
          <w:tcPr>
            <w:tcW w:w="992" w:type="dxa"/>
            <w:gridSpan w:val="7"/>
          </w:tcPr>
          <w:p w14:paraId="4B314EBE" w14:textId="77777777" w:rsidR="00E77D4C" w:rsidRPr="0048646A" w:rsidRDefault="00E77D4C" w:rsidP="00E77D4C">
            <w:pPr>
              <w:spacing w:before="120" w:after="120"/>
              <w:rPr>
                <w:rFonts w:cstheme="minorHAnsi"/>
              </w:rPr>
            </w:pPr>
            <w:r>
              <w:rPr>
                <w:rFonts w:ascii="Segoe UI Symbol" w:hAnsi="Segoe UI Symbol"/>
              </w:rPr>
              <w:t>☐</w:t>
            </w:r>
          </w:p>
        </w:tc>
        <w:tc>
          <w:tcPr>
            <w:tcW w:w="992" w:type="dxa"/>
            <w:gridSpan w:val="4"/>
          </w:tcPr>
          <w:p w14:paraId="688DBED5" w14:textId="77777777" w:rsidR="00E77D4C" w:rsidRPr="0048646A" w:rsidRDefault="00E77D4C" w:rsidP="00E77D4C">
            <w:pPr>
              <w:spacing w:before="120" w:after="120"/>
              <w:rPr>
                <w:rFonts w:cstheme="minorHAnsi"/>
              </w:rPr>
            </w:pPr>
            <w:r>
              <w:rPr>
                <w:rFonts w:ascii="Segoe UI Symbol" w:hAnsi="Segoe UI Symbol"/>
              </w:rPr>
              <w:t>☐</w:t>
            </w:r>
          </w:p>
        </w:tc>
        <w:tc>
          <w:tcPr>
            <w:tcW w:w="992" w:type="dxa"/>
            <w:gridSpan w:val="6"/>
          </w:tcPr>
          <w:p w14:paraId="3DA69A67" w14:textId="3198AD64" w:rsidR="00E77D4C" w:rsidRPr="0048646A" w:rsidRDefault="00E77D4C" w:rsidP="00E77D4C">
            <w:pPr>
              <w:spacing w:before="120" w:after="120"/>
              <w:rPr>
                <w:rFonts w:cstheme="minorHAnsi"/>
              </w:rPr>
            </w:pPr>
            <w:r>
              <w:rPr>
                <w:rFonts w:ascii="Segoe UI Symbol" w:hAnsi="Segoe UI Symbol"/>
              </w:rPr>
              <w:t>☐</w:t>
            </w:r>
          </w:p>
        </w:tc>
        <w:tc>
          <w:tcPr>
            <w:tcW w:w="995" w:type="dxa"/>
          </w:tcPr>
          <w:p w14:paraId="3B7E30EB" w14:textId="77777777" w:rsidR="00E77D4C" w:rsidRPr="0048646A" w:rsidRDefault="00E77D4C" w:rsidP="00E77D4C">
            <w:pPr>
              <w:spacing w:before="120" w:after="120"/>
              <w:rPr>
                <w:rFonts w:cstheme="minorHAnsi"/>
              </w:rPr>
            </w:pPr>
            <w:r>
              <w:rPr>
                <w:rFonts w:ascii="Segoe UI Symbol" w:hAnsi="Segoe UI Symbol"/>
              </w:rPr>
              <w:t>☐</w:t>
            </w:r>
          </w:p>
        </w:tc>
      </w:tr>
      <w:tr w:rsidR="00E77D4C" w:rsidRPr="0048646A" w14:paraId="18B21BBE" w14:textId="77777777" w:rsidTr="004B709F">
        <w:trPr>
          <w:trHeight w:val="288"/>
        </w:trPr>
        <w:tc>
          <w:tcPr>
            <w:tcW w:w="998" w:type="dxa"/>
          </w:tcPr>
          <w:p w14:paraId="4BF9B8C8" w14:textId="77777777" w:rsidR="00E77D4C" w:rsidRPr="0048646A" w:rsidRDefault="00E77D4C" w:rsidP="00E77D4C">
            <w:pPr>
              <w:spacing w:before="120" w:after="120"/>
              <w:rPr>
                <w:rFonts w:cstheme="minorHAnsi"/>
              </w:rPr>
            </w:pPr>
            <w:r>
              <w:t>4.17.4</w:t>
            </w:r>
          </w:p>
        </w:tc>
        <w:tc>
          <w:tcPr>
            <w:tcW w:w="4524" w:type="dxa"/>
            <w:gridSpan w:val="2"/>
          </w:tcPr>
          <w:p w14:paraId="4632B7FB" w14:textId="77777777" w:rsidR="00E77D4C" w:rsidRPr="0048646A" w:rsidRDefault="00E77D4C" w:rsidP="00E77D4C">
            <w:pPr>
              <w:spacing w:before="120" w:after="120"/>
              <w:ind w:left="252"/>
              <w:rPr>
                <w:rFonts w:cstheme="minorHAnsi"/>
                <w:bCs/>
              </w:rPr>
            </w:pPr>
            <w:r>
              <w:t>Clínicas móviles comunitarias</w:t>
            </w:r>
          </w:p>
        </w:tc>
        <w:tc>
          <w:tcPr>
            <w:tcW w:w="992" w:type="dxa"/>
            <w:gridSpan w:val="3"/>
          </w:tcPr>
          <w:p w14:paraId="22C90488" w14:textId="77777777" w:rsidR="00E77D4C" w:rsidRPr="0048646A" w:rsidRDefault="00E77D4C" w:rsidP="00E77D4C">
            <w:pPr>
              <w:spacing w:before="120" w:after="120"/>
              <w:rPr>
                <w:rFonts w:cstheme="minorHAnsi"/>
              </w:rPr>
            </w:pPr>
            <w:r>
              <w:rPr>
                <w:rFonts w:ascii="Segoe UI Symbol" w:hAnsi="Segoe UI Symbol"/>
              </w:rPr>
              <w:t>☐</w:t>
            </w:r>
          </w:p>
        </w:tc>
        <w:tc>
          <w:tcPr>
            <w:tcW w:w="992" w:type="dxa"/>
            <w:gridSpan w:val="7"/>
          </w:tcPr>
          <w:p w14:paraId="14BFA1E9" w14:textId="77777777" w:rsidR="00E77D4C" w:rsidRPr="0048646A" w:rsidRDefault="00E77D4C" w:rsidP="00E77D4C">
            <w:pPr>
              <w:spacing w:before="120" w:after="120"/>
              <w:rPr>
                <w:rFonts w:cstheme="minorHAnsi"/>
              </w:rPr>
            </w:pPr>
            <w:r>
              <w:rPr>
                <w:rFonts w:ascii="Segoe UI Symbol" w:hAnsi="Segoe UI Symbol"/>
              </w:rPr>
              <w:t>☐</w:t>
            </w:r>
          </w:p>
        </w:tc>
        <w:tc>
          <w:tcPr>
            <w:tcW w:w="992" w:type="dxa"/>
            <w:gridSpan w:val="4"/>
          </w:tcPr>
          <w:p w14:paraId="6AA7F978" w14:textId="77777777" w:rsidR="00E77D4C" w:rsidRPr="0048646A" w:rsidRDefault="00E77D4C" w:rsidP="00E77D4C">
            <w:pPr>
              <w:spacing w:before="120" w:after="120"/>
              <w:rPr>
                <w:rFonts w:cstheme="minorHAnsi"/>
              </w:rPr>
            </w:pPr>
            <w:r>
              <w:rPr>
                <w:rFonts w:ascii="Segoe UI Symbol" w:hAnsi="Segoe UI Symbol"/>
              </w:rPr>
              <w:t>☐</w:t>
            </w:r>
          </w:p>
        </w:tc>
        <w:tc>
          <w:tcPr>
            <w:tcW w:w="992" w:type="dxa"/>
            <w:gridSpan w:val="6"/>
          </w:tcPr>
          <w:p w14:paraId="16B32C95" w14:textId="49409518" w:rsidR="00E77D4C" w:rsidRPr="0048646A" w:rsidRDefault="00E77D4C" w:rsidP="00E77D4C">
            <w:pPr>
              <w:spacing w:before="120" w:after="120"/>
              <w:rPr>
                <w:rFonts w:cstheme="minorHAnsi"/>
              </w:rPr>
            </w:pPr>
            <w:r>
              <w:rPr>
                <w:rFonts w:ascii="Segoe UI Symbol" w:hAnsi="Segoe UI Symbol"/>
              </w:rPr>
              <w:t>☐</w:t>
            </w:r>
          </w:p>
        </w:tc>
        <w:tc>
          <w:tcPr>
            <w:tcW w:w="995" w:type="dxa"/>
          </w:tcPr>
          <w:p w14:paraId="72C207CC" w14:textId="77777777" w:rsidR="00E77D4C" w:rsidRPr="0048646A" w:rsidRDefault="00E77D4C" w:rsidP="00E77D4C">
            <w:pPr>
              <w:spacing w:before="120" w:after="120"/>
              <w:rPr>
                <w:rFonts w:cstheme="minorHAnsi"/>
              </w:rPr>
            </w:pPr>
            <w:r>
              <w:rPr>
                <w:rFonts w:ascii="Segoe UI Symbol" w:hAnsi="Segoe UI Symbol"/>
              </w:rPr>
              <w:t>☐</w:t>
            </w:r>
          </w:p>
        </w:tc>
      </w:tr>
      <w:tr w:rsidR="00E77D4C" w:rsidRPr="0048646A" w14:paraId="1D7895E5" w14:textId="77777777" w:rsidTr="004B709F">
        <w:trPr>
          <w:trHeight w:val="288"/>
        </w:trPr>
        <w:tc>
          <w:tcPr>
            <w:tcW w:w="998" w:type="dxa"/>
          </w:tcPr>
          <w:p w14:paraId="03DEFA9B" w14:textId="77777777" w:rsidR="00E77D4C" w:rsidRPr="0048646A" w:rsidRDefault="00E77D4C" w:rsidP="00E77D4C">
            <w:pPr>
              <w:spacing w:before="120" w:after="120"/>
              <w:rPr>
                <w:rFonts w:cstheme="minorHAnsi"/>
              </w:rPr>
            </w:pPr>
            <w:r>
              <w:t>4.17.5</w:t>
            </w:r>
          </w:p>
        </w:tc>
        <w:tc>
          <w:tcPr>
            <w:tcW w:w="4524" w:type="dxa"/>
            <w:gridSpan w:val="2"/>
          </w:tcPr>
          <w:p w14:paraId="1C40B0BA" w14:textId="77777777" w:rsidR="00E77D4C" w:rsidRPr="0048646A" w:rsidRDefault="00E77D4C" w:rsidP="00E77D4C">
            <w:pPr>
              <w:spacing w:before="120" w:after="120"/>
              <w:ind w:left="252"/>
              <w:rPr>
                <w:rFonts w:cstheme="minorHAnsi"/>
                <w:bCs/>
              </w:rPr>
            </w:pPr>
            <w:r>
              <w:t>Visitas a domicilio</w:t>
            </w:r>
          </w:p>
        </w:tc>
        <w:tc>
          <w:tcPr>
            <w:tcW w:w="992" w:type="dxa"/>
            <w:gridSpan w:val="3"/>
          </w:tcPr>
          <w:p w14:paraId="78C88DAF" w14:textId="77777777" w:rsidR="00E77D4C" w:rsidRPr="0048646A" w:rsidRDefault="00E77D4C" w:rsidP="00E77D4C">
            <w:pPr>
              <w:spacing w:before="120" w:after="120"/>
              <w:rPr>
                <w:rFonts w:cstheme="minorHAnsi"/>
              </w:rPr>
            </w:pPr>
            <w:r>
              <w:rPr>
                <w:rFonts w:ascii="Segoe UI Symbol" w:hAnsi="Segoe UI Symbol"/>
              </w:rPr>
              <w:t>☐</w:t>
            </w:r>
          </w:p>
        </w:tc>
        <w:tc>
          <w:tcPr>
            <w:tcW w:w="992" w:type="dxa"/>
            <w:gridSpan w:val="7"/>
          </w:tcPr>
          <w:p w14:paraId="40F062AB" w14:textId="77777777" w:rsidR="00E77D4C" w:rsidRPr="0048646A" w:rsidRDefault="00E77D4C" w:rsidP="00E77D4C">
            <w:pPr>
              <w:spacing w:before="120" w:after="120"/>
              <w:rPr>
                <w:rFonts w:cstheme="minorHAnsi"/>
              </w:rPr>
            </w:pPr>
            <w:r>
              <w:rPr>
                <w:rFonts w:ascii="Segoe UI Symbol" w:hAnsi="Segoe UI Symbol"/>
              </w:rPr>
              <w:t>☐</w:t>
            </w:r>
          </w:p>
        </w:tc>
        <w:tc>
          <w:tcPr>
            <w:tcW w:w="992" w:type="dxa"/>
            <w:gridSpan w:val="4"/>
          </w:tcPr>
          <w:p w14:paraId="312A6C3A" w14:textId="77777777" w:rsidR="00E77D4C" w:rsidRPr="0048646A" w:rsidRDefault="00E77D4C" w:rsidP="00E77D4C">
            <w:pPr>
              <w:spacing w:before="120" w:after="120"/>
              <w:rPr>
                <w:rFonts w:cstheme="minorHAnsi"/>
              </w:rPr>
            </w:pPr>
            <w:r>
              <w:rPr>
                <w:rFonts w:ascii="Segoe UI Symbol" w:hAnsi="Segoe UI Symbol"/>
              </w:rPr>
              <w:t>☐</w:t>
            </w:r>
          </w:p>
        </w:tc>
        <w:tc>
          <w:tcPr>
            <w:tcW w:w="992" w:type="dxa"/>
            <w:gridSpan w:val="6"/>
          </w:tcPr>
          <w:p w14:paraId="610609C5" w14:textId="4DA4834C" w:rsidR="00E77D4C" w:rsidRPr="0048646A" w:rsidRDefault="00E77D4C" w:rsidP="00E77D4C">
            <w:pPr>
              <w:spacing w:before="120" w:after="120"/>
              <w:rPr>
                <w:rFonts w:cstheme="minorHAnsi"/>
              </w:rPr>
            </w:pPr>
            <w:r>
              <w:rPr>
                <w:rFonts w:ascii="Segoe UI Symbol" w:hAnsi="Segoe UI Symbol"/>
              </w:rPr>
              <w:t>☐</w:t>
            </w:r>
          </w:p>
        </w:tc>
        <w:tc>
          <w:tcPr>
            <w:tcW w:w="995" w:type="dxa"/>
          </w:tcPr>
          <w:p w14:paraId="3FB1A7A1" w14:textId="77777777" w:rsidR="00E77D4C" w:rsidRPr="0048646A" w:rsidRDefault="00E77D4C" w:rsidP="00E77D4C">
            <w:pPr>
              <w:spacing w:before="120" w:after="120"/>
              <w:rPr>
                <w:rFonts w:cstheme="minorHAnsi"/>
              </w:rPr>
            </w:pPr>
            <w:r>
              <w:rPr>
                <w:rFonts w:ascii="Segoe UI Symbol" w:hAnsi="Segoe UI Symbol"/>
              </w:rPr>
              <w:t>☐</w:t>
            </w:r>
          </w:p>
        </w:tc>
      </w:tr>
      <w:bookmarkEnd w:id="41"/>
      <w:tr w:rsidR="00E77D4C" w:rsidRPr="0048646A" w14:paraId="3044DD0B" w14:textId="77777777" w:rsidTr="004B709F">
        <w:trPr>
          <w:trHeight w:val="144"/>
        </w:trPr>
        <w:tc>
          <w:tcPr>
            <w:tcW w:w="998" w:type="dxa"/>
          </w:tcPr>
          <w:p w14:paraId="361B33D4" w14:textId="77777777" w:rsidR="00E77D4C" w:rsidRPr="0048646A" w:rsidRDefault="00E77D4C" w:rsidP="00E77D4C">
            <w:pPr>
              <w:spacing w:before="120" w:after="120"/>
              <w:rPr>
                <w:rFonts w:cstheme="minorHAnsi"/>
              </w:rPr>
            </w:pPr>
            <w:r>
              <w:t>4.18</w:t>
            </w:r>
          </w:p>
        </w:tc>
        <w:tc>
          <w:tcPr>
            <w:tcW w:w="4524" w:type="dxa"/>
            <w:gridSpan w:val="2"/>
          </w:tcPr>
          <w:p w14:paraId="4CA02A5A" w14:textId="77777777" w:rsidR="00E77D4C" w:rsidRPr="0048646A" w:rsidRDefault="00E77D4C" w:rsidP="00E77D4C">
            <w:pPr>
              <w:spacing w:before="120" w:after="120"/>
              <w:rPr>
                <w:rFonts w:cstheme="minorHAnsi"/>
              </w:rPr>
            </w:pPr>
            <w:r>
              <w:t xml:space="preserve">¿Ha desarrollado el centro planes de prestación de servicios para los pacientes que no pudieron acudir a visitas rutinarias no relacionadas con la COVID-19 en los últimos 3 meses? </w:t>
            </w:r>
          </w:p>
        </w:tc>
        <w:tc>
          <w:tcPr>
            <w:tcW w:w="4963" w:type="dxa"/>
            <w:gridSpan w:val="21"/>
          </w:tcPr>
          <w:p w14:paraId="37858C79" w14:textId="77777777" w:rsidR="00E77D4C" w:rsidRPr="0048646A" w:rsidRDefault="00E77D4C" w:rsidP="00E82A8A">
            <w:pPr>
              <w:pStyle w:val="Prrafodelista"/>
              <w:numPr>
                <w:ilvl w:val="0"/>
                <w:numId w:val="12"/>
              </w:numPr>
              <w:spacing w:before="120" w:after="120"/>
              <w:rPr>
                <w:rFonts w:cstheme="minorHAnsi"/>
              </w:rPr>
            </w:pPr>
            <w:r>
              <w:t>Sí</w:t>
            </w:r>
          </w:p>
          <w:p w14:paraId="196AC644" w14:textId="34E9E5EB" w:rsidR="00E77D4C" w:rsidRPr="0048646A" w:rsidRDefault="00E77D4C" w:rsidP="00E82A8A">
            <w:pPr>
              <w:pStyle w:val="Prrafodelista"/>
              <w:numPr>
                <w:ilvl w:val="0"/>
                <w:numId w:val="12"/>
              </w:numPr>
              <w:spacing w:before="120" w:after="120"/>
              <w:rPr>
                <w:rFonts w:cstheme="minorHAnsi"/>
              </w:rPr>
            </w:pPr>
            <w:r>
              <w:t>No – Pase a la pregunta 4.21i</w:t>
            </w:r>
          </w:p>
        </w:tc>
      </w:tr>
      <w:tr w:rsidR="00E77D4C" w:rsidRPr="0048646A" w14:paraId="229C3707" w14:textId="77777777" w:rsidTr="004B709F">
        <w:trPr>
          <w:trHeight w:val="144"/>
        </w:trPr>
        <w:tc>
          <w:tcPr>
            <w:tcW w:w="998" w:type="dxa"/>
          </w:tcPr>
          <w:p w14:paraId="5CE0CDA1" w14:textId="77777777" w:rsidR="00E77D4C" w:rsidRPr="0048646A" w:rsidRDefault="00E77D4C" w:rsidP="00E77D4C">
            <w:pPr>
              <w:spacing w:before="120" w:after="120"/>
              <w:rPr>
                <w:rFonts w:cstheme="minorHAnsi"/>
              </w:rPr>
            </w:pPr>
            <w:r>
              <w:t>4.19</w:t>
            </w:r>
          </w:p>
        </w:tc>
        <w:tc>
          <w:tcPr>
            <w:tcW w:w="4524" w:type="dxa"/>
            <w:gridSpan w:val="2"/>
          </w:tcPr>
          <w:p w14:paraId="373D8323" w14:textId="77777777" w:rsidR="00E77D4C" w:rsidRPr="0048646A" w:rsidRDefault="00E77D4C" w:rsidP="00E77D4C">
            <w:pPr>
              <w:spacing w:before="120" w:after="120"/>
              <w:rPr>
                <w:rFonts w:cstheme="minorHAnsi"/>
              </w:rPr>
            </w:pPr>
            <w:r>
              <w:t xml:space="preserve">¿Ha registrado el centro a los pacientes que no acudieron a alguna visita? </w:t>
            </w:r>
          </w:p>
        </w:tc>
        <w:tc>
          <w:tcPr>
            <w:tcW w:w="4963" w:type="dxa"/>
            <w:gridSpan w:val="21"/>
          </w:tcPr>
          <w:p w14:paraId="4DDCB3E6" w14:textId="77777777" w:rsidR="00E77D4C" w:rsidRPr="0048646A" w:rsidRDefault="00E77D4C" w:rsidP="00E82A8A">
            <w:pPr>
              <w:pStyle w:val="Prrafodelista"/>
              <w:numPr>
                <w:ilvl w:val="0"/>
                <w:numId w:val="40"/>
              </w:numPr>
              <w:spacing w:before="120" w:after="120"/>
              <w:rPr>
                <w:rFonts w:cstheme="minorHAnsi"/>
              </w:rPr>
            </w:pPr>
            <w:r>
              <w:t>Sí</w:t>
            </w:r>
          </w:p>
          <w:p w14:paraId="26EE64C2" w14:textId="77777777" w:rsidR="00E77D4C" w:rsidRPr="0048646A" w:rsidRDefault="00E77D4C" w:rsidP="00E82A8A">
            <w:pPr>
              <w:pStyle w:val="Prrafodelista"/>
              <w:numPr>
                <w:ilvl w:val="0"/>
                <w:numId w:val="40"/>
              </w:numPr>
              <w:spacing w:before="120" w:after="120"/>
              <w:rPr>
                <w:rFonts w:cstheme="minorHAnsi"/>
              </w:rPr>
            </w:pPr>
            <w:r>
              <w:t>No</w:t>
            </w:r>
          </w:p>
        </w:tc>
      </w:tr>
      <w:tr w:rsidR="00E77D4C" w:rsidRPr="0048646A" w14:paraId="7BCB8BE7" w14:textId="77777777" w:rsidTr="004B709F">
        <w:trPr>
          <w:trHeight w:val="144"/>
        </w:trPr>
        <w:tc>
          <w:tcPr>
            <w:tcW w:w="998" w:type="dxa"/>
            <w:shd w:val="clear" w:color="auto" w:fill="auto"/>
          </w:tcPr>
          <w:p w14:paraId="5DF7C522" w14:textId="77777777" w:rsidR="00E77D4C" w:rsidRPr="0048646A" w:rsidRDefault="00E77D4C" w:rsidP="00E77D4C">
            <w:pPr>
              <w:spacing w:before="120" w:after="120"/>
              <w:rPr>
                <w:rFonts w:cstheme="minorHAnsi"/>
              </w:rPr>
            </w:pPr>
            <w:r>
              <w:t>4.20</w:t>
            </w:r>
          </w:p>
        </w:tc>
        <w:tc>
          <w:tcPr>
            <w:tcW w:w="4524" w:type="dxa"/>
            <w:gridSpan w:val="2"/>
            <w:shd w:val="clear" w:color="auto" w:fill="auto"/>
          </w:tcPr>
          <w:p w14:paraId="05528F08" w14:textId="77777777" w:rsidR="00E77D4C" w:rsidRPr="0048646A" w:rsidRDefault="00E77D4C" w:rsidP="00E77D4C">
            <w:pPr>
              <w:spacing w:before="120" w:after="120"/>
              <w:rPr>
                <w:rFonts w:cstheme="minorHAnsi"/>
              </w:rPr>
            </w:pPr>
            <w:r>
              <w:t>¿Ha elaborado el centro planes para ponerse al día específicamente para los siguientes grupos de pacientes que faltaron a visitas programadas?</w:t>
            </w:r>
          </w:p>
        </w:tc>
        <w:tc>
          <w:tcPr>
            <w:tcW w:w="1227" w:type="dxa"/>
            <w:gridSpan w:val="6"/>
            <w:shd w:val="clear" w:color="auto" w:fill="auto"/>
          </w:tcPr>
          <w:p w14:paraId="4B45EC0A" w14:textId="77777777" w:rsidR="00E77D4C" w:rsidRPr="00096070" w:rsidRDefault="00E77D4C" w:rsidP="00E82A8A">
            <w:pPr>
              <w:pStyle w:val="Prrafodelista"/>
              <w:numPr>
                <w:ilvl w:val="0"/>
                <w:numId w:val="46"/>
              </w:numPr>
              <w:spacing w:before="120" w:after="120"/>
              <w:contextualSpacing w:val="0"/>
              <w:rPr>
                <w:rFonts w:cstheme="minorHAnsi"/>
                <w:b/>
                <w:bCs/>
                <w:sz w:val="21"/>
                <w:szCs w:val="21"/>
              </w:rPr>
            </w:pPr>
          </w:p>
          <w:p w14:paraId="547D1612" w14:textId="77777777" w:rsidR="00E77D4C" w:rsidRPr="0048646A" w:rsidRDefault="00E77D4C" w:rsidP="00E77D4C">
            <w:pPr>
              <w:pStyle w:val="Prrafodelista"/>
              <w:spacing w:before="120" w:after="120"/>
              <w:ind w:left="0"/>
              <w:contextualSpacing w:val="0"/>
              <w:rPr>
                <w:rFonts w:cstheme="minorHAnsi"/>
                <w:b/>
                <w:bCs/>
                <w:sz w:val="21"/>
                <w:szCs w:val="21"/>
              </w:rPr>
            </w:pPr>
            <w:r>
              <w:rPr>
                <w:bCs/>
                <w:sz w:val="21"/>
                <w:szCs w:val="21"/>
              </w:rPr>
              <w:t>Sí, elaborados y aplicados</w:t>
            </w:r>
            <w:r>
              <w:rPr>
                <w:sz w:val="21"/>
                <w:szCs w:val="21"/>
              </w:rPr>
              <w:t xml:space="preserve"> </w:t>
            </w:r>
          </w:p>
        </w:tc>
        <w:tc>
          <w:tcPr>
            <w:tcW w:w="1254" w:type="dxa"/>
            <w:gridSpan w:val="6"/>
            <w:shd w:val="clear" w:color="auto" w:fill="auto"/>
          </w:tcPr>
          <w:p w14:paraId="5DC49398" w14:textId="77777777" w:rsidR="00E77D4C" w:rsidRPr="0048646A" w:rsidRDefault="00E77D4C" w:rsidP="00E82A8A">
            <w:pPr>
              <w:pStyle w:val="Prrafodelista"/>
              <w:numPr>
                <w:ilvl w:val="0"/>
                <w:numId w:val="46"/>
              </w:numPr>
              <w:spacing w:before="120" w:after="120"/>
              <w:contextualSpacing w:val="0"/>
              <w:rPr>
                <w:rFonts w:cstheme="minorHAnsi"/>
                <w:bCs/>
                <w:sz w:val="21"/>
                <w:szCs w:val="21"/>
                <w:lang w:val="en-GB"/>
              </w:rPr>
            </w:pPr>
          </w:p>
          <w:p w14:paraId="595F0D00" w14:textId="521F0347" w:rsidR="00E77D4C" w:rsidRPr="0048646A" w:rsidRDefault="00E77D4C" w:rsidP="00E77D4C">
            <w:pPr>
              <w:pStyle w:val="Prrafodelista"/>
              <w:spacing w:before="120" w:after="120"/>
              <w:ind w:left="0"/>
              <w:contextualSpacing w:val="0"/>
              <w:rPr>
                <w:rFonts w:cstheme="minorHAnsi"/>
                <w:bCs/>
                <w:sz w:val="21"/>
                <w:szCs w:val="21"/>
              </w:rPr>
            </w:pPr>
            <w:r>
              <w:rPr>
                <w:sz w:val="21"/>
                <w:szCs w:val="21"/>
              </w:rPr>
              <w:t xml:space="preserve">Sí, </w:t>
            </w:r>
            <w:r w:rsidR="000D59DE">
              <w:rPr>
                <w:sz w:val="21"/>
                <w:szCs w:val="21"/>
              </w:rPr>
              <w:t>elaborados,</w:t>
            </w:r>
            <w:r>
              <w:rPr>
                <w:sz w:val="21"/>
                <w:szCs w:val="21"/>
              </w:rPr>
              <w:t xml:space="preserve"> pero no aplicados todavía</w:t>
            </w:r>
            <w:r>
              <w:rPr>
                <w:bCs/>
                <w:sz w:val="21"/>
                <w:szCs w:val="21"/>
              </w:rPr>
              <w:t xml:space="preserve"> </w:t>
            </w:r>
          </w:p>
        </w:tc>
        <w:tc>
          <w:tcPr>
            <w:tcW w:w="1342" w:type="dxa"/>
            <w:gridSpan w:val="6"/>
            <w:shd w:val="clear" w:color="auto" w:fill="auto"/>
          </w:tcPr>
          <w:p w14:paraId="2E82B096" w14:textId="77777777" w:rsidR="00E77D4C" w:rsidRPr="00096070" w:rsidRDefault="00E77D4C" w:rsidP="00E82A8A">
            <w:pPr>
              <w:pStyle w:val="Prrafodelista"/>
              <w:numPr>
                <w:ilvl w:val="0"/>
                <w:numId w:val="46"/>
              </w:numPr>
              <w:spacing w:before="120" w:after="120"/>
              <w:contextualSpacing w:val="0"/>
              <w:rPr>
                <w:rFonts w:cstheme="minorHAnsi"/>
                <w:bCs/>
                <w:sz w:val="21"/>
                <w:szCs w:val="21"/>
              </w:rPr>
            </w:pPr>
          </w:p>
          <w:p w14:paraId="66BD406F" w14:textId="77777777" w:rsidR="00E77D4C" w:rsidRPr="0048646A" w:rsidRDefault="00E77D4C" w:rsidP="00E77D4C">
            <w:pPr>
              <w:pStyle w:val="Prrafodelista"/>
              <w:spacing w:before="120" w:after="120"/>
              <w:ind w:left="0"/>
              <w:contextualSpacing w:val="0"/>
              <w:rPr>
                <w:rFonts w:cstheme="minorHAnsi"/>
                <w:bCs/>
                <w:sz w:val="21"/>
                <w:szCs w:val="21"/>
              </w:rPr>
            </w:pPr>
            <w:r>
              <w:rPr>
                <w:sz w:val="21"/>
                <w:szCs w:val="21"/>
              </w:rPr>
              <w:t>No</w:t>
            </w:r>
          </w:p>
          <w:p w14:paraId="055DC948" w14:textId="77777777" w:rsidR="00E77D4C" w:rsidRPr="0048646A" w:rsidRDefault="00E77D4C" w:rsidP="00E77D4C">
            <w:pPr>
              <w:pStyle w:val="Prrafodelista"/>
              <w:spacing w:before="120" w:after="120"/>
              <w:ind w:left="0"/>
              <w:contextualSpacing w:val="0"/>
              <w:rPr>
                <w:rFonts w:cstheme="minorHAnsi"/>
                <w:sz w:val="21"/>
                <w:szCs w:val="21"/>
                <w:lang w:val="en-GB"/>
              </w:rPr>
            </w:pPr>
          </w:p>
        </w:tc>
        <w:tc>
          <w:tcPr>
            <w:tcW w:w="1140" w:type="dxa"/>
            <w:gridSpan w:val="3"/>
            <w:shd w:val="clear" w:color="auto" w:fill="auto"/>
          </w:tcPr>
          <w:p w14:paraId="79FF724B" w14:textId="77777777" w:rsidR="00E77D4C" w:rsidRPr="0048646A" w:rsidRDefault="00E77D4C" w:rsidP="00E77D4C">
            <w:pPr>
              <w:pStyle w:val="Prrafodelista"/>
              <w:spacing w:before="120" w:after="120"/>
              <w:ind w:left="0"/>
              <w:contextualSpacing w:val="0"/>
              <w:rPr>
                <w:rFonts w:cstheme="minorHAnsi"/>
                <w:bCs/>
                <w:sz w:val="21"/>
                <w:szCs w:val="21"/>
              </w:rPr>
            </w:pPr>
            <w:r>
              <w:rPr>
                <w:bCs/>
                <w:sz w:val="21"/>
                <w:szCs w:val="21"/>
              </w:rPr>
              <w:t>4.</w:t>
            </w:r>
          </w:p>
          <w:p w14:paraId="57D0AEB7" w14:textId="77777777" w:rsidR="00E77D4C" w:rsidRPr="0048646A" w:rsidRDefault="00E77D4C" w:rsidP="00E77D4C">
            <w:pPr>
              <w:pStyle w:val="Prrafodelista"/>
              <w:spacing w:before="120" w:after="120"/>
              <w:ind w:left="0"/>
              <w:contextualSpacing w:val="0"/>
              <w:rPr>
                <w:rFonts w:cstheme="minorHAnsi"/>
                <w:bCs/>
                <w:sz w:val="21"/>
                <w:szCs w:val="21"/>
              </w:rPr>
            </w:pPr>
            <w:r>
              <w:rPr>
                <w:sz w:val="21"/>
                <w:szCs w:val="21"/>
              </w:rPr>
              <w:t>No procede, no se ofrecen servicios a este grupo de pacientes</w:t>
            </w:r>
          </w:p>
        </w:tc>
      </w:tr>
      <w:tr w:rsidR="00E77D4C" w:rsidRPr="0048646A" w14:paraId="2587B3F4" w14:textId="77777777" w:rsidTr="004B709F">
        <w:trPr>
          <w:trHeight w:val="144"/>
        </w:trPr>
        <w:tc>
          <w:tcPr>
            <w:tcW w:w="998" w:type="dxa"/>
            <w:shd w:val="clear" w:color="auto" w:fill="auto"/>
          </w:tcPr>
          <w:p w14:paraId="4AC30C90" w14:textId="77777777" w:rsidR="00E77D4C" w:rsidRPr="0048646A" w:rsidRDefault="00E77D4C" w:rsidP="00E77D4C">
            <w:pPr>
              <w:spacing w:before="120" w:after="120"/>
              <w:rPr>
                <w:rFonts w:cstheme="minorHAnsi"/>
              </w:rPr>
            </w:pPr>
            <w:r>
              <w:t>4.20.1</w:t>
            </w:r>
          </w:p>
        </w:tc>
        <w:tc>
          <w:tcPr>
            <w:tcW w:w="4524" w:type="dxa"/>
            <w:gridSpan w:val="2"/>
            <w:shd w:val="clear" w:color="auto" w:fill="auto"/>
          </w:tcPr>
          <w:p w14:paraId="37C5BCAA" w14:textId="77777777" w:rsidR="00E77D4C" w:rsidRPr="0048646A" w:rsidRDefault="00E77D4C" w:rsidP="00E77D4C">
            <w:pPr>
              <w:spacing w:before="120" w:after="120"/>
              <w:ind w:left="252"/>
              <w:rPr>
                <w:rFonts w:cstheme="minorHAnsi"/>
              </w:rPr>
            </w:pPr>
            <w:r>
              <w:t xml:space="preserve">Mujeres embarazadas </w:t>
            </w:r>
          </w:p>
        </w:tc>
        <w:tc>
          <w:tcPr>
            <w:tcW w:w="1227" w:type="dxa"/>
            <w:gridSpan w:val="6"/>
            <w:shd w:val="clear" w:color="auto" w:fill="auto"/>
          </w:tcPr>
          <w:p w14:paraId="37E3A31F" w14:textId="77777777" w:rsidR="00E77D4C" w:rsidRPr="0048646A" w:rsidRDefault="00E77D4C" w:rsidP="00E77D4C">
            <w:pPr>
              <w:pStyle w:val="Prrafodelista"/>
              <w:spacing w:before="120" w:after="120"/>
              <w:ind w:left="0"/>
              <w:contextualSpacing w:val="0"/>
              <w:rPr>
                <w:rFonts w:cstheme="minorHAnsi"/>
              </w:rPr>
            </w:pPr>
            <w:r>
              <w:rPr>
                <w:rFonts w:ascii="Segoe UI Symbol" w:hAnsi="Segoe UI Symbol"/>
              </w:rPr>
              <w:t>☐</w:t>
            </w:r>
          </w:p>
        </w:tc>
        <w:tc>
          <w:tcPr>
            <w:tcW w:w="1254" w:type="dxa"/>
            <w:gridSpan w:val="6"/>
            <w:shd w:val="clear" w:color="auto" w:fill="auto"/>
          </w:tcPr>
          <w:p w14:paraId="32F59C2D" w14:textId="77777777" w:rsidR="00E77D4C" w:rsidRPr="0048646A" w:rsidRDefault="00E77D4C" w:rsidP="00E77D4C">
            <w:pPr>
              <w:pStyle w:val="Prrafodelista"/>
              <w:spacing w:before="120" w:after="120"/>
              <w:ind w:left="0"/>
              <w:contextualSpacing w:val="0"/>
              <w:rPr>
                <w:rFonts w:cstheme="minorHAnsi"/>
              </w:rPr>
            </w:pPr>
            <w:r>
              <w:rPr>
                <w:rFonts w:ascii="Segoe UI Symbol" w:hAnsi="Segoe UI Symbol"/>
              </w:rPr>
              <w:t>☐</w:t>
            </w:r>
          </w:p>
        </w:tc>
        <w:tc>
          <w:tcPr>
            <w:tcW w:w="1342" w:type="dxa"/>
            <w:gridSpan w:val="6"/>
            <w:shd w:val="clear" w:color="auto" w:fill="auto"/>
          </w:tcPr>
          <w:p w14:paraId="137541DE" w14:textId="77777777" w:rsidR="00E77D4C" w:rsidRPr="0048646A" w:rsidRDefault="00E77D4C" w:rsidP="00E77D4C">
            <w:pPr>
              <w:pStyle w:val="Prrafodelista"/>
              <w:spacing w:before="120" w:after="120"/>
              <w:ind w:left="0"/>
              <w:contextualSpacing w:val="0"/>
              <w:rPr>
                <w:rFonts w:cstheme="minorHAnsi"/>
              </w:rPr>
            </w:pPr>
            <w:r>
              <w:rPr>
                <w:rFonts w:ascii="Segoe UI Symbol" w:hAnsi="Segoe UI Symbol"/>
              </w:rPr>
              <w:t>☐</w:t>
            </w:r>
          </w:p>
        </w:tc>
        <w:tc>
          <w:tcPr>
            <w:tcW w:w="1140" w:type="dxa"/>
            <w:gridSpan w:val="3"/>
            <w:shd w:val="clear" w:color="auto" w:fill="auto"/>
          </w:tcPr>
          <w:p w14:paraId="146C9B1F" w14:textId="77777777" w:rsidR="00E77D4C" w:rsidRPr="0048646A" w:rsidRDefault="00E77D4C" w:rsidP="00E77D4C">
            <w:pPr>
              <w:pStyle w:val="Prrafodelista"/>
              <w:spacing w:before="120" w:after="120"/>
              <w:ind w:left="0"/>
              <w:contextualSpacing w:val="0"/>
              <w:rPr>
                <w:rFonts w:cstheme="minorHAnsi"/>
              </w:rPr>
            </w:pPr>
            <w:r>
              <w:rPr>
                <w:rFonts w:ascii="Segoe UI Symbol" w:hAnsi="Segoe UI Symbol"/>
              </w:rPr>
              <w:t>☐</w:t>
            </w:r>
          </w:p>
        </w:tc>
      </w:tr>
      <w:tr w:rsidR="00E77D4C" w:rsidRPr="0048646A" w14:paraId="77C059CE" w14:textId="77777777" w:rsidTr="004B709F">
        <w:trPr>
          <w:trHeight w:val="144"/>
        </w:trPr>
        <w:tc>
          <w:tcPr>
            <w:tcW w:w="998" w:type="dxa"/>
            <w:shd w:val="clear" w:color="auto" w:fill="auto"/>
          </w:tcPr>
          <w:p w14:paraId="620F5A40" w14:textId="77777777" w:rsidR="00E77D4C" w:rsidRPr="0048646A" w:rsidRDefault="00E77D4C" w:rsidP="00E77D4C">
            <w:pPr>
              <w:spacing w:before="120" w:after="120"/>
              <w:rPr>
                <w:rFonts w:cstheme="minorHAnsi"/>
              </w:rPr>
            </w:pPr>
            <w:r>
              <w:t>4.20.2</w:t>
            </w:r>
          </w:p>
        </w:tc>
        <w:tc>
          <w:tcPr>
            <w:tcW w:w="4524" w:type="dxa"/>
            <w:gridSpan w:val="2"/>
            <w:shd w:val="clear" w:color="auto" w:fill="auto"/>
          </w:tcPr>
          <w:p w14:paraId="02063573" w14:textId="77777777" w:rsidR="00E77D4C" w:rsidRPr="0048646A" w:rsidRDefault="00E77D4C" w:rsidP="00E77D4C">
            <w:pPr>
              <w:spacing w:before="120" w:after="120"/>
              <w:ind w:left="252"/>
              <w:rPr>
                <w:rFonts w:cstheme="minorHAnsi"/>
              </w:rPr>
            </w:pPr>
            <w:r>
              <w:t>Niños para vacunación rutinaria</w:t>
            </w:r>
          </w:p>
        </w:tc>
        <w:tc>
          <w:tcPr>
            <w:tcW w:w="1227" w:type="dxa"/>
            <w:gridSpan w:val="6"/>
            <w:shd w:val="clear" w:color="auto" w:fill="auto"/>
          </w:tcPr>
          <w:p w14:paraId="433D3B58" w14:textId="77777777" w:rsidR="00E77D4C" w:rsidRPr="0048646A" w:rsidRDefault="00E77D4C" w:rsidP="00E77D4C">
            <w:pPr>
              <w:pStyle w:val="Prrafodelista"/>
              <w:spacing w:before="120" w:after="120"/>
              <w:ind w:left="0"/>
              <w:contextualSpacing w:val="0"/>
              <w:rPr>
                <w:rFonts w:cstheme="minorHAnsi"/>
                <w:b/>
                <w:bCs/>
              </w:rPr>
            </w:pPr>
            <w:r>
              <w:rPr>
                <w:rFonts w:ascii="Segoe UI Symbol" w:hAnsi="Segoe UI Symbol"/>
              </w:rPr>
              <w:t>☐</w:t>
            </w:r>
          </w:p>
        </w:tc>
        <w:tc>
          <w:tcPr>
            <w:tcW w:w="1254" w:type="dxa"/>
            <w:gridSpan w:val="6"/>
            <w:shd w:val="clear" w:color="auto" w:fill="auto"/>
          </w:tcPr>
          <w:p w14:paraId="1F1A6C26" w14:textId="77777777" w:rsidR="00E77D4C" w:rsidRPr="0048646A" w:rsidRDefault="00E77D4C" w:rsidP="00E77D4C">
            <w:pPr>
              <w:pStyle w:val="Prrafodelista"/>
              <w:spacing w:before="120" w:after="120"/>
              <w:ind w:left="0"/>
              <w:contextualSpacing w:val="0"/>
              <w:rPr>
                <w:rFonts w:cstheme="minorHAnsi"/>
                <w:b/>
                <w:bCs/>
              </w:rPr>
            </w:pPr>
            <w:r>
              <w:rPr>
                <w:rFonts w:ascii="Segoe UI Symbol" w:hAnsi="Segoe UI Symbol"/>
              </w:rPr>
              <w:t>☐</w:t>
            </w:r>
          </w:p>
        </w:tc>
        <w:tc>
          <w:tcPr>
            <w:tcW w:w="1342" w:type="dxa"/>
            <w:gridSpan w:val="6"/>
            <w:shd w:val="clear" w:color="auto" w:fill="auto"/>
          </w:tcPr>
          <w:p w14:paraId="53B3BBBB" w14:textId="77777777" w:rsidR="00E77D4C" w:rsidRPr="0048646A" w:rsidRDefault="00E77D4C" w:rsidP="00E77D4C">
            <w:pPr>
              <w:pStyle w:val="Prrafodelista"/>
              <w:spacing w:before="120" w:after="120"/>
              <w:ind w:left="0"/>
              <w:contextualSpacing w:val="0"/>
              <w:rPr>
                <w:rFonts w:cstheme="minorHAnsi"/>
                <w:b/>
                <w:bCs/>
              </w:rPr>
            </w:pPr>
            <w:r>
              <w:rPr>
                <w:rFonts w:ascii="Segoe UI Symbol" w:hAnsi="Segoe UI Symbol"/>
              </w:rPr>
              <w:t>☐</w:t>
            </w:r>
          </w:p>
        </w:tc>
        <w:tc>
          <w:tcPr>
            <w:tcW w:w="1140" w:type="dxa"/>
            <w:gridSpan w:val="3"/>
            <w:shd w:val="clear" w:color="auto" w:fill="auto"/>
          </w:tcPr>
          <w:p w14:paraId="3135CB2D" w14:textId="77777777" w:rsidR="00E77D4C" w:rsidRPr="0048646A" w:rsidRDefault="00E77D4C" w:rsidP="00E77D4C">
            <w:pPr>
              <w:pStyle w:val="Prrafodelista"/>
              <w:spacing w:before="120" w:after="120"/>
              <w:ind w:left="0"/>
              <w:contextualSpacing w:val="0"/>
              <w:rPr>
                <w:rFonts w:cstheme="minorHAnsi"/>
                <w:b/>
                <w:bCs/>
              </w:rPr>
            </w:pPr>
            <w:r>
              <w:rPr>
                <w:rFonts w:ascii="Segoe UI Symbol" w:hAnsi="Segoe UI Symbol"/>
              </w:rPr>
              <w:t>☐</w:t>
            </w:r>
          </w:p>
        </w:tc>
      </w:tr>
      <w:tr w:rsidR="00E77D4C" w:rsidRPr="0048646A" w14:paraId="5CE347BE" w14:textId="77777777" w:rsidTr="004B709F">
        <w:trPr>
          <w:trHeight w:val="144"/>
        </w:trPr>
        <w:tc>
          <w:tcPr>
            <w:tcW w:w="998" w:type="dxa"/>
            <w:shd w:val="clear" w:color="auto" w:fill="auto"/>
          </w:tcPr>
          <w:p w14:paraId="29423996" w14:textId="77777777" w:rsidR="00E77D4C" w:rsidRPr="0048646A" w:rsidRDefault="00E77D4C" w:rsidP="00E77D4C">
            <w:pPr>
              <w:spacing w:before="120" w:after="120"/>
              <w:rPr>
                <w:rFonts w:cstheme="minorHAnsi"/>
              </w:rPr>
            </w:pPr>
            <w:r>
              <w:t>4.20.3</w:t>
            </w:r>
          </w:p>
        </w:tc>
        <w:tc>
          <w:tcPr>
            <w:tcW w:w="4524" w:type="dxa"/>
            <w:gridSpan w:val="2"/>
            <w:shd w:val="clear" w:color="auto" w:fill="auto"/>
          </w:tcPr>
          <w:p w14:paraId="6CA7EBCF" w14:textId="77777777" w:rsidR="00E77D4C" w:rsidRPr="0048646A" w:rsidRDefault="00E77D4C" w:rsidP="00E77D4C">
            <w:pPr>
              <w:spacing w:before="120" w:after="120"/>
              <w:ind w:left="252"/>
              <w:rPr>
                <w:rFonts w:cstheme="minorHAnsi"/>
              </w:rPr>
            </w:pPr>
            <w:r>
              <w:t xml:space="preserve">Pacientes con enfermedades crónicas no transmisibles </w:t>
            </w:r>
          </w:p>
        </w:tc>
        <w:tc>
          <w:tcPr>
            <w:tcW w:w="1227" w:type="dxa"/>
            <w:gridSpan w:val="6"/>
            <w:shd w:val="clear" w:color="auto" w:fill="auto"/>
          </w:tcPr>
          <w:p w14:paraId="010E4682" w14:textId="77777777" w:rsidR="00E77D4C" w:rsidRPr="0048646A" w:rsidRDefault="00E77D4C" w:rsidP="00E77D4C">
            <w:pPr>
              <w:pStyle w:val="Prrafodelista"/>
              <w:spacing w:before="120" w:after="120"/>
              <w:ind w:left="0"/>
              <w:contextualSpacing w:val="0"/>
              <w:rPr>
                <w:rFonts w:cstheme="minorHAnsi"/>
                <w:b/>
                <w:bCs/>
              </w:rPr>
            </w:pPr>
            <w:r>
              <w:rPr>
                <w:rFonts w:ascii="Segoe UI Symbol" w:hAnsi="Segoe UI Symbol"/>
              </w:rPr>
              <w:t>☐</w:t>
            </w:r>
          </w:p>
        </w:tc>
        <w:tc>
          <w:tcPr>
            <w:tcW w:w="1254" w:type="dxa"/>
            <w:gridSpan w:val="6"/>
            <w:shd w:val="clear" w:color="auto" w:fill="auto"/>
          </w:tcPr>
          <w:p w14:paraId="1BB3A8B2" w14:textId="77777777" w:rsidR="00E77D4C" w:rsidRPr="0048646A" w:rsidRDefault="00E77D4C" w:rsidP="00E77D4C">
            <w:pPr>
              <w:pStyle w:val="Prrafodelista"/>
              <w:spacing w:before="120" w:after="120"/>
              <w:ind w:left="0"/>
              <w:contextualSpacing w:val="0"/>
              <w:rPr>
                <w:rFonts w:cstheme="minorHAnsi"/>
                <w:b/>
                <w:bCs/>
              </w:rPr>
            </w:pPr>
            <w:r>
              <w:rPr>
                <w:rFonts w:ascii="Segoe UI Symbol" w:hAnsi="Segoe UI Symbol"/>
              </w:rPr>
              <w:t>☐</w:t>
            </w:r>
          </w:p>
        </w:tc>
        <w:tc>
          <w:tcPr>
            <w:tcW w:w="1342" w:type="dxa"/>
            <w:gridSpan w:val="6"/>
            <w:shd w:val="clear" w:color="auto" w:fill="auto"/>
          </w:tcPr>
          <w:p w14:paraId="565B625F" w14:textId="77777777" w:rsidR="00E77D4C" w:rsidRPr="0048646A" w:rsidRDefault="00E77D4C" w:rsidP="00E77D4C">
            <w:pPr>
              <w:pStyle w:val="Prrafodelista"/>
              <w:spacing w:before="120" w:after="120"/>
              <w:ind w:left="0"/>
              <w:contextualSpacing w:val="0"/>
              <w:rPr>
                <w:rFonts w:cstheme="minorHAnsi"/>
                <w:b/>
                <w:bCs/>
              </w:rPr>
            </w:pPr>
            <w:r>
              <w:rPr>
                <w:rFonts w:ascii="Segoe UI Symbol" w:hAnsi="Segoe UI Symbol"/>
              </w:rPr>
              <w:t>☐</w:t>
            </w:r>
          </w:p>
        </w:tc>
        <w:tc>
          <w:tcPr>
            <w:tcW w:w="1140" w:type="dxa"/>
            <w:gridSpan w:val="3"/>
            <w:shd w:val="clear" w:color="auto" w:fill="auto"/>
          </w:tcPr>
          <w:p w14:paraId="0AD9B437" w14:textId="77777777" w:rsidR="00E77D4C" w:rsidRPr="0048646A" w:rsidRDefault="00E77D4C" w:rsidP="00E77D4C">
            <w:pPr>
              <w:pStyle w:val="Prrafodelista"/>
              <w:spacing w:before="120" w:after="120"/>
              <w:ind w:left="0"/>
              <w:contextualSpacing w:val="0"/>
              <w:rPr>
                <w:rFonts w:cstheme="minorHAnsi"/>
                <w:b/>
                <w:bCs/>
              </w:rPr>
            </w:pPr>
            <w:r>
              <w:rPr>
                <w:rFonts w:ascii="Segoe UI Symbol" w:hAnsi="Segoe UI Symbol"/>
              </w:rPr>
              <w:t>☐</w:t>
            </w:r>
          </w:p>
        </w:tc>
      </w:tr>
      <w:tr w:rsidR="00E77D4C" w:rsidRPr="0048646A" w14:paraId="4867902D" w14:textId="77777777" w:rsidTr="00C90DB2">
        <w:trPr>
          <w:trHeight w:val="144"/>
        </w:trPr>
        <w:tc>
          <w:tcPr>
            <w:tcW w:w="998" w:type="dxa"/>
            <w:shd w:val="clear" w:color="auto" w:fill="E2EFD9" w:themeFill="accent6" w:themeFillTint="33"/>
          </w:tcPr>
          <w:p w14:paraId="1AEE4462" w14:textId="77777777" w:rsidR="00E77D4C" w:rsidRPr="0048646A" w:rsidRDefault="00E77D4C" w:rsidP="00E77D4C">
            <w:pPr>
              <w:spacing w:before="120" w:after="120"/>
              <w:rPr>
                <w:rFonts w:cstheme="minorHAnsi"/>
              </w:rPr>
            </w:pPr>
            <w:r>
              <w:t>4.20.4</w:t>
            </w:r>
          </w:p>
        </w:tc>
        <w:tc>
          <w:tcPr>
            <w:tcW w:w="4524" w:type="dxa"/>
            <w:gridSpan w:val="2"/>
            <w:shd w:val="clear" w:color="auto" w:fill="E2EFD9" w:themeFill="accent6" w:themeFillTint="33"/>
          </w:tcPr>
          <w:p w14:paraId="74D8D964" w14:textId="6CBCA89A" w:rsidR="00E77D4C" w:rsidRDefault="00E77D4C" w:rsidP="00E77D4C">
            <w:pPr>
              <w:spacing w:before="120" w:after="120"/>
              <w:ind w:left="252"/>
              <w:rPr>
                <w:rFonts w:cstheme="minorHAnsi"/>
              </w:rPr>
            </w:pPr>
            <w:r>
              <w:t xml:space="preserve">(Pregunta opcional específica para el país) </w:t>
            </w:r>
          </w:p>
          <w:p w14:paraId="41C2302E" w14:textId="77777777" w:rsidR="00E77D4C" w:rsidRPr="0048646A" w:rsidRDefault="00E77D4C" w:rsidP="00E77D4C">
            <w:pPr>
              <w:spacing w:before="120" w:after="120"/>
              <w:ind w:left="252"/>
              <w:rPr>
                <w:rFonts w:cstheme="minorHAnsi"/>
              </w:rPr>
            </w:pPr>
            <w:r>
              <w:t xml:space="preserve">Pacientes con tuberculosis </w:t>
            </w:r>
          </w:p>
        </w:tc>
        <w:tc>
          <w:tcPr>
            <w:tcW w:w="1218" w:type="dxa"/>
            <w:gridSpan w:val="5"/>
            <w:shd w:val="clear" w:color="auto" w:fill="E2EFD9" w:themeFill="accent6" w:themeFillTint="33"/>
          </w:tcPr>
          <w:p w14:paraId="51BF209D" w14:textId="77777777" w:rsidR="00E77D4C" w:rsidRPr="0048646A" w:rsidRDefault="00E77D4C" w:rsidP="00E77D4C">
            <w:pPr>
              <w:pStyle w:val="Prrafodelista"/>
              <w:spacing w:before="120" w:after="120"/>
              <w:ind w:left="0"/>
              <w:contextualSpacing w:val="0"/>
              <w:rPr>
                <w:rFonts w:ascii="Segoe UI Symbol" w:hAnsi="Segoe UI Symbol" w:cs="Segoe UI Symbol"/>
              </w:rPr>
            </w:pPr>
            <w:r>
              <w:rPr>
                <w:rFonts w:ascii="Segoe UI Symbol" w:hAnsi="Segoe UI Symbol"/>
              </w:rPr>
              <w:t>☐</w:t>
            </w:r>
          </w:p>
        </w:tc>
        <w:tc>
          <w:tcPr>
            <w:tcW w:w="1263" w:type="dxa"/>
            <w:gridSpan w:val="7"/>
            <w:shd w:val="clear" w:color="auto" w:fill="E2EFD9" w:themeFill="accent6" w:themeFillTint="33"/>
          </w:tcPr>
          <w:p w14:paraId="2C5300F3" w14:textId="77777777" w:rsidR="00E77D4C" w:rsidRPr="0048646A" w:rsidRDefault="00E77D4C" w:rsidP="00E77D4C">
            <w:pPr>
              <w:pStyle w:val="Prrafodelista"/>
              <w:spacing w:before="120" w:after="120"/>
              <w:ind w:left="0"/>
              <w:contextualSpacing w:val="0"/>
              <w:rPr>
                <w:rFonts w:ascii="Segoe UI Symbol" w:hAnsi="Segoe UI Symbol" w:cs="Segoe UI Symbol"/>
              </w:rPr>
            </w:pPr>
            <w:r>
              <w:rPr>
                <w:rFonts w:ascii="Segoe UI Symbol" w:hAnsi="Segoe UI Symbol"/>
              </w:rPr>
              <w:t>☐</w:t>
            </w:r>
          </w:p>
        </w:tc>
        <w:tc>
          <w:tcPr>
            <w:tcW w:w="1342" w:type="dxa"/>
            <w:gridSpan w:val="6"/>
            <w:shd w:val="clear" w:color="auto" w:fill="E2EFD9" w:themeFill="accent6" w:themeFillTint="33"/>
          </w:tcPr>
          <w:p w14:paraId="075842EC" w14:textId="77777777" w:rsidR="00E77D4C" w:rsidRPr="0048646A" w:rsidRDefault="00E77D4C" w:rsidP="00E77D4C">
            <w:pPr>
              <w:pStyle w:val="Prrafodelista"/>
              <w:spacing w:before="120" w:after="120"/>
              <w:ind w:left="0"/>
              <w:contextualSpacing w:val="0"/>
              <w:rPr>
                <w:rFonts w:ascii="Segoe UI Symbol" w:hAnsi="Segoe UI Symbol" w:cs="Segoe UI Symbol"/>
              </w:rPr>
            </w:pPr>
            <w:r>
              <w:rPr>
                <w:rFonts w:ascii="Segoe UI Symbol" w:hAnsi="Segoe UI Symbol"/>
              </w:rPr>
              <w:t>☐</w:t>
            </w:r>
          </w:p>
        </w:tc>
        <w:tc>
          <w:tcPr>
            <w:tcW w:w="1140" w:type="dxa"/>
            <w:gridSpan w:val="3"/>
            <w:shd w:val="clear" w:color="auto" w:fill="E2EFD9" w:themeFill="accent6" w:themeFillTint="33"/>
          </w:tcPr>
          <w:p w14:paraId="600C06A3" w14:textId="77777777" w:rsidR="00E77D4C" w:rsidRPr="0048646A" w:rsidRDefault="00E77D4C" w:rsidP="00E77D4C">
            <w:pPr>
              <w:pStyle w:val="Prrafodelista"/>
              <w:spacing w:before="120" w:after="120"/>
              <w:ind w:left="0"/>
              <w:contextualSpacing w:val="0"/>
              <w:rPr>
                <w:rFonts w:ascii="Segoe UI Symbol" w:hAnsi="Segoe UI Symbol" w:cs="Segoe UI Symbol"/>
              </w:rPr>
            </w:pPr>
            <w:r>
              <w:rPr>
                <w:rFonts w:ascii="Segoe UI Symbol" w:hAnsi="Segoe UI Symbol"/>
              </w:rPr>
              <w:t>☐</w:t>
            </w:r>
          </w:p>
        </w:tc>
      </w:tr>
      <w:tr w:rsidR="00E77D4C" w:rsidRPr="0048646A" w14:paraId="20B69FB8" w14:textId="77777777" w:rsidTr="00C90DB2">
        <w:trPr>
          <w:trHeight w:val="144"/>
        </w:trPr>
        <w:tc>
          <w:tcPr>
            <w:tcW w:w="998" w:type="dxa"/>
            <w:shd w:val="clear" w:color="auto" w:fill="E2EFD9" w:themeFill="accent6" w:themeFillTint="33"/>
          </w:tcPr>
          <w:p w14:paraId="4812FCF1" w14:textId="77777777" w:rsidR="00E77D4C" w:rsidRPr="0048646A" w:rsidRDefault="00E77D4C" w:rsidP="00E77D4C">
            <w:pPr>
              <w:spacing w:before="120" w:after="120"/>
              <w:rPr>
                <w:rFonts w:cstheme="minorHAnsi"/>
              </w:rPr>
            </w:pPr>
            <w:r>
              <w:lastRenderedPageBreak/>
              <w:t>4.20.5</w:t>
            </w:r>
          </w:p>
        </w:tc>
        <w:tc>
          <w:tcPr>
            <w:tcW w:w="4524" w:type="dxa"/>
            <w:gridSpan w:val="2"/>
            <w:shd w:val="clear" w:color="auto" w:fill="E2EFD9" w:themeFill="accent6" w:themeFillTint="33"/>
          </w:tcPr>
          <w:p w14:paraId="506DA513" w14:textId="1962A0F9" w:rsidR="00E77D4C" w:rsidRDefault="00E77D4C" w:rsidP="00E77D4C">
            <w:pPr>
              <w:spacing w:before="120" w:after="120"/>
              <w:ind w:left="252"/>
              <w:rPr>
                <w:rFonts w:cstheme="minorHAnsi"/>
              </w:rPr>
            </w:pPr>
            <w:r>
              <w:t>(Pregunta opcional específica para el país)</w:t>
            </w:r>
          </w:p>
          <w:p w14:paraId="1B7E874A" w14:textId="77777777" w:rsidR="00E77D4C" w:rsidRPr="0048646A" w:rsidRDefault="00E77D4C" w:rsidP="00E77D4C">
            <w:pPr>
              <w:spacing w:before="120" w:after="120"/>
              <w:ind w:left="252"/>
              <w:rPr>
                <w:rFonts w:cstheme="minorHAnsi"/>
              </w:rPr>
            </w:pPr>
            <w:r>
              <w:t>Pacientes con VIH</w:t>
            </w:r>
          </w:p>
        </w:tc>
        <w:tc>
          <w:tcPr>
            <w:tcW w:w="1218" w:type="dxa"/>
            <w:gridSpan w:val="5"/>
            <w:shd w:val="clear" w:color="auto" w:fill="E2EFD9" w:themeFill="accent6" w:themeFillTint="33"/>
          </w:tcPr>
          <w:p w14:paraId="6018DE46" w14:textId="77777777" w:rsidR="00E77D4C" w:rsidRPr="0048646A" w:rsidRDefault="00E77D4C" w:rsidP="00E77D4C">
            <w:pPr>
              <w:pStyle w:val="Prrafodelista"/>
              <w:spacing w:before="120" w:after="120"/>
              <w:ind w:left="0"/>
              <w:contextualSpacing w:val="0"/>
              <w:rPr>
                <w:rFonts w:ascii="Segoe UI Symbol" w:hAnsi="Segoe UI Symbol" w:cs="Segoe UI Symbol"/>
              </w:rPr>
            </w:pPr>
            <w:r>
              <w:rPr>
                <w:rFonts w:ascii="Segoe UI Symbol" w:hAnsi="Segoe UI Symbol"/>
              </w:rPr>
              <w:t>☐</w:t>
            </w:r>
          </w:p>
        </w:tc>
        <w:tc>
          <w:tcPr>
            <w:tcW w:w="1263" w:type="dxa"/>
            <w:gridSpan w:val="7"/>
            <w:shd w:val="clear" w:color="auto" w:fill="E2EFD9" w:themeFill="accent6" w:themeFillTint="33"/>
          </w:tcPr>
          <w:p w14:paraId="35140CB4" w14:textId="77777777" w:rsidR="00E77D4C" w:rsidRPr="0048646A" w:rsidRDefault="00E77D4C" w:rsidP="00E77D4C">
            <w:pPr>
              <w:pStyle w:val="Prrafodelista"/>
              <w:spacing w:before="120" w:after="120"/>
              <w:ind w:left="0"/>
              <w:contextualSpacing w:val="0"/>
              <w:rPr>
                <w:rFonts w:ascii="Segoe UI Symbol" w:hAnsi="Segoe UI Symbol" w:cs="Segoe UI Symbol"/>
              </w:rPr>
            </w:pPr>
            <w:r>
              <w:rPr>
                <w:rFonts w:ascii="Segoe UI Symbol" w:hAnsi="Segoe UI Symbol"/>
              </w:rPr>
              <w:t>☐</w:t>
            </w:r>
          </w:p>
        </w:tc>
        <w:tc>
          <w:tcPr>
            <w:tcW w:w="1342" w:type="dxa"/>
            <w:gridSpan w:val="6"/>
            <w:shd w:val="clear" w:color="auto" w:fill="E2EFD9" w:themeFill="accent6" w:themeFillTint="33"/>
          </w:tcPr>
          <w:p w14:paraId="5D383718" w14:textId="77777777" w:rsidR="00E77D4C" w:rsidRPr="0048646A" w:rsidRDefault="00E77D4C" w:rsidP="00E77D4C">
            <w:pPr>
              <w:pStyle w:val="Prrafodelista"/>
              <w:spacing w:before="120" w:after="120"/>
              <w:ind w:left="0"/>
              <w:contextualSpacing w:val="0"/>
              <w:rPr>
                <w:rFonts w:ascii="Segoe UI Symbol" w:hAnsi="Segoe UI Symbol" w:cs="Segoe UI Symbol"/>
              </w:rPr>
            </w:pPr>
            <w:r>
              <w:rPr>
                <w:rFonts w:ascii="Segoe UI Symbol" w:hAnsi="Segoe UI Symbol"/>
              </w:rPr>
              <w:t>☐</w:t>
            </w:r>
          </w:p>
        </w:tc>
        <w:tc>
          <w:tcPr>
            <w:tcW w:w="1140" w:type="dxa"/>
            <w:gridSpan w:val="3"/>
            <w:shd w:val="clear" w:color="auto" w:fill="E2EFD9" w:themeFill="accent6" w:themeFillTint="33"/>
          </w:tcPr>
          <w:p w14:paraId="50A68E87" w14:textId="77777777" w:rsidR="00E77D4C" w:rsidRPr="0048646A" w:rsidRDefault="00E77D4C" w:rsidP="00E77D4C">
            <w:pPr>
              <w:pStyle w:val="Prrafodelista"/>
              <w:spacing w:before="120" w:after="120"/>
              <w:ind w:left="0"/>
              <w:contextualSpacing w:val="0"/>
              <w:rPr>
                <w:rFonts w:ascii="Segoe UI Symbol" w:hAnsi="Segoe UI Symbol" w:cs="Segoe UI Symbol"/>
              </w:rPr>
            </w:pPr>
            <w:r>
              <w:rPr>
                <w:rFonts w:ascii="Segoe UI Symbol" w:hAnsi="Segoe UI Symbol"/>
              </w:rPr>
              <w:t>☐</w:t>
            </w:r>
          </w:p>
        </w:tc>
      </w:tr>
      <w:tr w:rsidR="00E77D4C" w:rsidRPr="0048646A" w14:paraId="07BF073F" w14:textId="77777777" w:rsidTr="004B709F">
        <w:trPr>
          <w:trHeight w:val="144"/>
        </w:trPr>
        <w:tc>
          <w:tcPr>
            <w:tcW w:w="998" w:type="dxa"/>
            <w:shd w:val="clear" w:color="auto" w:fill="E7E6E6" w:themeFill="background2"/>
          </w:tcPr>
          <w:p w14:paraId="1011CE4E" w14:textId="7CD44605" w:rsidR="00E77D4C" w:rsidRPr="0048646A" w:rsidRDefault="00E77D4C" w:rsidP="004B709F">
            <w:pPr>
              <w:spacing w:before="120" w:after="120"/>
              <w:rPr>
                <w:rFonts w:cstheme="minorHAnsi"/>
              </w:rPr>
            </w:pPr>
            <w:r>
              <w:t>4.21i</w:t>
            </w:r>
          </w:p>
        </w:tc>
        <w:tc>
          <w:tcPr>
            <w:tcW w:w="9487" w:type="dxa"/>
            <w:gridSpan w:val="23"/>
            <w:shd w:val="clear" w:color="auto" w:fill="E7E6E6" w:themeFill="background2"/>
          </w:tcPr>
          <w:p w14:paraId="1624402F" w14:textId="77777777" w:rsidR="00E77D4C" w:rsidRPr="0048646A" w:rsidRDefault="00E77D4C" w:rsidP="00E77D4C">
            <w:pPr>
              <w:pStyle w:val="Prrafodelista"/>
              <w:spacing w:before="120" w:after="120"/>
              <w:ind w:left="0"/>
              <w:rPr>
                <w:rFonts w:cstheme="minorHAnsi"/>
              </w:rPr>
            </w:pPr>
            <w:r>
              <w:t xml:space="preserve">Compruebe la respuesta a la pregunta 4.9.a. Si la respuesta es «1. Sí, la asistencia ha aumentado en todos los servicios» o «4. Sin cambios en ninguno de los servicios», pase al apartado siguiente. </w:t>
            </w:r>
          </w:p>
        </w:tc>
      </w:tr>
      <w:tr w:rsidR="00E77D4C" w:rsidRPr="0048646A" w14:paraId="762CE2B6" w14:textId="77777777" w:rsidTr="004B709F">
        <w:trPr>
          <w:trHeight w:val="144"/>
        </w:trPr>
        <w:tc>
          <w:tcPr>
            <w:tcW w:w="998" w:type="dxa"/>
            <w:shd w:val="clear" w:color="auto" w:fill="E2EFD9" w:themeFill="accent6" w:themeFillTint="33"/>
          </w:tcPr>
          <w:p w14:paraId="6F40AE13" w14:textId="768F2360" w:rsidR="00E77D4C" w:rsidRPr="0048646A" w:rsidRDefault="00E77D4C" w:rsidP="00E77D4C">
            <w:pPr>
              <w:spacing w:before="120" w:after="120"/>
              <w:rPr>
                <w:rFonts w:cstheme="minorHAnsi"/>
              </w:rPr>
            </w:pPr>
            <w:r>
              <w:t>4.21</w:t>
            </w:r>
          </w:p>
        </w:tc>
        <w:tc>
          <w:tcPr>
            <w:tcW w:w="4217" w:type="dxa"/>
            <w:shd w:val="clear" w:color="auto" w:fill="E2EFD9" w:themeFill="accent6" w:themeFillTint="33"/>
          </w:tcPr>
          <w:p w14:paraId="2AC97D4D" w14:textId="6C4D19ED" w:rsidR="004B709F" w:rsidRDefault="004B709F" w:rsidP="00E77D4C">
            <w:pPr>
              <w:spacing w:before="120" w:after="120"/>
            </w:pPr>
            <w:r>
              <w:t xml:space="preserve">(Pregunta opcional específica para el </w:t>
            </w:r>
            <w:proofErr w:type="spellStart"/>
            <w:r>
              <w:t>país</w:t>
            </w:r>
            <w:r>
              <w:rPr>
                <w:vertAlign w:val="superscript"/>
              </w:rPr>
              <w:t>b</w:t>
            </w:r>
            <w:proofErr w:type="spellEnd"/>
            <w:r>
              <w:t>)</w:t>
            </w:r>
          </w:p>
          <w:p w14:paraId="4BC2ED20" w14:textId="20CB8AA7" w:rsidR="00E77D4C" w:rsidRPr="0048646A" w:rsidRDefault="00E77D4C" w:rsidP="00E77D4C">
            <w:pPr>
              <w:spacing w:before="120" w:after="120"/>
            </w:pPr>
            <w:r>
              <w:t xml:space="preserve">Anteriormente, mencionó que el volumen de pacientes ambulatorios había disminuido en algunos servicios. </w:t>
            </w:r>
          </w:p>
          <w:p w14:paraId="1F62F602" w14:textId="3B92E30A" w:rsidR="00E77D4C" w:rsidRPr="0048646A" w:rsidRDefault="00E77D4C" w:rsidP="00E77D4C">
            <w:pPr>
              <w:spacing w:before="120" w:after="120"/>
            </w:pPr>
            <w:r>
              <w:t xml:space="preserve">En una escala del 1 (nada) al 5 (muchísimo), ¿cuánto han contribuido los siguientes problemas a dicha disminución? </w:t>
            </w:r>
          </w:p>
          <w:p w14:paraId="32845BCE" w14:textId="64E88345" w:rsidR="00E77D4C" w:rsidRPr="00096070" w:rsidRDefault="00E77D4C" w:rsidP="00E77D4C">
            <w:pPr>
              <w:spacing w:before="120" w:after="120"/>
            </w:pPr>
          </w:p>
        </w:tc>
        <w:tc>
          <w:tcPr>
            <w:tcW w:w="1054" w:type="dxa"/>
            <w:gridSpan w:val="3"/>
            <w:shd w:val="clear" w:color="auto" w:fill="E2EFD9" w:themeFill="accent6" w:themeFillTint="33"/>
          </w:tcPr>
          <w:p w14:paraId="1AC2C6B4" w14:textId="77777777" w:rsidR="00E77D4C" w:rsidRPr="0048646A" w:rsidRDefault="00E77D4C" w:rsidP="00E77D4C">
            <w:pPr>
              <w:pStyle w:val="Prrafodelista"/>
              <w:spacing w:before="120" w:after="120"/>
              <w:ind w:left="0"/>
              <w:contextualSpacing w:val="0"/>
              <w:rPr>
                <w:rFonts w:cstheme="minorHAnsi"/>
                <w:sz w:val="20"/>
                <w:szCs w:val="20"/>
              </w:rPr>
            </w:pPr>
            <w:r>
              <w:rPr>
                <w:sz w:val="20"/>
                <w:szCs w:val="20"/>
              </w:rPr>
              <w:t xml:space="preserve">1. </w:t>
            </w:r>
          </w:p>
          <w:p w14:paraId="3D4DAB34" w14:textId="77777777" w:rsidR="00E77D4C" w:rsidRPr="0048646A" w:rsidRDefault="00E77D4C" w:rsidP="00E77D4C">
            <w:pPr>
              <w:pStyle w:val="Prrafodelista"/>
              <w:spacing w:before="120" w:after="120"/>
              <w:ind w:left="0"/>
              <w:contextualSpacing w:val="0"/>
              <w:rPr>
                <w:rFonts w:cstheme="minorHAnsi"/>
                <w:sz w:val="20"/>
                <w:szCs w:val="20"/>
              </w:rPr>
            </w:pPr>
            <w:r>
              <w:rPr>
                <w:sz w:val="20"/>
                <w:szCs w:val="20"/>
              </w:rPr>
              <w:t>Nada</w:t>
            </w:r>
          </w:p>
        </w:tc>
        <w:tc>
          <w:tcPr>
            <w:tcW w:w="1054" w:type="dxa"/>
            <w:gridSpan w:val="7"/>
            <w:shd w:val="clear" w:color="auto" w:fill="E2EFD9" w:themeFill="accent6" w:themeFillTint="33"/>
          </w:tcPr>
          <w:p w14:paraId="67ADAC20" w14:textId="77777777" w:rsidR="00E77D4C" w:rsidRPr="0048646A" w:rsidRDefault="00E77D4C" w:rsidP="00E77D4C">
            <w:pPr>
              <w:pStyle w:val="Prrafodelista"/>
              <w:spacing w:before="120" w:after="120"/>
              <w:ind w:left="0"/>
              <w:contextualSpacing w:val="0"/>
              <w:rPr>
                <w:rFonts w:cstheme="minorHAnsi"/>
                <w:sz w:val="20"/>
                <w:szCs w:val="20"/>
              </w:rPr>
            </w:pPr>
            <w:r>
              <w:rPr>
                <w:sz w:val="20"/>
                <w:szCs w:val="20"/>
              </w:rPr>
              <w:t>2.</w:t>
            </w:r>
          </w:p>
          <w:p w14:paraId="0CB13759" w14:textId="77777777" w:rsidR="00E77D4C" w:rsidRPr="0048646A" w:rsidRDefault="00E77D4C" w:rsidP="00E77D4C">
            <w:pPr>
              <w:pStyle w:val="Prrafodelista"/>
              <w:spacing w:before="120" w:after="120"/>
              <w:ind w:left="0"/>
              <w:contextualSpacing w:val="0"/>
              <w:rPr>
                <w:rFonts w:cstheme="minorHAnsi"/>
                <w:sz w:val="20"/>
                <w:szCs w:val="20"/>
              </w:rPr>
            </w:pPr>
            <w:r>
              <w:rPr>
                <w:sz w:val="20"/>
                <w:szCs w:val="20"/>
              </w:rPr>
              <w:t xml:space="preserve">Ligeramente </w:t>
            </w:r>
          </w:p>
        </w:tc>
        <w:tc>
          <w:tcPr>
            <w:tcW w:w="1054" w:type="dxa"/>
            <w:gridSpan w:val="4"/>
            <w:shd w:val="clear" w:color="auto" w:fill="E2EFD9" w:themeFill="accent6" w:themeFillTint="33"/>
          </w:tcPr>
          <w:p w14:paraId="05A4FE25" w14:textId="77777777" w:rsidR="00E77D4C" w:rsidRPr="0048646A" w:rsidRDefault="00E77D4C" w:rsidP="00E77D4C">
            <w:pPr>
              <w:pStyle w:val="Prrafodelista"/>
              <w:spacing w:before="120" w:after="120"/>
              <w:ind w:left="0"/>
              <w:contextualSpacing w:val="0"/>
              <w:rPr>
                <w:rFonts w:cstheme="minorHAnsi"/>
                <w:sz w:val="20"/>
                <w:szCs w:val="20"/>
              </w:rPr>
            </w:pPr>
            <w:r>
              <w:rPr>
                <w:sz w:val="20"/>
                <w:szCs w:val="20"/>
              </w:rPr>
              <w:t>3.</w:t>
            </w:r>
          </w:p>
          <w:p w14:paraId="25B67662" w14:textId="77777777" w:rsidR="00E77D4C" w:rsidRPr="0048646A" w:rsidRDefault="00E77D4C" w:rsidP="00E77D4C">
            <w:pPr>
              <w:pStyle w:val="Prrafodelista"/>
              <w:spacing w:before="120" w:after="120"/>
              <w:ind w:left="0"/>
              <w:contextualSpacing w:val="0"/>
              <w:rPr>
                <w:rFonts w:cstheme="minorHAnsi"/>
                <w:sz w:val="20"/>
                <w:szCs w:val="20"/>
              </w:rPr>
            </w:pPr>
            <w:r>
              <w:rPr>
                <w:sz w:val="20"/>
                <w:szCs w:val="20"/>
              </w:rPr>
              <w:t xml:space="preserve">Moderadamente </w:t>
            </w:r>
          </w:p>
        </w:tc>
        <w:tc>
          <w:tcPr>
            <w:tcW w:w="1054" w:type="dxa"/>
            <w:gridSpan w:val="6"/>
            <w:shd w:val="clear" w:color="auto" w:fill="E2EFD9" w:themeFill="accent6" w:themeFillTint="33"/>
          </w:tcPr>
          <w:p w14:paraId="63E85621" w14:textId="77777777" w:rsidR="00E77D4C" w:rsidRPr="0048646A" w:rsidRDefault="00E77D4C" w:rsidP="00E77D4C">
            <w:pPr>
              <w:pStyle w:val="Prrafodelista"/>
              <w:spacing w:before="120" w:after="120"/>
              <w:ind w:left="0"/>
              <w:contextualSpacing w:val="0"/>
              <w:rPr>
                <w:rFonts w:cstheme="minorHAnsi"/>
                <w:sz w:val="20"/>
                <w:szCs w:val="20"/>
              </w:rPr>
            </w:pPr>
            <w:r>
              <w:rPr>
                <w:sz w:val="20"/>
                <w:szCs w:val="20"/>
              </w:rPr>
              <w:t>4.</w:t>
            </w:r>
          </w:p>
          <w:p w14:paraId="633D2998" w14:textId="77777777" w:rsidR="00E77D4C" w:rsidRPr="0048646A" w:rsidRDefault="00E77D4C" w:rsidP="00E77D4C">
            <w:pPr>
              <w:pStyle w:val="Prrafodelista"/>
              <w:spacing w:before="120" w:after="120"/>
              <w:ind w:left="0"/>
              <w:contextualSpacing w:val="0"/>
              <w:rPr>
                <w:rFonts w:cstheme="minorHAnsi"/>
                <w:sz w:val="20"/>
                <w:szCs w:val="20"/>
              </w:rPr>
            </w:pPr>
            <w:r>
              <w:rPr>
                <w:sz w:val="20"/>
                <w:szCs w:val="20"/>
              </w:rPr>
              <w:t>Mucho</w:t>
            </w:r>
          </w:p>
        </w:tc>
        <w:tc>
          <w:tcPr>
            <w:tcW w:w="1054" w:type="dxa"/>
            <w:gridSpan w:val="2"/>
            <w:shd w:val="clear" w:color="auto" w:fill="E2EFD9" w:themeFill="accent6" w:themeFillTint="33"/>
          </w:tcPr>
          <w:p w14:paraId="3C71A4DB" w14:textId="77777777" w:rsidR="00E77D4C" w:rsidRPr="0048646A" w:rsidRDefault="00E77D4C" w:rsidP="00E77D4C">
            <w:pPr>
              <w:pStyle w:val="Prrafodelista"/>
              <w:spacing w:before="120" w:after="120"/>
              <w:ind w:left="0"/>
              <w:contextualSpacing w:val="0"/>
              <w:rPr>
                <w:rFonts w:cstheme="minorHAnsi"/>
                <w:sz w:val="20"/>
                <w:szCs w:val="20"/>
              </w:rPr>
            </w:pPr>
            <w:r>
              <w:rPr>
                <w:sz w:val="20"/>
                <w:szCs w:val="20"/>
              </w:rPr>
              <w:t xml:space="preserve">5. </w:t>
            </w:r>
          </w:p>
          <w:p w14:paraId="6ECE29F7" w14:textId="77777777" w:rsidR="00E77D4C" w:rsidRPr="0048646A" w:rsidRDefault="00E77D4C" w:rsidP="00E77D4C">
            <w:pPr>
              <w:pStyle w:val="Prrafodelista"/>
              <w:spacing w:before="120" w:after="120"/>
              <w:ind w:left="0"/>
              <w:contextualSpacing w:val="0"/>
              <w:rPr>
                <w:rFonts w:cstheme="minorHAnsi"/>
                <w:sz w:val="20"/>
                <w:szCs w:val="20"/>
                <w:highlight w:val="cyan"/>
              </w:rPr>
            </w:pPr>
            <w:r>
              <w:rPr>
                <w:sz w:val="20"/>
                <w:szCs w:val="20"/>
              </w:rPr>
              <w:t>Muchísimo</w:t>
            </w:r>
          </w:p>
        </w:tc>
      </w:tr>
      <w:tr w:rsidR="00E77D4C" w:rsidRPr="0048646A" w14:paraId="0FAEAC31" w14:textId="77777777" w:rsidTr="004B709F">
        <w:trPr>
          <w:trHeight w:val="144"/>
        </w:trPr>
        <w:tc>
          <w:tcPr>
            <w:tcW w:w="998" w:type="dxa"/>
            <w:shd w:val="clear" w:color="auto" w:fill="E2EFD9" w:themeFill="accent6" w:themeFillTint="33"/>
          </w:tcPr>
          <w:p w14:paraId="3302553B" w14:textId="4700D6BE" w:rsidR="00E77D4C" w:rsidRPr="0048646A" w:rsidRDefault="00E77D4C" w:rsidP="00E77D4C">
            <w:pPr>
              <w:spacing w:before="120" w:after="120"/>
              <w:rPr>
                <w:rFonts w:cstheme="minorHAnsi"/>
              </w:rPr>
            </w:pPr>
            <w:r>
              <w:t>4.21.1</w:t>
            </w:r>
          </w:p>
        </w:tc>
        <w:tc>
          <w:tcPr>
            <w:tcW w:w="4217" w:type="dxa"/>
            <w:shd w:val="clear" w:color="auto" w:fill="E2EFD9" w:themeFill="accent6" w:themeFillTint="33"/>
          </w:tcPr>
          <w:p w14:paraId="7B8C8EAC" w14:textId="77777777" w:rsidR="00E77D4C" w:rsidRPr="0048646A" w:rsidRDefault="00E77D4C" w:rsidP="00E77D4C">
            <w:pPr>
              <w:spacing w:before="120" w:after="120"/>
              <w:ind w:left="259"/>
            </w:pPr>
            <w:r>
              <w:t>Recursos humanos</w:t>
            </w:r>
          </w:p>
        </w:tc>
        <w:tc>
          <w:tcPr>
            <w:tcW w:w="1054" w:type="dxa"/>
            <w:gridSpan w:val="3"/>
            <w:shd w:val="clear" w:color="auto" w:fill="E2EFD9" w:themeFill="accent6" w:themeFillTint="33"/>
          </w:tcPr>
          <w:p w14:paraId="5A4A5F4F" w14:textId="77777777" w:rsidR="00E77D4C" w:rsidRPr="0048646A" w:rsidRDefault="00E77D4C" w:rsidP="00E77D4C">
            <w:pPr>
              <w:pStyle w:val="Prrafodelista"/>
              <w:spacing w:before="120" w:after="120"/>
              <w:ind w:left="0"/>
              <w:contextualSpacing w:val="0"/>
              <w:rPr>
                <w:rFonts w:cstheme="minorHAnsi"/>
              </w:rPr>
            </w:pPr>
            <w:r>
              <w:rPr>
                <w:rFonts w:ascii="Segoe UI Symbol" w:hAnsi="Segoe UI Symbol"/>
              </w:rPr>
              <w:t>☐</w:t>
            </w:r>
          </w:p>
        </w:tc>
        <w:tc>
          <w:tcPr>
            <w:tcW w:w="1054" w:type="dxa"/>
            <w:gridSpan w:val="7"/>
            <w:shd w:val="clear" w:color="auto" w:fill="E2EFD9" w:themeFill="accent6" w:themeFillTint="33"/>
          </w:tcPr>
          <w:p w14:paraId="7237393B" w14:textId="77777777" w:rsidR="00E77D4C" w:rsidRPr="0048646A" w:rsidRDefault="00E77D4C" w:rsidP="00E77D4C">
            <w:pPr>
              <w:pStyle w:val="Prrafodelista"/>
              <w:spacing w:before="120" w:after="120"/>
              <w:ind w:left="0"/>
              <w:contextualSpacing w:val="0"/>
              <w:rPr>
                <w:rFonts w:cstheme="minorHAnsi"/>
              </w:rPr>
            </w:pPr>
            <w:r>
              <w:rPr>
                <w:rFonts w:ascii="Segoe UI Symbol" w:hAnsi="Segoe UI Symbol"/>
              </w:rPr>
              <w:t>☐</w:t>
            </w:r>
          </w:p>
        </w:tc>
        <w:tc>
          <w:tcPr>
            <w:tcW w:w="1054" w:type="dxa"/>
            <w:gridSpan w:val="4"/>
            <w:shd w:val="clear" w:color="auto" w:fill="E2EFD9" w:themeFill="accent6" w:themeFillTint="33"/>
          </w:tcPr>
          <w:p w14:paraId="4B9B7CFA" w14:textId="77777777" w:rsidR="00E77D4C" w:rsidRPr="0048646A" w:rsidRDefault="00E77D4C" w:rsidP="00E77D4C">
            <w:pPr>
              <w:pStyle w:val="Prrafodelista"/>
              <w:spacing w:before="120" w:after="120"/>
              <w:ind w:left="0"/>
              <w:contextualSpacing w:val="0"/>
              <w:rPr>
                <w:rFonts w:cstheme="minorHAnsi"/>
              </w:rPr>
            </w:pPr>
            <w:r>
              <w:rPr>
                <w:rFonts w:ascii="Segoe UI Symbol" w:hAnsi="Segoe UI Symbol"/>
              </w:rPr>
              <w:t>☐</w:t>
            </w:r>
          </w:p>
        </w:tc>
        <w:tc>
          <w:tcPr>
            <w:tcW w:w="1054" w:type="dxa"/>
            <w:gridSpan w:val="6"/>
            <w:shd w:val="clear" w:color="auto" w:fill="E2EFD9" w:themeFill="accent6" w:themeFillTint="33"/>
          </w:tcPr>
          <w:p w14:paraId="27165611" w14:textId="77777777" w:rsidR="00E77D4C" w:rsidRPr="0048646A" w:rsidRDefault="00E77D4C" w:rsidP="00E77D4C">
            <w:pPr>
              <w:pStyle w:val="Prrafodelista"/>
              <w:spacing w:before="120" w:after="120"/>
              <w:ind w:left="0"/>
              <w:contextualSpacing w:val="0"/>
              <w:rPr>
                <w:rFonts w:cstheme="minorHAnsi"/>
              </w:rPr>
            </w:pPr>
            <w:r>
              <w:rPr>
                <w:rFonts w:ascii="Segoe UI Symbol" w:hAnsi="Segoe UI Symbol"/>
              </w:rPr>
              <w:t>☐</w:t>
            </w:r>
          </w:p>
        </w:tc>
        <w:tc>
          <w:tcPr>
            <w:tcW w:w="1054" w:type="dxa"/>
            <w:gridSpan w:val="2"/>
            <w:shd w:val="clear" w:color="auto" w:fill="E2EFD9" w:themeFill="accent6" w:themeFillTint="33"/>
          </w:tcPr>
          <w:p w14:paraId="1EF09C73" w14:textId="77777777" w:rsidR="00E77D4C" w:rsidRPr="0048646A" w:rsidRDefault="00E77D4C" w:rsidP="00E77D4C">
            <w:pPr>
              <w:pStyle w:val="Prrafodelista"/>
              <w:spacing w:before="120" w:after="120"/>
              <w:ind w:left="0"/>
              <w:contextualSpacing w:val="0"/>
              <w:rPr>
                <w:rFonts w:cstheme="minorHAnsi"/>
              </w:rPr>
            </w:pPr>
            <w:r>
              <w:rPr>
                <w:rFonts w:ascii="Segoe UI Symbol" w:hAnsi="Segoe UI Symbol"/>
              </w:rPr>
              <w:t>☐</w:t>
            </w:r>
          </w:p>
        </w:tc>
      </w:tr>
      <w:tr w:rsidR="00E77D4C" w:rsidRPr="0048646A" w14:paraId="6CF94CDC" w14:textId="77777777" w:rsidTr="004B709F">
        <w:trPr>
          <w:trHeight w:val="144"/>
        </w:trPr>
        <w:tc>
          <w:tcPr>
            <w:tcW w:w="998" w:type="dxa"/>
            <w:shd w:val="clear" w:color="auto" w:fill="E2EFD9" w:themeFill="accent6" w:themeFillTint="33"/>
          </w:tcPr>
          <w:p w14:paraId="3B10810F" w14:textId="063B075A" w:rsidR="00E77D4C" w:rsidRPr="0048646A" w:rsidRDefault="00E77D4C" w:rsidP="00E77D4C">
            <w:pPr>
              <w:spacing w:before="120" w:after="120"/>
              <w:rPr>
                <w:rFonts w:cstheme="minorHAnsi"/>
              </w:rPr>
            </w:pPr>
            <w:r>
              <w:t>4.21.2</w:t>
            </w:r>
          </w:p>
        </w:tc>
        <w:tc>
          <w:tcPr>
            <w:tcW w:w="4217" w:type="dxa"/>
            <w:shd w:val="clear" w:color="auto" w:fill="E2EFD9" w:themeFill="accent6" w:themeFillTint="33"/>
          </w:tcPr>
          <w:p w14:paraId="0333EB34" w14:textId="77777777" w:rsidR="00E77D4C" w:rsidRPr="0048646A" w:rsidRDefault="00E77D4C" w:rsidP="00E77D4C">
            <w:pPr>
              <w:spacing w:before="120" w:after="120"/>
              <w:ind w:left="259"/>
            </w:pPr>
            <w:r>
              <w:t xml:space="preserve">Financiación </w:t>
            </w:r>
          </w:p>
        </w:tc>
        <w:tc>
          <w:tcPr>
            <w:tcW w:w="1054" w:type="dxa"/>
            <w:gridSpan w:val="3"/>
            <w:shd w:val="clear" w:color="auto" w:fill="E2EFD9" w:themeFill="accent6" w:themeFillTint="33"/>
          </w:tcPr>
          <w:p w14:paraId="79D2D9B1" w14:textId="77777777" w:rsidR="00E77D4C" w:rsidRPr="0048646A" w:rsidRDefault="00E77D4C" w:rsidP="00E77D4C">
            <w:pPr>
              <w:pStyle w:val="Prrafodelista"/>
              <w:spacing w:before="120" w:after="120"/>
              <w:ind w:left="0"/>
              <w:contextualSpacing w:val="0"/>
              <w:rPr>
                <w:rFonts w:cstheme="minorHAnsi"/>
              </w:rPr>
            </w:pPr>
            <w:r>
              <w:rPr>
                <w:rFonts w:ascii="Segoe UI Symbol" w:hAnsi="Segoe UI Symbol"/>
              </w:rPr>
              <w:t>☐</w:t>
            </w:r>
          </w:p>
        </w:tc>
        <w:tc>
          <w:tcPr>
            <w:tcW w:w="1054" w:type="dxa"/>
            <w:gridSpan w:val="7"/>
            <w:shd w:val="clear" w:color="auto" w:fill="E2EFD9" w:themeFill="accent6" w:themeFillTint="33"/>
          </w:tcPr>
          <w:p w14:paraId="28F65729" w14:textId="77777777" w:rsidR="00E77D4C" w:rsidRPr="0048646A" w:rsidRDefault="00E77D4C" w:rsidP="00E77D4C">
            <w:pPr>
              <w:pStyle w:val="Prrafodelista"/>
              <w:spacing w:before="120" w:after="120"/>
              <w:ind w:left="0"/>
              <w:contextualSpacing w:val="0"/>
              <w:rPr>
                <w:rFonts w:cstheme="minorHAnsi"/>
              </w:rPr>
            </w:pPr>
            <w:r>
              <w:rPr>
                <w:rFonts w:ascii="Segoe UI Symbol" w:hAnsi="Segoe UI Symbol"/>
              </w:rPr>
              <w:t>☐</w:t>
            </w:r>
          </w:p>
        </w:tc>
        <w:tc>
          <w:tcPr>
            <w:tcW w:w="1054" w:type="dxa"/>
            <w:gridSpan w:val="4"/>
            <w:shd w:val="clear" w:color="auto" w:fill="E2EFD9" w:themeFill="accent6" w:themeFillTint="33"/>
          </w:tcPr>
          <w:p w14:paraId="0D7A940B" w14:textId="77777777" w:rsidR="00E77D4C" w:rsidRPr="0048646A" w:rsidRDefault="00E77D4C" w:rsidP="00E77D4C">
            <w:pPr>
              <w:pStyle w:val="Prrafodelista"/>
              <w:spacing w:before="120" w:after="120"/>
              <w:ind w:left="0"/>
              <w:contextualSpacing w:val="0"/>
              <w:rPr>
                <w:rFonts w:cstheme="minorHAnsi"/>
              </w:rPr>
            </w:pPr>
            <w:r>
              <w:rPr>
                <w:rFonts w:ascii="Segoe UI Symbol" w:hAnsi="Segoe UI Symbol"/>
              </w:rPr>
              <w:t>☐</w:t>
            </w:r>
          </w:p>
        </w:tc>
        <w:tc>
          <w:tcPr>
            <w:tcW w:w="1054" w:type="dxa"/>
            <w:gridSpan w:val="6"/>
            <w:shd w:val="clear" w:color="auto" w:fill="E2EFD9" w:themeFill="accent6" w:themeFillTint="33"/>
          </w:tcPr>
          <w:p w14:paraId="328E1CCC" w14:textId="77777777" w:rsidR="00E77D4C" w:rsidRPr="0048646A" w:rsidRDefault="00E77D4C" w:rsidP="00E77D4C">
            <w:pPr>
              <w:pStyle w:val="Prrafodelista"/>
              <w:spacing w:before="120" w:after="120"/>
              <w:ind w:left="0"/>
              <w:contextualSpacing w:val="0"/>
              <w:rPr>
                <w:rFonts w:cstheme="minorHAnsi"/>
              </w:rPr>
            </w:pPr>
            <w:r>
              <w:rPr>
                <w:rFonts w:ascii="Segoe UI Symbol" w:hAnsi="Segoe UI Symbol"/>
              </w:rPr>
              <w:t>☐</w:t>
            </w:r>
          </w:p>
        </w:tc>
        <w:tc>
          <w:tcPr>
            <w:tcW w:w="1054" w:type="dxa"/>
            <w:gridSpan w:val="2"/>
            <w:shd w:val="clear" w:color="auto" w:fill="E2EFD9" w:themeFill="accent6" w:themeFillTint="33"/>
          </w:tcPr>
          <w:p w14:paraId="10F39DCC" w14:textId="77777777" w:rsidR="00E77D4C" w:rsidRPr="0048646A" w:rsidRDefault="00E77D4C" w:rsidP="00E77D4C">
            <w:pPr>
              <w:pStyle w:val="Prrafodelista"/>
              <w:spacing w:before="120" w:after="120"/>
              <w:ind w:left="0"/>
              <w:contextualSpacing w:val="0"/>
              <w:rPr>
                <w:rFonts w:cstheme="minorHAnsi"/>
              </w:rPr>
            </w:pPr>
            <w:r>
              <w:rPr>
                <w:rFonts w:ascii="Segoe UI Symbol" w:hAnsi="Segoe UI Symbol"/>
              </w:rPr>
              <w:t>☐</w:t>
            </w:r>
          </w:p>
        </w:tc>
      </w:tr>
      <w:tr w:rsidR="00E77D4C" w:rsidRPr="0048646A" w14:paraId="1805DB91" w14:textId="77777777" w:rsidTr="004B709F">
        <w:trPr>
          <w:trHeight w:val="144"/>
        </w:trPr>
        <w:tc>
          <w:tcPr>
            <w:tcW w:w="998" w:type="dxa"/>
            <w:shd w:val="clear" w:color="auto" w:fill="E2EFD9" w:themeFill="accent6" w:themeFillTint="33"/>
          </w:tcPr>
          <w:p w14:paraId="33068524" w14:textId="2195B062" w:rsidR="00E77D4C" w:rsidRPr="0048646A" w:rsidRDefault="00E77D4C" w:rsidP="00E77D4C">
            <w:pPr>
              <w:spacing w:before="120" w:after="120"/>
              <w:rPr>
                <w:rFonts w:cstheme="minorHAnsi"/>
              </w:rPr>
            </w:pPr>
            <w:r>
              <w:t>4.21.3</w:t>
            </w:r>
          </w:p>
        </w:tc>
        <w:tc>
          <w:tcPr>
            <w:tcW w:w="4217" w:type="dxa"/>
            <w:shd w:val="clear" w:color="auto" w:fill="E2EFD9" w:themeFill="accent6" w:themeFillTint="33"/>
          </w:tcPr>
          <w:p w14:paraId="1C2E7B3D" w14:textId="77777777" w:rsidR="00E77D4C" w:rsidRPr="0048646A" w:rsidRDefault="00E77D4C" w:rsidP="00E77D4C">
            <w:pPr>
              <w:spacing w:before="120" w:after="120"/>
              <w:ind w:left="259"/>
            </w:pPr>
            <w:r>
              <w:t>Prevención y control de infecciones</w:t>
            </w:r>
          </w:p>
        </w:tc>
        <w:tc>
          <w:tcPr>
            <w:tcW w:w="1054" w:type="dxa"/>
            <w:gridSpan w:val="3"/>
            <w:shd w:val="clear" w:color="auto" w:fill="E2EFD9" w:themeFill="accent6" w:themeFillTint="33"/>
          </w:tcPr>
          <w:p w14:paraId="3E3A9FBD" w14:textId="77777777" w:rsidR="00E77D4C" w:rsidRPr="0048646A" w:rsidRDefault="00E77D4C" w:rsidP="00E77D4C">
            <w:pPr>
              <w:pStyle w:val="Prrafodelista"/>
              <w:spacing w:before="120" w:after="120"/>
              <w:ind w:left="0"/>
              <w:contextualSpacing w:val="0"/>
              <w:rPr>
                <w:rFonts w:ascii="Segoe UI Symbol" w:hAnsi="Segoe UI Symbol" w:cs="Segoe UI Symbol"/>
              </w:rPr>
            </w:pPr>
            <w:r>
              <w:rPr>
                <w:rFonts w:ascii="Segoe UI Symbol" w:hAnsi="Segoe UI Symbol"/>
              </w:rPr>
              <w:t>☐</w:t>
            </w:r>
          </w:p>
        </w:tc>
        <w:tc>
          <w:tcPr>
            <w:tcW w:w="1054" w:type="dxa"/>
            <w:gridSpan w:val="7"/>
            <w:shd w:val="clear" w:color="auto" w:fill="E2EFD9" w:themeFill="accent6" w:themeFillTint="33"/>
          </w:tcPr>
          <w:p w14:paraId="6A0EE18F" w14:textId="77777777" w:rsidR="00E77D4C" w:rsidRPr="0048646A" w:rsidRDefault="00E77D4C" w:rsidP="00E77D4C">
            <w:pPr>
              <w:pStyle w:val="Prrafodelista"/>
              <w:spacing w:before="120" w:after="120"/>
              <w:ind w:left="0"/>
              <w:contextualSpacing w:val="0"/>
              <w:rPr>
                <w:rFonts w:ascii="Segoe UI Symbol" w:hAnsi="Segoe UI Symbol" w:cs="Segoe UI Symbol"/>
              </w:rPr>
            </w:pPr>
            <w:r>
              <w:rPr>
                <w:rFonts w:ascii="Segoe UI Symbol" w:hAnsi="Segoe UI Symbol"/>
              </w:rPr>
              <w:t>☐</w:t>
            </w:r>
          </w:p>
        </w:tc>
        <w:tc>
          <w:tcPr>
            <w:tcW w:w="1054" w:type="dxa"/>
            <w:gridSpan w:val="4"/>
            <w:shd w:val="clear" w:color="auto" w:fill="E2EFD9" w:themeFill="accent6" w:themeFillTint="33"/>
          </w:tcPr>
          <w:p w14:paraId="57F02B3A" w14:textId="77777777" w:rsidR="00E77D4C" w:rsidRPr="0048646A" w:rsidRDefault="00E77D4C" w:rsidP="00E77D4C">
            <w:pPr>
              <w:pStyle w:val="Prrafodelista"/>
              <w:spacing w:before="120" w:after="120"/>
              <w:ind w:left="0"/>
              <w:contextualSpacing w:val="0"/>
              <w:rPr>
                <w:rFonts w:ascii="Segoe UI Symbol" w:hAnsi="Segoe UI Symbol" w:cs="Segoe UI Symbol"/>
              </w:rPr>
            </w:pPr>
            <w:r>
              <w:rPr>
                <w:rFonts w:ascii="Segoe UI Symbol" w:hAnsi="Segoe UI Symbol"/>
              </w:rPr>
              <w:t>☐</w:t>
            </w:r>
          </w:p>
        </w:tc>
        <w:tc>
          <w:tcPr>
            <w:tcW w:w="1054" w:type="dxa"/>
            <w:gridSpan w:val="6"/>
            <w:shd w:val="clear" w:color="auto" w:fill="E2EFD9" w:themeFill="accent6" w:themeFillTint="33"/>
          </w:tcPr>
          <w:p w14:paraId="33B728B6" w14:textId="77777777" w:rsidR="00E77D4C" w:rsidRPr="0048646A" w:rsidRDefault="00E77D4C" w:rsidP="00E77D4C">
            <w:pPr>
              <w:pStyle w:val="Prrafodelista"/>
              <w:spacing w:before="120" w:after="120"/>
              <w:ind w:left="0"/>
              <w:contextualSpacing w:val="0"/>
              <w:rPr>
                <w:rFonts w:ascii="Segoe UI Symbol" w:hAnsi="Segoe UI Symbol" w:cs="Segoe UI Symbol"/>
              </w:rPr>
            </w:pPr>
            <w:r>
              <w:rPr>
                <w:rFonts w:ascii="Segoe UI Symbol" w:hAnsi="Segoe UI Symbol"/>
              </w:rPr>
              <w:t>☐</w:t>
            </w:r>
          </w:p>
        </w:tc>
        <w:tc>
          <w:tcPr>
            <w:tcW w:w="1054" w:type="dxa"/>
            <w:gridSpan w:val="2"/>
            <w:shd w:val="clear" w:color="auto" w:fill="E2EFD9" w:themeFill="accent6" w:themeFillTint="33"/>
          </w:tcPr>
          <w:p w14:paraId="14A1A363" w14:textId="77777777" w:rsidR="00E77D4C" w:rsidRPr="0048646A" w:rsidRDefault="00E77D4C" w:rsidP="00E77D4C">
            <w:pPr>
              <w:pStyle w:val="Prrafodelista"/>
              <w:spacing w:before="120" w:after="120"/>
              <w:ind w:left="0"/>
              <w:contextualSpacing w:val="0"/>
              <w:rPr>
                <w:rFonts w:ascii="Segoe UI Symbol" w:hAnsi="Segoe UI Symbol" w:cs="Segoe UI Symbol"/>
              </w:rPr>
            </w:pPr>
            <w:r>
              <w:rPr>
                <w:rFonts w:ascii="Segoe UI Symbol" w:hAnsi="Segoe UI Symbol"/>
              </w:rPr>
              <w:t>☐</w:t>
            </w:r>
          </w:p>
        </w:tc>
      </w:tr>
      <w:tr w:rsidR="00E77D4C" w:rsidRPr="0048646A" w14:paraId="6DAE164D" w14:textId="77777777" w:rsidTr="004B709F">
        <w:trPr>
          <w:trHeight w:val="144"/>
        </w:trPr>
        <w:tc>
          <w:tcPr>
            <w:tcW w:w="998" w:type="dxa"/>
            <w:shd w:val="clear" w:color="auto" w:fill="E2EFD9" w:themeFill="accent6" w:themeFillTint="33"/>
          </w:tcPr>
          <w:p w14:paraId="33C511E8" w14:textId="069C6B48" w:rsidR="00E77D4C" w:rsidRPr="0048646A" w:rsidRDefault="00E77D4C" w:rsidP="00E77D4C">
            <w:pPr>
              <w:spacing w:before="120" w:after="120"/>
              <w:rPr>
                <w:rFonts w:cstheme="minorHAnsi"/>
              </w:rPr>
            </w:pPr>
            <w:r>
              <w:t>4.21.4</w:t>
            </w:r>
          </w:p>
        </w:tc>
        <w:tc>
          <w:tcPr>
            <w:tcW w:w="4217" w:type="dxa"/>
            <w:shd w:val="clear" w:color="auto" w:fill="E2EFD9" w:themeFill="accent6" w:themeFillTint="33"/>
          </w:tcPr>
          <w:p w14:paraId="2A4CCF05" w14:textId="77777777" w:rsidR="00E77D4C" w:rsidRPr="0048646A" w:rsidRDefault="00E77D4C" w:rsidP="00E77D4C">
            <w:pPr>
              <w:spacing w:before="120" w:after="120"/>
              <w:ind w:left="259"/>
            </w:pPr>
            <w:r>
              <w:t xml:space="preserve">Suministros médicos </w:t>
            </w:r>
          </w:p>
        </w:tc>
        <w:tc>
          <w:tcPr>
            <w:tcW w:w="1054" w:type="dxa"/>
            <w:gridSpan w:val="3"/>
            <w:shd w:val="clear" w:color="auto" w:fill="E2EFD9" w:themeFill="accent6" w:themeFillTint="33"/>
          </w:tcPr>
          <w:p w14:paraId="5FAEAF35" w14:textId="77777777" w:rsidR="00E77D4C" w:rsidRPr="0048646A" w:rsidRDefault="00E77D4C" w:rsidP="00E77D4C">
            <w:pPr>
              <w:pStyle w:val="Prrafodelista"/>
              <w:spacing w:before="120" w:after="120"/>
              <w:ind w:left="0"/>
              <w:contextualSpacing w:val="0"/>
              <w:rPr>
                <w:rFonts w:ascii="Segoe UI Symbol" w:hAnsi="Segoe UI Symbol" w:cs="Segoe UI Symbol"/>
              </w:rPr>
            </w:pPr>
            <w:r>
              <w:rPr>
                <w:rFonts w:ascii="Segoe UI Symbol" w:hAnsi="Segoe UI Symbol"/>
              </w:rPr>
              <w:t>☐</w:t>
            </w:r>
          </w:p>
        </w:tc>
        <w:tc>
          <w:tcPr>
            <w:tcW w:w="1054" w:type="dxa"/>
            <w:gridSpan w:val="7"/>
            <w:shd w:val="clear" w:color="auto" w:fill="E2EFD9" w:themeFill="accent6" w:themeFillTint="33"/>
          </w:tcPr>
          <w:p w14:paraId="4B846D87" w14:textId="77777777" w:rsidR="00E77D4C" w:rsidRPr="0048646A" w:rsidRDefault="00E77D4C" w:rsidP="00E77D4C">
            <w:pPr>
              <w:pStyle w:val="Prrafodelista"/>
              <w:spacing w:before="120" w:after="120"/>
              <w:ind w:left="0"/>
              <w:contextualSpacing w:val="0"/>
              <w:rPr>
                <w:rFonts w:ascii="Segoe UI Symbol" w:hAnsi="Segoe UI Symbol" w:cs="Segoe UI Symbol"/>
              </w:rPr>
            </w:pPr>
            <w:r>
              <w:rPr>
                <w:rFonts w:ascii="Segoe UI Symbol" w:hAnsi="Segoe UI Symbol"/>
              </w:rPr>
              <w:t>☐</w:t>
            </w:r>
          </w:p>
        </w:tc>
        <w:tc>
          <w:tcPr>
            <w:tcW w:w="1054" w:type="dxa"/>
            <w:gridSpan w:val="4"/>
            <w:shd w:val="clear" w:color="auto" w:fill="E2EFD9" w:themeFill="accent6" w:themeFillTint="33"/>
          </w:tcPr>
          <w:p w14:paraId="326AB5C0" w14:textId="77777777" w:rsidR="00E77D4C" w:rsidRPr="0048646A" w:rsidRDefault="00E77D4C" w:rsidP="00E77D4C">
            <w:pPr>
              <w:pStyle w:val="Prrafodelista"/>
              <w:spacing w:before="120" w:after="120"/>
              <w:ind w:left="0"/>
              <w:contextualSpacing w:val="0"/>
              <w:rPr>
                <w:rFonts w:ascii="Segoe UI Symbol" w:hAnsi="Segoe UI Symbol" w:cs="Segoe UI Symbol"/>
              </w:rPr>
            </w:pPr>
            <w:r>
              <w:rPr>
                <w:rFonts w:ascii="Segoe UI Symbol" w:hAnsi="Segoe UI Symbol"/>
              </w:rPr>
              <w:t>☐</w:t>
            </w:r>
          </w:p>
        </w:tc>
        <w:tc>
          <w:tcPr>
            <w:tcW w:w="1054" w:type="dxa"/>
            <w:gridSpan w:val="6"/>
            <w:shd w:val="clear" w:color="auto" w:fill="E2EFD9" w:themeFill="accent6" w:themeFillTint="33"/>
          </w:tcPr>
          <w:p w14:paraId="42CB5B32" w14:textId="77777777" w:rsidR="00E77D4C" w:rsidRPr="0048646A" w:rsidRDefault="00E77D4C" w:rsidP="00E77D4C">
            <w:pPr>
              <w:pStyle w:val="Prrafodelista"/>
              <w:spacing w:before="120" w:after="120"/>
              <w:ind w:left="0"/>
              <w:contextualSpacing w:val="0"/>
              <w:rPr>
                <w:rFonts w:ascii="Segoe UI Symbol" w:hAnsi="Segoe UI Symbol" w:cs="Segoe UI Symbol"/>
              </w:rPr>
            </w:pPr>
            <w:r>
              <w:rPr>
                <w:rFonts w:ascii="Segoe UI Symbol" w:hAnsi="Segoe UI Symbol"/>
              </w:rPr>
              <w:t>☐</w:t>
            </w:r>
          </w:p>
        </w:tc>
        <w:tc>
          <w:tcPr>
            <w:tcW w:w="1054" w:type="dxa"/>
            <w:gridSpan w:val="2"/>
            <w:shd w:val="clear" w:color="auto" w:fill="E2EFD9" w:themeFill="accent6" w:themeFillTint="33"/>
          </w:tcPr>
          <w:p w14:paraId="0E765BD8" w14:textId="77777777" w:rsidR="00E77D4C" w:rsidRPr="0048646A" w:rsidRDefault="00E77D4C" w:rsidP="00E77D4C">
            <w:pPr>
              <w:pStyle w:val="Prrafodelista"/>
              <w:spacing w:before="120" w:after="120"/>
              <w:ind w:left="0"/>
              <w:contextualSpacing w:val="0"/>
              <w:rPr>
                <w:rFonts w:ascii="Segoe UI Symbol" w:hAnsi="Segoe UI Symbol" w:cs="Segoe UI Symbol"/>
              </w:rPr>
            </w:pPr>
            <w:r>
              <w:rPr>
                <w:rFonts w:ascii="Segoe UI Symbol" w:hAnsi="Segoe UI Symbol"/>
              </w:rPr>
              <w:t>☐</w:t>
            </w:r>
          </w:p>
        </w:tc>
      </w:tr>
    </w:tbl>
    <w:p w14:paraId="2F02C125" w14:textId="77777777" w:rsidR="009F3D19" w:rsidRDefault="00EB5E2C" w:rsidP="00EB5E2C">
      <w:pPr>
        <w:spacing w:before="120" w:after="120" w:line="259" w:lineRule="auto"/>
        <w:rPr>
          <w:rFonts w:cstheme="minorHAnsi"/>
        </w:rPr>
      </w:pPr>
      <w:r>
        <w:t>Responda también las preguntas del anexo 3.</w:t>
      </w:r>
    </w:p>
    <w:p w14:paraId="6150126E" w14:textId="28885A44" w:rsidR="00F27BA3" w:rsidRDefault="006C1155" w:rsidP="00EB5E2C">
      <w:pPr>
        <w:spacing w:before="120" w:after="120" w:line="259" w:lineRule="auto"/>
        <w:rPr>
          <w:rFonts w:cstheme="minorHAnsi"/>
          <w:vertAlign w:val="superscript"/>
        </w:rPr>
      </w:pPr>
      <w:r>
        <w:rPr>
          <w:vertAlign w:val="superscript"/>
        </w:rPr>
        <w:t>a</w:t>
      </w:r>
      <w:r>
        <w:t xml:space="preserve"> Proporcione el nombre o el número de versión específicos de la lista o documento específicos del país.</w:t>
      </w:r>
    </w:p>
    <w:p w14:paraId="4A9A87F3" w14:textId="39CC6E2A" w:rsidR="00EB5E2C" w:rsidRPr="0048646A" w:rsidRDefault="006C1155" w:rsidP="00EB5E2C">
      <w:pPr>
        <w:spacing w:before="120" w:after="120" w:line="259" w:lineRule="auto"/>
        <w:rPr>
          <w:rFonts w:eastAsiaTheme="majorEastAsia" w:cstheme="minorHAnsi"/>
          <w:b/>
          <w:color w:val="5BB245"/>
        </w:rPr>
      </w:pPr>
      <w:r>
        <w:rPr>
          <w:vertAlign w:val="superscript"/>
        </w:rPr>
        <w:t>b</w:t>
      </w:r>
      <w:r>
        <w:t xml:space="preserve"> Omita la pregunta y las </w:t>
      </w:r>
      <w:proofErr w:type="spellStart"/>
      <w:r>
        <w:t>subpreguntas</w:t>
      </w:r>
      <w:proofErr w:type="spellEnd"/>
      <w:r>
        <w:t>, a menos que sean relevantes para el contexto del país.</w:t>
      </w:r>
      <w:r>
        <w:br w:type="page"/>
      </w:r>
    </w:p>
    <w:p w14:paraId="255E5869" w14:textId="77777777" w:rsidR="00EB5E2C" w:rsidRPr="0048646A" w:rsidRDefault="00EB5E2C" w:rsidP="00EB5E2C">
      <w:pPr>
        <w:pStyle w:val="Ttulo1"/>
        <w:spacing w:before="120" w:after="120"/>
      </w:pPr>
      <w:bookmarkStart w:id="43" w:name="_Toc54603506"/>
      <w:bookmarkStart w:id="44" w:name="_Toc67298780"/>
      <w:r>
        <w:lastRenderedPageBreak/>
        <w:t>Apartado 5: Prevención y control de la COVID-19 y equipo de protección personal</w:t>
      </w:r>
      <w:bookmarkEnd w:id="43"/>
      <w:bookmarkEnd w:id="44"/>
      <w:r>
        <w:t xml:space="preserve"> </w:t>
      </w:r>
    </w:p>
    <w:p w14:paraId="2F727389" w14:textId="77777777" w:rsidR="00EB5E2C" w:rsidRPr="0048646A" w:rsidRDefault="00EB5E2C" w:rsidP="00EB5E2C">
      <w:pPr>
        <w:spacing w:before="120" w:after="120" w:line="259" w:lineRule="auto"/>
        <w:rPr>
          <w:rFonts w:cstheme="minorHAnsi"/>
        </w:rPr>
      </w:pPr>
      <w:r>
        <w:t xml:space="preserve">Las preguntas de este apartado se refieren a la prevención y el control de infecciones (PCI) durante la pandemia de COVID-19. </w:t>
      </w:r>
    </w:p>
    <w:tbl>
      <w:tblPr>
        <w:tblStyle w:val="Tablaconcuadrcula"/>
        <w:tblW w:w="10435" w:type="dxa"/>
        <w:tblLayout w:type="fixed"/>
        <w:tblLook w:val="04A0" w:firstRow="1" w:lastRow="0" w:firstColumn="1" w:lastColumn="0" w:noHBand="0" w:noVBand="1"/>
      </w:tblPr>
      <w:tblGrid>
        <w:gridCol w:w="985"/>
        <w:gridCol w:w="4140"/>
        <w:gridCol w:w="1327"/>
        <w:gridCol w:w="563"/>
        <w:gridCol w:w="765"/>
        <w:gridCol w:w="945"/>
        <w:gridCol w:w="382"/>
        <w:gridCol w:w="1328"/>
      </w:tblGrid>
      <w:tr w:rsidR="00EB5E2C" w:rsidRPr="0048646A" w14:paraId="2DB1A441" w14:textId="77777777" w:rsidTr="00BD39ED">
        <w:trPr>
          <w:trHeight w:val="288"/>
        </w:trPr>
        <w:tc>
          <w:tcPr>
            <w:tcW w:w="985" w:type="dxa"/>
          </w:tcPr>
          <w:p w14:paraId="54C71BDF" w14:textId="77777777" w:rsidR="00EB5E2C" w:rsidRPr="0048646A" w:rsidRDefault="00EB5E2C" w:rsidP="00BD39ED">
            <w:pPr>
              <w:spacing w:before="120" w:after="120"/>
              <w:rPr>
                <w:rFonts w:cstheme="minorHAnsi"/>
                <w:b/>
              </w:rPr>
            </w:pPr>
            <w:r>
              <w:rPr>
                <w:b/>
              </w:rPr>
              <w:t xml:space="preserve">N.º </w:t>
            </w:r>
          </w:p>
        </w:tc>
        <w:tc>
          <w:tcPr>
            <w:tcW w:w="6030" w:type="dxa"/>
            <w:gridSpan w:val="3"/>
          </w:tcPr>
          <w:p w14:paraId="75851053" w14:textId="77777777" w:rsidR="00EB5E2C" w:rsidRPr="0048646A" w:rsidRDefault="00EB5E2C" w:rsidP="00BD39ED">
            <w:pPr>
              <w:spacing w:before="120" w:after="120"/>
              <w:rPr>
                <w:rFonts w:cstheme="minorHAnsi"/>
              </w:rPr>
            </w:pPr>
            <w:r>
              <w:rPr>
                <w:b/>
              </w:rPr>
              <w:t>Pregunta</w:t>
            </w:r>
          </w:p>
        </w:tc>
        <w:tc>
          <w:tcPr>
            <w:tcW w:w="3420" w:type="dxa"/>
            <w:gridSpan w:val="4"/>
          </w:tcPr>
          <w:p w14:paraId="0CD049F3" w14:textId="77777777" w:rsidR="00EB5E2C" w:rsidRPr="0048646A" w:rsidRDefault="00EB5E2C" w:rsidP="00BD39ED">
            <w:pPr>
              <w:spacing w:before="120" w:after="120"/>
              <w:rPr>
                <w:rFonts w:cstheme="minorHAnsi"/>
              </w:rPr>
            </w:pPr>
            <w:r>
              <w:rPr>
                <w:b/>
              </w:rPr>
              <w:t>Opciones de respuesta</w:t>
            </w:r>
          </w:p>
        </w:tc>
      </w:tr>
      <w:tr w:rsidR="00EB5E2C" w:rsidRPr="0048646A" w14:paraId="668097E2" w14:textId="77777777" w:rsidTr="00BD39ED">
        <w:trPr>
          <w:trHeight w:val="288"/>
        </w:trPr>
        <w:tc>
          <w:tcPr>
            <w:tcW w:w="985" w:type="dxa"/>
          </w:tcPr>
          <w:p w14:paraId="12F71534" w14:textId="77777777" w:rsidR="00EB5E2C" w:rsidRPr="0048646A" w:rsidRDefault="00EB5E2C" w:rsidP="00BD39ED">
            <w:pPr>
              <w:spacing w:before="120" w:after="120"/>
              <w:rPr>
                <w:rFonts w:cstheme="minorHAnsi"/>
              </w:rPr>
            </w:pPr>
            <w:r>
              <w:t>5.1</w:t>
            </w:r>
          </w:p>
        </w:tc>
        <w:tc>
          <w:tcPr>
            <w:tcW w:w="6030" w:type="dxa"/>
            <w:gridSpan w:val="3"/>
          </w:tcPr>
          <w:p w14:paraId="2BF51939" w14:textId="77777777" w:rsidR="00EB5E2C" w:rsidRPr="0048646A" w:rsidRDefault="00EB5E2C" w:rsidP="00BD39ED">
            <w:pPr>
              <w:spacing w:before="120" w:after="120"/>
              <w:rPr>
                <w:rFonts w:cstheme="minorHAnsi"/>
              </w:rPr>
            </w:pPr>
            <w:r>
              <w:t>¿Hay alguna persona designada como enlace para la PCI en el centro?</w:t>
            </w:r>
          </w:p>
        </w:tc>
        <w:tc>
          <w:tcPr>
            <w:tcW w:w="3420" w:type="dxa"/>
            <w:gridSpan w:val="4"/>
          </w:tcPr>
          <w:p w14:paraId="74D5756C" w14:textId="77777777" w:rsidR="00EB5E2C" w:rsidRPr="0048646A" w:rsidRDefault="00EB5E2C" w:rsidP="00E82A8A">
            <w:pPr>
              <w:pStyle w:val="Prrafodelista"/>
              <w:numPr>
                <w:ilvl w:val="0"/>
                <w:numId w:val="20"/>
              </w:numPr>
              <w:spacing w:before="120" w:after="120"/>
              <w:rPr>
                <w:rFonts w:cstheme="minorHAnsi"/>
              </w:rPr>
            </w:pPr>
            <w:r>
              <w:t>Sí</w:t>
            </w:r>
          </w:p>
          <w:p w14:paraId="3C06A8A5" w14:textId="77777777" w:rsidR="00EB5E2C" w:rsidRPr="0048646A" w:rsidRDefault="00EB5E2C" w:rsidP="00E82A8A">
            <w:pPr>
              <w:pStyle w:val="Prrafodelista"/>
              <w:numPr>
                <w:ilvl w:val="0"/>
                <w:numId w:val="20"/>
              </w:numPr>
              <w:spacing w:before="120" w:after="120"/>
              <w:rPr>
                <w:rFonts w:cstheme="minorHAnsi"/>
              </w:rPr>
            </w:pPr>
            <w:r>
              <w:t>No</w:t>
            </w:r>
          </w:p>
        </w:tc>
      </w:tr>
      <w:tr w:rsidR="00EB5E2C" w:rsidRPr="0048646A" w14:paraId="1846BFCA" w14:textId="77777777" w:rsidTr="00BD39ED">
        <w:trPr>
          <w:trHeight w:val="288"/>
        </w:trPr>
        <w:tc>
          <w:tcPr>
            <w:tcW w:w="985" w:type="dxa"/>
          </w:tcPr>
          <w:p w14:paraId="6E4FA00D" w14:textId="77777777" w:rsidR="00EB5E2C" w:rsidRPr="0048646A" w:rsidRDefault="00EB5E2C" w:rsidP="00BD39ED">
            <w:pPr>
              <w:pStyle w:val="Prrafodelista"/>
              <w:spacing w:before="120" w:after="120"/>
              <w:ind w:left="0"/>
              <w:rPr>
                <w:rFonts w:cstheme="minorHAnsi"/>
              </w:rPr>
            </w:pPr>
            <w:r>
              <w:t>5.2</w:t>
            </w:r>
          </w:p>
        </w:tc>
        <w:tc>
          <w:tcPr>
            <w:tcW w:w="6030" w:type="dxa"/>
            <w:gridSpan w:val="3"/>
          </w:tcPr>
          <w:p w14:paraId="7FBC0296" w14:textId="77777777" w:rsidR="00EB5E2C" w:rsidRPr="0048646A" w:rsidRDefault="00EB5E2C" w:rsidP="00BD39ED">
            <w:pPr>
              <w:spacing w:before="120" w:after="120"/>
              <w:rPr>
                <w:rFonts w:cstheme="minorHAnsi"/>
              </w:rPr>
            </w:pPr>
            <w:r>
              <w:t xml:space="preserve">¿Ha aplicado el centro alguna medida para crear un entorno seguro contra la COVID-19? </w:t>
            </w:r>
          </w:p>
        </w:tc>
        <w:tc>
          <w:tcPr>
            <w:tcW w:w="3420" w:type="dxa"/>
            <w:gridSpan w:val="4"/>
          </w:tcPr>
          <w:p w14:paraId="6ABC3C09" w14:textId="77777777" w:rsidR="00EB5E2C" w:rsidRPr="0048646A" w:rsidRDefault="00EB5E2C" w:rsidP="00E82A8A">
            <w:pPr>
              <w:pStyle w:val="Prrafodelista"/>
              <w:numPr>
                <w:ilvl w:val="0"/>
                <w:numId w:val="22"/>
              </w:numPr>
              <w:spacing w:before="120" w:after="120"/>
              <w:rPr>
                <w:rFonts w:cstheme="minorHAnsi"/>
              </w:rPr>
            </w:pPr>
            <w:r>
              <w:t>Sí</w:t>
            </w:r>
          </w:p>
          <w:p w14:paraId="525815BC" w14:textId="77777777" w:rsidR="00EB5E2C" w:rsidRPr="0048646A" w:rsidRDefault="00EB5E2C" w:rsidP="00E82A8A">
            <w:pPr>
              <w:pStyle w:val="Prrafodelista"/>
              <w:numPr>
                <w:ilvl w:val="0"/>
                <w:numId w:val="22"/>
              </w:numPr>
              <w:spacing w:before="120" w:after="120"/>
              <w:rPr>
                <w:rFonts w:cstheme="minorHAnsi"/>
              </w:rPr>
            </w:pPr>
            <w:r>
              <w:t>No – Pase a la pregunta 5.4</w:t>
            </w:r>
          </w:p>
        </w:tc>
      </w:tr>
      <w:tr w:rsidR="00EB5E2C" w:rsidRPr="0048646A" w14:paraId="1E453469" w14:textId="77777777" w:rsidTr="00BD39ED">
        <w:trPr>
          <w:trHeight w:val="288"/>
        </w:trPr>
        <w:tc>
          <w:tcPr>
            <w:tcW w:w="985" w:type="dxa"/>
          </w:tcPr>
          <w:p w14:paraId="6D3870D6" w14:textId="77777777" w:rsidR="00EB5E2C" w:rsidRPr="0048646A" w:rsidRDefault="00EB5E2C" w:rsidP="00BD39ED">
            <w:pPr>
              <w:pStyle w:val="Prrafodelista"/>
              <w:spacing w:before="120" w:after="120"/>
              <w:ind w:left="0"/>
              <w:rPr>
                <w:rFonts w:cstheme="minorHAnsi"/>
              </w:rPr>
            </w:pPr>
            <w:r>
              <w:t>5.3</w:t>
            </w:r>
          </w:p>
        </w:tc>
        <w:tc>
          <w:tcPr>
            <w:tcW w:w="6030" w:type="dxa"/>
            <w:gridSpan w:val="3"/>
          </w:tcPr>
          <w:p w14:paraId="294DB462" w14:textId="77777777" w:rsidR="00EB5E2C" w:rsidRPr="0048646A" w:rsidRDefault="00EB5E2C" w:rsidP="00BD39ED">
            <w:pPr>
              <w:spacing w:before="120" w:after="120"/>
              <w:rPr>
                <w:rFonts w:cstheme="minorHAnsi"/>
                <w:b/>
                <w:i/>
              </w:rPr>
            </w:pPr>
            <w:r>
              <w:t xml:space="preserve">¿Cuáles de las siguientes medidas se han aplicado en este centro? </w:t>
            </w:r>
          </w:p>
        </w:tc>
        <w:tc>
          <w:tcPr>
            <w:tcW w:w="1710" w:type="dxa"/>
            <w:gridSpan w:val="2"/>
          </w:tcPr>
          <w:p w14:paraId="250DEA25" w14:textId="77777777" w:rsidR="00EB5E2C" w:rsidRPr="0048646A" w:rsidDel="00F83641" w:rsidRDefault="00EB5E2C" w:rsidP="00E82A8A">
            <w:pPr>
              <w:pStyle w:val="Prrafodelista"/>
              <w:numPr>
                <w:ilvl w:val="0"/>
                <w:numId w:val="21"/>
              </w:numPr>
              <w:spacing w:before="120" w:after="120"/>
              <w:rPr>
                <w:rFonts w:cstheme="minorHAnsi"/>
              </w:rPr>
            </w:pPr>
            <w:r>
              <w:t>Sí</w:t>
            </w:r>
          </w:p>
        </w:tc>
        <w:tc>
          <w:tcPr>
            <w:tcW w:w="1710" w:type="dxa"/>
            <w:gridSpan w:val="2"/>
          </w:tcPr>
          <w:p w14:paraId="21DC5F6A" w14:textId="77777777" w:rsidR="00EB5E2C" w:rsidRPr="0048646A" w:rsidRDefault="00EB5E2C" w:rsidP="00E82A8A">
            <w:pPr>
              <w:pStyle w:val="Prrafodelista"/>
              <w:numPr>
                <w:ilvl w:val="0"/>
                <w:numId w:val="21"/>
              </w:numPr>
              <w:spacing w:before="120" w:after="120"/>
              <w:ind w:left="357" w:hanging="357"/>
              <w:contextualSpacing w:val="0"/>
              <w:rPr>
                <w:rFonts w:cstheme="minorHAnsi"/>
              </w:rPr>
            </w:pPr>
            <w:commentRangeStart w:id="45"/>
            <w:r>
              <w:t>No</w:t>
            </w:r>
            <w:commentRangeEnd w:id="45"/>
            <w:r w:rsidR="00DA37F7">
              <w:rPr>
                <w:rStyle w:val="Refdecomentario"/>
              </w:rPr>
              <w:commentReference w:id="45"/>
            </w:r>
            <w:r>
              <w:t xml:space="preserve"> </w:t>
            </w:r>
          </w:p>
        </w:tc>
      </w:tr>
      <w:tr w:rsidR="00EB5E2C" w:rsidRPr="0048646A" w14:paraId="1B28CE10" w14:textId="77777777" w:rsidTr="00BD39ED">
        <w:trPr>
          <w:trHeight w:val="288"/>
        </w:trPr>
        <w:tc>
          <w:tcPr>
            <w:tcW w:w="985" w:type="dxa"/>
          </w:tcPr>
          <w:p w14:paraId="5FF85DE2" w14:textId="77777777" w:rsidR="00EB5E2C" w:rsidRPr="0048646A" w:rsidRDefault="00EB5E2C" w:rsidP="00BD39ED">
            <w:pPr>
              <w:spacing w:before="120" w:after="120"/>
              <w:rPr>
                <w:rFonts w:cstheme="minorHAnsi"/>
              </w:rPr>
            </w:pPr>
            <w:r>
              <w:t>5.3.1</w:t>
            </w:r>
          </w:p>
        </w:tc>
        <w:tc>
          <w:tcPr>
            <w:tcW w:w="6030" w:type="dxa"/>
            <w:gridSpan w:val="3"/>
          </w:tcPr>
          <w:p w14:paraId="56369AB7" w14:textId="77777777" w:rsidR="00EB5E2C" w:rsidRPr="0048646A" w:rsidRDefault="00EB5E2C" w:rsidP="00BD39ED">
            <w:pPr>
              <w:spacing w:before="120" w:after="120"/>
              <w:ind w:left="342"/>
              <w:rPr>
                <w:rFonts w:cstheme="minorHAnsi"/>
              </w:rPr>
            </w:pPr>
            <w:r>
              <w:t>Pruebas de detección a todos los pacientes y visitantes en un punto de entrada específico</w:t>
            </w:r>
          </w:p>
        </w:tc>
        <w:tc>
          <w:tcPr>
            <w:tcW w:w="1710" w:type="dxa"/>
            <w:gridSpan w:val="2"/>
          </w:tcPr>
          <w:p w14:paraId="07DA42BD" w14:textId="77777777" w:rsidR="00EB5E2C" w:rsidRPr="0048646A" w:rsidRDefault="00EB5E2C" w:rsidP="00BD39ED">
            <w:pPr>
              <w:spacing w:before="120" w:after="120"/>
              <w:rPr>
                <w:rFonts w:cstheme="minorHAnsi"/>
              </w:rPr>
            </w:pPr>
            <w:r>
              <w:rPr>
                <w:rFonts w:ascii="Segoe UI Symbol" w:hAnsi="Segoe UI Symbol"/>
              </w:rPr>
              <w:t>☐</w:t>
            </w:r>
          </w:p>
        </w:tc>
        <w:tc>
          <w:tcPr>
            <w:tcW w:w="1710" w:type="dxa"/>
            <w:gridSpan w:val="2"/>
          </w:tcPr>
          <w:p w14:paraId="5B3F017C" w14:textId="77777777" w:rsidR="00EB5E2C" w:rsidRPr="0048646A" w:rsidRDefault="00EB5E2C" w:rsidP="00BD39ED">
            <w:pPr>
              <w:spacing w:before="120" w:after="120"/>
              <w:rPr>
                <w:rFonts w:cstheme="minorHAnsi"/>
              </w:rPr>
            </w:pPr>
            <w:r>
              <w:rPr>
                <w:rFonts w:ascii="Segoe UI Symbol" w:hAnsi="Segoe UI Symbol"/>
              </w:rPr>
              <w:t>☐</w:t>
            </w:r>
          </w:p>
        </w:tc>
      </w:tr>
      <w:tr w:rsidR="00E27D75" w:rsidRPr="0048646A" w14:paraId="754584AC" w14:textId="77777777" w:rsidTr="00BD39ED">
        <w:trPr>
          <w:trHeight w:val="288"/>
        </w:trPr>
        <w:tc>
          <w:tcPr>
            <w:tcW w:w="985" w:type="dxa"/>
          </w:tcPr>
          <w:p w14:paraId="6B11AC5B" w14:textId="5EC95DEC" w:rsidR="00E27D75" w:rsidRPr="0048646A" w:rsidRDefault="00E27D75" w:rsidP="00E27D75">
            <w:pPr>
              <w:spacing w:before="120" w:after="120"/>
              <w:rPr>
                <w:rFonts w:cstheme="minorHAnsi"/>
              </w:rPr>
            </w:pPr>
            <w:r>
              <w:t>5.3.2</w:t>
            </w:r>
          </w:p>
        </w:tc>
        <w:tc>
          <w:tcPr>
            <w:tcW w:w="6030" w:type="dxa"/>
            <w:gridSpan w:val="3"/>
          </w:tcPr>
          <w:p w14:paraId="200E0BA2" w14:textId="20E4286D" w:rsidR="00E27D75" w:rsidRPr="0048646A" w:rsidRDefault="00E27D75" w:rsidP="00E27D75">
            <w:pPr>
              <w:spacing w:before="120" w:after="120"/>
              <w:ind w:left="342"/>
              <w:rPr>
                <w:rFonts w:cstheme="minorHAnsi"/>
              </w:rPr>
            </w:pPr>
            <w:r>
              <w:t>Entrada específica para el personal que realiza las pruebas</w:t>
            </w:r>
          </w:p>
        </w:tc>
        <w:tc>
          <w:tcPr>
            <w:tcW w:w="1710" w:type="dxa"/>
            <w:gridSpan w:val="2"/>
          </w:tcPr>
          <w:p w14:paraId="55E100F8" w14:textId="6BEFA8C0" w:rsidR="00E27D75" w:rsidRPr="0048646A" w:rsidRDefault="00E27D75" w:rsidP="00E27D75">
            <w:pPr>
              <w:spacing w:before="120" w:after="120"/>
              <w:rPr>
                <w:rFonts w:ascii="Segoe UI Symbol" w:hAnsi="Segoe UI Symbol" w:cs="Segoe UI Symbol"/>
              </w:rPr>
            </w:pPr>
            <w:r>
              <w:rPr>
                <w:rFonts w:ascii="Segoe UI Symbol" w:hAnsi="Segoe UI Symbol"/>
              </w:rPr>
              <w:t>☐</w:t>
            </w:r>
          </w:p>
        </w:tc>
        <w:tc>
          <w:tcPr>
            <w:tcW w:w="1710" w:type="dxa"/>
            <w:gridSpan w:val="2"/>
          </w:tcPr>
          <w:p w14:paraId="33EF0FFF" w14:textId="6429AEB5" w:rsidR="00E27D75" w:rsidRPr="0048646A" w:rsidRDefault="00E27D75" w:rsidP="00E27D75">
            <w:pPr>
              <w:spacing w:before="120" w:after="120"/>
              <w:rPr>
                <w:rFonts w:ascii="Segoe UI Symbol" w:hAnsi="Segoe UI Symbol" w:cs="Segoe UI Symbol"/>
              </w:rPr>
            </w:pPr>
            <w:r>
              <w:rPr>
                <w:rFonts w:ascii="Segoe UI Symbol" w:hAnsi="Segoe UI Symbol"/>
              </w:rPr>
              <w:t>☐</w:t>
            </w:r>
          </w:p>
        </w:tc>
      </w:tr>
      <w:tr w:rsidR="00E27D75" w:rsidRPr="0048646A" w14:paraId="5F2D13DB" w14:textId="77777777" w:rsidTr="00BD39ED">
        <w:trPr>
          <w:trHeight w:val="288"/>
        </w:trPr>
        <w:tc>
          <w:tcPr>
            <w:tcW w:w="985" w:type="dxa"/>
          </w:tcPr>
          <w:p w14:paraId="06FFAEED" w14:textId="6E250272" w:rsidR="00E27D75" w:rsidRPr="0048646A" w:rsidRDefault="00E27D75" w:rsidP="00E27D75">
            <w:pPr>
              <w:spacing w:before="120" w:after="120"/>
              <w:rPr>
                <w:rFonts w:cstheme="minorHAnsi"/>
              </w:rPr>
            </w:pPr>
            <w:r>
              <w:t>5.3.3</w:t>
            </w:r>
          </w:p>
        </w:tc>
        <w:tc>
          <w:tcPr>
            <w:tcW w:w="6030" w:type="dxa"/>
            <w:gridSpan w:val="3"/>
          </w:tcPr>
          <w:p w14:paraId="19E67811" w14:textId="2E203165" w:rsidR="00E27D75" w:rsidRPr="0048646A" w:rsidRDefault="00E27D75" w:rsidP="00E27D75">
            <w:pPr>
              <w:spacing w:before="120" w:after="120"/>
              <w:ind w:left="342"/>
              <w:rPr>
                <w:rFonts w:cstheme="minorHAnsi"/>
              </w:rPr>
            </w:pPr>
            <w:r>
              <w:t>La consulta del paciente del que se sospecha que padece COVID-19 se lleva a cabo en una sala separada</w:t>
            </w:r>
          </w:p>
        </w:tc>
        <w:tc>
          <w:tcPr>
            <w:tcW w:w="1710" w:type="dxa"/>
            <w:gridSpan w:val="2"/>
          </w:tcPr>
          <w:p w14:paraId="3998DFF8" w14:textId="30816732" w:rsidR="00E27D75" w:rsidRPr="0048646A" w:rsidRDefault="00E27D75" w:rsidP="00E27D75">
            <w:pPr>
              <w:spacing w:before="120" w:after="120"/>
              <w:rPr>
                <w:rFonts w:ascii="Segoe UI Symbol" w:hAnsi="Segoe UI Symbol" w:cs="Segoe UI Symbol"/>
              </w:rPr>
            </w:pPr>
            <w:r>
              <w:rPr>
                <w:rFonts w:ascii="Segoe UI Symbol" w:hAnsi="Segoe UI Symbol"/>
              </w:rPr>
              <w:t>☐</w:t>
            </w:r>
          </w:p>
        </w:tc>
        <w:tc>
          <w:tcPr>
            <w:tcW w:w="1710" w:type="dxa"/>
            <w:gridSpan w:val="2"/>
          </w:tcPr>
          <w:p w14:paraId="38D504FC" w14:textId="6F60C087" w:rsidR="00E27D75" w:rsidRPr="0048646A" w:rsidRDefault="00E27D75" w:rsidP="00E27D75">
            <w:pPr>
              <w:spacing w:before="120" w:after="120"/>
              <w:rPr>
                <w:rFonts w:ascii="Segoe UI Symbol" w:hAnsi="Segoe UI Symbol" w:cs="Segoe UI Symbol"/>
              </w:rPr>
            </w:pPr>
            <w:r>
              <w:rPr>
                <w:rFonts w:ascii="Segoe UI Symbol" w:hAnsi="Segoe UI Symbol"/>
              </w:rPr>
              <w:t>☐</w:t>
            </w:r>
          </w:p>
        </w:tc>
      </w:tr>
      <w:tr w:rsidR="00E27D75" w:rsidRPr="0048646A" w14:paraId="5C554170" w14:textId="77777777" w:rsidTr="00BD39ED">
        <w:trPr>
          <w:trHeight w:val="288"/>
        </w:trPr>
        <w:tc>
          <w:tcPr>
            <w:tcW w:w="985" w:type="dxa"/>
          </w:tcPr>
          <w:p w14:paraId="5F5FB05E" w14:textId="1CDBB5D8" w:rsidR="00E27D75" w:rsidRPr="0048646A" w:rsidRDefault="00E27D75" w:rsidP="00E27D75">
            <w:pPr>
              <w:spacing w:before="120" w:after="120"/>
              <w:rPr>
                <w:rFonts w:cstheme="minorHAnsi"/>
              </w:rPr>
            </w:pPr>
            <w:r>
              <w:t>5.3.4</w:t>
            </w:r>
          </w:p>
        </w:tc>
        <w:tc>
          <w:tcPr>
            <w:tcW w:w="6030" w:type="dxa"/>
            <w:gridSpan w:val="3"/>
          </w:tcPr>
          <w:p w14:paraId="74FDF0FE" w14:textId="3035D550" w:rsidR="00E27D75" w:rsidRPr="0048646A" w:rsidRDefault="00E27D75" w:rsidP="00E27D75">
            <w:pPr>
              <w:spacing w:before="120" w:after="120"/>
              <w:ind w:left="342"/>
              <w:rPr>
                <w:rFonts w:cstheme="minorHAnsi"/>
              </w:rPr>
            </w:pPr>
            <w:r>
              <w:t xml:space="preserve">Sistema de </w:t>
            </w:r>
            <w:proofErr w:type="spellStart"/>
            <w:r>
              <w:t>triaje</w:t>
            </w:r>
            <w:proofErr w:type="spellEnd"/>
            <w:r>
              <w:t xml:space="preserve"> para aislar a los casos sospechosos y confirmados de COVID-19</w:t>
            </w:r>
          </w:p>
        </w:tc>
        <w:tc>
          <w:tcPr>
            <w:tcW w:w="1710" w:type="dxa"/>
            <w:gridSpan w:val="2"/>
          </w:tcPr>
          <w:p w14:paraId="4D134139" w14:textId="631E4177" w:rsidR="00E27D75" w:rsidRPr="0048646A" w:rsidRDefault="00E27D75" w:rsidP="00E27D75">
            <w:pPr>
              <w:spacing w:before="120" w:after="120"/>
              <w:rPr>
                <w:rFonts w:ascii="Segoe UI Symbol" w:hAnsi="Segoe UI Symbol" w:cs="Segoe UI Symbol"/>
              </w:rPr>
            </w:pPr>
            <w:r>
              <w:rPr>
                <w:rFonts w:ascii="Segoe UI Symbol" w:hAnsi="Segoe UI Symbol"/>
              </w:rPr>
              <w:t>☐</w:t>
            </w:r>
          </w:p>
        </w:tc>
        <w:tc>
          <w:tcPr>
            <w:tcW w:w="1710" w:type="dxa"/>
            <w:gridSpan w:val="2"/>
          </w:tcPr>
          <w:p w14:paraId="76BA18C5" w14:textId="1AC250F1" w:rsidR="00E27D75" w:rsidRPr="0048646A" w:rsidRDefault="00E27D75" w:rsidP="00E27D75">
            <w:pPr>
              <w:spacing w:before="120" w:after="120"/>
              <w:rPr>
                <w:rFonts w:ascii="Segoe UI Symbol" w:hAnsi="Segoe UI Symbol" w:cs="Segoe UI Symbol"/>
              </w:rPr>
            </w:pPr>
            <w:r>
              <w:rPr>
                <w:rFonts w:ascii="Segoe UI Symbol" w:hAnsi="Segoe UI Symbol"/>
              </w:rPr>
              <w:t>☐</w:t>
            </w:r>
          </w:p>
        </w:tc>
      </w:tr>
      <w:tr w:rsidR="00E27D75" w:rsidRPr="0048646A" w14:paraId="4E1B9ECD" w14:textId="77777777" w:rsidTr="00BD39ED">
        <w:trPr>
          <w:trHeight w:val="288"/>
        </w:trPr>
        <w:tc>
          <w:tcPr>
            <w:tcW w:w="985" w:type="dxa"/>
          </w:tcPr>
          <w:p w14:paraId="4DBC59E7" w14:textId="33DBDEA2" w:rsidR="00E27D75" w:rsidRPr="0048646A" w:rsidRDefault="00E27D75" w:rsidP="00E27D75">
            <w:pPr>
              <w:spacing w:before="120" w:after="120"/>
              <w:rPr>
                <w:rFonts w:cstheme="minorHAnsi"/>
              </w:rPr>
            </w:pPr>
            <w:r>
              <w:t>5.3.5</w:t>
            </w:r>
          </w:p>
        </w:tc>
        <w:tc>
          <w:tcPr>
            <w:tcW w:w="6030" w:type="dxa"/>
            <w:gridSpan w:val="3"/>
          </w:tcPr>
          <w:p w14:paraId="4DD1C231" w14:textId="4685CAB7" w:rsidR="00E27D75" w:rsidRPr="0048646A" w:rsidRDefault="00E27D75" w:rsidP="00E27D75">
            <w:pPr>
              <w:spacing w:before="120" w:after="120"/>
              <w:ind w:left="342"/>
              <w:rPr>
                <w:rFonts w:cstheme="minorHAnsi"/>
              </w:rPr>
            </w:pPr>
            <w:r>
              <w:t>Zonas de aislamiento de pacientes de COVID-19 claramente identificadas y separadas de las zonas en las que no hay COVID-19</w:t>
            </w:r>
          </w:p>
        </w:tc>
        <w:tc>
          <w:tcPr>
            <w:tcW w:w="1710" w:type="dxa"/>
            <w:gridSpan w:val="2"/>
          </w:tcPr>
          <w:p w14:paraId="0313B263" w14:textId="15BEB8BB" w:rsidR="00E27D75" w:rsidRPr="0048646A" w:rsidRDefault="00E27D75" w:rsidP="00E27D75">
            <w:pPr>
              <w:spacing w:before="120" w:after="120"/>
              <w:rPr>
                <w:rFonts w:ascii="Segoe UI Symbol" w:hAnsi="Segoe UI Symbol" w:cs="Segoe UI Symbol"/>
              </w:rPr>
            </w:pPr>
            <w:r>
              <w:rPr>
                <w:rFonts w:ascii="Segoe UI Symbol" w:hAnsi="Segoe UI Symbol"/>
              </w:rPr>
              <w:t>☐</w:t>
            </w:r>
          </w:p>
        </w:tc>
        <w:tc>
          <w:tcPr>
            <w:tcW w:w="1710" w:type="dxa"/>
            <w:gridSpan w:val="2"/>
          </w:tcPr>
          <w:p w14:paraId="25AF389D" w14:textId="50C1A723" w:rsidR="00E27D75" w:rsidRPr="0048646A" w:rsidRDefault="00E27D75" w:rsidP="00E27D75">
            <w:pPr>
              <w:spacing w:before="120" w:after="120"/>
              <w:rPr>
                <w:rFonts w:ascii="Segoe UI Symbol" w:hAnsi="Segoe UI Symbol" w:cs="Segoe UI Symbol"/>
              </w:rPr>
            </w:pPr>
            <w:r>
              <w:rPr>
                <w:rFonts w:ascii="Segoe UI Symbol" w:hAnsi="Segoe UI Symbol"/>
              </w:rPr>
              <w:t>☐</w:t>
            </w:r>
          </w:p>
        </w:tc>
      </w:tr>
      <w:tr w:rsidR="00E27D75" w:rsidRPr="0048646A" w14:paraId="67C9E84C" w14:textId="77777777" w:rsidTr="00BD39ED">
        <w:trPr>
          <w:trHeight w:val="288"/>
        </w:trPr>
        <w:tc>
          <w:tcPr>
            <w:tcW w:w="985" w:type="dxa"/>
          </w:tcPr>
          <w:p w14:paraId="7B4C9696" w14:textId="14F8CB6A" w:rsidR="00E27D75" w:rsidRPr="0048646A" w:rsidRDefault="00E27D75" w:rsidP="00E27D75">
            <w:pPr>
              <w:spacing w:before="120" w:after="120"/>
              <w:rPr>
                <w:rFonts w:cstheme="minorHAnsi"/>
              </w:rPr>
            </w:pPr>
            <w:r>
              <w:t>5.3.6</w:t>
            </w:r>
          </w:p>
        </w:tc>
        <w:tc>
          <w:tcPr>
            <w:tcW w:w="6030" w:type="dxa"/>
            <w:gridSpan w:val="3"/>
          </w:tcPr>
          <w:p w14:paraId="6A19F93B" w14:textId="77777777" w:rsidR="00E27D75" w:rsidRDefault="00E27D75" w:rsidP="00E27D75">
            <w:pPr>
              <w:shd w:val="clear" w:color="auto" w:fill="E2EFD9" w:themeFill="accent6" w:themeFillTint="33"/>
              <w:spacing w:before="120" w:after="120"/>
              <w:ind w:left="342"/>
              <w:rPr>
                <w:rFonts w:cstheme="minorHAnsi"/>
              </w:rPr>
            </w:pPr>
            <w:r>
              <w:t xml:space="preserve">(Adaptación de la pregunta para el país </w:t>
            </w:r>
            <w:proofErr w:type="spellStart"/>
            <w:r>
              <w:t>correspondiente</w:t>
            </w:r>
            <w:r>
              <w:rPr>
                <w:vertAlign w:val="superscript"/>
              </w:rPr>
              <w:t>a</w:t>
            </w:r>
            <w:proofErr w:type="spellEnd"/>
            <w:r>
              <w:t>)</w:t>
            </w:r>
          </w:p>
          <w:p w14:paraId="4439E00B" w14:textId="017B3453" w:rsidR="00E27D75" w:rsidRPr="0048646A" w:rsidRDefault="00E27D75" w:rsidP="00E27D75">
            <w:pPr>
              <w:spacing w:before="120" w:after="120"/>
              <w:ind w:left="342"/>
              <w:rPr>
                <w:rFonts w:cstheme="minorHAnsi"/>
              </w:rPr>
            </w:pPr>
            <w:r>
              <w:t xml:space="preserve">Pruebas de detección y </w:t>
            </w:r>
            <w:proofErr w:type="spellStart"/>
            <w:r>
              <w:t>triaje</w:t>
            </w:r>
            <w:proofErr w:type="spellEnd"/>
            <w:r>
              <w:t xml:space="preserve"> de pacientes en los que se sospecha de COVID-19 mediante el uso de </w:t>
            </w:r>
            <w:r>
              <w:rPr>
                <w:shd w:val="clear" w:color="auto" w:fill="E2EFD9" w:themeFill="accent6" w:themeFillTint="33"/>
              </w:rPr>
              <w:t>directrices actualizadas</w:t>
            </w:r>
            <w:r>
              <w:t xml:space="preserve"> </w:t>
            </w:r>
          </w:p>
        </w:tc>
        <w:tc>
          <w:tcPr>
            <w:tcW w:w="1710" w:type="dxa"/>
            <w:gridSpan w:val="2"/>
          </w:tcPr>
          <w:p w14:paraId="7B54E108" w14:textId="6E9314E3" w:rsidR="00E27D75" w:rsidRPr="0048646A" w:rsidRDefault="00E27D75" w:rsidP="00E27D75">
            <w:pPr>
              <w:spacing w:before="120" w:after="120"/>
              <w:rPr>
                <w:rFonts w:ascii="Segoe UI Symbol" w:hAnsi="Segoe UI Symbol" w:cs="Segoe UI Symbol"/>
              </w:rPr>
            </w:pPr>
            <w:r>
              <w:rPr>
                <w:rFonts w:ascii="Segoe UI Symbol" w:hAnsi="Segoe UI Symbol"/>
              </w:rPr>
              <w:t>☐</w:t>
            </w:r>
          </w:p>
        </w:tc>
        <w:tc>
          <w:tcPr>
            <w:tcW w:w="1710" w:type="dxa"/>
            <w:gridSpan w:val="2"/>
          </w:tcPr>
          <w:p w14:paraId="0249E459" w14:textId="1B954646" w:rsidR="00E27D75" w:rsidRPr="0048646A" w:rsidRDefault="00E27D75" w:rsidP="00E27D75">
            <w:pPr>
              <w:spacing w:before="120" w:after="120"/>
              <w:rPr>
                <w:rFonts w:ascii="Segoe UI Symbol" w:hAnsi="Segoe UI Symbol" w:cs="Segoe UI Symbol"/>
              </w:rPr>
            </w:pPr>
            <w:r>
              <w:rPr>
                <w:rFonts w:ascii="Segoe UI Symbol" w:hAnsi="Segoe UI Symbol"/>
              </w:rPr>
              <w:t>☐</w:t>
            </w:r>
          </w:p>
        </w:tc>
      </w:tr>
      <w:tr w:rsidR="00E27D75" w:rsidRPr="0048646A" w14:paraId="62BAFE71" w14:textId="77777777" w:rsidTr="00BD39ED">
        <w:trPr>
          <w:trHeight w:val="288"/>
        </w:trPr>
        <w:tc>
          <w:tcPr>
            <w:tcW w:w="985" w:type="dxa"/>
          </w:tcPr>
          <w:p w14:paraId="0775F164" w14:textId="6FD6A22B" w:rsidR="00E27D75" w:rsidRPr="0048646A" w:rsidRDefault="00E27D75" w:rsidP="00F91132">
            <w:pPr>
              <w:spacing w:before="120" w:after="120"/>
              <w:rPr>
                <w:rFonts w:cstheme="minorHAnsi"/>
              </w:rPr>
            </w:pPr>
            <w:r>
              <w:t>5.3.7</w:t>
            </w:r>
          </w:p>
        </w:tc>
        <w:tc>
          <w:tcPr>
            <w:tcW w:w="6030" w:type="dxa"/>
            <w:gridSpan w:val="3"/>
          </w:tcPr>
          <w:p w14:paraId="52BA37EF" w14:textId="77777777" w:rsidR="00E27D75" w:rsidRPr="0048646A" w:rsidRDefault="00E27D75" w:rsidP="00E27D75">
            <w:pPr>
              <w:spacing w:before="120" w:after="120"/>
              <w:ind w:left="342"/>
              <w:rPr>
                <w:rFonts w:cstheme="minorHAnsi"/>
              </w:rPr>
            </w:pPr>
            <w:r>
              <w:t>Distancia de al menos 1 metro entre pacientes y visitantes en pabellones y salas de espera</w:t>
            </w:r>
          </w:p>
        </w:tc>
        <w:tc>
          <w:tcPr>
            <w:tcW w:w="1710" w:type="dxa"/>
            <w:gridSpan w:val="2"/>
          </w:tcPr>
          <w:p w14:paraId="4D00A4EA" w14:textId="77777777" w:rsidR="00E27D75" w:rsidRPr="0048646A" w:rsidRDefault="00E27D75" w:rsidP="00E27D75">
            <w:pPr>
              <w:spacing w:before="120" w:after="120"/>
              <w:rPr>
                <w:rFonts w:cstheme="minorHAnsi"/>
              </w:rPr>
            </w:pPr>
            <w:r>
              <w:rPr>
                <w:rFonts w:ascii="Segoe UI Symbol" w:hAnsi="Segoe UI Symbol"/>
              </w:rPr>
              <w:t>☐</w:t>
            </w:r>
          </w:p>
        </w:tc>
        <w:tc>
          <w:tcPr>
            <w:tcW w:w="1710" w:type="dxa"/>
            <w:gridSpan w:val="2"/>
          </w:tcPr>
          <w:p w14:paraId="2CC37DB9" w14:textId="77777777" w:rsidR="00E27D75" w:rsidRPr="0048646A" w:rsidRDefault="00E27D75" w:rsidP="00E27D75">
            <w:pPr>
              <w:spacing w:before="120" w:after="120"/>
              <w:rPr>
                <w:rFonts w:cstheme="minorHAnsi"/>
              </w:rPr>
            </w:pPr>
            <w:r>
              <w:rPr>
                <w:rFonts w:ascii="Segoe UI Symbol" w:hAnsi="Segoe UI Symbol"/>
              </w:rPr>
              <w:t>☐</w:t>
            </w:r>
          </w:p>
        </w:tc>
      </w:tr>
      <w:tr w:rsidR="00E27D75" w:rsidRPr="0048646A" w14:paraId="7E80791E" w14:textId="77777777" w:rsidTr="00BD39ED">
        <w:trPr>
          <w:trHeight w:val="288"/>
        </w:trPr>
        <w:tc>
          <w:tcPr>
            <w:tcW w:w="985" w:type="dxa"/>
          </w:tcPr>
          <w:p w14:paraId="3AC025E5" w14:textId="18183D84" w:rsidR="00E27D75" w:rsidRPr="0048646A" w:rsidRDefault="00E27D75" w:rsidP="00F91132">
            <w:pPr>
              <w:spacing w:before="120" w:after="120"/>
              <w:rPr>
                <w:rFonts w:cstheme="minorHAnsi"/>
              </w:rPr>
            </w:pPr>
            <w:r>
              <w:t>5.3.8</w:t>
            </w:r>
          </w:p>
        </w:tc>
        <w:tc>
          <w:tcPr>
            <w:tcW w:w="6030" w:type="dxa"/>
            <w:gridSpan w:val="3"/>
          </w:tcPr>
          <w:p w14:paraId="787A8ACB" w14:textId="77777777" w:rsidR="00E27D75" w:rsidRPr="0048646A" w:rsidRDefault="00E27D75" w:rsidP="00E27D75">
            <w:pPr>
              <w:spacing w:before="120" w:after="120"/>
              <w:ind w:left="342"/>
              <w:rPr>
                <w:rFonts w:cstheme="minorHAnsi"/>
              </w:rPr>
            </w:pPr>
            <w:r>
              <w:t>Colocación de instrucciones sobre prácticas de higiene respiratoria y limpieza de manos para pacientes y visitantes en lugares visibles</w:t>
            </w:r>
          </w:p>
        </w:tc>
        <w:tc>
          <w:tcPr>
            <w:tcW w:w="1710" w:type="dxa"/>
            <w:gridSpan w:val="2"/>
          </w:tcPr>
          <w:p w14:paraId="102B8E54" w14:textId="77777777" w:rsidR="00E27D75" w:rsidRPr="0048646A" w:rsidRDefault="00E27D75" w:rsidP="00E27D75">
            <w:pPr>
              <w:spacing w:before="120" w:after="120"/>
              <w:rPr>
                <w:rFonts w:cstheme="minorHAnsi"/>
              </w:rPr>
            </w:pPr>
            <w:r>
              <w:rPr>
                <w:rFonts w:ascii="Segoe UI Symbol" w:hAnsi="Segoe UI Symbol"/>
              </w:rPr>
              <w:t>☐</w:t>
            </w:r>
          </w:p>
        </w:tc>
        <w:tc>
          <w:tcPr>
            <w:tcW w:w="1710" w:type="dxa"/>
            <w:gridSpan w:val="2"/>
          </w:tcPr>
          <w:p w14:paraId="71FFD44D" w14:textId="77777777" w:rsidR="00E27D75" w:rsidRPr="0048646A" w:rsidRDefault="00E27D75" w:rsidP="00E27D75">
            <w:pPr>
              <w:spacing w:before="120" w:after="120"/>
              <w:rPr>
                <w:rFonts w:cstheme="minorHAnsi"/>
              </w:rPr>
            </w:pPr>
            <w:r>
              <w:rPr>
                <w:rFonts w:ascii="Segoe UI Symbol" w:hAnsi="Segoe UI Symbol"/>
              </w:rPr>
              <w:t>☐</w:t>
            </w:r>
          </w:p>
        </w:tc>
      </w:tr>
      <w:tr w:rsidR="00E27D75" w:rsidRPr="0048646A" w14:paraId="19C748D1" w14:textId="77777777" w:rsidTr="00BD39ED">
        <w:trPr>
          <w:trHeight w:val="288"/>
        </w:trPr>
        <w:tc>
          <w:tcPr>
            <w:tcW w:w="985" w:type="dxa"/>
          </w:tcPr>
          <w:p w14:paraId="29F8C82E" w14:textId="74FCA806" w:rsidR="00E27D75" w:rsidRPr="0048646A" w:rsidRDefault="00E27D75" w:rsidP="00F91132">
            <w:pPr>
              <w:spacing w:before="120" w:after="120"/>
              <w:rPr>
                <w:rFonts w:cstheme="minorHAnsi"/>
              </w:rPr>
            </w:pPr>
            <w:r>
              <w:t>5.3.9</w:t>
            </w:r>
          </w:p>
        </w:tc>
        <w:tc>
          <w:tcPr>
            <w:tcW w:w="6030" w:type="dxa"/>
            <w:gridSpan w:val="3"/>
          </w:tcPr>
          <w:p w14:paraId="48246833" w14:textId="77777777" w:rsidR="00E27D75" w:rsidRPr="0048646A" w:rsidRDefault="00E27D75" w:rsidP="00E27D75">
            <w:pPr>
              <w:spacing w:before="120" w:after="120"/>
              <w:ind w:left="342"/>
              <w:rPr>
                <w:rFonts w:cstheme="minorHAnsi"/>
              </w:rPr>
            </w:pPr>
            <w:r>
              <w:t>Unidades de higiene de manos en todos los puntos de atención</w:t>
            </w:r>
          </w:p>
        </w:tc>
        <w:tc>
          <w:tcPr>
            <w:tcW w:w="1710" w:type="dxa"/>
            <w:gridSpan w:val="2"/>
          </w:tcPr>
          <w:p w14:paraId="37BE3E0D" w14:textId="77777777" w:rsidR="00E27D75" w:rsidRPr="0048646A" w:rsidRDefault="00E27D75" w:rsidP="00E27D75">
            <w:pPr>
              <w:spacing w:before="120" w:after="120"/>
              <w:rPr>
                <w:rFonts w:cstheme="minorHAnsi"/>
              </w:rPr>
            </w:pPr>
            <w:r>
              <w:rPr>
                <w:rFonts w:ascii="Segoe UI Symbol" w:hAnsi="Segoe UI Symbol"/>
              </w:rPr>
              <w:t>☐</w:t>
            </w:r>
          </w:p>
        </w:tc>
        <w:tc>
          <w:tcPr>
            <w:tcW w:w="1710" w:type="dxa"/>
            <w:gridSpan w:val="2"/>
          </w:tcPr>
          <w:p w14:paraId="185F442E" w14:textId="77777777" w:rsidR="00E27D75" w:rsidRPr="0048646A" w:rsidRDefault="00E27D75" w:rsidP="00E27D75">
            <w:pPr>
              <w:spacing w:before="120" w:after="120"/>
              <w:rPr>
                <w:rFonts w:cstheme="minorHAnsi"/>
              </w:rPr>
            </w:pPr>
            <w:r>
              <w:rPr>
                <w:rFonts w:ascii="Segoe UI Symbol" w:hAnsi="Segoe UI Symbol"/>
              </w:rPr>
              <w:t>☐</w:t>
            </w:r>
          </w:p>
        </w:tc>
      </w:tr>
      <w:tr w:rsidR="00E27D75" w:rsidRPr="0048646A" w14:paraId="5576FAA7" w14:textId="77777777" w:rsidTr="00BD39ED">
        <w:trPr>
          <w:trHeight w:val="288"/>
        </w:trPr>
        <w:tc>
          <w:tcPr>
            <w:tcW w:w="985" w:type="dxa"/>
          </w:tcPr>
          <w:p w14:paraId="0D4144EF" w14:textId="1BC6DB6D" w:rsidR="00E27D75" w:rsidRPr="0048646A" w:rsidRDefault="00E27D75" w:rsidP="00F91132">
            <w:pPr>
              <w:spacing w:before="120" w:after="120"/>
              <w:rPr>
                <w:rFonts w:cstheme="minorHAnsi"/>
              </w:rPr>
            </w:pPr>
            <w:r>
              <w:t>5.3.10</w:t>
            </w:r>
          </w:p>
        </w:tc>
        <w:tc>
          <w:tcPr>
            <w:tcW w:w="6030" w:type="dxa"/>
            <w:gridSpan w:val="3"/>
          </w:tcPr>
          <w:p w14:paraId="1BFE317C" w14:textId="77777777" w:rsidR="00E27D75" w:rsidRPr="0048646A" w:rsidRDefault="00E27D75" w:rsidP="00E27D75">
            <w:pPr>
              <w:spacing w:before="120" w:after="120"/>
              <w:ind w:left="342"/>
              <w:rPr>
                <w:rFonts w:cstheme="minorHAnsi"/>
              </w:rPr>
            </w:pPr>
            <w:r>
              <w:t>Uso de EPP por parte del personal</w:t>
            </w:r>
          </w:p>
        </w:tc>
        <w:tc>
          <w:tcPr>
            <w:tcW w:w="1710" w:type="dxa"/>
            <w:gridSpan w:val="2"/>
          </w:tcPr>
          <w:p w14:paraId="01BD1F6B" w14:textId="77777777" w:rsidR="00E27D75" w:rsidRPr="0048646A" w:rsidRDefault="00E27D75" w:rsidP="00E27D75">
            <w:pPr>
              <w:spacing w:before="120" w:after="120"/>
              <w:rPr>
                <w:rFonts w:cstheme="minorHAnsi"/>
              </w:rPr>
            </w:pPr>
            <w:r>
              <w:rPr>
                <w:rFonts w:ascii="Segoe UI Symbol" w:hAnsi="Segoe UI Symbol"/>
              </w:rPr>
              <w:t>☐</w:t>
            </w:r>
          </w:p>
        </w:tc>
        <w:tc>
          <w:tcPr>
            <w:tcW w:w="1710" w:type="dxa"/>
            <w:gridSpan w:val="2"/>
          </w:tcPr>
          <w:p w14:paraId="4F6AF648" w14:textId="77777777" w:rsidR="00E27D75" w:rsidRPr="0048646A" w:rsidRDefault="00E27D75" w:rsidP="00E27D75">
            <w:pPr>
              <w:spacing w:before="120" w:after="120"/>
              <w:rPr>
                <w:rFonts w:cstheme="minorHAnsi"/>
              </w:rPr>
            </w:pPr>
            <w:r>
              <w:rPr>
                <w:rFonts w:ascii="Segoe UI Symbol" w:hAnsi="Segoe UI Symbol"/>
              </w:rPr>
              <w:t>☐</w:t>
            </w:r>
          </w:p>
        </w:tc>
      </w:tr>
      <w:tr w:rsidR="00E27D75" w:rsidRPr="0048646A" w14:paraId="380EBB88" w14:textId="77777777" w:rsidTr="00BD39ED">
        <w:trPr>
          <w:trHeight w:val="288"/>
        </w:trPr>
        <w:tc>
          <w:tcPr>
            <w:tcW w:w="985" w:type="dxa"/>
          </w:tcPr>
          <w:p w14:paraId="507AC8FC" w14:textId="36DCB825" w:rsidR="00E27D75" w:rsidRPr="0048646A" w:rsidRDefault="00E27D75" w:rsidP="00F91132">
            <w:pPr>
              <w:spacing w:before="120" w:after="120"/>
              <w:rPr>
                <w:rFonts w:cstheme="minorHAnsi"/>
              </w:rPr>
            </w:pPr>
            <w:r>
              <w:t>5.3.11</w:t>
            </w:r>
          </w:p>
        </w:tc>
        <w:tc>
          <w:tcPr>
            <w:tcW w:w="6030" w:type="dxa"/>
            <w:gridSpan w:val="3"/>
          </w:tcPr>
          <w:p w14:paraId="117D501B" w14:textId="77777777" w:rsidR="00E27D75" w:rsidRPr="0048646A" w:rsidRDefault="00E27D75" w:rsidP="00E27D75">
            <w:pPr>
              <w:spacing w:before="120" w:after="120"/>
              <w:ind w:left="342"/>
              <w:rPr>
                <w:rFonts w:cstheme="minorHAnsi"/>
              </w:rPr>
            </w:pPr>
            <w:r>
              <w:t>Limpieza y desinfección ambiental</w:t>
            </w:r>
          </w:p>
        </w:tc>
        <w:tc>
          <w:tcPr>
            <w:tcW w:w="1710" w:type="dxa"/>
            <w:gridSpan w:val="2"/>
          </w:tcPr>
          <w:p w14:paraId="0F76C625" w14:textId="77777777" w:rsidR="00E27D75" w:rsidRPr="0048646A" w:rsidRDefault="00E27D75" w:rsidP="00E27D75">
            <w:pPr>
              <w:spacing w:before="120" w:after="120"/>
              <w:rPr>
                <w:rFonts w:cstheme="minorHAnsi"/>
              </w:rPr>
            </w:pPr>
            <w:r>
              <w:rPr>
                <w:rFonts w:ascii="Segoe UI Symbol" w:hAnsi="Segoe UI Symbol"/>
              </w:rPr>
              <w:t>☐</w:t>
            </w:r>
          </w:p>
        </w:tc>
        <w:tc>
          <w:tcPr>
            <w:tcW w:w="1710" w:type="dxa"/>
            <w:gridSpan w:val="2"/>
          </w:tcPr>
          <w:p w14:paraId="5A9C44F8" w14:textId="77777777" w:rsidR="00E27D75" w:rsidRPr="0048646A" w:rsidRDefault="00E27D75" w:rsidP="00E27D75">
            <w:pPr>
              <w:spacing w:before="120" w:after="120"/>
              <w:rPr>
                <w:rFonts w:cstheme="minorHAnsi"/>
              </w:rPr>
            </w:pPr>
            <w:r>
              <w:rPr>
                <w:rFonts w:ascii="Segoe UI Symbol" w:hAnsi="Segoe UI Symbol"/>
              </w:rPr>
              <w:t>☐</w:t>
            </w:r>
          </w:p>
        </w:tc>
      </w:tr>
      <w:tr w:rsidR="00E27D75" w:rsidRPr="0048646A" w14:paraId="58AE4CC6" w14:textId="77777777" w:rsidTr="00BD39ED">
        <w:trPr>
          <w:trHeight w:val="288"/>
        </w:trPr>
        <w:tc>
          <w:tcPr>
            <w:tcW w:w="985" w:type="dxa"/>
          </w:tcPr>
          <w:p w14:paraId="283D174A" w14:textId="77777777" w:rsidR="00E27D75" w:rsidRPr="0048646A" w:rsidRDefault="00E27D75" w:rsidP="00E27D75">
            <w:pPr>
              <w:pStyle w:val="Prrafodelista"/>
              <w:spacing w:before="120" w:after="120"/>
              <w:ind w:left="0"/>
              <w:rPr>
                <w:rFonts w:cstheme="minorHAnsi"/>
              </w:rPr>
            </w:pPr>
            <w:r>
              <w:t>5.4</w:t>
            </w:r>
          </w:p>
        </w:tc>
        <w:tc>
          <w:tcPr>
            <w:tcW w:w="6030" w:type="dxa"/>
            <w:gridSpan w:val="3"/>
          </w:tcPr>
          <w:p w14:paraId="4AB34547" w14:textId="77777777" w:rsidR="00E27D75" w:rsidRPr="0048646A" w:rsidRDefault="00E27D75" w:rsidP="00E27D75">
            <w:pPr>
              <w:spacing w:before="120" w:after="120"/>
              <w:rPr>
                <w:rFonts w:cstheme="minorHAnsi"/>
              </w:rPr>
            </w:pPr>
            <w:r>
              <w:t>¿Dispone el centro de directrices sobre PCI para la COVID-19?</w:t>
            </w:r>
          </w:p>
        </w:tc>
        <w:tc>
          <w:tcPr>
            <w:tcW w:w="3420" w:type="dxa"/>
            <w:gridSpan w:val="4"/>
          </w:tcPr>
          <w:p w14:paraId="5A759500" w14:textId="77777777" w:rsidR="00E27D75" w:rsidRPr="0048646A" w:rsidRDefault="00E27D75" w:rsidP="00E82A8A">
            <w:pPr>
              <w:pStyle w:val="Prrafodelista"/>
              <w:numPr>
                <w:ilvl w:val="0"/>
                <w:numId w:val="18"/>
              </w:numPr>
              <w:spacing w:before="120" w:after="120"/>
              <w:rPr>
                <w:rFonts w:cstheme="minorHAnsi"/>
              </w:rPr>
            </w:pPr>
            <w:r>
              <w:t>Sí</w:t>
            </w:r>
          </w:p>
          <w:p w14:paraId="6BE20387" w14:textId="77777777" w:rsidR="00E27D75" w:rsidRPr="0048646A" w:rsidRDefault="00E27D75" w:rsidP="00E82A8A">
            <w:pPr>
              <w:pStyle w:val="Prrafodelista"/>
              <w:numPr>
                <w:ilvl w:val="0"/>
                <w:numId w:val="18"/>
              </w:numPr>
              <w:spacing w:before="120" w:after="120"/>
              <w:rPr>
                <w:rFonts w:cstheme="minorHAnsi"/>
              </w:rPr>
            </w:pPr>
            <w:r>
              <w:t>No – Pase a la pregunta 5.6</w:t>
            </w:r>
          </w:p>
        </w:tc>
      </w:tr>
      <w:tr w:rsidR="00E27D75" w:rsidRPr="0048646A" w14:paraId="490EF7E5" w14:textId="77777777" w:rsidTr="00BD39ED">
        <w:trPr>
          <w:trHeight w:val="288"/>
        </w:trPr>
        <w:tc>
          <w:tcPr>
            <w:tcW w:w="985" w:type="dxa"/>
          </w:tcPr>
          <w:p w14:paraId="31C43627" w14:textId="77777777" w:rsidR="00E27D75" w:rsidRPr="0048646A" w:rsidRDefault="00E27D75" w:rsidP="00E27D75">
            <w:pPr>
              <w:pStyle w:val="Prrafodelista"/>
              <w:spacing w:before="120" w:after="120"/>
              <w:ind w:left="0"/>
              <w:rPr>
                <w:rFonts w:cstheme="minorHAnsi"/>
              </w:rPr>
            </w:pPr>
            <w:r>
              <w:t>5.5</w:t>
            </w:r>
          </w:p>
        </w:tc>
        <w:tc>
          <w:tcPr>
            <w:tcW w:w="6030" w:type="dxa"/>
            <w:gridSpan w:val="3"/>
          </w:tcPr>
          <w:p w14:paraId="4F5E3110" w14:textId="77777777" w:rsidR="00E27D75" w:rsidRPr="0048646A" w:rsidRDefault="00E27D75" w:rsidP="00E27D75">
            <w:pPr>
              <w:spacing w:before="120" w:after="120"/>
              <w:rPr>
                <w:rFonts w:cstheme="minorHAnsi"/>
                <w:b/>
                <w:i/>
              </w:rPr>
            </w:pPr>
            <w:r>
              <w:t xml:space="preserve">¿Cuáles de las siguientes directrices sobre PCI existen? </w:t>
            </w:r>
          </w:p>
        </w:tc>
        <w:tc>
          <w:tcPr>
            <w:tcW w:w="1710" w:type="dxa"/>
            <w:gridSpan w:val="2"/>
          </w:tcPr>
          <w:p w14:paraId="6B8D03CF" w14:textId="77777777" w:rsidR="00E27D75" w:rsidRPr="0048646A" w:rsidRDefault="00E27D75" w:rsidP="00E82A8A">
            <w:pPr>
              <w:pStyle w:val="Prrafodelista"/>
              <w:numPr>
                <w:ilvl w:val="0"/>
                <w:numId w:val="53"/>
              </w:numPr>
              <w:spacing w:before="120" w:after="120"/>
              <w:rPr>
                <w:rFonts w:cstheme="minorHAnsi"/>
              </w:rPr>
            </w:pPr>
            <w:r>
              <w:t>Sí</w:t>
            </w:r>
          </w:p>
        </w:tc>
        <w:tc>
          <w:tcPr>
            <w:tcW w:w="1710" w:type="dxa"/>
            <w:gridSpan w:val="2"/>
          </w:tcPr>
          <w:p w14:paraId="1BD8039A" w14:textId="77777777" w:rsidR="00E27D75" w:rsidRPr="0048646A" w:rsidRDefault="00E27D75" w:rsidP="00E82A8A">
            <w:pPr>
              <w:pStyle w:val="Prrafodelista"/>
              <w:numPr>
                <w:ilvl w:val="0"/>
                <w:numId w:val="53"/>
              </w:numPr>
              <w:spacing w:before="120" w:after="120"/>
              <w:ind w:left="357" w:hanging="357"/>
              <w:contextualSpacing w:val="0"/>
              <w:rPr>
                <w:rFonts w:cstheme="minorHAnsi"/>
              </w:rPr>
            </w:pPr>
            <w:r>
              <w:t xml:space="preserve">No </w:t>
            </w:r>
          </w:p>
        </w:tc>
      </w:tr>
      <w:tr w:rsidR="00E27D75" w:rsidRPr="0048646A" w14:paraId="2CB00B2E" w14:textId="77777777" w:rsidTr="00BD39ED">
        <w:trPr>
          <w:trHeight w:val="288"/>
        </w:trPr>
        <w:tc>
          <w:tcPr>
            <w:tcW w:w="985" w:type="dxa"/>
          </w:tcPr>
          <w:p w14:paraId="5E48FAEF" w14:textId="77777777" w:rsidR="00E27D75" w:rsidRPr="0048646A" w:rsidRDefault="00E27D75" w:rsidP="00E27D75">
            <w:pPr>
              <w:pStyle w:val="Prrafodelista"/>
              <w:spacing w:before="120" w:after="120"/>
              <w:ind w:left="0"/>
              <w:rPr>
                <w:rFonts w:cstheme="minorHAnsi"/>
              </w:rPr>
            </w:pPr>
            <w:r>
              <w:lastRenderedPageBreak/>
              <w:t>5.5.1</w:t>
            </w:r>
          </w:p>
        </w:tc>
        <w:tc>
          <w:tcPr>
            <w:tcW w:w="6030" w:type="dxa"/>
            <w:gridSpan w:val="3"/>
          </w:tcPr>
          <w:p w14:paraId="30CF8E7F" w14:textId="77777777" w:rsidR="00E27D75" w:rsidRPr="0048646A" w:rsidRDefault="00E27D75" w:rsidP="00E27D75">
            <w:pPr>
              <w:spacing w:before="120" w:after="120"/>
              <w:ind w:left="342"/>
              <w:rPr>
                <w:rFonts w:cstheme="minorHAnsi"/>
              </w:rPr>
            </w:pPr>
            <w:r>
              <w:t xml:space="preserve">Detección de signos y síntomas de COVID-19 </w:t>
            </w:r>
          </w:p>
        </w:tc>
        <w:tc>
          <w:tcPr>
            <w:tcW w:w="1710" w:type="dxa"/>
            <w:gridSpan w:val="2"/>
          </w:tcPr>
          <w:p w14:paraId="259A78A7" w14:textId="77777777" w:rsidR="00E27D75" w:rsidRPr="0048646A" w:rsidRDefault="00E27D75" w:rsidP="00E27D75">
            <w:pPr>
              <w:spacing w:before="120" w:after="120"/>
              <w:rPr>
                <w:rFonts w:cstheme="minorHAnsi"/>
              </w:rPr>
            </w:pPr>
            <w:r>
              <w:rPr>
                <w:rFonts w:ascii="Segoe UI Symbol" w:hAnsi="Segoe UI Symbol"/>
              </w:rPr>
              <w:t>☐</w:t>
            </w:r>
          </w:p>
        </w:tc>
        <w:tc>
          <w:tcPr>
            <w:tcW w:w="1710" w:type="dxa"/>
            <w:gridSpan w:val="2"/>
          </w:tcPr>
          <w:p w14:paraId="32136254" w14:textId="77777777" w:rsidR="00E27D75" w:rsidRPr="0048646A" w:rsidRDefault="00E27D75" w:rsidP="00E27D75">
            <w:pPr>
              <w:spacing w:before="120" w:after="120"/>
              <w:rPr>
                <w:rFonts w:cstheme="minorHAnsi"/>
              </w:rPr>
            </w:pPr>
            <w:r>
              <w:rPr>
                <w:rFonts w:ascii="Segoe UI Symbol" w:hAnsi="Segoe UI Symbol"/>
              </w:rPr>
              <w:t>☐</w:t>
            </w:r>
          </w:p>
        </w:tc>
      </w:tr>
      <w:tr w:rsidR="00E27D75" w:rsidRPr="0048646A" w14:paraId="452F3F39" w14:textId="77777777" w:rsidTr="00BD39ED">
        <w:trPr>
          <w:trHeight w:val="288"/>
        </w:trPr>
        <w:tc>
          <w:tcPr>
            <w:tcW w:w="985" w:type="dxa"/>
          </w:tcPr>
          <w:p w14:paraId="78A9B54E" w14:textId="77777777" w:rsidR="00E27D75" w:rsidRPr="0048646A" w:rsidRDefault="00E27D75" w:rsidP="00E27D75">
            <w:pPr>
              <w:pStyle w:val="Prrafodelista"/>
              <w:spacing w:before="120" w:after="120"/>
              <w:ind w:left="0"/>
              <w:rPr>
                <w:rFonts w:cstheme="minorHAnsi"/>
              </w:rPr>
            </w:pPr>
            <w:r>
              <w:t>5.5.2</w:t>
            </w:r>
          </w:p>
        </w:tc>
        <w:tc>
          <w:tcPr>
            <w:tcW w:w="6030" w:type="dxa"/>
            <w:gridSpan w:val="3"/>
          </w:tcPr>
          <w:p w14:paraId="219D6A1F" w14:textId="77777777" w:rsidR="00E27D75" w:rsidRPr="0048646A" w:rsidRDefault="00E27D75" w:rsidP="00E27D75">
            <w:pPr>
              <w:spacing w:before="120" w:after="120"/>
              <w:ind w:left="342"/>
              <w:rPr>
                <w:rFonts w:cstheme="minorHAnsi"/>
              </w:rPr>
            </w:pPr>
            <w:r>
              <w:t>Manejo de casos sospechosos y confirmados de COVID-19</w:t>
            </w:r>
          </w:p>
        </w:tc>
        <w:tc>
          <w:tcPr>
            <w:tcW w:w="1710" w:type="dxa"/>
            <w:gridSpan w:val="2"/>
          </w:tcPr>
          <w:p w14:paraId="2EFCF99C" w14:textId="77777777" w:rsidR="00E27D75" w:rsidRPr="0048646A" w:rsidRDefault="00E27D75" w:rsidP="00E27D75">
            <w:pPr>
              <w:spacing w:before="120" w:after="120"/>
              <w:rPr>
                <w:rFonts w:cstheme="minorHAnsi"/>
              </w:rPr>
            </w:pPr>
            <w:r>
              <w:rPr>
                <w:rFonts w:ascii="Segoe UI Symbol" w:hAnsi="Segoe UI Symbol"/>
              </w:rPr>
              <w:t>☐</w:t>
            </w:r>
          </w:p>
        </w:tc>
        <w:tc>
          <w:tcPr>
            <w:tcW w:w="1710" w:type="dxa"/>
            <w:gridSpan w:val="2"/>
          </w:tcPr>
          <w:p w14:paraId="3A00A10D" w14:textId="77777777" w:rsidR="00E27D75" w:rsidRPr="0048646A" w:rsidRDefault="00E27D75" w:rsidP="00E27D75">
            <w:pPr>
              <w:spacing w:before="120" w:after="120"/>
              <w:rPr>
                <w:rFonts w:cstheme="minorHAnsi"/>
              </w:rPr>
            </w:pPr>
            <w:r>
              <w:rPr>
                <w:rFonts w:ascii="Segoe UI Symbol" w:hAnsi="Segoe UI Symbol"/>
              </w:rPr>
              <w:t>☐</w:t>
            </w:r>
          </w:p>
        </w:tc>
      </w:tr>
      <w:tr w:rsidR="00E27D75" w:rsidRPr="0048646A" w14:paraId="2CE8BE3B" w14:textId="77777777" w:rsidTr="00BD39ED">
        <w:trPr>
          <w:trHeight w:val="288"/>
        </w:trPr>
        <w:tc>
          <w:tcPr>
            <w:tcW w:w="985" w:type="dxa"/>
          </w:tcPr>
          <w:p w14:paraId="40993CD5" w14:textId="77777777" w:rsidR="00E27D75" w:rsidRPr="0048646A" w:rsidRDefault="00E27D75" w:rsidP="00E27D75">
            <w:pPr>
              <w:pStyle w:val="Prrafodelista"/>
              <w:spacing w:before="120" w:after="120"/>
              <w:ind w:left="0"/>
              <w:rPr>
                <w:rFonts w:cstheme="minorHAnsi"/>
              </w:rPr>
            </w:pPr>
            <w:r>
              <w:t>5.5.3</w:t>
            </w:r>
          </w:p>
        </w:tc>
        <w:tc>
          <w:tcPr>
            <w:tcW w:w="6030" w:type="dxa"/>
            <w:gridSpan w:val="3"/>
          </w:tcPr>
          <w:p w14:paraId="51BF8A06" w14:textId="77777777" w:rsidR="00E27D75" w:rsidRPr="0048646A" w:rsidRDefault="00E27D75" w:rsidP="00E27D75">
            <w:pPr>
              <w:spacing w:before="120" w:after="120"/>
              <w:ind w:left="342"/>
              <w:rPr>
                <w:rFonts w:cstheme="minorHAnsi"/>
              </w:rPr>
            </w:pPr>
            <w:r>
              <w:t xml:space="preserve">EPP </w:t>
            </w:r>
          </w:p>
        </w:tc>
        <w:tc>
          <w:tcPr>
            <w:tcW w:w="1710" w:type="dxa"/>
            <w:gridSpan w:val="2"/>
          </w:tcPr>
          <w:p w14:paraId="3C1EEF6E" w14:textId="77777777" w:rsidR="00E27D75" w:rsidRPr="0048646A" w:rsidRDefault="00E27D75" w:rsidP="00E27D75">
            <w:pPr>
              <w:spacing w:before="120" w:after="120"/>
              <w:rPr>
                <w:rFonts w:cstheme="minorHAnsi"/>
              </w:rPr>
            </w:pPr>
            <w:r>
              <w:rPr>
                <w:rFonts w:ascii="Segoe UI Symbol" w:hAnsi="Segoe UI Symbol"/>
              </w:rPr>
              <w:t>☐</w:t>
            </w:r>
          </w:p>
        </w:tc>
        <w:tc>
          <w:tcPr>
            <w:tcW w:w="1710" w:type="dxa"/>
            <w:gridSpan w:val="2"/>
          </w:tcPr>
          <w:p w14:paraId="09D43458" w14:textId="77777777" w:rsidR="00E27D75" w:rsidRPr="0048646A" w:rsidRDefault="00E27D75" w:rsidP="00E27D75">
            <w:pPr>
              <w:spacing w:before="120" w:after="120"/>
              <w:rPr>
                <w:rFonts w:cstheme="minorHAnsi"/>
              </w:rPr>
            </w:pPr>
            <w:r>
              <w:rPr>
                <w:rFonts w:ascii="Segoe UI Symbol" w:hAnsi="Segoe UI Symbol"/>
              </w:rPr>
              <w:t>☐</w:t>
            </w:r>
          </w:p>
        </w:tc>
      </w:tr>
      <w:tr w:rsidR="00E27D75" w:rsidRPr="0048646A" w14:paraId="783B0D77" w14:textId="77777777" w:rsidTr="00BD39ED">
        <w:trPr>
          <w:trHeight w:val="288"/>
        </w:trPr>
        <w:tc>
          <w:tcPr>
            <w:tcW w:w="985" w:type="dxa"/>
          </w:tcPr>
          <w:p w14:paraId="77D6A1FD" w14:textId="77777777" w:rsidR="00E27D75" w:rsidRPr="0048646A" w:rsidRDefault="00E27D75" w:rsidP="00E27D75">
            <w:pPr>
              <w:pStyle w:val="Prrafodelista"/>
              <w:spacing w:before="120" w:after="120"/>
              <w:ind w:left="0"/>
              <w:rPr>
                <w:rFonts w:cstheme="minorHAnsi"/>
              </w:rPr>
            </w:pPr>
            <w:r>
              <w:t>5.5.4</w:t>
            </w:r>
          </w:p>
        </w:tc>
        <w:tc>
          <w:tcPr>
            <w:tcW w:w="6030" w:type="dxa"/>
            <w:gridSpan w:val="3"/>
          </w:tcPr>
          <w:p w14:paraId="00116ED6" w14:textId="77777777" w:rsidR="00E27D75" w:rsidRPr="0048646A" w:rsidRDefault="00E27D75" w:rsidP="00E27D75">
            <w:pPr>
              <w:spacing w:before="120" w:after="120"/>
              <w:ind w:left="342"/>
              <w:rPr>
                <w:rFonts w:cstheme="minorHAnsi"/>
              </w:rPr>
            </w:pPr>
            <w:r>
              <w:t>Vigilancia de la COVID-19 entre el personal sanitario</w:t>
            </w:r>
          </w:p>
        </w:tc>
        <w:tc>
          <w:tcPr>
            <w:tcW w:w="1710" w:type="dxa"/>
            <w:gridSpan w:val="2"/>
          </w:tcPr>
          <w:p w14:paraId="37D5A80A" w14:textId="77777777" w:rsidR="00E27D75" w:rsidRPr="0048646A" w:rsidRDefault="00E27D75" w:rsidP="00E27D75">
            <w:pPr>
              <w:spacing w:before="120" w:after="120"/>
              <w:rPr>
                <w:rFonts w:cstheme="minorHAnsi"/>
              </w:rPr>
            </w:pPr>
            <w:r>
              <w:rPr>
                <w:rFonts w:ascii="Segoe UI Symbol" w:hAnsi="Segoe UI Symbol"/>
              </w:rPr>
              <w:t>☐</w:t>
            </w:r>
          </w:p>
        </w:tc>
        <w:tc>
          <w:tcPr>
            <w:tcW w:w="1710" w:type="dxa"/>
            <w:gridSpan w:val="2"/>
          </w:tcPr>
          <w:p w14:paraId="1A9C4621" w14:textId="77777777" w:rsidR="00E27D75" w:rsidRPr="0048646A" w:rsidRDefault="00E27D75" w:rsidP="00E27D75">
            <w:pPr>
              <w:spacing w:before="120" w:after="120"/>
              <w:rPr>
                <w:rFonts w:cstheme="minorHAnsi"/>
              </w:rPr>
            </w:pPr>
            <w:r>
              <w:rPr>
                <w:rFonts w:ascii="Segoe UI Symbol" w:hAnsi="Segoe UI Symbol"/>
              </w:rPr>
              <w:t>☐</w:t>
            </w:r>
          </w:p>
        </w:tc>
      </w:tr>
      <w:tr w:rsidR="00E27D75" w:rsidRPr="0048646A" w14:paraId="66DE1623" w14:textId="77777777" w:rsidTr="00BD39ED">
        <w:trPr>
          <w:trHeight w:val="288"/>
        </w:trPr>
        <w:tc>
          <w:tcPr>
            <w:tcW w:w="985" w:type="dxa"/>
          </w:tcPr>
          <w:p w14:paraId="0C809840" w14:textId="77777777" w:rsidR="00E27D75" w:rsidRPr="0048646A" w:rsidRDefault="00E27D75" w:rsidP="00E27D75">
            <w:pPr>
              <w:pStyle w:val="Prrafodelista"/>
              <w:spacing w:before="120" w:after="120"/>
              <w:ind w:left="0"/>
              <w:rPr>
                <w:rFonts w:cstheme="minorHAnsi"/>
              </w:rPr>
            </w:pPr>
            <w:r>
              <w:t>5.5.5</w:t>
            </w:r>
          </w:p>
        </w:tc>
        <w:tc>
          <w:tcPr>
            <w:tcW w:w="6030" w:type="dxa"/>
            <w:gridSpan w:val="3"/>
          </w:tcPr>
          <w:p w14:paraId="3C5D9934" w14:textId="77777777" w:rsidR="00E27D75" w:rsidRPr="0048646A" w:rsidRDefault="00E27D75" w:rsidP="00E27D75">
            <w:pPr>
              <w:spacing w:before="120" w:after="120"/>
              <w:ind w:left="342"/>
              <w:rPr>
                <w:rFonts w:cstheme="minorHAnsi"/>
              </w:rPr>
            </w:pPr>
            <w:r>
              <w:t>Manejo de cadáveres</w:t>
            </w:r>
          </w:p>
        </w:tc>
        <w:tc>
          <w:tcPr>
            <w:tcW w:w="1710" w:type="dxa"/>
            <w:gridSpan w:val="2"/>
          </w:tcPr>
          <w:p w14:paraId="6DCB4471" w14:textId="77777777" w:rsidR="00E27D75" w:rsidRPr="0048646A" w:rsidRDefault="00E27D75" w:rsidP="00E27D75">
            <w:pPr>
              <w:spacing w:before="120" w:after="120"/>
              <w:rPr>
                <w:rFonts w:cstheme="minorHAnsi"/>
              </w:rPr>
            </w:pPr>
            <w:r>
              <w:rPr>
                <w:rFonts w:ascii="Segoe UI Symbol" w:hAnsi="Segoe UI Symbol"/>
              </w:rPr>
              <w:t>☐</w:t>
            </w:r>
          </w:p>
        </w:tc>
        <w:tc>
          <w:tcPr>
            <w:tcW w:w="1710" w:type="dxa"/>
            <w:gridSpan w:val="2"/>
          </w:tcPr>
          <w:p w14:paraId="2A0D9A1D" w14:textId="77777777" w:rsidR="00E27D75" w:rsidRPr="0048646A" w:rsidRDefault="00E27D75" w:rsidP="00E27D75">
            <w:pPr>
              <w:spacing w:before="120" w:after="120"/>
              <w:rPr>
                <w:rFonts w:cstheme="minorHAnsi"/>
              </w:rPr>
            </w:pPr>
            <w:r>
              <w:rPr>
                <w:rFonts w:ascii="Segoe UI Symbol" w:hAnsi="Segoe UI Symbol"/>
              </w:rPr>
              <w:t>☐</w:t>
            </w:r>
          </w:p>
        </w:tc>
      </w:tr>
      <w:tr w:rsidR="00E27D75" w:rsidRPr="0048646A" w14:paraId="77D62A2D" w14:textId="77777777" w:rsidTr="004A043B">
        <w:trPr>
          <w:trHeight w:val="288"/>
        </w:trPr>
        <w:tc>
          <w:tcPr>
            <w:tcW w:w="985" w:type="dxa"/>
          </w:tcPr>
          <w:p w14:paraId="6A68FA85" w14:textId="77777777" w:rsidR="00E27D75" w:rsidRPr="0048646A" w:rsidRDefault="00E27D75" w:rsidP="00E27D75">
            <w:pPr>
              <w:pStyle w:val="Prrafodelista"/>
              <w:spacing w:before="120" w:after="120"/>
              <w:ind w:left="0"/>
              <w:rPr>
                <w:rFonts w:cstheme="minorHAnsi"/>
              </w:rPr>
            </w:pPr>
            <w:r>
              <w:t>5.5.6</w:t>
            </w:r>
          </w:p>
        </w:tc>
        <w:tc>
          <w:tcPr>
            <w:tcW w:w="6030" w:type="dxa"/>
            <w:gridSpan w:val="3"/>
          </w:tcPr>
          <w:p w14:paraId="585FAA57" w14:textId="77777777" w:rsidR="00E27D75" w:rsidRPr="0048646A" w:rsidRDefault="00E27D75" w:rsidP="00E27D75">
            <w:pPr>
              <w:spacing w:before="120" w:after="120"/>
              <w:ind w:left="342"/>
              <w:rPr>
                <w:rFonts w:cstheme="minorHAnsi"/>
              </w:rPr>
            </w:pPr>
            <w:r>
              <w:t>Gestión de residuos</w:t>
            </w:r>
          </w:p>
        </w:tc>
        <w:tc>
          <w:tcPr>
            <w:tcW w:w="1710" w:type="dxa"/>
            <w:gridSpan w:val="2"/>
          </w:tcPr>
          <w:p w14:paraId="6916A644" w14:textId="77777777" w:rsidR="00E27D75" w:rsidRPr="0048646A" w:rsidRDefault="00E27D75" w:rsidP="00E27D75">
            <w:pPr>
              <w:spacing w:before="120" w:after="120"/>
              <w:rPr>
                <w:rFonts w:ascii="Segoe UI Symbol" w:hAnsi="Segoe UI Symbol" w:cs="Segoe UI Symbol"/>
              </w:rPr>
            </w:pPr>
            <w:r>
              <w:rPr>
                <w:rFonts w:ascii="Segoe UI Symbol" w:hAnsi="Segoe UI Symbol"/>
              </w:rPr>
              <w:t>☐</w:t>
            </w:r>
          </w:p>
        </w:tc>
        <w:tc>
          <w:tcPr>
            <w:tcW w:w="1710" w:type="dxa"/>
            <w:gridSpan w:val="2"/>
          </w:tcPr>
          <w:p w14:paraId="24F576AA" w14:textId="77777777" w:rsidR="00E27D75" w:rsidRPr="0048646A" w:rsidRDefault="00E27D75" w:rsidP="00E27D75">
            <w:pPr>
              <w:spacing w:before="120" w:after="120"/>
              <w:rPr>
                <w:rFonts w:ascii="Segoe UI Symbol" w:hAnsi="Segoe UI Symbol" w:cs="Segoe UI Symbol"/>
              </w:rPr>
            </w:pPr>
            <w:r>
              <w:rPr>
                <w:rFonts w:ascii="Segoe UI Symbol" w:hAnsi="Segoe UI Symbol"/>
              </w:rPr>
              <w:t>☐</w:t>
            </w:r>
          </w:p>
        </w:tc>
      </w:tr>
      <w:tr w:rsidR="00E27D75" w:rsidRPr="0048646A" w14:paraId="075AE3B3" w14:textId="77777777" w:rsidTr="00BD39ED">
        <w:trPr>
          <w:trHeight w:val="288"/>
        </w:trPr>
        <w:tc>
          <w:tcPr>
            <w:tcW w:w="985" w:type="dxa"/>
          </w:tcPr>
          <w:p w14:paraId="7104211E" w14:textId="77777777" w:rsidR="00E27D75" w:rsidRPr="0048646A" w:rsidRDefault="00E27D75" w:rsidP="00E27D75">
            <w:pPr>
              <w:pStyle w:val="Prrafodelista"/>
              <w:spacing w:before="120" w:after="120"/>
              <w:ind w:left="0"/>
              <w:rPr>
                <w:rFonts w:cstheme="minorHAnsi"/>
              </w:rPr>
            </w:pPr>
            <w:r>
              <w:t>5.6</w:t>
            </w:r>
          </w:p>
        </w:tc>
        <w:tc>
          <w:tcPr>
            <w:tcW w:w="6030" w:type="dxa"/>
            <w:gridSpan w:val="3"/>
          </w:tcPr>
          <w:p w14:paraId="46776506" w14:textId="77777777" w:rsidR="00E27D75" w:rsidRPr="0048646A" w:rsidRDefault="00E27D75" w:rsidP="00E27D75">
            <w:pPr>
              <w:spacing w:before="120" w:after="120"/>
              <w:rPr>
                <w:rFonts w:cstheme="minorHAnsi"/>
              </w:rPr>
            </w:pPr>
            <w:r>
              <w:t xml:space="preserve">¿Suele proporcionar el centro EPP a los profesionales sanitarios? </w:t>
            </w:r>
          </w:p>
        </w:tc>
        <w:tc>
          <w:tcPr>
            <w:tcW w:w="3420" w:type="dxa"/>
            <w:gridSpan w:val="4"/>
          </w:tcPr>
          <w:p w14:paraId="6D6B6B06" w14:textId="77777777" w:rsidR="00E27D75" w:rsidRPr="0048646A" w:rsidRDefault="00E27D75" w:rsidP="00E82A8A">
            <w:pPr>
              <w:pStyle w:val="Prrafodelista"/>
              <w:numPr>
                <w:ilvl w:val="0"/>
                <w:numId w:val="19"/>
              </w:numPr>
              <w:spacing w:before="120" w:after="120"/>
              <w:rPr>
                <w:rFonts w:cstheme="minorHAnsi"/>
              </w:rPr>
            </w:pPr>
            <w:r>
              <w:t xml:space="preserve">Sí </w:t>
            </w:r>
          </w:p>
          <w:p w14:paraId="4CF5A8D5" w14:textId="1879A86A" w:rsidR="00E27D75" w:rsidRPr="0048646A" w:rsidRDefault="00E27D75" w:rsidP="00E82A8A">
            <w:pPr>
              <w:pStyle w:val="Prrafodelista"/>
              <w:numPr>
                <w:ilvl w:val="0"/>
                <w:numId w:val="19"/>
              </w:numPr>
              <w:spacing w:before="120" w:after="120"/>
              <w:rPr>
                <w:rFonts w:cstheme="minorHAnsi"/>
              </w:rPr>
            </w:pPr>
            <w:r>
              <w:t xml:space="preserve">No – Pase a la pregunta 5.8 </w:t>
            </w:r>
          </w:p>
        </w:tc>
      </w:tr>
      <w:tr w:rsidR="00E27D75" w:rsidRPr="0048646A" w14:paraId="0564F584" w14:textId="77777777" w:rsidTr="00BD39ED">
        <w:trPr>
          <w:trHeight w:val="288"/>
        </w:trPr>
        <w:tc>
          <w:tcPr>
            <w:tcW w:w="985" w:type="dxa"/>
          </w:tcPr>
          <w:p w14:paraId="44DE0838" w14:textId="77777777" w:rsidR="00E27D75" w:rsidRPr="0048646A" w:rsidRDefault="00E27D75" w:rsidP="00E27D75">
            <w:pPr>
              <w:pStyle w:val="Prrafodelista"/>
              <w:spacing w:before="120" w:after="120"/>
              <w:ind w:left="0"/>
              <w:rPr>
                <w:rFonts w:cstheme="minorHAnsi"/>
              </w:rPr>
            </w:pPr>
            <w:r>
              <w:t>5.7</w:t>
            </w:r>
          </w:p>
        </w:tc>
        <w:tc>
          <w:tcPr>
            <w:tcW w:w="4140" w:type="dxa"/>
            <w:shd w:val="clear" w:color="auto" w:fill="auto"/>
          </w:tcPr>
          <w:p w14:paraId="14EE1D0B" w14:textId="77777777" w:rsidR="00E27D75" w:rsidRPr="0048646A" w:rsidRDefault="00E27D75" w:rsidP="00E27D75">
            <w:pPr>
              <w:spacing w:before="120" w:after="120"/>
              <w:rPr>
                <w:rFonts w:cstheme="minorHAnsi"/>
              </w:rPr>
            </w:pPr>
            <w:r>
              <w:t xml:space="preserve">¿Están </w:t>
            </w:r>
            <w:r>
              <w:rPr>
                <w:b/>
                <w:bCs/>
              </w:rPr>
              <w:t>disponibles actualmente</w:t>
            </w:r>
            <w:r>
              <w:t xml:space="preserve"> los siguientes elementos para cada miembro del personal que deba usarlos de conformidad con las directrices pertinentes?</w:t>
            </w:r>
          </w:p>
        </w:tc>
        <w:tc>
          <w:tcPr>
            <w:tcW w:w="1327" w:type="dxa"/>
          </w:tcPr>
          <w:p w14:paraId="0DDCFA87" w14:textId="77777777" w:rsidR="00E27D75" w:rsidRPr="00096070" w:rsidRDefault="00E27D75" w:rsidP="00E82A8A">
            <w:pPr>
              <w:pStyle w:val="Prrafodelista"/>
              <w:numPr>
                <w:ilvl w:val="0"/>
                <w:numId w:val="49"/>
              </w:numPr>
              <w:spacing w:before="120" w:after="120"/>
              <w:ind w:left="0" w:firstLine="0"/>
              <w:contextualSpacing w:val="0"/>
              <w:rPr>
                <w:rFonts w:cstheme="minorHAnsi"/>
              </w:rPr>
            </w:pPr>
          </w:p>
          <w:p w14:paraId="7183C41D" w14:textId="77777777" w:rsidR="00E27D75" w:rsidRPr="0048646A" w:rsidRDefault="00E27D75" w:rsidP="00E27D75">
            <w:pPr>
              <w:pStyle w:val="Prrafodelista"/>
              <w:spacing w:before="120" w:after="120"/>
              <w:ind w:left="0"/>
              <w:contextualSpacing w:val="0"/>
              <w:rPr>
                <w:rFonts w:cstheme="minorHAnsi"/>
              </w:rPr>
            </w:pPr>
            <w:r>
              <w:rPr>
                <w:color w:val="000000"/>
              </w:rPr>
              <w:t>Disponible actualmente para todos los profesionales sanitarios</w:t>
            </w:r>
          </w:p>
        </w:tc>
        <w:tc>
          <w:tcPr>
            <w:tcW w:w="1328" w:type="dxa"/>
            <w:gridSpan w:val="2"/>
          </w:tcPr>
          <w:p w14:paraId="670779C7" w14:textId="77777777" w:rsidR="00E27D75" w:rsidRPr="00096070" w:rsidRDefault="00E27D75" w:rsidP="00E82A8A">
            <w:pPr>
              <w:pStyle w:val="Prrafodelista"/>
              <w:numPr>
                <w:ilvl w:val="0"/>
                <w:numId w:val="49"/>
              </w:numPr>
              <w:spacing w:before="120" w:after="120"/>
              <w:ind w:left="0" w:firstLine="0"/>
              <w:contextualSpacing w:val="0"/>
              <w:rPr>
                <w:rFonts w:cstheme="minorHAnsi"/>
              </w:rPr>
            </w:pPr>
          </w:p>
          <w:p w14:paraId="24D7C134" w14:textId="77777777" w:rsidR="00E27D75" w:rsidRPr="0048646A" w:rsidRDefault="00E27D75" w:rsidP="00E27D75">
            <w:pPr>
              <w:pStyle w:val="Prrafodelista"/>
              <w:spacing w:before="120" w:after="120"/>
              <w:ind w:left="0"/>
              <w:contextualSpacing w:val="0"/>
              <w:rPr>
                <w:rFonts w:cstheme="minorHAnsi"/>
              </w:rPr>
            </w:pPr>
            <w:r>
              <w:rPr>
                <w:color w:val="000000"/>
              </w:rPr>
              <w:t>Disponible actualmente solo para algunos profesionales sanitarios</w:t>
            </w:r>
          </w:p>
        </w:tc>
        <w:tc>
          <w:tcPr>
            <w:tcW w:w="1327" w:type="dxa"/>
            <w:gridSpan w:val="2"/>
          </w:tcPr>
          <w:p w14:paraId="041BAFAD" w14:textId="77777777" w:rsidR="00E27D75" w:rsidRPr="00096070" w:rsidRDefault="00E27D75" w:rsidP="00E82A8A">
            <w:pPr>
              <w:pStyle w:val="Prrafodelista"/>
              <w:numPr>
                <w:ilvl w:val="0"/>
                <w:numId w:val="49"/>
              </w:numPr>
              <w:spacing w:before="120" w:after="120"/>
              <w:ind w:left="0" w:firstLine="0"/>
              <w:contextualSpacing w:val="0"/>
              <w:rPr>
                <w:rFonts w:cstheme="minorHAnsi"/>
              </w:rPr>
            </w:pPr>
          </w:p>
          <w:p w14:paraId="352F33C6" w14:textId="77777777" w:rsidR="00E27D75" w:rsidRPr="0048646A" w:rsidRDefault="00E27D75" w:rsidP="00E27D75">
            <w:pPr>
              <w:pStyle w:val="Prrafodelista"/>
              <w:spacing w:before="120" w:after="120"/>
              <w:ind w:left="0"/>
              <w:contextualSpacing w:val="0"/>
              <w:rPr>
                <w:rFonts w:cstheme="minorHAnsi"/>
              </w:rPr>
            </w:pPr>
            <w:r>
              <w:rPr>
                <w:color w:val="000000"/>
              </w:rPr>
              <w:t>No disponible actualmente para ningún profesional sanitario</w:t>
            </w:r>
          </w:p>
        </w:tc>
        <w:tc>
          <w:tcPr>
            <w:tcW w:w="1328" w:type="dxa"/>
          </w:tcPr>
          <w:p w14:paraId="6EE2080C" w14:textId="77777777" w:rsidR="00E27D75" w:rsidRPr="00096070" w:rsidRDefault="00E27D75" w:rsidP="00E82A8A">
            <w:pPr>
              <w:pStyle w:val="Prrafodelista"/>
              <w:numPr>
                <w:ilvl w:val="0"/>
                <w:numId w:val="49"/>
              </w:numPr>
              <w:spacing w:before="120" w:after="120"/>
              <w:ind w:left="0" w:firstLine="0"/>
              <w:contextualSpacing w:val="0"/>
              <w:rPr>
                <w:rFonts w:cstheme="minorHAnsi"/>
              </w:rPr>
            </w:pPr>
          </w:p>
          <w:p w14:paraId="705B9B62" w14:textId="77777777" w:rsidR="00E27D75" w:rsidRPr="0048646A" w:rsidRDefault="00E27D75" w:rsidP="00E27D75">
            <w:pPr>
              <w:pStyle w:val="Prrafodelista"/>
              <w:spacing w:before="120" w:after="120"/>
              <w:ind w:left="0"/>
              <w:contextualSpacing w:val="0"/>
              <w:rPr>
                <w:rFonts w:cstheme="minorHAnsi"/>
              </w:rPr>
            </w:pPr>
            <w:r>
              <w:rPr>
                <w:color w:val="000000"/>
              </w:rPr>
              <w:t xml:space="preserve">No procede, nunca se han adquirido ni suministrado </w:t>
            </w:r>
          </w:p>
        </w:tc>
      </w:tr>
      <w:tr w:rsidR="00E27D75" w:rsidRPr="0048646A" w14:paraId="7A57A424" w14:textId="77777777" w:rsidTr="00BD39ED">
        <w:trPr>
          <w:trHeight w:val="288"/>
        </w:trPr>
        <w:tc>
          <w:tcPr>
            <w:tcW w:w="985" w:type="dxa"/>
          </w:tcPr>
          <w:p w14:paraId="0D2B869F" w14:textId="77777777" w:rsidR="00E27D75" w:rsidRPr="0048646A" w:rsidRDefault="00E27D75" w:rsidP="00E27D75">
            <w:pPr>
              <w:pStyle w:val="Prrafodelista"/>
              <w:spacing w:before="120" w:after="120"/>
              <w:ind w:left="0"/>
              <w:rPr>
                <w:rFonts w:cstheme="minorHAnsi"/>
              </w:rPr>
            </w:pPr>
            <w:r>
              <w:t>5.7.1</w:t>
            </w:r>
          </w:p>
        </w:tc>
        <w:tc>
          <w:tcPr>
            <w:tcW w:w="4140" w:type="dxa"/>
          </w:tcPr>
          <w:p w14:paraId="59D8480B" w14:textId="0E3EAC13" w:rsidR="00E27D75" w:rsidRPr="0048646A" w:rsidRDefault="00E27D75" w:rsidP="00E27D75">
            <w:pPr>
              <w:spacing w:before="120" w:after="120"/>
              <w:ind w:left="432" w:hanging="90"/>
              <w:rPr>
                <w:rFonts w:cstheme="minorHAnsi"/>
              </w:rPr>
            </w:pPr>
            <w:r>
              <w:t xml:space="preserve">Bata </w:t>
            </w:r>
            <w:commentRangeStart w:id="46"/>
            <w:r>
              <w:t>protectora</w:t>
            </w:r>
            <w:commentRangeEnd w:id="46"/>
            <w:r w:rsidR="00E3022F">
              <w:rPr>
                <w:rStyle w:val="Refdecomentario"/>
              </w:rPr>
              <w:commentReference w:id="46"/>
            </w:r>
          </w:p>
        </w:tc>
        <w:tc>
          <w:tcPr>
            <w:tcW w:w="1327" w:type="dxa"/>
          </w:tcPr>
          <w:p w14:paraId="5950B65F" w14:textId="77777777" w:rsidR="00E27D75" w:rsidRPr="0048646A" w:rsidRDefault="00E27D75" w:rsidP="00E27D75">
            <w:pPr>
              <w:spacing w:before="120" w:after="120"/>
              <w:rPr>
                <w:rFonts w:cstheme="minorHAnsi"/>
              </w:rPr>
            </w:pPr>
            <w:r>
              <w:rPr>
                <w:rFonts w:ascii="Segoe UI Symbol" w:hAnsi="Segoe UI Symbol"/>
              </w:rPr>
              <w:t>☐</w:t>
            </w:r>
          </w:p>
        </w:tc>
        <w:tc>
          <w:tcPr>
            <w:tcW w:w="1328" w:type="dxa"/>
            <w:gridSpan w:val="2"/>
          </w:tcPr>
          <w:p w14:paraId="08713554" w14:textId="77777777" w:rsidR="00E27D75" w:rsidRPr="0048646A" w:rsidRDefault="00E27D75" w:rsidP="00E27D75">
            <w:pPr>
              <w:spacing w:before="120" w:after="120"/>
              <w:rPr>
                <w:rFonts w:cstheme="minorHAnsi"/>
              </w:rPr>
            </w:pPr>
            <w:r>
              <w:rPr>
                <w:rFonts w:ascii="Segoe UI Symbol" w:hAnsi="Segoe UI Symbol"/>
              </w:rPr>
              <w:t>☐</w:t>
            </w:r>
          </w:p>
        </w:tc>
        <w:tc>
          <w:tcPr>
            <w:tcW w:w="1327" w:type="dxa"/>
            <w:gridSpan w:val="2"/>
          </w:tcPr>
          <w:p w14:paraId="7A1790AF" w14:textId="77777777" w:rsidR="00E27D75" w:rsidRPr="0048646A" w:rsidRDefault="00E27D75" w:rsidP="00E27D75">
            <w:pPr>
              <w:spacing w:before="120" w:after="120"/>
              <w:rPr>
                <w:rFonts w:cstheme="minorHAnsi"/>
              </w:rPr>
            </w:pPr>
            <w:r>
              <w:rPr>
                <w:rFonts w:ascii="Segoe UI Symbol" w:hAnsi="Segoe UI Symbol"/>
              </w:rPr>
              <w:t>☐</w:t>
            </w:r>
          </w:p>
        </w:tc>
        <w:tc>
          <w:tcPr>
            <w:tcW w:w="1328" w:type="dxa"/>
          </w:tcPr>
          <w:p w14:paraId="75167A1D" w14:textId="77777777" w:rsidR="00E27D75" w:rsidRPr="0048646A" w:rsidRDefault="00E27D75" w:rsidP="00E27D75">
            <w:pPr>
              <w:spacing w:before="120" w:after="120"/>
              <w:rPr>
                <w:rFonts w:cstheme="minorHAnsi"/>
              </w:rPr>
            </w:pPr>
            <w:r>
              <w:rPr>
                <w:rFonts w:ascii="Segoe UI Symbol" w:hAnsi="Segoe UI Symbol"/>
              </w:rPr>
              <w:t>☐</w:t>
            </w:r>
          </w:p>
        </w:tc>
      </w:tr>
      <w:tr w:rsidR="00E27D75" w:rsidRPr="0048646A" w14:paraId="0A6913BE" w14:textId="77777777" w:rsidTr="00BD39ED">
        <w:trPr>
          <w:trHeight w:val="288"/>
        </w:trPr>
        <w:tc>
          <w:tcPr>
            <w:tcW w:w="985" w:type="dxa"/>
          </w:tcPr>
          <w:p w14:paraId="0F40F1CA" w14:textId="77777777" w:rsidR="00E27D75" w:rsidRPr="0048646A" w:rsidRDefault="00E27D75" w:rsidP="00E27D75">
            <w:pPr>
              <w:pStyle w:val="Prrafodelista"/>
              <w:spacing w:before="120" w:after="120"/>
              <w:ind w:left="0"/>
              <w:rPr>
                <w:rFonts w:cstheme="minorHAnsi"/>
              </w:rPr>
            </w:pPr>
            <w:r>
              <w:t>5.7.2</w:t>
            </w:r>
          </w:p>
        </w:tc>
        <w:tc>
          <w:tcPr>
            <w:tcW w:w="4140" w:type="dxa"/>
          </w:tcPr>
          <w:p w14:paraId="49889DD6" w14:textId="155C05E9" w:rsidR="00E27D75" w:rsidRPr="0048646A" w:rsidRDefault="00E27D75" w:rsidP="00E27D75">
            <w:pPr>
              <w:spacing w:before="120" w:after="120"/>
              <w:ind w:left="432" w:hanging="90"/>
              <w:rPr>
                <w:rFonts w:cstheme="minorHAnsi"/>
              </w:rPr>
            </w:pPr>
            <w:r>
              <w:t>Guantes de examen</w:t>
            </w:r>
          </w:p>
        </w:tc>
        <w:tc>
          <w:tcPr>
            <w:tcW w:w="1327" w:type="dxa"/>
          </w:tcPr>
          <w:p w14:paraId="191BF136" w14:textId="77777777" w:rsidR="00E27D75" w:rsidRPr="0048646A" w:rsidRDefault="00E27D75" w:rsidP="00E27D75">
            <w:pPr>
              <w:spacing w:before="120" w:after="120"/>
              <w:rPr>
                <w:rFonts w:cstheme="minorHAnsi"/>
              </w:rPr>
            </w:pPr>
            <w:r>
              <w:rPr>
                <w:rFonts w:ascii="Segoe UI Symbol" w:hAnsi="Segoe UI Symbol"/>
              </w:rPr>
              <w:t>☐</w:t>
            </w:r>
          </w:p>
        </w:tc>
        <w:tc>
          <w:tcPr>
            <w:tcW w:w="1328" w:type="dxa"/>
            <w:gridSpan w:val="2"/>
          </w:tcPr>
          <w:p w14:paraId="60016F9E" w14:textId="77777777" w:rsidR="00E27D75" w:rsidRPr="0048646A" w:rsidRDefault="00E27D75" w:rsidP="00E27D75">
            <w:pPr>
              <w:spacing w:before="120" w:after="120"/>
              <w:rPr>
                <w:rFonts w:cstheme="minorHAnsi"/>
              </w:rPr>
            </w:pPr>
            <w:r>
              <w:rPr>
                <w:rFonts w:ascii="Segoe UI Symbol" w:hAnsi="Segoe UI Symbol"/>
              </w:rPr>
              <w:t>☐</w:t>
            </w:r>
          </w:p>
        </w:tc>
        <w:tc>
          <w:tcPr>
            <w:tcW w:w="1327" w:type="dxa"/>
            <w:gridSpan w:val="2"/>
          </w:tcPr>
          <w:p w14:paraId="3223F9C9" w14:textId="77777777" w:rsidR="00E27D75" w:rsidRPr="0048646A" w:rsidRDefault="00E27D75" w:rsidP="00E27D75">
            <w:pPr>
              <w:spacing w:before="120" w:after="120"/>
              <w:rPr>
                <w:rFonts w:cstheme="minorHAnsi"/>
              </w:rPr>
            </w:pPr>
            <w:r>
              <w:rPr>
                <w:rFonts w:ascii="Segoe UI Symbol" w:hAnsi="Segoe UI Symbol"/>
              </w:rPr>
              <w:t>☐</w:t>
            </w:r>
          </w:p>
        </w:tc>
        <w:tc>
          <w:tcPr>
            <w:tcW w:w="1328" w:type="dxa"/>
          </w:tcPr>
          <w:p w14:paraId="29325163" w14:textId="77777777" w:rsidR="00E27D75" w:rsidRPr="0048646A" w:rsidRDefault="00E27D75" w:rsidP="00E27D75">
            <w:pPr>
              <w:spacing w:before="120" w:after="120"/>
              <w:rPr>
                <w:rFonts w:cstheme="minorHAnsi"/>
              </w:rPr>
            </w:pPr>
            <w:r>
              <w:rPr>
                <w:rFonts w:ascii="Segoe UI Symbol" w:hAnsi="Segoe UI Symbol"/>
              </w:rPr>
              <w:t>☐</w:t>
            </w:r>
          </w:p>
        </w:tc>
      </w:tr>
      <w:tr w:rsidR="00E27D75" w:rsidRPr="0048646A" w14:paraId="656613C5" w14:textId="77777777" w:rsidTr="00BD39ED">
        <w:trPr>
          <w:trHeight w:val="288"/>
        </w:trPr>
        <w:tc>
          <w:tcPr>
            <w:tcW w:w="985" w:type="dxa"/>
          </w:tcPr>
          <w:p w14:paraId="7C270C27" w14:textId="77777777" w:rsidR="00E27D75" w:rsidRPr="0048646A" w:rsidRDefault="00E27D75" w:rsidP="00E27D75">
            <w:pPr>
              <w:pStyle w:val="Prrafodelista"/>
              <w:spacing w:before="120" w:after="120"/>
              <w:ind w:left="0"/>
              <w:rPr>
                <w:rFonts w:cstheme="minorHAnsi"/>
              </w:rPr>
            </w:pPr>
            <w:r>
              <w:t>5.7.3</w:t>
            </w:r>
          </w:p>
        </w:tc>
        <w:tc>
          <w:tcPr>
            <w:tcW w:w="4140" w:type="dxa"/>
          </w:tcPr>
          <w:p w14:paraId="010A33DA" w14:textId="7B9217A4" w:rsidR="00E27D75" w:rsidRPr="0048646A" w:rsidRDefault="00E27D75" w:rsidP="00E27D75">
            <w:pPr>
              <w:spacing w:before="120" w:after="120"/>
              <w:ind w:left="432" w:hanging="90"/>
              <w:rPr>
                <w:rFonts w:cstheme="minorHAnsi"/>
              </w:rPr>
            </w:pPr>
            <w:r>
              <w:t>Gafas protectoras</w:t>
            </w:r>
          </w:p>
        </w:tc>
        <w:tc>
          <w:tcPr>
            <w:tcW w:w="1327" w:type="dxa"/>
          </w:tcPr>
          <w:p w14:paraId="7F73D316" w14:textId="77777777" w:rsidR="00E27D75" w:rsidRPr="0048646A" w:rsidRDefault="00E27D75" w:rsidP="00E27D75">
            <w:pPr>
              <w:spacing w:before="120" w:after="120"/>
              <w:rPr>
                <w:rFonts w:cstheme="minorHAnsi"/>
              </w:rPr>
            </w:pPr>
            <w:r>
              <w:rPr>
                <w:rFonts w:ascii="Segoe UI Symbol" w:hAnsi="Segoe UI Symbol"/>
              </w:rPr>
              <w:t>☐</w:t>
            </w:r>
          </w:p>
        </w:tc>
        <w:tc>
          <w:tcPr>
            <w:tcW w:w="1328" w:type="dxa"/>
            <w:gridSpan w:val="2"/>
          </w:tcPr>
          <w:p w14:paraId="1975E93C" w14:textId="77777777" w:rsidR="00E27D75" w:rsidRPr="0048646A" w:rsidRDefault="00E27D75" w:rsidP="00E27D75">
            <w:pPr>
              <w:spacing w:before="120" w:after="120"/>
              <w:rPr>
                <w:rFonts w:cstheme="minorHAnsi"/>
              </w:rPr>
            </w:pPr>
            <w:r>
              <w:rPr>
                <w:rFonts w:ascii="Segoe UI Symbol" w:hAnsi="Segoe UI Symbol"/>
              </w:rPr>
              <w:t>☐</w:t>
            </w:r>
          </w:p>
        </w:tc>
        <w:tc>
          <w:tcPr>
            <w:tcW w:w="1327" w:type="dxa"/>
            <w:gridSpan w:val="2"/>
          </w:tcPr>
          <w:p w14:paraId="5B815393" w14:textId="77777777" w:rsidR="00E27D75" w:rsidRPr="0048646A" w:rsidRDefault="00E27D75" w:rsidP="00E27D75">
            <w:pPr>
              <w:spacing w:before="120" w:after="120"/>
              <w:rPr>
                <w:rFonts w:cstheme="minorHAnsi"/>
              </w:rPr>
            </w:pPr>
            <w:r>
              <w:rPr>
                <w:rFonts w:ascii="Segoe UI Symbol" w:hAnsi="Segoe UI Symbol"/>
              </w:rPr>
              <w:t>☐</w:t>
            </w:r>
          </w:p>
        </w:tc>
        <w:tc>
          <w:tcPr>
            <w:tcW w:w="1328" w:type="dxa"/>
          </w:tcPr>
          <w:p w14:paraId="0B7011C3" w14:textId="77777777" w:rsidR="00E27D75" w:rsidRPr="0048646A" w:rsidRDefault="00E27D75" w:rsidP="00E27D75">
            <w:pPr>
              <w:spacing w:before="120" w:after="120"/>
              <w:rPr>
                <w:rFonts w:cstheme="minorHAnsi"/>
              </w:rPr>
            </w:pPr>
            <w:r>
              <w:rPr>
                <w:rFonts w:ascii="Segoe UI Symbol" w:hAnsi="Segoe UI Symbol"/>
              </w:rPr>
              <w:t>☐</w:t>
            </w:r>
          </w:p>
        </w:tc>
      </w:tr>
      <w:tr w:rsidR="00E27D75" w:rsidRPr="0048646A" w14:paraId="22B6A3E4" w14:textId="77777777" w:rsidTr="00BD39ED">
        <w:trPr>
          <w:trHeight w:val="288"/>
        </w:trPr>
        <w:tc>
          <w:tcPr>
            <w:tcW w:w="985" w:type="dxa"/>
          </w:tcPr>
          <w:p w14:paraId="181153AC" w14:textId="77777777" w:rsidR="00E27D75" w:rsidRPr="0048646A" w:rsidRDefault="00E27D75" w:rsidP="00E27D75">
            <w:pPr>
              <w:pStyle w:val="Prrafodelista"/>
              <w:spacing w:before="120" w:after="120"/>
              <w:ind w:left="0"/>
              <w:rPr>
                <w:rFonts w:cstheme="minorHAnsi"/>
              </w:rPr>
            </w:pPr>
            <w:r>
              <w:t>5.7.4</w:t>
            </w:r>
          </w:p>
        </w:tc>
        <w:tc>
          <w:tcPr>
            <w:tcW w:w="4140" w:type="dxa"/>
          </w:tcPr>
          <w:p w14:paraId="6BC39E8F" w14:textId="77777777" w:rsidR="00E27D75" w:rsidRPr="0048646A" w:rsidRDefault="00E27D75" w:rsidP="00E27D75">
            <w:pPr>
              <w:spacing w:before="120" w:after="120"/>
              <w:ind w:left="432" w:hanging="90"/>
              <w:rPr>
                <w:rFonts w:cstheme="minorHAnsi"/>
              </w:rPr>
            </w:pPr>
            <w:r>
              <w:t>Careta protectora</w:t>
            </w:r>
          </w:p>
        </w:tc>
        <w:tc>
          <w:tcPr>
            <w:tcW w:w="1327" w:type="dxa"/>
          </w:tcPr>
          <w:p w14:paraId="4AA6D32D" w14:textId="77777777" w:rsidR="00E27D75" w:rsidRPr="0048646A" w:rsidRDefault="00E27D75" w:rsidP="00E27D75">
            <w:pPr>
              <w:spacing w:before="120" w:after="120"/>
              <w:rPr>
                <w:rFonts w:cstheme="minorHAnsi"/>
              </w:rPr>
            </w:pPr>
            <w:r>
              <w:rPr>
                <w:rFonts w:ascii="Segoe UI Symbol" w:hAnsi="Segoe UI Symbol"/>
              </w:rPr>
              <w:t>☐</w:t>
            </w:r>
          </w:p>
        </w:tc>
        <w:tc>
          <w:tcPr>
            <w:tcW w:w="1328" w:type="dxa"/>
            <w:gridSpan w:val="2"/>
          </w:tcPr>
          <w:p w14:paraId="7D004FAB" w14:textId="77777777" w:rsidR="00E27D75" w:rsidRPr="0048646A" w:rsidRDefault="00E27D75" w:rsidP="00E27D75">
            <w:pPr>
              <w:spacing w:before="120" w:after="120"/>
              <w:rPr>
                <w:rFonts w:cstheme="minorHAnsi"/>
              </w:rPr>
            </w:pPr>
            <w:r>
              <w:rPr>
                <w:rFonts w:ascii="Segoe UI Symbol" w:hAnsi="Segoe UI Symbol"/>
              </w:rPr>
              <w:t>☐</w:t>
            </w:r>
          </w:p>
        </w:tc>
        <w:tc>
          <w:tcPr>
            <w:tcW w:w="1327" w:type="dxa"/>
            <w:gridSpan w:val="2"/>
          </w:tcPr>
          <w:p w14:paraId="0FFD49A9" w14:textId="77777777" w:rsidR="00E27D75" w:rsidRPr="0048646A" w:rsidRDefault="00E27D75" w:rsidP="00E27D75">
            <w:pPr>
              <w:spacing w:before="120" w:after="120"/>
              <w:rPr>
                <w:rFonts w:cstheme="minorHAnsi"/>
              </w:rPr>
            </w:pPr>
            <w:r>
              <w:rPr>
                <w:rFonts w:ascii="Segoe UI Symbol" w:hAnsi="Segoe UI Symbol"/>
              </w:rPr>
              <w:t>☐</w:t>
            </w:r>
          </w:p>
        </w:tc>
        <w:tc>
          <w:tcPr>
            <w:tcW w:w="1328" w:type="dxa"/>
          </w:tcPr>
          <w:p w14:paraId="02FF99A9" w14:textId="77777777" w:rsidR="00E27D75" w:rsidRPr="0048646A" w:rsidRDefault="00E27D75" w:rsidP="00E27D75">
            <w:pPr>
              <w:spacing w:before="120" w:after="120"/>
              <w:rPr>
                <w:rFonts w:cstheme="minorHAnsi"/>
              </w:rPr>
            </w:pPr>
            <w:r>
              <w:rPr>
                <w:rFonts w:ascii="Segoe UI Symbol" w:hAnsi="Segoe UI Symbol"/>
              </w:rPr>
              <w:t>☐</w:t>
            </w:r>
          </w:p>
        </w:tc>
      </w:tr>
      <w:tr w:rsidR="00E27D75" w:rsidRPr="0048646A" w14:paraId="53FAB4A3" w14:textId="77777777" w:rsidTr="00BD39ED">
        <w:trPr>
          <w:trHeight w:val="288"/>
        </w:trPr>
        <w:tc>
          <w:tcPr>
            <w:tcW w:w="985" w:type="dxa"/>
          </w:tcPr>
          <w:p w14:paraId="53BA1DD9" w14:textId="77777777" w:rsidR="00E27D75" w:rsidRPr="0048646A" w:rsidRDefault="00E27D75" w:rsidP="00E27D75">
            <w:pPr>
              <w:pStyle w:val="Prrafodelista"/>
              <w:spacing w:before="120" w:after="120"/>
              <w:ind w:left="0"/>
              <w:rPr>
                <w:rFonts w:cstheme="minorHAnsi"/>
              </w:rPr>
            </w:pPr>
            <w:r>
              <w:t>5.7.5</w:t>
            </w:r>
          </w:p>
        </w:tc>
        <w:tc>
          <w:tcPr>
            <w:tcW w:w="4140" w:type="dxa"/>
          </w:tcPr>
          <w:p w14:paraId="2617EB45" w14:textId="77777777" w:rsidR="00E27D75" w:rsidRPr="0048646A" w:rsidRDefault="00E27D75" w:rsidP="00E27D75">
            <w:pPr>
              <w:spacing w:before="120" w:after="120"/>
              <w:ind w:left="336"/>
              <w:rPr>
                <w:rFonts w:cstheme="minorHAnsi"/>
              </w:rPr>
            </w:pPr>
            <w:r>
              <w:t>Mascarillas (N95 o FFP2)</w:t>
            </w:r>
          </w:p>
        </w:tc>
        <w:tc>
          <w:tcPr>
            <w:tcW w:w="1327" w:type="dxa"/>
          </w:tcPr>
          <w:p w14:paraId="7EA97CF2" w14:textId="77777777" w:rsidR="00E27D75" w:rsidRPr="0048646A" w:rsidRDefault="00E27D75" w:rsidP="00E27D75">
            <w:pPr>
              <w:spacing w:before="120" w:after="120"/>
              <w:rPr>
                <w:rFonts w:cstheme="minorHAnsi"/>
              </w:rPr>
            </w:pPr>
            <w:r>
              <w:rPr>
                <w:rFonts w:ascii="Segoe UI Symbol" w:hAnsi="Segoe UI Symbol"/>
              </w:rPr>
              <w:t>☐</w:t>
            </w:r>
          </w:p>
        </w:tc>
        <w:tc>
          <w:tcPr>
            <w:tcW w:w="1328" w:type="dxa"/>
            <w:gridSpan w:val="2"/>
          </w:tcPr>
          <w:p w14:paraId="472B49AC" w14:textId="77777777" w:rsidR="00E27D75" w:rsidRPr="0048646A" w:rsidRDefault="00E27D75" w:rsidP="00E27D75">
            <w:pPr>
              <w:spacing w:before="120" w:after="120"/>
              <w:rPr>
                <w:rFonts w:cstheme="minorHAnsi"/>
              </w:rPr>
            </w:pPr>
            <w:r>
              <w:rPr>
                <w:rFonts w:ascii="Segoe UI Symbol" w:hAnsi="Segoe UI Symbol"/>
              </w:rPr>
              <w:t>☐</w:t>
            </w:r>
          </w:p>
        </w:tc>
        <w:tc>
          <w:tcPr>
            <w:tcW w:w="1327" w:type="dxa"/>
            <w:gridSpan w:val="2"/>
          </w:tcPr>
          <w:p w14:paraId="62B62BC4" w14:textId="77777777" w:rsidR="00E27D75" w:rsidRPr="0048646A" w:rsidRDefault="00E27D75" w:rsidP="00E27D75">
            <w:pPr>
              <w:spacing w:before="120" w:after="120"/>
              <w:rPr>
                <w:rFonts w:cstheme="minorHAnsi"/>
              </w:rPr>
            </w:pPr>
            <w:r>
              <w:rPr>
                <w:rFonts w:ascii="Segoe UI Symbol" w:hAnsi="Segoe UI Symbol"/>
              </w:rPr>
              <w:t>☐</w:t>
            </w:r>
          </w:p>
        </w:tc>
        <w:tc>
          <w:tcPr>
            <w:tcW w:w="1328" w:type="dxa"/>
          </w:tcPr>
          <w:p w14:paraId="01B9E7B5" w14:textId="77777777" w:rsidR="00E27D75" w:rsidRPr="0048646A" w:rsidRDefault="00E27D75" w:rsidP="00E27D75">
            <w:pPr>
              <w:spacing w:before="120" w:after="120"/>
              <w:rPr>
                <w:rFonts w:cstheme="minorHAnsi"/>
              </w:rPr>
            </w:pPr>
            <w:r>
              <w:rPr>
                <w:rFonts w:ascii="Segoe UI Symbol" w:hAnsi="Segoe UI Symbol"/>
              </w:rPr>
              <w:t>☐</w:t>
            </w:r>
          </w:p>
        </w:tc>
      </w:tr>
      <w:tr w:rsidR="00E27D75" w:rsidRPr="0048646A" w14:paraId="7984A33C" w14:textId="77777777" w:rsidTr="00BD39ED">
        <w:trPr>
          <w:trHeight w:val="288"/>
        </w:trPr>
        <w:tc>
          <w:tcPr>
            <w:tcW w:w="985" w:type="dxa"/>
            <w:tcBorders>
              <w:bottom w:val="single" w:sz="4" w:space="0" w:color="auto"/>
            </w:tcBorders>
          </w:tcPr>
          <w:p w14:paraId="53F0BFA9" w14:textId="77777777" w:rsidR="00E27D75" w:rsidRPr="0048646A" w:rsidRDefault="00E27D75" w:rsidP="00E27D75">
            <w:pPr>
              <w:pStyle w:val="Prrafodelista"/>
              <w:spacing w:before="120" w:after="120"/>
              <w:ind w:left="0"/>
              <w:rPr>
                <w:rFonts w:cstheme="minorHAnsi"/>
              </w:rPr>
            </w:pPr>
            <w:r>
              <w:t>5.7.6</w:t>
            </w:r>
          </w:p>
        </w:tc>
        <w:tc>
          <w:tcPr>
            <w:tcW w:w="4140" w:type="dxa"/>
            <w:tcBorders>
              <w:bottom w:val="single" w:sz="4" w:space="0" w:color="auto"/>
            </w:tcBorders>
          </w:tcPr>
          <w:p w14:paraId="55F59D32" w14:textId="2EA1D6CE" w:rsidR="00E27D75" w:rsidRPr="0048646A" w:rsidRDefault="00E27D75" w:rsidP="00E27D75">
            <w:pPr>
              <w:spacing w:before="120" w:after="120"/>
              <w:ind w:left="432" w:hanging="90"/>
              <w:rPr>
                <w:rFonts w:cstheme="minorHAnsi"/>
              </w:rPr>
            </w:pPr>
            <w:r>
              <w:t>Mascarilla médica/quirúrgica</w:t>
            </w:r>
          </w:p>
        </w:tc>
        <w:tc>
          <w:tcPr>
            <w:tcW w:w="1327" w:type="dxa"/>
            <w:tcBorders>
              <w:bottom w:val="single" w:sz="4" w:space="0" w:color="auto"/>
            </w:tcBorders>
          </w:tcPr>
          <w:p w14:paraId="4A9C6918" w14:textId="77777777" w:rsidR="00E27D75" w:rsidRPr="0048646A" w:rsidRDefault="00E27D75" w:rsidP="00E27D75">
            <w:pPr>
              <w:spacing w:before="120" w:after="120"/>
              <w:rPr>
                <w:rFonts w:cstheme="minorHAnsi"/>
              </w:rPr>
            </w:pPr>
            <w:r>
              <w:rPr>
                <w:rFonts w:ascii="Segoe UI Symbol" w:hAnsi="Segoe UI Symbol"/>
              </w:rPr>
              <w:t>☐</w:t>
            </w:r>
          </w:p>
        </w:tc>
        <w:tc>
          <w:tcPr>
            <w:tcW w:w="1328" w:type="dxa"/>
            <w:gridSpan w:val="2"/>
            <w:tcBorders>
              <w:bottom w:val="single" w:sz="4" w:space="0" w:color="auto"/>
            </w:tcBorders>
          </w:tcPr>
          <w:p w14:paraId="6D78A711" w14:textId="77777777" w:rsidR="00E27D75" w:rsidRPr="0048646A" w:rsidRDefault="00E27D75" w:rsidP="00E27D75">
            <w:pPr>
              <w:spacing w:before="120" w:after="120"/>
              <w:rPr>
                <w:rFonts w:cstheme="minorHAnsi"/>
              </w:rPr>
            </w:pPr>
            <w:r>
              <w:rPr>
                <w:rFonts w:ascii="Segoe UI Symbol" w:hAnsi="Segoe UI Symbol"/>
              </w:rPr>
              <w:t>☐</w:t>
            </w:r>
          </w:p>
        </w:tc>
        <w:tc>
          <w:tcPr>
            <w:tcW w:w="1327" w:type="dxa"/>
            <w:gridSpan w:val="2"/>
            <w:tcBorders>
              <w:bottom w:val="single" w:sz="4" w:space="0" w:color="auto"/>
            </w:tcBorders>
          </w:tcPr>
          <w:p w14:paraId="48AE1FDA" w14:textId="77777777" w:rsidR="00E27D75" w:rsidRPr="0048646A" w:rsidRDefault="00E27D75" w:rsidP="00E27D75">
            <w:pPr>
              <w:spacing w:before="120" w:after="120"/>
              <w:rPr>
                <w:rFonts w:cstheme="minorHAnsi"/>
              </w:rPr>
            </w:pPr>
            <w:r>
              <w:rPr>
                <w:rFonts w:ascii="Segoe UI Symbol" w:hAnsi="Segoe UI Symbol"/>
              </w:rPr>
              <w:t>☐</w:t>
            </w:r>
          </w:p>
        </w:tc>
        <w:tc>
          <w:tcPr>
            <w:tcW w:w="1328" w:type="dxa"/>
            <w:tcBorders>
              <w:bottom w:val="single" w:sz="4" w:space="0" w:color="auto"/>
            </w:tcBorders>
          </w:tcPr>
          <w:p w14:paraId="5B08BE98" w14:textId="77777777" w:rsidR="00E27D75" w:rsidRPr="0048646A" w:rsidRDefault="00E27D75" w:rsidP="00E27D75">
            <w:pPr>
              <w:spacing w:before="120" w:after="120"/>
              <w:rPr>
                <w:rFonts w:cstheme="minorHAnsi"/>
              </w:rPr>
            </w:pPr>
            <w:r>
              <w:rPr>
                <w:rFonts w:ascii="Segoe UI Symbol" w:hAnsi="Segoe UI Symbol"/>
              </w:rPr>
              <w:t>☐</w:t>
            </w:r>
          </w:p>
        </w:tc>
      </w:tr>
      <w:tr w:rsidR="00E27D75" w:rsidRPr="0048646A" w14:paraId="283F07C2" w14:textId="77777777" w:rsidTr="008C4661">
        <w:trPr>
          <w:trHeight w:val="288"/>
        </w:trPr>
        <w:tc>
          <w:tcPr>
            <w:tcW w:w="985" w:type="dxa"/>
          </w:tcPr>
          <w:p w14:paraId="707722B7" w14:textId="77777777" w:rsidR="00E27D75" w:rsidRPr="0048646A" w:rsidRDefault="00E27D75" w:rsidP="00E27D75">
            <w:pPr>
              <w:spacing w:before="120" w:after="120"/>
              <w:rPr>
                <w:rFonts w:cstheme="minorHAnsi"/>
              </w:rPr>
            </w:pPr>
            <w:r>
              <w:t>5.8</w:t>
            </w:r>
          </w:p>
        </w:tc>
        <w:tc>
          <w:tcPr>
            <w:tcW w:w="6030" w:type="dxa"/>
            <w:gridSpan w:val="3"/>
          </w:tcPr>
          <w:p w14:paraId="257BB24E" w14:textId="385C2088" w:rsidR="00E27D75" w:rsidRPr="0048646A" w:rsidRDefault="00E27D75" w:rsidP="00E27D75">
            <w:pPr>
              <w:spacing w:before="120" w:after="120"/>
              <w:rPr>
                <w:rFonts w:cstheme="minorHAnsi"/>
              </w:rPr>
            </w:pPr>
            <w:r>
              <w:t>¿Desecha el centro el EPP usado de manera segura de conformidad con las directrices sobre PCI?</w:t>
            </w:r>
          </w:p>
        </w:tc>
        <w:tc>
          <w:tcPr>
            <w:tcW w:w="3420" w:type="dxa"/>
            <w:gridSpan w:val="4"/>
          </w:tcPr>
          <w:p w14:paraId="15741C80" w14:textId="77777777" w:rsidR="00E27D75" w:rsidRPr="0048646A" w:rsidRDefault="00E27D75" w:rsidP="00E82A8A">
            <w:pPr>
              <w:pStyle w:val="Prrafodelista"/>
              <w:numPr>
                <w:ilvl w:val="0"/>
                <w:numId w:val="86"/>
              </w:numPr>
              <w:spacing w:before="120" w:after="120"/>
              <w:rPr>
                <w:rFonts w:cstheme="minorHAnsi"/>
              </w:rPr>
            </w:pPr>
            <w:r>
              <w:t>Sí</w:t>
            </w:r>
          </w:p>
          <w:p w14:paraId="1C191602" w14:textId="77777777" w:rsidR="00E27D75" w:rsidRDefault="00E27D75" w:rsidP="00E82A8A">
            <w:pPr>
              <w:pStyle w:val="Prrafodelista"/>
              <w:numPr>
                <w:ilvl w:val="0"/>
                <w:numId w:val="86"/>
              </w:numPr>
              <w:spacing w:before="120" w:after="120"/>
              <w:rPr>
                <w:rFonts w:cstheme="minorHAnsi"/>
              </w:rPr>
            </w:pPr>
            <w:r>
              <w:t>No</w:t>
            </w:r>
          </w:p>
          <w:p w14:paraId="22761CE3" w14:textId="096E0879" w:rsidR="00E27D75" w:rsidRPr="0048646A" w:rsidRDefault="00E27D75" w:rsidP="00E82A8A">
            <w:pPr>
              <w:pStyle w:val="Prrafodelista"/>
              <w:numPr>
                <w:ilvl w:val="0"/>
                <w:numId w:val="86"/>
              </w:numPr>
              <w:spacing w:before="120" w:after="120"/>
              <w:rPr>
                <w:rFonts w:cstheme="minorHAnsi"/>
              </w:rPr>
            </w:pPr>
            <w:r>
              <w:t>No lo sé</w:t>
            </w:r>
          </w:p>
        </w:tc>
      </w:tr>
      <w:tr w:rsidR="00E27D75" w:rsidRPr="0048646A" w14:paraId="0AC729D6" w14:textId="77777777" w:rsidTr="00BD39ED">
        <w:trPr>
          <w:trHeight w:val="288"/>
        </w:trPr>
        <w:tc>
          <w:tcPr>
            <w:tcW w:w="10435" w:type="dxa"/>
            <w:gridSpan w:val="8"/>
            <w:tcBorders>
              <w:left w:val="nil"/>
              <w:bottom w:val="nil"/>
              <w:right w:val="nil"/>
            </w:tcBorders>
          </w:tcPr>
          <w:p w14:paraId="26BFAB1E" w14:textId="77777777" w:rsidR="00E27D75" w:rsidRDefault="00E27D75" w:rsidP="00E27D75">
            <w:pPr>
              <w:spacing w:before="120" w:after="120"/>
              <w:rPr>
                <w:rFonts w:cstheme="minorHAnsi"/>
                <w:sz w:val="20"/>
                <w:szCs w:val="20"/>
              </w:rPr>
            </w:pPr>
            <w:r>
              <w:rPr>
                <w:sz w:val="20"/>
                <w:szCs w:val="20"/>
              </w:rPr>
              <w:t>N95: no resistente al aceite, filtración del 95 %; FFP2: mascarilla filtrante con un porcentaje de filtración mínimo del 94 % y una fuga máxima al interior del 8 %.</w:t>
            </w:r>
          </w:p>
          <w:p w14:paraId="15196868" w14:textId="64986429" w:rsidR="00E27D75" w:rsidRPr="0048646A" w:rsidRDefault="00E27D75" w:rsidP="00E27D75">
            <w:pPr>
              <w:spacing w:before="120" w:after="120"/>
              <w:rPr>
                <w:rFonts w:cstheme="minorHAnsi"/>
                <w:sz w:val="20"/>
                <w:szCs w:val="20"/>
              </w:rPr>
            </w:pPr>
            <w:r>
              <w:rPr>
                <w:vertAlign w:val="superscript"/>
              </w:rPr>
              <w:t>a</w:t>
            </w:r>
            <w:r>
              <w:t xml:space="preserve"> Proporcione el nombre o el número de versión específicos de las directrices.</w:t>
            </w:r>
          </w:p>
        </w:tc>
      </w:tr>
    </w:tbl>
    <w:p w14:paraId="159CB83C" w14:textId="77777777" w:rsidR="00EB5E2C" w:rsidRPr="00096070" w:rsidRDefault="00EB5E2C" w:rsidP="00EB5E2C">
      <w:pPr>
        <w:spacing w:before="120" w:after="120"/>
        <w:rPr>
          <w:rFonts w:cstheme="minorHAnsi"/>
        </w:rPr>
      </w:pPr>
    </w:p>
    <w:p w14:paraId="38547FD5" w14:textId="77777777" w:rsidR="00EB5E2C" w:rsidRPr="0048646A" w:rsidRDefault="00EB5E2C" w:rsidP="00EB5E2C">
      <w:pPr>
        <w:pStyle w:val="Ttulo1"/>
      </w:pPr>
      <w:r>
        <w:br w:type="page"/>
      </w:r>
      <w:bookmarkStart w:id="47" w:name="_Toc54603507"/>
      <w:bookmarkStart w:id="48" w:name="_Toc67298781"/>
      <w:r>
        <w:lastRenderedPageBreak/>
        <w:t>Apartado 6: Manejo de casos sospechosos y confirmados de COVID-19 en centros de atención primaria</w:t>
      </w:r>
      <w:bookmarkEnd w:id="47"/>
      <w:bookmarkEnd w:id="48"/>
    </w:p>
    <w:p w14:paraId="1CB8E466" w14:textId="77777777" w:rsidR="00EB5E2C" w:rsidRPr="0048646A" w:rsidRDefault="00EB5E2C" w:rsidP="00EB5E2C">
      <w:pPr>
        <w:spacing w:after="160"/>
        <w:rPr>
          <w:rFonts w:cstheme="minorHAnsi"/>
        </w:rPr>
      </w:pPr>
      <w:r>
        <w:t xml:space="preserve">Las preguntas de este apartado se refieren al manejo de pacientes con sospecha de COVID-19 o COVID-19 confirmada. Este apartado es solo para centros de atención primaria.    </w:t>
      </w:r>
    </w:p>
    <w:tbl>
      <w:tblPr>
        <w:tblStyle w:val="Tablaconcuadrcula"/>
        <w:tblpPr w:leftFromText="180" w:rightFromText="180" w:vertAnchor="text" w:tblpY="1"/>
        <w:tblOverlap w:val="never"/>
        <w:tblW w:w="10147" w:type="dxa"/>
        <w:shd w:val="clear" w:color="auto" w:fill="FFFFFF" w:themeFill="background1"/>
        <w:tblLayout w:type="fixed"/>
        <w:tblLook w:val="04A0" w:firstRow="1" w:lastRow="0" w:firstColumn="1" w:lastColumn="0" w:noHBand="0" w:noVBand="1"/>
      </w:tblPr>
      <w:tblGrid>
        <w:gridCol w:w="893"/>
        <w:gridCol w:w="5582"/>
        <w:gridCol w:w="1224"/>
        <w:gridCol w:w="1224"/>
        <w:gridCol w:w="1224"/>
      </w:tblGrid>
      <w:tr w:rsidR="00EB5E2C" w:rsidRPr="0048646A" w14:paraId="09B34458" w14:textId="77777777" w:rsidTr="000A1CFE">
        <w:trPr>
          <w:cantSplit/>
          <w:trHeight w:val="20"/>
        </w:trPr>
        <w:tc>
          <w:tcPr>
            <w:tcW w:w="893" w:type="dxa"/>
            <w:shd w:val="clear" w:color="auto" w:fill="FFFFFF" w:themeFill="background1"/>
          </w:tcPr>
          <w:p w14:paraId="7C1EE49C" w14:textId="77777777" w:rsidR="00EB5E2C" w:rsidRPr="0048646A" w:rsidRDefault="00EB5E2C" w:rsidP="00BD39ED">
            <w:pPr>
              <w:spacing w:before="120" w:after="120"/>
              <w:rPr>
                <w:rFonts w:cstheme="minorHAnsi"/>
                <w:b/>
                <w:bCs/>
              </w:rPr>
            </w:pPr>
            <w:r>
              <w:rPr>
                <w:b/>
                <w:bCs/>
              </w:rPr>
              <w:t>N.º</w:t>
            </w:r>
          </w:p>
        </w:tc>
        <w:tc>
          <w:tcPr>
            <w:tcW w:w="5582" w:type="dxa"/>
            <w:shd w:val="clear" w:color="auto" w:fill="FFFFFF" w:themeFill="background1"/>
          </w:tcPr>
          <w:p w14:paraId="4835206B" w14:textId="77777777" w:rsidR="00EB5E2C" w:rsidRPr="0048646A" w:rsidRDefault="00EB5E2C" w:rsidP="00BD39ED">
            <w:pPr>
              <w:spacing w:before="120" w:after="120"/>
              <w:rPr>
                <w:rFonts w:cstheme="minorHAnsi"/>
              </w:rPr>
            </w:pPr>
            <w:r>
              <w:rPr>
                <w:b/>
                <w:bCs/>
              </w:rPr>
              <w:t>Preguntas</w:t>
            </w:r>
          </w:p>
        </w:tc>
        <w:tc>
          <w:tcPr>
            <w:tcW w:w="3672" w:type="dxa"/>
            <w:gridSpan w:val="3"/>
            <w:shd w:val="clear" w:color="auto" w:fill="FFFFFF" w:themeFill="background1"/>
          </w:tcPr>
          <w:p w14:paraId="39298A81" w14:textId="77777777" w:rsidR="00EB5E2C" w:rsidRPr="0048646A" w:rsidRDefault="00EB5E2C" w:rsidP="00BD39ED">
            <w:pPr>
              <w:spacing w:before="120" w:after="120"/>
              <w:rPr>
                <w:rFonts w:cstheme="minorHAnsi"/>
              </w:rPr>
            </w:pPr>
            <w:r>
              <w:rPr>
                <w:b/>
                <w:bCs/>
              </w:rPr>
              <w:t>Opciones de respuesta</w:t>
            </w:r>
          </w:p>
        </w:tc>
      </w:tr>
      <w:tr w:rsidR="00EA60EF" w:rsidRPr="0048646A" w14:paraId="4D46B237" w14:textId="77777777" w:rsidTr="00C90DB2">
        <w:trPr>
          <w:cantSplit/>
          <w:trHeight w:val="20"/>
        </w:trPr>
        <w:tc>
          <w:tcPr>
            <w:tcW w:w="893" w:type="dxa"/>
            <w:shd w:val="clear" w:color="auto" w:fill="DBDBDB" w:themeFill="accent3" w:themeFillTint="66"/>
          </w:tcPr>
          <w:p w14:paraId="15B4045F" w14:textId="30021AE4" w:rsidR="00EA60EF" w:rsidRPr="0048646A" w:rsidRDefault="00EA60EF" w:rsidP="00BD39ED">
            <w:pPr>
              <w:autoSpaceDE w:val="0"/>
              <w:autoSpaceDN w:val="0"/>
              <w:adjustRightInd w:val="0"/>
              <w:spacing w:before="120" w:after="120"/>
              <w:rPr>
                <w:rFonts w:cstheme="minorHAnsi"/>
                <w:bCs/>
              </w:rPr>
            </w:pPr>
            <w:r>
              <w:t>6.1i</w:t>
            </w:r>
          </w:p>
        </w:tc>
        <w:tc>
          <w:tcPr>
            <w:tcW w:w="9254" w:type="dxa"/>
            <w:gridSpan w:val="4"/>
            <w:shd w:val="clear" w:color="auto" w:fill="DBDBDB" w:themeFill="accent3" w:themeFillTint="66"/>
          </w:tcPr>
          <w:p w14:paraId="7686A266" w14:textId="56D3F1F7" w:rsidR="00EA60EF" w:rsidRDefault="00EA60EF" w:rsidP="00C90DB2">
            <w:pPr>
              <w:pStyle w:val="Prrafodelista"/>
              <w:autoSpaceDE w:val="0"/>
              <w:autoSpaceDN w:val="0"/>
              <w:adjustRightInd w:val="0"/>
              <w:spacing w:before="120" w:after="120"/>
              <w:ind w:left="0"/>
              <w:rPr>
                <w:rFonts w:cstheme="minorHAnsi"/>
              </w:rPr>
            </w:pPr>
            <w:r>
              <w:rPr>
                <w:shd w:val="clear" w:color="auto" w:fill="E2EFD9" w:themeFill="accent6" w:themeFillTint="33"/>
              </w:rPr>
              <w:t xml:space="preserve">(Adaptación de la pregunta para el país </w:t>
            </w:r>
            <w:proofErr w:type="spellStart"/>
            <w:r>
              <w:rPr>
                <w:shd w:val="clear" w:color="auto" w:fill="E2EFD9" w:themeFill="accent6" w:themeFillTint="33"/>
              </w:rPr>
              <w:t>correspondiente</w:t>
            </w:r>
            <w:r>
              <w:rPr>
                <w:shd w:val="clear" w:color="auto" w:fill="E2EFD9" w:themeFill="accent6" w:themeFillTint="33"/>
                <w:vertAlign w:val="superscript"/>
              </w:rPr>
              <w:t>a</w:t>
            </w:r>
            <w:proofErr w:type="spellEnd"/>
            <w:r>
              <w:rPr>
                <w:shd w:val="clear" w:color="auto" w:fill="E2EFD9" w:themeFill="accent6" w:themeFillTint="33"/>
              </w:rPr>
              <w:t>)</w:t>
            </w:r>
          </w:p>
          <w:p w14:paraId="63C30FEC" w14:textId="3C1E6E9F" w:rsidR="00EA60EF" w:rsidRPr="0048646A" w:rsidRDefault="00EA60EF" w:rsidP="00C90DB2">
            <w:pPr>
              <w:pStyle w:val="Prrafodelista"/>
              <w:autoSpaceDE w:val="0"/>
              <w:autoSpaceDN w:val="0"/>
              <w:adjustRightInd w:val="0"/>
              <w:spacing w:before="120" w:after="120"/>
              <w:ind w:left="0"/>
              <w:rPr>
                <w:rFonts w:cstheme="minorHAnsi"/>
              </w:rPr>
            </w:pPr>
            <w:r>
              <w:t xml:space="preserve">Compruebe las respuestas a la pregunta 1.5. Si la respuesta es </w:t>
            </w:r>
            <w:r>
              <w:rPr>
                <w:shd w:val="clear" w:color="auto" w:fill="E2EFD9" w:themeFill="accent6" w:themeFillTint="33"/>
              </w:rPr>
              <w:t>[código para centros/clínicas de atención primaria del país],</w:t>
            </w:r>
            <w:r>
              <w:t xml:space="preserve"> continúe con este apartado. Si no, pase al apartado siguiente.</w:t>
            </w:r>
          </w:p>
        </w:tc>
      </w:tr>
      <w:tr w:rsidR="00EB5E2C" w:rsidRPr="0048646A" w14:paraId="048F304E" w14:textId="77777777" w:rsidTr="000A1CFE">
        <w:trPr>
          <w:cantSplit/>
          <w:trHeight w:val="20"/>
        </w:trPr>
        <w:tc>
          <w:tcPr>
            <w:tcW w:w="893" w:type="dxa"/>
            <w:shd w:val="clear" w:color="auto" w:fill="FFFFFF" w:themeFill="background1"/>
          </w:tcPr>
          <w:p w14:paraId="3C06CDD8" w14:textId="77777777" w:rsidR="00EB5E2C" w:rsidRPr="0048646A" w:rsidRDefault="00EB5E2C" w:rsidP="00BD39ED">
            <w:pPr>
              <w:autoSpaceDE w:val="0"/>
              <w:autoSpaceDN w:val="0"/>
              <w:adjustRightInd w:val="0"/>
              <w:spacing w:before="120" w:after="120"/>
              <w:rPr>
                <w:rFonts w:cstheme="minorHAnsi"/>
                <w:bCs/>
              </w:rPr>
            </w:pPr>
            <w:r>
              <w:t>6.1</w:t>
            </w:r>
          </w:p>
        </w:tc>
        <w:tc>
          <w:tcPr>
            <w:tcW w:w="5582" w:type="dxa"/>
            <w:shd w:val="clear" w:color="auto" w:fill="FFFFFF" w:themeFill="background1"/>
          </w:tcPr>
          <w:p w14:paraId="6C139C07" w14:textId="77777777" w:rsidR="00EB5E2C" w:rsidRPr="0048646A" w:rsidRDefault="00EB5E2C" w:rsidP="00BD39ED">
            <w:pPr>
              <w:spacing w:before="120" w:after="120"/>
              <w:rPr>
                <w:rFonts w:cstheme="minorHAnsi"/>
              </w:rPr>
            </w:pPr>
            <w:r>
              <w:t xml:space="preserve">¿Dispone el centro de un núcleo o equipo responsable de la coordinación del servicio COVID-19? </w:t>
            </w:r>
          </w:p>
        </w:tc>
        <w:tc>
          <w:tcPr>
            <w:tcW w:w="3672" w:type="dxa"/>
            <w:gridSpan w:val="3"/>
            <w:shd w:val="clear" w:color="auto" w:fill="FFFFFF" w:themeFill="background1"/>
          </w:tcPr>
          <w:p w14:paraId="47559A19" w14:textId="77777777" w:rsidR="00EB5E2C" w:rsidRPr="0048646A" w:rsidRDefault="00EB5E2C" w:rsidP="00E82A8A">
            <w:pPr>
              <w:pStyle w:val="Prrafodelista"/>
              <w:numPr>
                <w:ilvl w:val="0"/>
                <w:numId w:val="66"/>
              </w:numPr>
              <w:autoSpaceDE w:val="0"/>
              <w:autoSpaceDN w:val="0"/>
              <w:adjustRightInd w:val="0"/>
              <w:spacing w:before="120" w:after="120"/>
              <w:rPr>
                <w:rFonts w:cstheme="minorHAnsi"/>
              </w:rPr>
            </w:pPr>
            <w:r>
              <w:t>Sí</w:t>
            </w:r>
          </w:p>
          <w:p w14:paraId="3A059E1A" w14:textId="77777777" w:rsidR="00EB5E2C" w:rsidRPr="0048646A" w:rsidRDefault="00EB5E2C" w:rsidP="00E82A8A">
            <w:pPr>
              <w:pStyle w:val="Prrafodelista"/>
              <w:numPr>
                <w:ilvl w:val="0"/>
                <w:numId w:val="66"/>
              </w:numPr>
              <w:autoSpaceDE w:val="0"/>
              <w:autoSpaceDN w:val="0"/>
              <w:adjustRightInd w:val="0"/>
              <w:spacing w:before="120" w:after="120"/>
              <w:rPr>
                <w:rFonts w:cstheme="minorHAnsi"/>
              </w:rPr>
            </w:pPr>
            <w:r>
              <w:t>No – Pase a la pregunta 6.3</w:t>
            </w:r>
          </w:p>
        </w:tc>
      </w:tr>
      <w:tr w:rsidR="00EB5E2C" w:rsidRPr="0048646A" w14:paraId="289980D6" w14:textId="77777777" w:rsidTr="000A1CFE">
        <w:trPr>
          <w:cantSplit/>
          <w:trHeight w:val="20"/>
        </w:trPr>
        <w:tc>
          <w:tcPr>
            <w:tcW w:w="893" w:type="dxa"/>
            <w:shd w:val="clear" w:color="auto" w:fill="FFFFFF" w:themeFill="background1"/>
          </w:tcPr>
          <w:p w14:paraId="043CC02F" w14:textId="77777777" w:rsidR="00EB5E2C" w:rsidRPr="0048646A" w:rsidRDefault="00EB5E2C" w:rsidP="00BD39ED">
            <w:pPr>
              <w:autoSpaceDE w:val="0"/>
              <w:autoSpaceDN w:val="0"/>
              <w:adjustRightInd w:val="0"/>
              <w:spacing w:before="120" w:after="120"/>
              <w:rPr>
                <w:rFonts w:cstheme="minorHAnsi"/>
                <w:bCs/>
              </w:rPr>
            </w:pPr>
            <w:r>
              <w:t>6.2</w:t>
            </w:r>
          </w:p>
        </w:tc>
        <w:tc>
          <w:tcPr>
            <w:tcW w:w="5582" w:type="dxa"/>
            <w:shd w:val="clear" w:color="auto" w:fill="FFFFFF" w:themeFill="background1"/>
          </w:tcPr>
          <w:p w14:paraId="29A5861F" w14:textId="4E6AEA6C" w:rsidR="00EB5E2C" w:rsidRPr="0048646A" w:rsidRDefault="00EB5E2C" w:rsidP="002260D3">
            <w:pPr>
              <w:spacing w:before="120" w:after="120"/>
              <w:rPr>
                <w:rFonts w:cstheme="minorHAnsi"/>
              </w:rPr>
            </w:pPr>
            <w:r>
              <w:t xml:space="preserve">¿Tiene procedimientos normalizados de trabajo? </w:t>
            </w:r>
          </w:p>
        </w:tc>
        <w:tc>
          <w:tcPr>
            <w:tcW w:w="3672" w:type="dxa"/>
            <w:gridSpan w:val="3"/>
            <w:shd w:val="clear" w:color="auto" w:fill="FFFFFF" w:themeFill="background1"/>
          </w:tcPr>
          <w:p w14:paraId="4E170BD5" w14:textId="77777777" w:rsidR="00EB5E2C" w:rsidRPr="0048646A" w:rsidRDefault="00EB5E2C" w:rsidP="00E82A8A">
            <w:pPr>
              <w:pStyle w:val="Prrafodelista"/>
              <w:numPr>
                <w:ilvl w:val="0"/>
                <w:numId w:val="67"/>
              </w:numPr>
              <w:autoSpaceDE w:val="0"/>
              <w:autoSpaceDN w:val="0"/>
              <w:adjustRightInd w:val="0"/>
              <w:spacing w:before="120" w:after="120"/>
              <w:rPr>
                <w:rFonts w:cstheme="minorHAnsi"/>
              </w:rPr>
            </w:pPr>
            <w:r>
              <w:t>Sí</w:t>
            </w:r>
          </w:p>
          <w:p w14:paraId="652DC989" w14:textId="77777777" w:rsidR="00EB5E2C" w:rsidRPr="0048646A" w:rsidRDefault="00EB5E2C" w:rsidP="00E82A8A">
            <w:pPr>
              <w:pStyle w:val="Prrafodelista"/>
              <w:numPr>
                <w:ilvl w:val="0"/>
                <w:numId w:val="67"/>
              </w:numPr>
              <w:autoSpaceDE w:val="0"/>
              <w:autoSpaceDN w:val="0"/>
              <w:adjustRightInd w:val="0"/>
              <w:spacing w:before="120" w:after="120"/>
              <w:rPr>
                <w:rFonts w:cstheme="minorHAnsi"/>
              </w:rPr>
            </w:pPr>
            <w:r>
              <w:t xml:space="preserve">No </w:t>
            </w:r>
          </w:p>
        </w:tc>
      </w:tr>
      <w:tr w:rsidR="00EB5E2C" w:rsidRPr="0048646A" w14:paraId="4458F9A5" w14:textId="77777777" w:rsidTr="000A1CFE">
        <w:trPr>
          <w:cantSplit/>
          <w:trHeight w:val="20"/>
        </w:trPr>
        <w:tc>
          <w:tcPr>
            <w:tcW w:w="893" w:type="dxa"/>
            <w:shd w:val="clear" w:color="auto" w:fill="FFFFFF" w:themeFill="background1"/>
          </w:tcPr>
          <w:p w14:paraId="4F404B34" w14:textId="77777777" w:rsidR="00EB5E2C" w:rsidRPr="0048646A" w:rsidRDefault="00EB5E2C" w:rsidP="00BD39ED">
            <w:pPr>
              <w:autoSpaceDE w:val="0"/>
              <w:autoSpaceDN w:val="0"/>
              <w:adjustRightInd w:val="0"/>
              <w:spacing w:before="120" w:after="120"/>
              <w:rPr>
                <w:rFonts w:cstheme="minorHAnsi"/>
                <w:bCs/>
              </w:rPr>
            </w:pPr>
            <w:r>
              <w:t>6.3</w:t>
            </w:r>
          </w:p>
        </w:tc>
        <w:tc>
          <w:tcPr>
            <w:tcW w:w="5582" w:type="dxa"/>
            <w:shd w:val="clear" w:color="auto" w:fill="FFFFFF" w:themeFill="background1"/>
          </w:tcPr>
          <w:p w14:paraId="7091FCAE" w14:textId="77777777" w:rsidR="00EB5E2C" w:rsidRPr="0048646A" w:rsidRDefault="00EB5E2C" w:rsidP="00BD39ED">
            <w:pPr>
              <w:spacing w:before="120" w:after="120"/>
              <w:rPr>
                <w:rFonts w:cstheme="minorHAnsi"/>
              </w:rPr>
            </w:pPr>
            <w:r>
              <w:t>¿Extrae el centro muestras de pacientes para diagnosticar la COVID-19?</w:t>
            </w:r>
          </w:p>
        </w:tc>
        <w:tc>
          <w:tcPr>
            <w:tcW w:w="3672" w:type="dxa"/>
            <w:gridSpan w:val="3"/>
            <w:shd w:val="clear" w:color="auto" w:fill="FFFFFF" w:themeFill="background1"/>
          </w:tcPr>
          <w:p w14:paraId="2B97838B" w14:textId="77777777" w:rsidR="00EB5E2C" w:rsidRPr="0048646A" w:rsidRDefault="00EB5E2C" w:rsidP="00E82A8A">
            <w:pPr>
              <w:pStyle w:val="Prrafodelista"/>
              <w:numPr>
                <w:ilvl w:val="0"/>
                <w:numId w:val="68"/>
              </w:numPr>
              <w:autoSpaceDE w:val="0"/>
              <w:autoSpaceDN w:val="0"/>
              <w:adjustRightInd w:val="0"/>
              <w:spacing w:before="120" w:after="120"/>
              <w:rPr>
                <w:rFonts w:cstheme="minorHAnsi"/>
              </w:rPr>
            </w:pPr>
            <w:r>
              <w:t xml:space="preserve">Sí </w:t>
            </w:r>
          </w:p>
          <w:p w14:paraId="6E9E275C" w14:textId="77777777" w:rsidR="00EB5E2C" w:rsidRPr="0048646A" w:rsidRDefault="00EB5E2C" w:rsidP="00E82A8A">
            <w:pPr>
              <w:pStyle w:val="Prrafodelista"/>
              <w:numPr>
                <w:ilvl w:val="0"/>
                <w:numId w:val="68"/>
              </w:numPr>
              <w:spacing w:before="120" w:after="120"/>
              <w:rPr>
                <w:rFonts w:cstheme="minorHAnsi"/>
              </w:rPr>
            </w:pPr>
            <w:r>
              <w:t>No – Pase a la pregunta 6.6</w:t>
            </w:r>
          </w:p>
        </w:tc>
      </w:tr>
      <w:tr w:rsidR="00EB5E2C" w:rsidRPr="0048646A" w14:paraId="73FD60AF" w14:textId="77777777" w:rsidTr="000A1CFE">
        <w:trPr>
          <w:cantSplit/>
          <w:trHeight w:val="20"/>
        </w:trPr>
        <w:tc>
          <w:tcPr>
            <w:tcW w:w="893" w:type="dxa"/>
            <w:shd w:val="clear" w:color="auto" w:fill="FFFFFF" w:themeFill="background1"/>
          </w:tcPr>
          <w:p w14:paraId="246E0749" w14:textId="77777777" w:rsidR="00EB5E2C" w:rsidRPr="0048646A" w:rsidRDefault="00EB5E2C" w:rsidP="00BD39ED">
            <w:pPr>
              <w:autoSpaceDE w:val="0"/>
              <w:autoSpaceDN w:val="0"/>
              <w:adjustRightInd w:val="0"/>
              <w:spacing w:before="120" w:after="120"/>
              <w:rPr>
                <w:rFonts w:cstheme="minorHAnsi"/>
                <w:bCs/>
              </w:rPr>
            </w:pPr>
            <w:r>
              <w:t>6.4</w:t>
            </w:r>
          </w:p>
        </w:tc>
        <w:tc>
          <w:tcPr>
            <w:tcW w:w="5582" w:type="dxa"/>
            <w:shd w:val="clear" w:color="auto" w:fill="FFFFFF" w:themeFill="background1"/>
          </w:tcPr>
          <w:p w14:paraId="2C1A34EB" w14:textId="77777777" w:rsidR="00EB5E2C" w:rsidRPr="0048646A" w:rsidRDefault="00EB5E2C" w:rsidP="00BD39ED">
            <w:pPr>
              <w:spacing w:before="120" w:after="120"/>
              <w:rPr>
                <w:rFonts w:cstheme="minorHAnsi"/>
              </w:rPr>
            </w:pPr>
            <w:r>
              <w:t xml:space="preserve">¿Realiza el centro pruebas de reacción en cadena de la polimerasa (RCP) o pruebas diagnósticas </w:t>
            </w:r>
            <w:commentRangeStart w:id="49"/>
            <w:r>
              <w:t>rápidas</w:t>
            </w:r>
            <w:commentRangeEnd w:id="49"/>
            <w:r w:rsidR="009C6230">
              <w:rPr>
                <w:rStyle w:val="Refdecomentario"/>
              </w:rPr>
              <w:commentReference w:id="49"/>
            </w:r>
            <w:r>
              <w:t xml:space="preserve"> (PDR) para diagnosticar la COVID</w:t>
            </w:r>
            <w:r>
              <w:noBreakHyphen/>
              <w:t xml:space="preserve">19 en el centro? </w:t>
            </w:r>
          </w:p>
        </w:tc>
        <w:tc>
          <w:tcPr>
            <w:tcW w:w="3672" w:type="dxa"/>
            <w:gridSpan w:val="3"/>
            <w:shd w:val="clear" w:color="auto" w:fill="FFFFFF" w:themeFill="background1"/>
          </w:tcPr>
          <w:p w14:paraId="046CD419" w14:textId="2B6A611F" w:rsidR="00EB5E2C" w:rsidRPr="0048646A" w:rsidRDefault="00EB5E2C" w:rsidP="00E82A8A">
            <w:pPr>
              <w:pStyle w:val="Prrafodelista"/>
              <w:numPr>
                <w:ilvl w:val="0"/>
                <w:numId w:val="69"/>
              </w:numPr>
              <w:autoSpaceDE w:val="0"/>
              <w:autoSpaceDN w:val="0"/>
              <w:adjustRightInd w:val="0"/>
              <w:spacing w:before="120" w:after="120"/>
              <w:rPr>
                <w:rFonts w:cstheme="minorHAnsi"/>
              </w:rPr>
            </w:pPr>
            <w:r>
              <w:t>Sí, RCP – Pase a la pregunta 6.6</w:t>
            </w:r>
          </w:p>
          <w:p w14:paraId="5E116373" w14:textId="6201BC60" w:rsidR="00EB5E2C" w:rsidRDefault="00EB5E2C" w:rsidP="00E82A8A">
            <w:pPr>
              <w:pStyle w:val="Prrafodelista"/>
              <w:numPr>
                <w:ilvl w:val="0"/>
                <w:numId w:val="69"/>
              </w:numPr>
              <w:autoSpaceDE w:val="0"/>
              <w:autoSpaceDN w:val="0"/>
              <w:adjustRightInd w:val="0"/>
              <w:spacing w:before="120" w:after="120"/>
              <w:rPr>
                <w:rFonts w:cstheme="minorHAnsi"/>
              </w:rPr>
            </w:pPr>
            <w:r>
              <w:t>Sí, PDR – Pase a la pregunta 6.6</w:t>
            </w:r>
          </w:p>
          <w:p w14:paraId="5C211E99" w14:textId="3764D26F" w:rsidR="00940945" w:rsidRPr="0048646A" w:rsidRDefault="00940945" w:rsidP="00E82A8A">
            <w:pPr>
              <w:pStyle w:val="Prrafodelista"/>
              <w:numPr>
                <w:ilvl w:val="0"/>
                <w:numId w:val="69"/>
              </w:numPr>
              <w:autoSpaceDE w:val="0"/>
              <w:autoSpaceDN w:val="0"/>
              <w:adjustRightInd w:val="0"/>
              <w:spacing w:before="120" w:after="120"/>
              <w:rPr>
                <w:rFonts w:cstheme="minorHAnsi"/>
              </w:rPr>
            </w:pPr>
            <w:r>
              <w:t>Sí, RCP y PDR – Pase a la pregunta 6.6</w:t>
            </w:r>
          </w:p>
          <w:p w14:paraId="7D9FBC07" w14:textId="77777777" w:rsidR="00EB5E2C" w:rsidRPr="0048646A" w:rsidRDefault="00EB5E2C" w:rsidP="00E82A8A">
            <w:pPr>
              <w:pStyle w:val="Prrafodelista"/>
              <w:numPr>
                <w:ilvl w:val="0"/>
                <w:numId w:val="69"/>
              </w:numPr>
              <w:autoSpaceDE w:val="0"/>
              <w:autoSpaceDN w:val="0"/>
              <w:adjustRightInd w:val="0"/>
              <w:spacing w:before="120" w:after="120"/>
              <w:rPr>
                <w:rFonts w:cstheme="minorHAnsi"/>
              </w:rPr>
            </w:pPr>
            <w:r>
              <w:t xml:space="preserve">No </w:t>
            </w:r>
          </w:p>
        </w:tc>
      </w:tr>
      <w:tr w:rsidR="00EB5E2C" w:rsidRPr="0048646A" w14:paraId="212A3D8F" w14:textId="77777777" w:rsidTr="000A1CFE">
        <w:trPr>
          <w:cantSplit/>
          <w:trHeight w:val="20"/>
        </w:trPr>
        <w:tc>
          <w:tcPr>
            <w:tcW w:w="893" w:type="dxa"/>
            <w:shd w:val="clear" w:color="auto" w:fill="FFFFFF" w:themeFill="background1"/>
          </w:tcPr>
          <w:p w14:paraId="5A731B6C" w14:textId="77777777" w:rsidR="00EB5E2C" w:rsidRPr="0048646A" w:rsidRDefault="00EB5E2C" w:rsidP="00BD39ED">
            <w:pPr>
              <w:autoSpaceDE w:val="0"/>
              <w:autoSpaceDN w:val="0"/>
              <w:adjustRightInd w:val="0"/>
              <w:spacing w:before="120" w:after="120"/>
              <w:rPr>
                <w:rFonts w:cstheme="minorHAnsi"/>
                <w:bCs/>
              </w:rPr>
            </w:pPr>
            <w:r>
              <w:t>6.5</w:t>
            </w:r>
          </w:p>
        </w:tc>
        <w:tc>
          <w:tcPr>
            <w:tcW w:w="5582" w:type="dxa"/>
            <w:shd w:val="clear" w:color="auto" w:fill="FFFFFF" w:themeFill="background1"/>
          </w:tcPr>
          <w:p w14:paraId="0CEFF633" w14:textId="77777777" w:rsidR="00EB5E2C" w:rsidRPr="0048646A" w:rsidRDefault="00EB5E2C" w:rsidP="00BD39ED">
            <w:pPr>
              <w:spacing w:before="120" w:after="120"/>
              <w:rPr>
                <w:rFonts w:cstheme="minorHAnsi"/>
              </w:rPr>
            </w:pPr>
            <w:r>
              <w:t xml:space="preserve">¿Hay algún sistema de transporte de muestras en funcionamiento para enviar las muestras desde el centro a un laboratorio de referencia? </w:t>
            </w:r>
          </w:p>
        </w:tc>
        <w:tc>
          <w:tcPr>
            <w:tcW w:w="3672" w:type="dxa"/>
            <w:gridSpan w:val="3"/>
            <w:shd w:val="clear" w:color="auto" w:fill="FFFFFF" w:themeFill="background1"/>
          </w:tcPr>
          <w:p w14:paraId="6CC4AE95" w14:textId="77777777" w:rsidR="00EB5E2C" w:rsidRPr="0048646A" w:rsidRDefault="00EB5E2C" w:rsidP="00E82A8A">
            <w:pPr>
              <w:pStyle w:val="Prrafodelista"/>
              <w:numPr>
                <w:ilvl w:val="0"/>
                <w:numId w:val="70"/>
              </w:numPr>
              <w:autoSpaceDE w:val="0"/>
              <w:autoSpaceDN w:val="0"/>
              <w:adjustRightInd w:val="0"/>
              <w:spacing w:before="120" w:after="120"/>
              <w:rPr>
                <w:rFonts w:cstheme="minorHAnsi"/>
              </w:rPr>
            </w:pPr>
            <w:r>
              <w:t xml:space="preserve">Sí </w:t>
            </w:r>
          </w:p>
          <w:p w14:paraId="506A82D6" w14:textId="77777777" w:rsidR="00EB5E2C" w:rsidRPr="0048646A" w:rsidRDefault="00EB5E2C" w:rsidP="00E82A8A">
            <w:pPr>
              <w:pStyle w:val="Prrafodelista"/>
              <w:numPr>
                <w:ilvl w:val="0"/>
                <w:numId w:val="70"/>
              </w:numPr>
              <w:autoSpaceDE w:val="0"/>
              <w:autoSpaceDN w:val="0"/>
              <w:adjustRightInd w:val="0"/>
              <w:spacing w:before="120" w:after="120"/>
              <w:rPr>
                <w:rFonts w:cstheme="minorHAnsi"/>
              </w:rPr>
            </w:pPr>
            <w:r>
              <w:t>No</w:t>
            </w:r>
          </w:p>
        </w:tc>
      </w:tr>
      <w:tr w:rsidR="00EB5E2C" w:rsidRPr="0048646A" w14:paraId="535A37E6" w14:textId="77777777" w:rsidTr="000A1CFE">
        <w:trPr>
          <w:cantSplit/>
          <w:trHeight w:val="20"/>
        </w:trPr>
        <w:tc>
          <w:tcPr>
            <w:tcW w:w="893" w:type="dxa"/>
            <w:shd w:val="clear" w:color="auto" w:fill="FFFFFF" w:themeFill="background1"/>
          </w:tcPr>
          <w:p w14:paraId="6C886D6A" w14:textId="77777777" w:rsidR="00EB5E2C" w:rsidRPr="0048646A" w:rsidRDefault="00EB5E2C" w:rsidP="00BD39ED">
            <w:pPr>
              <w:autoSpaceDE w:val="0"/>
              <w:autoSpaceDN w:val="0"/>
              <w:adjustRightInd w:val="0"/>
              <w:spacing w:before="120" w:after="120"/>
              <w:rPr>
                <w:rFonts w:cstheme="minorHAnsi"/>
                <w:bCs/>
              </w:rPr>
            </w:pPr>
            <w:r>
              <w:t>6.6</w:t>
            </w:r>
          </w:p>
        </w:tc>
        <w:tc>
          <w:tcPr>
            <w:tcW w:w="5582" w:type="dxa"/>
            <w:shd w:val="clear" w:color="auto" w:fill="FFFFFF" w:themeFill="background1"/>
          </w:tcPr>
          <w:p w14:paraId="48DA6CE0" w14:textId="77777777" w:rsidR="00EB5E2C" w:rsidRPr="0048646A" w:rsidRDefault="00EB5E2C" w:rsidP="00BD39ED">
            <w:pPr>
              <w:spacing w:before="120" w:after="120"/>
              <w:rPr>
                <w:rFonts w:cstheme="minorHAnsi"/>
              </w:rPr>
            </w:pPr>
            <w:r>
              <w:t xml:space="preserve">¿Ha atendido el centro a pacientes con sospecha de COVID-19 en los últimos 3 meses? </w:t>
            </w:r>
          </w:p>
        </w:tc>
        <w:tc>
          <w:tcPr>
            <w:tcW w:w="3672" w:type="dxa"/>
            <w:gridSpan w:val="3"/>
            <w:shd w:val="clear" w:color="auto" w:fill="FFFFFF" w:themeFill="background1"/>
          </w:tcPr>
          <w:p w14:paraId="7E8FA078" w14:textId="77777777" w:rsidR="00EB5E2C" w:rsidRPr="0048646A" w:rsidRDefault="00EB5E2C" w:rsidP="00E82A8A">
            <w:pPr>
              <w:pStyle w:val="Prrafodelista"/>
              <w:numPr>
                <w:ilvl w:val="3"/>
                <w:numId w:val="71"/>
              </w:numPr>
              <w:spacing w:before="120" w:after="120"/>
              <w:ind w:left="360"/>
              <w:rPr>
                <w:rFonts w:cstheme="minorHAnsi"/>
              </w:rPr>
            </w:pPr>
            <w:r>
              <w:t>Sí</w:t>
            </w:r>
          </w:p>
          <w:p w14:paraId="670C064A" w14:textId="77777777" w:rsidR="00EB5E2C" w:rsidRPr="0048646A" w:rsidRDefault="00EB5E2C" w:rsidP="00E82A8A">
            <w:pPr>
              <w:pStyle w:val="Prrafodelista"/>
              <w:numPr>
                <w:ilvl w:val="3"/>
                <w:numId w:val="71"/>
              </w:numPr>
              <w:spacing w:before="120" w:after="120"/>
              <w:ind w:left="360"/>
              <w:rPr>
                <w:rFonts w:cstheme="minorHAnsi"/>
              </w:rPr>
            </w:pPr>
            <w:r>
              <w:t>No – Pase a la pregunta 6.8</w:t>
            </w:r>
          </w:p>
        </w:tc>
      </w:tr>
      <w:tr w:rsidR="00B4080A" w:rsidRPr="0048646A" w14:paraId="175012D7" w14:textId="77777777" w:rsidTr="000A1CFE">
        <w:trPr>
          <w:cantSplit/>
          <w:trHeight w:val="20"/>
        </w:trPr>
        <w:tc>
          <w:tcPr>
            <w:tcW w:w="893" w:type="dxa"/>
            <w:shd w:val="clear" w:color="auto" w:fill="FFFFFF" w:themeFill="background1"/>
          </w:tcPr>
          <w:p w14:paraId="471F456D" w14:textId="77777777" w:rsidR="00B4080A" w:rsidRPr="0048646A" w:rsidRDefault="00B4080A" w:rsidP="00BD39ED">
            <w:pPr>
              <w:autoSpaceDE w:val="0"/>
              <w:autoSpaceDN w:val="0"/>
              <w:adjustRightInd w:val="0"/>
              <w:spacing w:before="120" w:after="120"/>
              <w:rPr>
                <w:rFonts w:cstheme="minorHAnsi"/>
                <w:bCs/>
              </w:rPr>
            </w:pPr>
            <w:r>
              <w:t>6.7</w:t>
            </w:r>
          </w:p>
        </w:tc>
        <w:tc>
          <w:tcPr>
            <w:tcW w:w="5582" w:type="dxa"/>
            <w:shd w:val="clear" w:color="auto" w:fill="FFFFFF" w:themeFill="background1"/>
          </w:tcPr>
          <w:p w14:paraId="15B73C65" w14:textId="77777777" w:rsidR="00B4080A" w:rsidRPr="0048646A" w:rsidRDefault="00B4080A" w:rsidP="00BD39ED">
            <w:pPr>
              <w:spacing w:before="120" w:after="120"/>
              <w:rPr>
                <w:rFonts w:cstheme="minorHAnsi"/>
              </w:rPr>
            </w:pPr>
            <w:r>
              <w:t>¿Cuál de los siguientes se llevó a cabo para manejar los casos sospechosos de COVID-19?</w:t>
            </w:r>
          </w:p>
        </w:tc>
        <w:tc>
          <w:tcPr>
            <w:tcW w:w="1224" w:type="dxa"/>
            <w:shd w:val="clear" w:color="auto" w:fill="FFFFFF" w:themeFill="background1"/>
          </w:tcPr>
          <w:p w14:paraId="093CD86F" w14:textId="77777777" w:rsidR="000A1CFE" w:rsidRDefault="00B4080A" w:rsidP="00BD39ED">
            <w:pPr>
              <w:spacing w:before="120" w:after="120"/>
              <w:rPr>
                <w:rFonts w:cstheme="minorHAnsi"/>
              </w:rPr>
            </w:pPr>
            <w:r>
              <w:t xml:space="preserve">1. </w:t>
            </w:r>
          </w:p>
          <w:p w14:paraId="53BB4484" w14:textId="0F5E1979" w:rsidR="00B4080A" w:rsidRDefault="00B4080A" w:rsidP="00BD39ED">
            <w:pPr>
              <w:spacing w:before="120" w:after="120"/>
              <w:rPr>
                <w:rFonts w:cstheme="minorHAnsi"/>
              </w:rPr>
            </w:pPr>
            <w:r>
              <w:t>Siempre</w:t>
            </w:r>
          </w:p>
        </w:tc>
        <w:tc>
          <w:tcPr>
            <w:tcW w:w="1224" w:type="dxa"/>
            <w:shd w:val="clear" w:color="auto" w:fill="FFFFFF" w:themeFill="background1"/>
          </w:tcPr>
          <w:p w14:paraId="23DFE0F3" w14:textId="77777777" w:rsidR="000A1CFE" w:rsidRDefault="00B4080A" w:rsidP="00BD39ED">
            <w:pPr>
              <w:spacing w:before="120" w:after="120"/>
              <w:rPr>
                <w:rFonts w:cstheme="minorHAnsi"/>
              </w:rPr>
            </w:pPr>
            <w:r>
              <w:t>2.</w:t>
            </w:r>
          </w:p>
          <w:p w14:paraId="3194A158" w14:textId="5A679BEC" w:rsidR="00B4080A" w:rsidRPr="0048646A" w:rsidRDefault="00B4080A" w:rsidP="00BD39ED">
            <w:pPr>
              <w:spacing w:before="120" w:after="120"/>
              <w:rPr>
                <w:rFonts w:cstheme="minorHAnsi"/>
              </w:rPr>
            </w:pPr>
            <w:r>
              <w:t>A veces</w:t>
            </w:r>
          </w:p>
        </w:tc>
        <w:tc>
          <w:tcPr>
            <w:tcW w:w="1224" w:type="dxa"/>
            <w:shd w:val="clear" w:color="auto" w:fill="FFFFFF" w:themeFill="background1"/>
          </w:tcPr>
          <w:p w14:paraId="53D58539" w14:textId="629DFDD3" w:rsidR="000A1CFE" w:rsidRDefault="00B4080A" w:rsidP="00BD39ED">
            <w:pPr>
              <w:spacing w:before="120" w:after="120"/>
              <w:rPr>
                <w:rFonts w:cstheme="minorHAnsi"/>
              </w:rPr>
            </w:pPr>
            <w:r>
              <w:t xml:space="preserve">3. </w:t>
            </w:r>
          </w:p>
          <w:p w14:paraId="2DFE7EB8" w14:textId="621F7678" w:rsidR="00B4080A" w:rsidRPr="0048646A" w:rsidRDefault="00B4080A" w:rsidP="00BD39ED">
            <w:pPr>
              <w:spacing w:before="120" w:after="120"/>
              <w:rPr>
                <w:rFonts w:cstheme="minorHAnsi"/>
              </w:rPr>
            </w:pPr>
            <w:r>
              <w:t>Nunca</w:t>
            </w:r>
          </w:p>
        </w:tc>
      </w:tr>
      <w:tr w:rsidR="000A1CFE" w:rsidRPr="0048646A" w14:paraId="080068DC" w14:textId="77777777" w:rsidTr="000A1CFE">
        <w:trPr>
          <w:cantSplit/>
          <w:trHeight w:val="20"/>
        </w:trPr>
        <w:tc>
          <w:tcPr>
            <w:tcW w:w="893" w:type="dxa"/>
            <w:shd w:val="clear" w:color="auto" w:fill="FFFFFF" w:themeFill="background1"/>
          </w:tcPr>
          <w:p w14:paraId="75EF8C35" w14:textId="77777777" w:rsidR="000A1CFE" w:rsidRPr="0048646A" w:rsidRDefault="000A1CFE" w:rsidP="000A1CFE">
            <w:pPr>
              <w:autoSpaceDE w:val="0"/>
              <w:autoSpaceDN w:val="0"/>
              <w:adjustRightInd w:val="0"/>
              <w:spacing w:before="120" w:after="120"/>
              <w:rPr>
                <w:rFonts w:cstheme="minorHAnsi"/>
                <w:bCs/>
              </w:rPr>
            </w:pPr>
            <w:r>
              <w:t xml:space="preserve">6.7.1 </w:t>
            </w:r>
          </w:p>
        </w:tc>
        <w:tc>
          <w:tcPr>
            <w:tcW w:w="5582" w:type="dxa"/>
            <w:shd w:val="clear" w:color="auto" w:fill="FFFFFF" w:themeFill="background1"/>
          </w:tcPr>
          <w:p w14:paraId="01E2BFC0" w14:textId="77777777" w:rsidR="000A1CFE" w:rsidRPr="0048646A" w:rsidRDefault="000A1CFE" w:rsidP="000A1CFE">
            <w:pPr>
              <w:spacing w:before="120" w:after="120"/>
              <w:ind w:left="344" w:right="346"/>
              <w:rPr>
                <w:rFonts w:cstheme="minorHAnsi"/>
              </w:rPr>
            </w:pPr>
            <w:r>
              <w:t>Consulta del paciente en una sala separada</w:t>
            </w:r>
          </w:p>
        </w:tc>
        <w:tc>
          <w:tcPr>
            <w:tcW w:w="1224" w:type="dxa"/>
            <w:shd w:val="clear" w:color="auto" w:fill="FFFFFF" w:themeFill="background1"/>
          </w:tcPr>
          <w:p w14:paraId="5E336496" w14:textId="77777777" w:rsidR="000A1CFE" w:rsidRPr="0048646A" w:rsidRDefault="000A1CFE" w:rsidP="000A1CFE">
            <w:pPr>
              <w:spacing w:before="120" w:after="120"/>
              <w:rPr>
                <w:rFonts w:cstheme="minorHAnsi"/>
              </w:rPr>
            </w:pPr>
            <w:r>
              <w:rPr>
                <w:rFonts w:ascii="Segoe UI Symbol" w:hAnsi="Segoe UI Symbol"/>
              </w:rPr>
              <w:t>☐</w:t>
            </w:r>
          </w:p>
        </w:tc>
        <w:tc>
          <w:tcPr>
            <w:tcW w:w="1224" w:type="dxa"/>
            <w:shd w:val="clear" w:color="auto" w:fill="FFFFFF" w:themeFill="background1"/>
          </w:tcPr>
          <w:p w14:paraId="72E2CAD7" w14:textId="25AEEAA1" w:rsidR="000A1CFE" w:rsidRPr="0048646A" w:rsidRDefault="000A1CFE" w:rsidP="000A1CFE">
            <w:pPr>
              <w:spacing w:before="120" w:after="120"/>
              <w:rPr>
                <w:rFonts w:cstheme="minorHAnsi"/>
              </w:rPr>
            </w:pPr>
            <w:r>
              <w:rPr>
                <w:rFonts w:ascii="Segoe UI Symbol" w:hAnsi="Segoe UI Symbol"/>
              </w:rPr>
              <w:t>☐</w:t>
            </w:r>
          </w:p>
        </w:tc>
        <w:tc>
          <w:tcPr>
            <w:tcW w:w="1224" w:type="dxa"/>
            <w:shd w:val="clear" w:color="auto" w:fill="FFFFFF" w:themeFill="background1"/>
          </w:tcPr>
          <w:p w14:paraId="018C8CC1" w14:textId="77777777" w:rsidR="000A1CFE" w:rsidRPr="0048646A" w:rsidRDefault="000A1CFE" w:rsidP="000A1CFE">
            <w:pPr>
              <w:spacing w:before="120" w:after="120"/>
              <w:rPr>
                <w:rFonts w:cstheme="minorHAnsi"/>
              </w:rPr>
            </w:pPr>
            <w:r>
              <w:rPr>
                <w:rFonts w:ascii="Segoe UI Symbol" w:hAnsi="Segoe UI Symbol"/>
              </w:rPr>
              <w:t>☐</w:t>
            </w:r>
          </w:p>
        </w:tc>
      </w:tr>
      <w:tr w:rsidR="000A1CFE" w:rsidRPr="0048646A" w14:paraId="7E99743E" w14:textId="77777777" w:rsidTr="000A1CFE">
        <w:trPr>
          <w:cantSplit/>
          <w:trHeight w:val="20"/>
        </w:trPr>
        <w:tc>
          <w:tcPr>
            <w:tcW w:w="893" w:type="dxa"/>
            <w:shd w:val="clear" w:color="auto" w:fill="FFFFFF" w:themeFill="background1"/>
          </w:tcPr>
          <w:p w14:paraId="12C381DD" w14:textId="77777777" w:rsidR="000A1CFE" w:rsidRPr="0048646A" w:rsidRDefault="000A1CFE" w:rsidP="000A1CFE">
            <w:pPr>
              <w:autoSpaceDE w:val="0"/>
              <w:autoSpaceDN w:val="0"/>
              <w:adjustRightInd w:val="0"/>
              <w:spacing w:before="120" w:after="120"/>
              <w:rPr>
                <w:rFonts w:cstheme="minorHAnsi"/>
                <w:bCs/>
              </w:rPr>
            </w:pPr>
            <w:r>
              <w:t>6.7.2</w:t>
            </w:r>
          </w:p>
        </w:tc>
        <w:tc>
          <w:tcPr>
            <w:tcW w:w="5582" w:type="dxa"/>
            <w:shd w:val="clear" w:color="auto" w:fill="FFFFFF" w:themeFill="background1"/>
          </w:tcPr>
          <w:p w14:paraId="7159B444" w14:textId="77777777" w:rsidR="000A1CFE" w:rsidRPr="0048646A" w:rsidRDefault="000A1CFE" w:rsidP="000A1CFE">
            <w:pPr>
              <w:spacing w:before="120" w:after="120"/>
              <w:ind w:left="344" w:right="346"/>
              <w:rPr>
                <w:rFonts w:cstheme="minorHAnsi"/>
              </w:rPr>
            </w:pPr>
            <w:r>
              <w:t>Exploración para la detección de síntomas de COVID-19</w:t>
            </w:r>
          </w:p>
        </w:tc>
        <w:tc>
          <w:tcPr>
            <w:tcW w:w="1224" w:type="dxa"/>
            <w:shd w:val="clear" w:color="auto" w:fill="FFFFFF" w:themeFill="background1"/>
          </w:tcPr>
          <w:p w14:paraId="168AE7A1" w14:textId="77777777" w:rsidR="000A1CFE" w:rsidRPr="0048646A" w:rsidRDefault="000A1CFE" w:rsidP="000A1CFE">
            <w:pPr>
              <w:spacing w:before="120" w:after="120"/>
              <w:rPr>
                <w:rFonts w:cstheme="minorHAnsi"/>
              </w:rPr>
            </w:pPr>
            <w:r>
              <w:rPr>
                <w:rFonts w:ascii="Segoe UI Symbol" w:hAnsi="Segoe UI Symbol"/>
              </w:rPr>
              <w:t>☐</w:t>
            </w:r>
          </w:p>
        </w:tc>
        <w:tc>
          <w:tcPr>
            <w:tcW w:w="1224" w:type="dxa"/>
            <w:shd w:val="clear" w:color="auto" w:fill="FFFFFF" w:themeFill="background1"/>
          </w:tcPr>
          <w:p w14:paraId="19658702" w14:textId="426BF1D6" w:rsidR="000A1CFE" w:rsidRPr="0048646A" w:rsidRDefault="000A1CFE" w:rsidP="000A1CFE">
            <w:pPr>
              <w:spacing w:before="120" w:after="120"/>
              <w:rPr>
                <w:rFonts w:cstheme="minorHAnsi"/>
              </w:rPr>
            </w:pPr>
            <w:r>
              <w:rPr>
                <w:rFonts w:ascii="Segoe UI Symbol" w:hAnsi="Segoe UI Symbol"/>
              </w:rPr>
              <w:t>☐</w:t>
            </w:r>
          </w:p>
        </w:tc>
        <w:tc>
          <w:tcPr>
            <w:tcW w:w="1224" w:type="dxa"/>
            <w:shd w:val="clear" w:color="auto" w:fill="FFFFFF" w:themeFill="background1"/>
          </w:tcPr>
          <w:p w14:paraId="66F921FA" w14:textId="77777777" w:rsidR="000A1CFE" w:rsidRPr="0048646A" w:rsidRDefault="000A1CFE" w:rsidP="000A1CFE">
            <w:pPr>
              <w:spacing w:before="120" w:after="120"/>
              <w:rPr>
                <w:rFonts w:cstheme="minorHAnsi"/>
              </w:rPr>
            </w:pPr>
            <w:r>
              <w:rPr>
                <w:rFonts w:ascii="Segoe UI Symbol" w:hAnsi="Segoe UI Symbol"/>
              </w:rPr>
              <w:t>☐</w:t>
            </w:r>
          </w:p>
        </w:tc>
      </w:tr>
      <w:tr w:rsidR="000A1CFE" w:rsidRPr="0048646A" w14:paraId="0133EDDF" w14:textId="77777777" w:rsidTr="000A1CFE">
        <w:trPr>
          <w:cantSplit/>
          <w:trHeight w:val="20"/>
        </w:trPr>
        <w:tc>
          <w:tcPr>
            <w:tcW w:w="893" w:type="dxa"/>
            <w:shd w:val="clear" w:color="auto" w:fill="FFFFFF" w:themeFill="background1"/>
          </w:tcPr>
          <w:p w14:paraId="600D7B76" w14:textId="77777777" w:rsidR="000A1CFE" w:rsidRPr="0048646A" w:rsidRDefault="000A1CFE" w:rsidP="000A1CFE">
            <w:pPr>
              <w:autoSpaceDE w:val="0"/>
              <w:autoSpaceDN w:val="0"/>
              <w:adjustRightInd w:val="0"/>
              <w:spacing w:before="120" w:after="120"/>
              <w:rPr>
                <w:rFonts w:cstheme="minorHAnsi"/>
                <w:bCs/>
              </w:rPr>
            </w:pPr>
            <w:r>
              <w:t>6.7.3</w:t>
            </w:r>
          </w:p>
        </w:tc>
        <w:tc>
          <w:tcPr>
            <w:tcW w:w="5582" w:type="dxa"/>
            <w:shd w:val="clear" w:color="auto" w:fill="FFFFFF" w:themeFill="background1"/>
          </w:tcPr>
          <w:p w14:paraId="00465156" w14:textId="77777777" w:rsidR="000A1CFE" w:rsidRPr="0048646A" w:rsidRDefault="000A1CFE" w:rsidP="000A1CFE">
            <w:pPr>
              <w:spacing w:before="120" w:after="120"/>
              <w:ind w:left="344" w:right="346"/>
              <w:rPr>
                <w:rFonts w:cstheme="minorHAnsi"/>
              </w:rPr>
            </w:pPr>
            <w:r>
              <w:t>Medición de la saturación de O</w:t>
            </w:r>
            <w:r>
              <w:rPr>
                <w:vertAlign w:val="subscript"/>
              </w:rPr>
              <w:t>2</w:t>
            </w:r>
            <w:r>
              <w:t xml:space="preserve"> con un pulsioxímetro</w:t>
            </w:r>
          </w:p>
        </w:tc>
        <w:tc>
          <w:tcPr>
            <w:tcW w:w="1224" w:type="dxa"/>
            <w:shd w:val="clear" w:color="auto" w:fill="FFFFFF" w:themeFill="background1"/>
          </w:tcPr>
          <w:p w14:paraId="6643C895" w14:textId="77777777" w:rsidR="000A1CFE" w:rsidRPr="0048646A" w:rsidRDefault="000A1CFE" w:rsidP="000A1CFE">
            <w:pPr>
              <w:spacing w:before="120" w:after="120"/>
              <w:rPr>
                <w:rFonts w:cstheme="minorHAnsi"/>
              </w:rPr>
            </w:pPr>
            <w:r>
              <w:rPr>
                <w:rFonts w:ascii="Segoe UI Symbol" w:hAnsi="Segoe UI Symbol"/>
              </w:rPr>
              <w:t>☐</w:t>
            </w:r>
          </w:p>
        </w:tc>
        <w:tc>
          <w:tcPr>
            <w:tcW w:w="1224" w:type="dxa"/>
            <w:shd w:val="clear" w:color="auto" w:fill="FFFFFF" w:themeFill="background1"/>
          </w:tcPr>
          <w:p w14:paraId="24AB0033" w14:textId="4229864B" w:rsidR="000A1CFE" w:rsidRPr="0048646A" w:rsidRDefault="000A1CFE" w:rsidP="000A1CFE">
            <w:pPr>
              <w:spacing w:before="120" w:after="120"/>
              <w:rPr>
                <w:rFonts w:cstheme="minorHAnsi"/>
              </w:rPr>
            </w:pPr>
            <w:r>
              <w:rPr>
                <w:rFonts w:ascii="Segoe UI Symbol" w:hAnsi="Segoe UI Symbol"/>
              </w:rPr>
              <w:t>☐</w:t>
            </w:r>
          </w:p>
        </w:tc>
        <w:tc>
          <w:tcPr>
            <w:tcW w:w="1224" w:type="dxa"/>
            <w:shd w:val="clear" w:color="auto" w:fill="FFFFFF" w:themeFill="background1"/>
          </w:tcPr>
          <w:p w14:paraId="4F336198" w14:textId="77777777" w:rsidR="000A1CFE" w:rsidRPr="0048646A" w:rsidRDefault="000A1CFE" w:rsidP="000A1CFE">
            <w:pPr>
              <w:spacing w:before="120" w:after="120"/>
              <w:rPr>
                <w:rFonts w:cstheme="minorHAnsi"/>
              </w:rPr>
            </w:pPr>
            <w:r>
              <w:rPr>
                <w:rFonts w:ascii="Segoe UI Symbol" w:hAnsi="Segoe UI Symbol"/>
              </w:rPr>
              <w:t>☐</w:t>
            </w:r>
          </w:p>
        </w:tc>
      </w:tr>
      <w:tr w:rsidR="000A1CFE" w:rsidRPr="0048646A" w14:paraId="6303FB6C" w14:textId="77777777" w:rsidTr="000A1CFE">
        <w:trPr>
          <w:cantSplit/>
          <w:trHeight w:val="20"/>
        </w:trPr>
        <w:tc>
          <w:tcPr>
            <w:tcW w:w="893" w:type="dxa"/>
            <w:shd w:val="clear" w:color="auto" w:fill="FFFFFF" w:themeFill="background1"/>
          </w:tcPr>
          <w:p w14:paraId="40393BD5" w14:textId="77777777" w:rsidR="000A1CFE" w:rsidRPr="0048646A" w:rsidRDefault="000A1CFE" w:rsidP="000A1CFE">
            <w:pPr>
              <w:autoSpaceDE w:val="0"/>
              <w:autoSpaceDN w:val="0"/>
              <w:adjustRightInd w:val="0"/>
              <w:spacing w:before="120" w:after="120"/>
              <w:rPr>
                <w:rFonts w:cstheme="minorHAnsi"/>
                <w:bCs/>
              </w:rPr>
            </w:pPr>
            <w:r>
              <w:t>6.7.4</w:t>
            </w:r>
          </w:p>
        </w:tc>
        <w:tc>
          <w:tcPr>
            <w:tcW w:w="5582" w:type="dxa"/>
            <w:shd w:val="clear" w:color="auto" w:fill="FFFFFF" w:themeFill="background1"/>
          </w:tcPr>
          <w:p w14:paraId="6EB94094" w14:textId="77777777" w:rsidR="000A1CFE" w:rsidRPr="0048646A" w:rsidRDefault="000A1CFE" w:rsidP="000A1CFE">
            <w:pPr>
              <w:spacing w:before="120" w:after="120"/>
              <w:ind w:left="344" w:right="346"/>
              <w:rPr>
                <w:rFonts w:cstheme="minorHAnsi"/>
              </w:rPr>
            </w:pPr>
            <w:r>
              <w:t xml:space="preserve">Derivación del paciente a un centro especializado </w:t>
            </w:r>
          </w:p>
        </w:tc>
        <w:tc>
          <w:tcPr>
            <w:tcW w:w="1224" w:type="dxa"/>
            <w:shd w:val="clear" w:color="auto" w:fill="FFFFFF" w:themeFill="background1"/>
          </w:tcPr>
          <w:p w14:paraId="111FFE22" w14:textId="77777777" w:rsidR="000A1CFE" w:rsidRPr="0048646A" w:rsidRDefault="000A1CFE" w:rsidP="000A1CFE">
            <w:pPr>
              <w:spacing w:before="120" w:after="120"/>
              <w:rPr>
                <w:rFonts w:cstheme="minorHAnsi"/>
              </w:rPr>
            </w:pPr>
            <w:r>
              <w:rPr>
                <w:rFonts w:ascii="Segoe UI Symbol" w:hAnsi="Segoe UI Symbol"/>
              </w:rPr>
              <w:t>☐</w:t>
            </w:r>
          </w:p>
        </w:tc>
        <w:tc>
          <w:tcPr>
            <w:tcW w:w="1224" w:type="dxa"/>
            <w:shd w:val="clear" w:color="auto" w:fill="FFFFFF" w:themeFill="background1"/>
          </w:tcPr>
          <w:p w14:paraId="53EF7024" w14:textId="4E11C622" w:rsidR="000A1CFE" w:rsidRPr="0048646A" w:rsidRDefault="000A1CFE" w:rsidP="000A1CFE">
            <w:pPr>
              <w:spacing w:before="120" w:after="120"/>
              <w:rPr>
                <w:rFonts w:cstheme="minorHAnsi"/>
              </w:rPr>
            </w:pPr>
            <w:r>
              <w:rPr>
                <w:rFonts w:ascii="Segoe UI Symbol" w:hAnsi="Segoe UI Symbol"/>
              </w:rPr>
              <w:t>☐</w:t>
            </w:r>
          </w:p>
        </w:tc>
        <w:tc>
          <w:tcPr>
            <w:tcW w:w="1224" w:type="dxa"/>
            <w:shd w:val="clear" w:color="auto" w:fill="FFFFFF" w:themeFill="background1"/>
          </w:tcPr>
          <w:p w14:paraId="23ADF104" w14:textId="77777777" w:rsidR="000A1CFE" w:rsidRPr="0048646A" w:rsidRDefault="000A1CFE" w:rsidP="000A1CFE">
            <w:pPr>
              <w:spacing w:before="120" w:after="120"/>
              <w:rPr>
                <w:rFonts w:cstheme="minorHAnsi"/>
              </w:rPr>
            </w:pPr>
            <w:r>
              <w:rPr>
                <w:rFonts w:ascii="Segoe UI Symbol" w:hAnsi="Segoe UI Symbol"/>
              </w:rPr>
              <w:t>☐</w:t>
            </w:r>
          </w:p>
        </w:tc>
      </w:tr>
      <w:tr w:rsidR="000A1CFE" w:rsidRPr="0048646A" w14:paraId="544A5185" w14:textId="77777777" w:rsidTr="000A1CFE">
        <w:trPr>
          <w:cantSplit/>
          <w:trHeight w:val="20"/>
        </w:trPr>
        <w:tc>
          <w:tcPr>
            <w:tcW w:w="893" w:type="dxa"/>
            <w:shd w:val="clear" w:color="auto" w:fill="FFFFFF" w:themeFill="background1"/>
          </w:tcPr>
          <w:p w14:paraId="2AD13753" w14:textId="77777777" w:rsidR="000A1CFE" w:rsidRPr="0048646A" w:rsidRDefault="000A1CFE" w:rsidP="000A1CFE">
            <w:pPr>
              <w:autoSpaceDE w:val="0"/>
              <w:autoSpaceDN w:val="0"/>
              <w:adjustRightInd w:val="0"/>
              <w:spacing w:before="120" w:after="120"/>
              <w:rPr>
                <w:rFonts w:cstheme="minorHAnsi"/>
                <w:bCs/>
              </w:rPr>
            </w:pPr>
            <w:r>
              <w:t>6.7.5</w:t>
            </w:r>
          </w:p>
        </w:tc>
        <w:tc>
          <w:tcPr>
            <w:tcW w:w="5582" w:type="dxa"/>
            <w:shd w:val="clear" w:color="auto" w:fill="FFFFFF" w:themeFill="background1"/>
          </w:tcPr>
          <w:p w14:paraId="374443DE" w14:textId="6C10CC3B" w:rsidR="000A1CFE" w:rsidRPr="0048646A" w:rsidRDefault="000A1CFE" w:rsidP="000A1CFE">
            <w:pPr>
              <w:spacing w:before="120" w:after="120"/>
              <w:ind w:left="344" w:right="346"/>
              <w:rPr>
                <w:rFonts w:cstheme="minorHAnsi"/>
              </w:rPr>
            </w:pPr>
            <w:r>
              <w:t>Realización de una prueba de diagnóstico o envío de la muestra a un laboratorio externo para su análisis</w:t>
            </w:r>
          </w:p>
        </w:tc>
        <w:tc>
          <w:tcPr>
            <w:tcW w:w="1224" w:type="dxa"/>
            <w:shd w:val="clear" w:color="auto" w:fill="FFFFFF" w:themeFill="background1"/>
          </w:tcPr>
          <w:p w14:paraId="34FEA5B0" w14:textId="77777777" w:rsidR="000A1CFE" w:rsidRPr="0048646A" w:rsidRDefault="000A1CFE" w:rsidP="000A1CFE">
            <w:pPr>
              <w:spacing w:before="120" w:after="120"/>
              <w:rPr>
                <w:rFonts w:cstheme="minorHAnsi"/>
              </w:rPr>
            </w:pPr>
            <w:r>
              <w:rPr>
                <w:rFonts w:ascii="Segoe UI Symbol" w:hAnsi="Segoe UI Symbol"/>
              </w:rPr>
              <w:t>☐</w:t>
            </w:r>
          </w:p>
        </w:tc>
        <w:tc>
          <w:tcPr>
            <w:tcW w:w="1224" w:type="dxa"/>
            <w:shd w:val="clear" w:color="auto" w:fill="FFFFFF" w:themeFill="background1"/>
          </w:tcPr>
          <w:p w14:paraId="50EC77E2" w14:textId="1AEAECDB" w:rsidR="000A1CFE" w:rsidRPr="0048646A" w:rsidRDefault="000A1CFE" w:rsidP="000A1CFE">
            <w:pPr>
              <w:spacing w:before="120" w:after="120"/>
              <w:rPr>
                <w:rFonts w:cstheme="minorHAnsi"/>
              </w:rPr>
            </w:pPr>
            <w:r>
              <w:rPr>
                <w:rFonts w:ascii="Segoe UI Symbol" w:hAnsi="Segoe UI Symbol"/>
              </w:rPr>
              <w:t>☐</w:t>
            </w:r>
          </w:p>
        </w:tc>
        <w:tc>
          <w:tcPr>
            <w:tcW w:w="1224" w:type="dxa"/>
            <w:shd w:val="clear" w:color="auto" w:fill="FFFFFF" w:themeFill="background1"/>
          </w:tcPr>
          <w:p w14:paraId="1AC009F2" w14:textId="77777777" w:rsidR="000A1CFE" w:rsidRPr="0048646A" w:rsidRDefault="000A1CFE" w:rsidP="000A1CFE">
            <w:pPr>
              <w:spacing w:before="120" w:after="120"/>
              <w:rPr>
                <w:rFonts w:cstheme="minorHAnsi"/>
              </w:rPr>
            </w:pPr>
            <w:r>
              <w:rPr>
                <w:rFonts w:ascii="Segoe UI Symbol" w:hAnsi="Segoe UI Symbol"/>
              </w:rPr>
              <w:t>☐</w:t>
            </w:r>
          </w:p>
        </w:tc>
      </w:tr>
      <w:tr w:rsidR="000A1CFE" w:rsidRPr="0048646A" w14:paraId="1B0D0134" w14:textId="77777777" w:rsidTr="000A1CFE">
        <w:trPr>
          <w:cantSplit/>
          <w:trHeight w:val="20"/>
        </w:trPr>
        <w:tc>
          <w:tcPr>
            <w:tcW w:w="893" w:type="dxa"/>
            <w:shd w:val="clear" w:color="auto" w:fill="FFFFFF" w:themeFill="background1"/>
          </w:tcPr>
          <w:p w14:paraId="42263588" w14:textId="77777777" w:rsidR="000A1CFE" w:rsidRPr="0048646A" w:rsidRDefault="000A1CFE" w:rsidP="000A1CFE">
            <w:pPr>
              <w:autoSpaceDE w:val="0"/>
              <w:autoSpaceDN w:val="0"/>
              <w:adjustRightInd w:val="0"/>
              <w:spacing w:before="120" w:after="120"/>
              <w:rPr>
                <w:rFonts w:cstheme="minorHAnsi"/>
                <w:bCs/>
              </w:rPr>
            </w:pPr>
            <w:r>
              <w:t>6.7.6</w:t>
            </w:r>
          </w:p>
        </w:tc>
        <w:tc>
          <w:tcPr>
            <w:tcW w:w="5582" w:type="dxa"/>
            <w:shd w:val="clear" w:color="auto" w:fill="FFFFFF" w:themeFill="background1"/>
          </w:tcPr>
          <w:p w14:paraId="4EE0708E" w14:textId="77777777" w:rsidR="000A1CFE" w:rsidRPr="0048646A" w:rsidRDefault="000A1CFE" w:rsidP="000A1CFE">
            <w:pPr>
              <w:spacing w:before="120" w:after="120"/>
              <w:ind w:left="344" w:right="346"/>
              <w:rPr>
                <w:rFonts w:cstheme="minorHAnsi"/>
              </w:rPr>
            </w:pPr>
            <w:r>
              <w:t>Instrucción al paciente con síntomas leves de aislarse en su domicilio</w:t>
            </w:r>
          </w:p>
        </w:tc>
        <w:tc>
          <w:tcPr>
            <w:tcW w:w="1224" w:type="dxa"/>
            <w:shd w:val="clear" w:color="auto" w:fill="FFFFFF" w:themeFill="background1"/>
          </w:tcPr>
          <w:p w14:paraId="29D49101" w14:textId="77777777" w:rsidR="000A1CFE" w:rsidRPr="0048646A" w:rsidRDefault="000A1CFE" w:rsidP="000A1CFE">
            <w:pPr>
              <w:spacing w:before="120" w:after="120"/>
              <w:rPr>
                <w:rFonts w:cstheme="minorHAnsi"/>
              </w:rPr>
            </w:pPr>
            <w:r>
              <w:rPr>
                <w:rFonts w:ascii="Segoe UI Symbol" w:hAnsi="Segoe UI Symbol"/>
              </w:rPr>
              <w:t>☐</w:t>
            </w:r>
          </w:p>
        </w:tc>
        <w:tc>
          <w:tcPr>
            <w:tcW w:w="1224" w:type="dxa"/>
            <w:shd w:val="clear" w:color="auto" w:fill="FFFFFF" w:themeFill="background1"/>
          </w:tcPr>
          <w:p w14:paraId="134AE2BD" w14:textId="418D539E" w:rsidR="000A1CFE" w:rsidRPr="0048646A" w:rsidRDefault="000A1CFE" w:rsidP="000A1CFE">
            <w:pPr>
              <w:spacing w:before="120" w:after="120"/>
              <w:rPr>
                <w:rFonts w:cstheme="minorHAnsi"/>
              </w:rPr>
            </w:pPr>
            <w:r>
              <w:rPr>
                <w:rFonts w:ascii="Segoe UI Symbol" w:hAnsi="Segoe UI Symbol"/>
              </w:rPr>
              <w:t>☐</w:t>
            </w:r>
          </w:p>
        </w:tc>
        <w:tc>
          <w:tcPr>
            <w:tcW w:w="1224" w:type="dxa"/>
            <w:shd w:val="clear" w:color="auto" w:fill="FFFFFF" w:themeFill="background1"/>
          </w:tcPr>
          <w:p w14:paraId="3AE91665" w14:textId="77777777" w:rsidR="000A1CFE" w:rsidRPr="0048646A" w:rsidRDefault="000A1CFE" w:rsidP="000A1CFE">
            <w:pPr>
              <w:spacing w:before="120" w:after="120"/>
              <w:rPr>
                <w:rFonts w:cstheme="minorHAnsi"/>
              </w:rPr>
            </w:pPr>
            <w:r>
              <w:rPr>
                <w:rFonts w:ascii="Segoe UI Symbol" w:hAnsi="Segoe UI Symbol"/>
              </w:rPr>
              <w:t>☐</w:t>
            </w:r>
          </w:p>
        </w:tc>
      </w:tr>
      <w:tr w:rsidR="000A1CFE" w:rsidRPr="0048646A" w14:paraId="6C590795" w14:textId="77777777" w:rsidTr="000A1CFE">
        <w:trPr>
          <w:cantSplit/>
          <w:trHeight w:val="20"/>
        </w:trPr>
        <w:tc>
          <w:tcPr>
            <w:tcW w:w="893" w:type="dxa"/>
            <w:shd w:val="clear" w:color="auto" w:fill="FFFFFF" w:themeFill="background1"/>
          </w:tcPr>
          <w:p w14:paraId="5CF3D991" w14:textId="77777777" w:rsidR="000A1CFE" w:rsidRPr="0048646A" w:rsidRDefault="000A1CFE" w:rsidP="000A1CFE">
            <w:pPr>
              <w:autoSpaceDE w:val="0"/>
              <w:autoSpaceDN w:val="0"/>
              <w:adjustRightInd w:val="0"/>
              <w:spacing w:before="120" w:after="120"/>
              <w:rPr>
                <w:rFonts w:cstheme="minorHAnsi"/>
                <w:bCs/>
              </w:rPr>
            </w:pPr>
            <w:r>
              <w:lastRenderedPageBreak/>
              <w:t>6.7.7</w:t>
            </w:r>
          </w:p>
        </w:tc>
        <w:tc>
          <w:tcPr>
            <w:tcW w:w="5582" w:type="dxa"/>
            <w:shd w:val="clear" w:color="auto" w:fill="FFFFFF" w:themeFill="background1"/>
          </w:tcPr>
          <w:p w14:paraId="11EE79ED" w14:textId="77777777" w:rsidR="000A1CFE" w:rsidRPr="0048646A" w:rsidRDefault="000A1CFE" w:rsidP="000A1CFE">
            <w:pPr>
              <w:spacing w:before="120" w:after="120"/>
              <w:ind w:left="344" w:right="346"/>
              <w:rPr>
                <w:rFonts w:cstheme="minorHAnsi"/>
              </w:rPr>
            </w:pPr>
            <w:r>
              <w:t xml:space="preserve">Provisión de </w:t>
            </w:r>
            <w:proofErr w:type="spellStart"/>
            <w:r>
              <w:t>teleconsultas</w:t>
            </w:r>
            <w:proofErr w:type="spellEnd"/>
            <w:r>
              <w:t xml:space="preserve"> para responder las preguntas de los pacientes antes de la visita al centro</w:t>
            </w:r>
          </w:p>
        </w:tc>
        <w:tc>
          <w:tcPr>
            <w:tcW w:w="1224" w:type="dxa"/>
            <w:shd w:val="clear" w:color="auto" w:fill="FFFFFF" w:themeFill="background1"/>
          </w:tcPr>
          <w:p w14:paraId="5E7D1E4A" w14:textId="77777777" w:rsidR="000A1CFE" w:rsidRPr="0048646A" w:rsidRDefault="000A1CFE" w:rsidP="000A1CFE">
            <w:pPr>
              <w:spacing w:before="120" w:after="120"/>
              <w:rPr>
                <w:rFonts w:cstheme="minorHAnsi"/>
              </w:rPr>
            </w:pPr>
            <w:r>
              <w:rPr>
                <w:rFonts w:ascii="Segoe UI Symbol" w:hAnsi="Segoe UI Symbol"/>
              </w:rPr>
              <w:t>☐</w:t>
            </w:r>
          </w:p>
        </w:tc>
        <w:tc>
          <w:tcPr>
            <w:tcW w:w="1224" w:type="dxa"/>
            <w:shd w:val="clear" w:color="auto" w:fill="FFFFFF" w:themeFill="background1"/>
          </w:tcPr>
          <w:p w14:paraId="04C8424E" w14:textId="65CDA7DE" w:rsidR="000A1CFE" w:rsidRPr="0048646A" w:rsidRDefault="000A1CFE" w:rsidP="000A1CFE">
            <w:pPr>
              <w:spacing w:before="120" w:after="120"/>
              <w:rPr>
                <w:rFonts w:cstheme="minorHAnsi"/>
              </w:rPr>
            </w:pPr>
            <w:r>
              <w:rPr>
                <w:rFonts w:ascii="Segoe UI Symbol" w:hAnsi="Segoe UI Symbol"/>
              </w:rPr>
              <w:t>☐</w:t>
            </w:r>
          </w:p>
        </w:tc>
        <w:tc>
          <w:tcPr>
            <w:tcW w:w="1224" w:type="dxa"/>
            <w:shd w:val="clear" w:color="auto" w:fill="FFFFFF" w:themeFill="background1"/>
          </w:tcPr>
          <w:p w14:paraId="11A46F93" w14:textId="77777777" w:rsidR="000A1CFE" w:rsidRPr="0048646A" w:rsidRDefault="000A1CFE" w:rsidP="000A1CFE">
            <w:pPr>
              <w:spacing w:before="120" w:after="120"/>
              <w:rPr>
                <w:rFonts w:cstheme="minorHAnsi"/>
              </w:rPr>
            </w:pPr>
            <w:r>
              <w:rPr>
                <w:rFonts w:ascii="Segoe UI Symbol" w:hAnsi="Segoe UI Symbol"/>
              </w:rPr>
              <w:t>☐</w:t>
            </w:r>
          </w:p>
        </w:tc>
      </w:tr>
      <w:tr w:rsidR="00EB5E2C" w:rsidRPr="0048646A" w14:paraId="6E30B7B3" w14:textId="77777777" w:rsidTr="00BD39ED">
        <w:trPr>
          <w:cantSplit/>
          <w:trHeight w:val="20"/>
        </w:trPr>
        <w:tc>
          <w:tcPr>
            <w:tcW w:w="893" w:type="dxa"/>
            <w:shd w:val="clear" w:color="auto" w:fill="E7E6E6" w:themeFill="background2"/>
          </w:tcPr>
          <w:p w14:paraId="2E84CD46" w14:textId="77777777" w:rsidR="00EB5E2C" w:rsidRPr="0048646A" w:rsidRDefault="00EB5E2C" w:rsidP="00BD39ED">
            <w:pPr>
              <w:autoSpaceDE w:val="0"/>
              <w:autoSpaceDN w:val="0"/>
              <w:adjustRightInd w:val="0"/>
              <w:spacing w:before="120" w:after="120"/>
              <w:rPr>
                <w:rFonts w:cstheme="minorHAnsi"/>
                <w:bCs/>
              </w:rPr>
            </w:pPr>
            <w:r>
              <w:t>6.8i</w:t>
            </w:r>
          </w:p>
        </w:tc>
        <w:tc>
          <w:tcPr>
            <w:tcW w:w="9254" w:type="dxa"/>
            <w:gridSpan w:val="4"/>
            <w:shd w:val="clear" w:color="auto" w:fill="E7E6E6" w:themeFill="background2"/>
          </w:tcPr>
          <w:p w14:paraId="37C3D0DE" w14:textId="77777777" w:rsidR="00EB5E2C" w:rsidRPr="0048646A" w:rsidRDefault="00EB5E2C" w:rsidP="00BD39ED">
            <w:pPr>
              <w:spacing w:before="120" w:after="120"/>
              <w:rPr>
                <w:rFonts w:cstheme="minorHAnsi"/>
              </w:rPr>
            </w:pPr>
            <w:r>
              <w:t>Compruebe la respuesta a la pregunta 6.7.6. Si la respuesta es «No», pase a la pregunta 6.9.</w:t>
            </w:r>
          </w:p>
        </w:tc>
      </w:tr>
      <w:tr w:rsidR="000A1CFE" w:rsidRPr="0048646A" w14:paraId="42F5C06C" w14:textId="77777777" w:rsidTr="000A1CFE">
        <w:trPr>
          <w:cantSplit/>
          <w:trHeight w:val="20"/>
        </w:trPr>
        <w:tc>
          <w:tcPr>
            <w:tcW w:w="893" w:type="dxa"/>
            <w:shd w:val="clear" w:color="auto" w:fill="FFFFFF" w:themeFill="background1"/>
          </w:tcPr>
          <w:p w14:paraId="5E04532C" w14:textId="77777777" w:rsidR="000A1CFE" w:rsidRPr="0048646A" w:rsidRDefault="000A1CFE" w:rsidP="000A1CFE">
            <w:pPr>
              <w:autoSpaceDE w:val="0"/>
              <w:autoSpaceDN w:val="0"/>
              <w:adjustRightInd w:val="0"/>
              <w:spacing w:before="120" w:after="120"/>
              <w:rPr>
                <w:rFonts w:cstheme="minorHAnsi"/>
                <w:bCs/>
              </w:rPr>
            </w:pPr>
            <w:r>
              <w:t>6.8</w:t>
            </w:r>
          </w:p>
        </w:tc>
        <w:tc>
          <w:tcPr>
            <w:tcW w:w="5582" w:type="dxa"/>
            <w:shd w:val="clear" w:color="auto" w:fill="FFFFFF" w:themeFill="background1"/>
          </w:tcPr>
          <w:p w14:paraId="66F7B6A5" w14:textId="77777777" w:rsidR="000A1CFE" w:rsidRPr="0048646A" w:rsidRDefault="000A1CFE" w:rsidP="000A1CFE">
            <w:pPr>
              <w:spacing w:before="120" w:after="120"/>
              <w:rPr>
                <w:rFonts w:cstheme="minorHAnsi"/>
              </w:rPr>
            </w:pPr>
            <w:r>
              <w:t>¿Cuál de los siguientes se llevó a cabo para controlar a los pacientes con COVID-19 con síntomas leves o asintomáticos durante el confinamiento domiciliario?</w:t>
            </w:r>
          </w:p>
        </w:tc>
        <w:tc>
          <w:tcPr>
            <w:tcW w:w="1224" w:type="dxa"/>
            <w:shd w:val="clear" w:color="auto" w:fill="FFFFFF" w:themeFill="background1"/>
          </w:tcPr>
          <w:p w14:paraId="1D7BBA90" w14:textId="77777777" w:rsidR="000A1CFE" w:rsidRDefault="000A1CFE" w:rsidP="000A1CFE">
            <w:pPr>
              <w:spacing w:before="120" w:after="120"/>
              <w:rPr>
                <w:rFonts w:cstheme="minorHAnsi"/>
              </w:rPr>
            </w:pPr>
            <w:r>
              <w:t xml:space="preserve">1. </w:t>
            </w:r>
          </w:p>
          <w:p w14:paraId="0E81F815" w14:textId="5B77F030" w:rsidR="000A1CFE" w:rsidRDefault="000A1CFE" w:rsidP="000A1CFE">
            <w:pPr>
              <w:spacing w:before="120" w:after="120"/>
              <w:rPr>
                <w:rFonts w:cstheme="minorHAnsi"/>
              </w:rPr>
            </w:pPr>
            <w:r>
              <w:t>Siempre</w:t>
            </w:r>
          </w:p>
        </w:tc>
        <w:tc>
          <w:tcPr>
            <w:tcW w:w="1224" w:type="dxa"/>
            <w:shd w:val="clear" w:color="auto" w:fill="FFFFFF" w:themeFill="background1"/>
          </w:tcPr>
          <w:p w14:paraId="0C41B0B6" w14:textId="77777777" w:rsidR="000A1CFE" w:rsidRDefault="000A1CFE" w:rsidP="000A1CFE">
            <w:pPr>
              <w:spacing w:before="120" w:after="120"/>
              <w:rPr>
                <w:rFonts w:cstheme="minorHAnsi"/>
              </w:rPr>
            </w:pPr>
            <w:r>
              <w:t>2.</w:t>
            </w:r>
          </w:p>
          <w:p w14:paraId="4826B4DA" w14:textId="4F24FA00" w:rsidR="000A1CFE" w:rsidRPr="0048646A" w:rsidRDefault="000A1CFE" w:rsidP="000A1CFE">
            <w:pPr>
              <w:spacing w:before="120" w:after="120"/>
              <w:rPr>
                <w:rFonts w:cstheme="minorHAnsi"/>
              </w:rPr>
            </w:pPr>
            <w:r>
              <w:t>A veces</w:t>
            </w:r>
          </w:p>
        </w:tc>
        <w:tc>
          <w:tcPr>
            <w:tcW w:w="1224" w:type="dxa"/>
            <w:shd w:val="clear" w:color="auto" w:fill="FFFFFF" w:themeFill="background1"/>
          </w:tcPr>
          <w:p w14:paraId="50E9C346" w14:textId="23464BEA" w:rsidR="000A1CFE" w:rsidRDefault="000A1CFE" w:rsidP="000A1CFE">
            <w:pPr>
              <w:spacing w:before="120" w:after="120"/>
              <w:rPr>
                <w:rFonts w:cstheme="minorHAnsi"/>
              </w:rPr>
            </w:pPr>
            <w:r>
              <w:t xml:space="preserve">3. </w:t>
            </w:r>
          </w:p>
          <w:p w14:paraId="0FF4F207" w14:textId="5ADB07C1" w:rsidR="000A1CFE" w:rsidRPr="0048646A" w:rsidRDefault="000A1CFE" w:rsidP="000A1CFE">
            <w:pPr>
              <w:spacing w:before="120" w:after="120"/>
              <w:rPr>
                <w:rFonts w:cstheme="minorHAnsi"/>
              </w:rPr>
            </w:pPr>
            <w:r>
              <w:t>Nunca</w:t>
            </w:r>
          </w:p>
        </w:tc>
      </w:tr>
      <w:tr w:rsidR="000A1CFE" w:rsidRPr="0048646A" w14:paraId="277C2CA9" w14:textId="77777777" w:rsidTr="000A1CFE">
        <w:trPr>
          <w:cantSplit/>
          <w:trHeight w:val="20"/>
        </w:trPr>
        <w:tc>
          <w:tcPr>
            <w:tcW w:w="893" w:type="dxa"/>
            <w:shd w:val="clear" w:color="auto" w:fill="FFFFFF" w:themeFill="background1"/>
          </w:tcPr>
          <w:p w14:paraId="68E3CCD1" w14:textId="0B12D081" w:rsidR="000A1CFE" w:rsidRPr="0048646A" w:rsidRDefault="000A1CFE" w:rsidP="000A1CFE">
            <w:pPr>
              <w:autoSpaceDE w:val="0"/>
              <w:autoSpaceDN w:val="0"/>
              <w:adjustRightInd w:val="0"/>
              <w:spacing w:before="120" w:after="120"/>
              <w:rPr>
                <w:rFonts w:cstheme="minorHAnsi"/>
                <w:bCs/>
              </w:rPr>
            </w:pPr>
            <w:r>
              <w:t>6.8.1</w:t>
            </w:r>
          </w:p>
        </w:tc>
        <w:tc>
          <w:tcPr>
            <w:tcW w:w="5582" w:type="dxa"/>
            <w:shd w:val="clear" w:color="auto" w:fill="FFFFFF" w:themeFill="background1"/>
          </w:tcPr>
          <w:p w14:paraId="0635691D" w14:textId="77777777" w:rsidR="000A1CFE" w:rsidRPr="0048646A" w:rsidRDefault="000A1CFE" w:rsidP="006956F4">
            <w:pPr>
              <w:spacing w:before="120" w:after="120"/>
              <w:ind w:left="288"/>
              <w:rPr>
                <w:rFonts w:cstheme="minorHAnsi"/>
              </w:rPr>
            </w:pPr>
            <w:r>
              <w:t xml:space="preserve">Consultas a distancia (por teléfono, videollamada o mensaje de texto) </w:t>
            </w:r>
          </w:p>
        </w:tc>
        <w:tc>
          <w:tcPr>
            <w:tcW w:w="1224" w:type="dxa"/>
            <w:shd w:val="clear" w:color="auto" w:fill="FFFFFF" w:themeFill="background1"/>
          </w:tcPr>
          <w:p w14:paraId="582D3E6F" w14:textId="77777777" w:rsidR="000A1CFE" w:rsidRPr="0048646A" w:rsidRDefault="000A1CFE" w:rsidP="000A1CFE">
            <w:pPr>
              <w:spacing w:before="120" w:after="120"/>
              <w:rPr>
                <w:rFonts w:cstheme="minorHAnsi"/>
              </w:rPr>
            </w:pPr>
            <w:r>
              <w:rPr>
                <w:rFonts w:ascii="Segoe UI Symbol" w:hAnsi="Segoe UI Symbol"/>
              </w:rPr>
              <w:t>☐</w:t>
            </w:r>
          </w:p>
        </w:tc>
        <w:tc>
          <w:tcPr>
            <w:tcW w:w="1224" w:type="dxa"/>
            <w:shd w:val="clear" w:color="auto" w:fill="FFFFFF" w:themeFill="background1"/>
          </w:tcPr>
          <w:p w14:paraId="4A0E2253" w14:textId="19BED96C" w:rsidR="000A1CFE" w:rsidRPr="0048646A" w:rsidRDefault="000A1CFE" w:rsidP="000A1CFE">
            <w:pPr>
              <w:spacing w:before="120" w:after="120"/>
              <w:rPr>
                <w:rFonts w:cstheme="minorHAnsi"/>
              </w:rPr>
            </w:pPr>
            <w:r>
              <w:rPr>
                <w:rFonts w:ascii="Segoe UI Symbol" w:hAnsi="Segoe UI Symbol"/>
              </w:rPr>
              <w:t>☐</w:t>
            </w:r>
          </w:p>
        </w:tc>
        <w:tc>
          <w:tcPr>
            <w:tcW w:w="1224" w:type="dxa"/>
            <w:shd w:val="clear" w:color="auto" w:fill="FFFFFF" w:themeFill="background1"/>
          </w:tcPr>
          <w:p w14:paraId="1B47AB1D" w14:textId="77777777" w:rsidR="000A1CFE" w:rsidRPr="0048646A" w:rsidRDefault="000A1CFE" w:rsidP="000A1CFE">
            <w:pPr>
              <w:spacing w:before="120" w:after="120"/>
              <w:rPr>
                <w:rFonts w:cstheme="minorHAnsi"/>
              </w:rPr>
            </w:pPr>
            <w:r>
              <w:rPr>
                <w:rFonts w:ascii="Segoe UI Symbol" w:hAnsi="Segoe UI Symbol"/>
              </w:rPr>
              <w:t>☐</w:t>
            </w:r>
          </w:p>
        </w:tc>
      </w:tr>
      <w:tr w:rsidR="000A1CFE" w:rsidRPr="0048646A" w14:paraId="52B9BACC" w14:textId="77777777" w:rsidTr="000A1CFE">
        <w:trPr>
          <w:cantSplit/>
          <w:trHeight w:val="20"/>
        </w:trPr>
        <w:tc>
          <w:tcPr>
            <w:tcW w:w="893" w:type="dxa"/>
            <w:shd w:val="clear" w:color="auto" w:fill="FFFFFF" w:themeFill="background1"/>
          </w:tcPr>
          <w:p w14:paraId="61CA20EA" w14:textId="77777777" w:rsidR="000A1CFE" w:rsidRPr="0048646A" w:rsidRDefault="000A1CFE" w:rsidP="000A1CFE">
            <w:pPr>
              <w:autoSpaceDE w:val="0"/>
              <w:autoSpaceDN w:val="0"/>
              <w:adjustRightInd w:val="0"/>
              <w:spacing w:before="120" w:after="120"/>
              <w:rPr>
                <w:rFonts w:cstheme="minorHAnsi"/>
                <w:bCs/>
              </w:rPr>
            </w:pPr>
            <w:r>
              <w:t>6.8.2</w:t>
            </w:r>
          </w:p>
        </w:tc>
        <w:tc>
          <w:tcPr>
            <w:tcW w:w="5582" w:type="dxa"/>
            <w:shd w:val="clear" w:color="auto" w:fill="FFFFFF" w:themeFill="background1"/>
          </w:tcPr>
          <w:p w14:paraId="225DA2D3" w14:textId="77777777" w:rsidR="000A1CFE" w:rsidRPr="0048646A" w:rsidRDefault="000A1CFE" w:rsidP="006956F4">
            <w:pPr>
              <w:spacing w:before="120" w:after="120"/>
              <w:ind w:left="288"/>
              <w:rPr>
                <w:rFonts w:cstheme="minorHAnsi"/>
              </w:rPr>
            </w:pPr>
            <w:r>
              <w:t xml:space="preserve">Visitas al domicilio del paciente </w:t>
            </w:r>
          </w:p>
        </w:tc>
        <w:tc>
          <w:tcPr>
            <w:tcW w:w="1224" w:type="dxa"/>
            <w:shd w:val="clear" w:color="auto" w:fill="FFFFFF" w:themeFill="background1"/>
          </w:tcPr>
          <w:p w14:paraId="02D94140" w14:textId="77777777" w:rsidR="000A1CFE" w:rsidRPr="0048646A" w:rsidRDefault="000A1CFE" w:rsidP="000A1CFE">
            <w:pPr>
              <w:spacing w:before="120" w:after="120"/>
              <w:rPr>
                <w:rFonts w:cstheme="minorHAnsi"/>
              </w:rPr>
            </w:pPr>
            <w:r>
              <w:rPr>
                <w:rFonts w:ascii="Segoe UI Symbol" w:hAnsi="Segoe UI Symbol"/>
              </w:rPr>
              <w:t>☐</w:t>
            </w:r>
          </w:p>
        </w:tc>
        <w:tc>
          <w:tcPr>
            <w:tcW w:w="1224" w:type="dxa"/>
            <w:shd w:val="clear" w:color="auto" w:fill="FFFFFF" w:themeFill="background1"/>
          </w:tcPr>
          <w:p w14:paraId="7D3C4F1E" w14:textId="49A7C067" w:rsidR="000A1CFE" w:rsidRPr="0048646A" w:rsidRDefault="000A1CFE" w:rsidP="000A1CFE">
            <w:pPr>
              <w:spacing w:before="120" w:after="120"/>
              <w:rPr>
                <w:rFonts w:cstheme="minorHAnsi"/>
              </w:rPr>
            </w:pPr>
            <w:r>
              <w:rPr>
                <w:rFonts w:ascii="Segoe UI Symbol" w:hAnsi="Segoe UI Symbol"/>
              </w:rPr>
              <w:t>☐</w:t>
            </w:r>
          </w:p>
        </w:tc>
        <w:tc>
          <w:tcPr>
            <w:tcW w:w="1224" w:type="dxa"/>
            <w:shd w:val="clear" w:color="auto" w:fill="FFFFFF" w:themeFill="background1"/>
          </w:tcPr>
          <w:p w14:paraId="0DB42345" w14:textId="77777777" w:rsidR="000A1CFE" w:rsidRPr="0048646A" w:rsidRDefault="000A1CFE" w:rsidP="000A1CFE">
            <w:pPr>
              <w:spacing w:before="120" w:after="120"/>
              <w:rPr>
                <w:rFonts w:cstheme="minorHAnsi"/>
              </w:rPr>
            </w:pPr>
            <w:r>
              <w:rPr>
                <w:rFonts w:ascii="Segoe UI Symbol" w:hAnsi="Segoe UI Symbol"/>
              </w:rPr>
              <w:t>☐</w:t>
            </w:r>
          </w:p>
        </w:tc>
      </w:tr>
      <w:tr w:rsidR="000A1CFE" w:rsidRPr="0048646A" w14:paraId="40FCB12F" w14:textId="77777777" w:rsidTr="000A1CFE">
        <w:trPr>
          <w:cantSplit/>
          <w:trHeight w:val="20"/>
        </w:trPr>
        <w:tc>
          <w:tcPr>
            <w:tcW w:w="893" w:type="dxa"/>
            <w:shd w:val="clear" w:color="auto" w:fill="FFFFFF" w:themeFill="background1"/>
          </w:tcPr>
          <w:p w14:paraId="3A400ECF" w14:textId="77777777" w:rsidR="000A1CFE" w:rsidRPr="0048646A" w:rsidRDefault="000A1CFE" w:rsidP="000A1CFE">
            <w:pPr>
              <w:autoSpaceDE w:val="0"/>
              <w:autoSpaceDN w:val="0"/>
              <w:adjustRightInd w:val="0"/>
              <w:spacing w:before="120" w:after="120"/>
              <w:rPr>
                <w:rFonts w:cstheme="minorHAnsi"/>
                <w:bCs/>
              </w:rPr>
            </w:pPr>
            <w:r>
              <w:t>6.8.3</w:t>
            </w:r>
          </w:p>
        </w:tc>
        <w:tc>
          <w:tcPr>
            <w:tcW w:w="5582" w:type="dxa"/>
            <w:shd w:val="clear" w:color="auto" w:fill="FFFFFF" w:themeFill="background1"/>
          </w:tcPr>
          <w:p w14:paraId="4684E7DA" w14:textId="77777777" w:rsidR="000A1CFE" w:rsidRPr="0048646A" w:rsidRDefault="000A1CFE" w:rsidP="006956F4">
            <w:pPr>
              <w:spacing w:before="120" w:after="120"/>
              <w:ind w:left="288"/>
              <w:rPr>
                <w:rFonts w:cstheme="minorHAnsi"/>
              </w:rPr>
            </w:pPr>
            <w:r>
              <w:t>Programación de visitas de seguimiento en el centro (por ejemplo, pidiendo al paciente que utilice una entrada específica a una hora determinada)</w:t>
            </w:r>
          </w:p>
        </w:tc>
        <w:tc>
          <w:tcPr>
            <w:tcW w:w="1224" w:type="dxa"/>
            <w:shd w:val="clear" w:color="auto" w:fill="FFFFFF" w:themeFill="background1"/>
          </w:tcPr>
          <w:p w14:paraId="051FA2AC" w14:textId="77777777" w:rsidR="000A1CFE" w:rsidRPr="0048646A" w:rsidRDefault="000A1CFE" w:rsidP="000A1CFE">
            <w:pPr>
              <w:spacing w:before="120" w:after="120"/>
              <w:rPr>
                <w:rFonts w:cstheme="minorHAnsi"/>
              </w:rPr>
            </w:pPr>
            <w:r>
              <w:rPr>
                <w:rFonts w:ascii="Segoe UI Symbol" w:hAnsi="Segoe UI Symbol"/>
              </w:rPr>
              <w:t>☐</w:t>
            </w:r>
          </w:p>
        </w:tc>
        <w:tc>
          <w:tcPr>
            <w:tcW w:w="1224" w:type="dxa"/>
            <w:shd w:val="clear" w:color="auto" w:fill="FFFFFF" w:themeFill="background1"/>
          </w:tcPr>
          <w:p w14:paraId="73BF6910" w14:textId="438D03CA" w:rsidR="000A1CFE" w:rsidRPr="0048646A" w:rsidRDefault="000A1CFE" w:rsidP="000A1CFE">
            <w:pPr>
              <w:spacing w:before="120" w:after="120"/>
              <w:rPr>
                <w:rFonts w:cstheme="minorHAnsi"/>
              </w:rPr>
            </w:pPr>
            <w:r>
              <w:rPr>
                <w:rFonts w:ascii="Segoe UI Symbol" w:hAnsi="Segoe UI Symbol"/>
              </w:rPr>
              <w:t>☐</w:t>
            </w:r>
          </w:p>
        </w:tc>
        <w:tc>
          <w:tcPr>
            <w:tcW w:w="1224" w:type="dxa"/>
            <w:shd w:val="clear" w:color="auto" w:fill="FFFFFF" w:themeFill="background1"/>
          </w:tcPr>
          <w:p w14:paraId="112E86F9" w14:textId="77777777" w:rsidR="000A1CFE" w:rsidRPr="0048646A" w:rsidRDefault="000A1CFE" w:rsidP="000A1CFE">
            <w:pPr>
              <w:spacing w:before="120" w:after="120"/>
              <w:rPr>
                <w:rFonts w:cstheme="minorHAnsi"/>
              </w:rPr>
            </w:pPr>
            <w:r>
              <w:rPr>
                <w:rFonts w:ascii="Segoe UI Symbol" w:hAnsi="Segoe UI Symbol"/>
              </w:rPr>
              <w:t>☐</w:t>
            </w:r>
          </w:p>
        </w:tc>
      </w:tr>
      <w:tr w:rsidR="000A1CFE" w:rsidRPr="0048646A" w14:paraId="656B9633" w14:textId="77777777" w:rsidTr="000A1CFE">
        <w:trPr>
          <w:cantSplit/>
          <w:trHeight w:val="20"/>
        </w:trPr>
        <w:tc>
          <w:tcPr>
            <w:tcW w:w="893" w:type="dxa"/>
            <w:shd w:val="clear" w:color="auto" w:fill="FFFFFF" w:themeFill="background1"/>
          </w:tcPr>
          <w:p w14:paraId="392630CA" w14:textId="77777777" w:rsidR="000A1CFE" w:rsidRPr="0048646A" w:rsidRDefault="000A1CFE" w:rsidP="000A1CFE">
            <w:pPr>
              <w:autoSpaceDE w:val="0"/>
              <w:autoSpaceDN w:val="0"/>
              <w:adjustRightInd w:val="0"/>
              <w:spacing w:before="120" w:after="120"/>
              <w:rPr>
                <w:rFonts w:cstheme="minorHAnsi"/>
                <w:bCs/>
              </w:rPr>
            </w:pPr>
            <w:r>
              <w:t>6.8.4</w:t>
            </w:r>
          </w:p>
        </w:tc>
        <w:tc>
          <w:tcPr>
            <w:tcW w:w="5582" w:type="dxa"/>
            <w:shd w:val="clear" w:color="auto" w:fill="FFFFFF" w:themeFill="background1"/>
          </w:tcPr>
          <w:p w14:paraId="092A91A0" w14:textId="77777777" w:rsidR="000A1CFE" w:rsidRPr="0048646A" w:rsidRDefault="000A1CFE" w:rsidP="006956F4">
            <w:pPr>
              <w:spacing w:before="120" w:after="120"/>
              <w:ind w:left="288"/>
              <w:rPr>
                <w:rFonts w:cstheme="minorHAnsi"/>
              </w:rPr>
            </w:pPr>
            <w:r>
              <w:t>Provisión de instrucciones de seguridad para los demás habitantes del domicilio</w:t>
            </w:r>
          </w:p>
        </w:tc>
        <w:tc>
          <w:tcPr>
            <w:tcW w:w="1224" w:type="dxa"/>
            <w:shd w:val="clear" w:color="auto" w:fill="FFFFFF" w:themeFill="background1"/>
          </w:tcPr>
          <w:p w14:paraId="749CDE1E" w14:textId="77777777" w:rsidR="000A1CFE" w:rsidRPr="0048646A" w:rsidRDefault="000A1CFE" w:rsidP="000A1CFE">
            <w:pPr>
              <w:spacing w:before="120" w:after="120"/>
              <w:rPr>
                <w:rFonts w:cstheme="minorHAnsi"/>
              </w:rPr>
            </w:pPr>
            <w:r>
              <w:rPr>
                <w:rFonts w:ascii="Segoe UI Symbol" w:hAnsi="Segoe UI Symbol"/>
              </w:rPr>
              <w:t>☐</w:t>
            </w:r>
          </w:p>
        </w:tc>
        <w:tc>
          <w:tcPr>
            <w:tcW w:w="1224" w:type="dxa"/>
            <w:shd w:val="clear" w:color="auto" w:fill="FFFFFF" w:themeFill="background1"/>
          </w:tcPr>
          <w:p w14:paraId="41214B3E" w14:textId="13D72418" w:rsidR="000A1CFE" w:rsidRPr="0048646A" w:rsidRDefault="000A1CFE" w:rsidP="000A1CFE">
            <w:pPr>
              <w:spacing w:before="120" w:after="120"/>
              <w:rPr>
                <w:rFonts w:cstheme="minorHAnsi"/>
              </w:rPr>
            </w:pPr>
            <w:r>
              <w:rPr>
                <w:rFonts w:ascii="Segoe UI Symbol" w:hAnsi="Segoe UI Symbol"/>
              </w:rPr>
              <w:t>☐</w:t>
            </w:r>
          </w:p>
        </w:tc>
        <w:tc>
          <w:tcPr>
            <w:tcW w:w="1224" w:type="dxa"/>
            <w:shd w:val="clear" w:color="auto" w:fill="FFFFFF" w:themeFill="background1"/>
          </w:tcPr>
          <w:p w14:paraId="35505221" w14:textId="77777777" w:rsidR="000A1CFE" w:rsidRPr="0048646A" w:rsidRDefault="000A1CFE" w:rsidP="000A1CFE">
            <w:pPr>
              <w:spacing w:before="120" w:after="120"/>
              <w:rPr>
                <w:rFonts w:cstheme="minorHAnsi"/>
              </w:rPr>
            </w:pPr>
            <w:r>
              <w:rPr>
                <w:rFonts w:ascii="Segoe UI Symbol" w:hAnsi="Segoe UI Symbol"/>
              </w:rPr>
              <w:t>☐</w:t>
            </w:r>
          </w:p>
        </w:tc>
      </w:tr>
      <w:tr w:rsidR="000A1CFE" w:rsidRPr="0048646A" w14:paraId="207BB505" w14:textId="77777777" w:rsidTr="000A1CFE">
        <w:trPr>
          <w:cantSplit/>
          <w:trHeight w:val="20"/>
        </w:trPr>
        <w:tc>
          <w:tcPr>
            <w:tcW w:w="893" w:type="dxa"/>
            <w:shd w:val="clear" w:color="auto" w:fill="E2EFD9" w:themeFill="accent6" w:themeFillTint="33"/>
          </w:tcPr>
          <w:p w14:paraId="6B6E170A" w14:textId="77777777" w:rsidR="000A1CFE" w:rsidRPr="0048646A" w:rsidRDefault="000A1CFE" w:rsidP="000A1CFE">
            <w:pPr>
              <w:autoSpaceDE w:val="0"/>
              <w:autoSpaceDN w:val="0"/>
              <w:adjustRightInd w:val="0"/>
              <w:spacing w:before="120" w:after="120"/>
              <w:rPr>
                <w:rFonts w:cstheme="minorHAnsi"/>
                <w:bCs/>
              </w:rPr>
            </w:pPr>
            <w:r>
              <w:t>6.8.5</w:t>
            </w:r>
          </w:p>
        </w:tc>
        <w:tc>
          <w:tcPr>
            <w:tcW w:w="5582" w:type="dxa"/>
            <w:shd w:val="clear" w:color="auto" w:fill="E2EFD9" w:themeFill="accent6" w:themeFillTint="33"/>
          </w:tcPr>
          <w:p w14:paraId="3A101304" w14:textId="2E915099" w:rsidR="000A1CFE" w:rsidRDefault="000A1CFE" w:rsidP="000A1CFE">
            <w:pPr>
              <w:spacing w:before="120" w:after="120"/>
              <w:ind w:left="344"/>
              <w:rPr>
                <w:rFonts w:cstheme="minorHAnsi"/>
              </w:rPr>
            </w:pPr>
            <w:r>
              <w:t xml:space="preserve">(Pregunta opcional específica para el </w:t>
            </w:r>
            <w:proofErr w:type="spellStart"/>
            <w:r>
              <w:t>país</w:t>
            </w:r>
            <w:r>
              <w:rPr>
                <w:vertAlign w:val="superscript"/>
              </w:rPr>
              <w:t>b</w:t>
            </w:r>
            <w:proofErr w:type="spellEnd"/>
            <w:r>
              <w:t>)</w:t>
            </w:r>
          </w:p>
          <w:p w14:paraId="5C8E59E7" w14:textId="4C76D1FB" w:rsidR="000A1CFE" w:rsidRPr="0048646A" w:rsidRDefault="000A1CFE" w:rsidP="00DF3878">
            <w:pPr>
              <w:spacing w:before="120" w:after="120"/>
              <w:ind w:left="344"/>
              <w:rPr>
                <w:rFonts w:cstheme="minorHAnsi"/>
              </w:rPr>
            </w:pPr>
            <w:r>
              <w:t xml:space="preserve">Comprobación del cumplimiento del aislamiento </w:t>
            </w:r>
          </w:p>
        </w:tc>
        <w:tc>
          <w:tcPr>
            <w:tcW w:w="1224" w:type="dxa"/>
            <w:shd w:val="clear" w:color="auto" w:fill="E2EFD9" w:themeFill="accent6" w:themeFillTint="33"/>
          </w:tcPr>
          <w:p w14:paraId="036C4CAE" w14:textId="77777777" w:rsidR="000A1CFE" w:rsidRPr="0048646A" w:rsidRDefault="000A1CFE" w:rsidP="000A1CFE">
            <w:pPr>
              <w:spacing w:before="120" w:after="120"/>
              <w:rPr>
                <w:rFonts w:cstheme="minorHAnsi"/>
              </w:rPr>
            </w:pPr>
            <w:r>
              <w:rPr>
                <w:rFonts w:ascii="Segoe UI Symbol" w:hAnsi="Segoe UI Symbol"/>
              </w:rPr>
              <w:t>☐</w:t>
            </w:r>
          </w:p>
        </w:tc>
        <w:tc>
          <w:tcPr>
            <w:tcW w:w="1224" w:type="dxa"/>
            <w:shd w:val="clear" w:color="auto" w:fill="E2EFD9" w:themeFill="accent6" w:themeFillTint="33"/>
          </w:tcPr>
          <w:p w14:paraId="5C1BE170" w14:textId="3F9059AD" w:rsidR="000A1CFE" w:rsidRPr="0048646A" w:rsidRDefault="000A1CFE" w:rsidP="000A1CFE">
            <w:pPr>
              <w:spacing w:before="120" w:after="120"/>
              <w:rPr>
                <w:rFonts w:cstheme="minorHAnsi"/>
              </w:rPr>
            </w:pPr>
            <w:r>
              <w:rPr>
                <w:rFonts w:ascii="Segoe UI Symbol" w:hAnsi="Segoe UI Symbol"/>
              </w:rPr>
              <w:t>☐</w:t>
            </w:r>
          </w:p>
        </w:tc>
        <w:tc>
          <w:tcPr>
            <w:tcW w:w="1224" w:type="dxa"/>
            <w:shd w:val="clear" w:color="auto" w:fill="E2EFD9" w:themeFill="accent6" w:themeFillTint="33"/>
          </w:tcPr>
          <w:p w14:paraId="34A45C75" w14:textId="77777777" w:rsidR="000A1CFE" w:rsidRPr="0048646A" w:rsidRDefault="000A1CFE" w:rsidP="000A1CFE">
            <w:pPr>
              <w:spacing w:before="120" w:after="120"/>
              <w:rPr>
                <w:rFonts w:cstheme="minorHAnsi"/>
              </w:rPr>
            </w:pPr>
            <w:r>
              <w:rPr>
                <w:rFonts w:ascii="Segoe UI Symbol" w:hAnsi="Segoe UI Symbol"/>
              </w:rPr>
              <w:t>☐</w:t>
            </w:r>
          </w:p>
        </w:tc>
      </w:tr>
      <w:tr w:rsidR="006956F4" w:rsidRPr="0048646A" w14:paraId="619D13DF" w14:textId="77777777" w:rsidTr="000A1CFE">
        <w:trPr>
          <w:cantSplit/>
          <w:trHeight w:val="20"/>
        </w:trPr>
        <w:tc>
          <w:tcPr>
            <w:tcW w:w="893" w:type="dxa"/>
            <w:shd w:val="clear" w:color="auto" w:fill="E2EFD9" w:themeFill="accent6" w:themeFillTint="33"/>
          </w:tcPr>
          <w:p w14:paraId="0A3BB9C6" w14:textId="51F94E5F" w:rsidR="006956F4" w:rsidRPr="0048646A" w:rsidRDefault="006956F4" w:rsidP="006956F4">
            <w:pPr>
              <w:autoSpaceDE w:val="0"/>
              <w:autoSpaceDN w:val="0"/>
              <w:adjustRightInd w:val="0"/>
              <w:spacing w:before="120" w:after="120"/>
              <w:rPr>
                <w:rFonts w:cstheme="minorHAnsi"/>
                <w:bCs/>
              </w:rPr>
            </w:pPr>
            <w:r>
              <w:t>6.8.6</w:t>
            </w:r>
          </w:p>
        </w:tc>
        <w:tc>
          <w:tcPr>
            <w:tcW w:w="5582" w:type="dxa"/>
            <w:shd w:val="clear" w:color="auto" w:fill="E2EFD9" w:themeFill="accent6" w:themeFillTint="33"/>
          </w:tcPr>
          <w:p w14:paraId="301A3725" w14:textId="49B1D18E" w:rsidR="006956F4" w:rsidRDefault="006956F4" w:rsidP="006956F4">
            <w:pPr>
              <w:spacing w:before="120" w:after="120"/>
              <w:ind w:left="344"/>
              <w:rPr>
                <w:rFonts w:cstheme="minorHAnsi"/>
                <w:bCs/>
              </w:rPr>
            </w:pPr>
            <w:r>
              <w:t xml:space="preserve">(Pregunta opcional específica para el </w:t>
            </w:r>
            <w:proofErr w:type="spellStart"/>
            <w:r>
              <w:t>país</w:t>
            </w:r>
            <w:r>
              <w:rPr>
                <w:vertAlign w:val="superscript"/>
              </w:rPr>
              <w:t>c</w:t>
            </w:r>
            <w:proofErr w:type="spellEnd"/>
            <w:r>
              <w:t xml:space="preserve">) </w:t>
            </w:r>
          </w:p>
          <w:p w14:paraId="3052A318" w14:textId="72244EEC" w:rsidR="006956F4" w:rsidRPr="0048646A" w:rsidRDefault="006956F4" w:rsidP="006956F4">
            <w:pPr>
              <w:spacing w:before="120" w:after="120"/>
              <w:ind w:left="344"/>
              <w:rPr>
                <w:rFonts w:cstheme="minorHAnsi"/>
              </w:rPr>
            </w:pPr>
            <w:r>
              <w:t xml:space="preserve">Notificación a la autoridad sanitaria pertinente de los pacientes en autoaislamiento y atención domiciliaria  </w:t>
            </w:r>
          </w:p>
        </w:tc>
        <w:tc>
          <w:tcPr>
            <w:tcW w:w="1224" w:type="dxa"/>
            <w:shd w:val="clear" w:color="auto" w:fill="E2EFD9" w:themeFill="accent6" w:themeFillTint="33"/>
          </w:tcPr>
          <w:p w14:paraId="6D47921A" w14:textId="441ADCA8" w:rsidR="006956F4" w:rsidRPr="0048646A" w:rsidRDefault="006956F4" w:rsidP="006956F4">
            <w:pPr>
              <w:spacing w:before="120" w:after="120"/>
              <w:rPr>
                <w:rFonts w:ascii="Segoe UI Symbol" w:hAnsi="Segoe UI Symbol" w:cs="Segoe UI Symbol"/>
              </w:rPr>
            </w:pPr>
            <w:r>
              <w:rPr>
                <w:rFonts w:ascii="Segoe UI Symbol" w:hAnsi="Segoe UI Symbol"/>
                <w:bCs/>
              </w:rPr>
              <w:t>☐</w:t>
            </w:r>
          </w:p>
        </w:tc>
        <w:tc>
          <w:tcPr>
            <w:tcW w:w="1224" w:type="dxa"/>
            <w:shd w:val="clear" w:color="auto" w:fill="E2EFD9" w:themeFill="accent6" w:themeFillTint="33"/>
          </w:tcPr>
          <w:p w14:paraId="6DBCED19" w14:textId="558FFD22" w:rsidR="006956F4" w:rsidRPr="0048646A" w:rsidRDefault="006956F4" w:rsidP="006956F4">
            <w:pPr>
              <w:spacing w:before="120" w:after="120"/>
              <w:rPr>
                <w:rFonts w:ascii="Segoe UI Symbol" w:hAnsi="Segoe UI Symbol" w:cs="Segoe UI Symbol"/>
              </w:rPr>
            </w:pPr>
            <w:r>
              <w:rPr>
                <w:rFonts w:ascii="Segoe UI Symbol" w:hAnsi="Segoe UI Symbol"/>
                <w:bCs/>
              </w:rPr>
              <w:t>☐</w:t>
            </w:r>
          </w:p>
        </w:tc>
        <w:tc>
          <w:tcPr>
            <w:tcW w:w="1224" w:type="dxa"/>
            <w:shd w:val="clear" w:color="auto" w:fill="E2EFD9" w:themeFill="accent6" w:themeFillTint="33"/>
          </w:tcPr>
          <w:p w14:paraId="03E0C974" w14:textId="0FEEF4F8" w:rsidR="006956F4" w:rsidRPr="0048646A" w:rsidRDefault="006956F4" w:rsidP="006956F4">
            <w:pPr>
              <w:spacing w:before="120" w:after="120"/>
              <w:rPr>
                <w:rFonts w:ascii="Segoe UI Symbol" w:hAnsi="Segoe UI Symbol" w:cs="Segoe UI Symbol"/>
              </w:rPr>
            </w:pPr>
            <w:r>
              <w:rPr>
                <w:rFonts w:ascii="Segoe UI Symbol" w:hAnsi="Segoe UI Symbol"/>
                <w:bCs/>
              </w:rPr>
              <w:t>☐</w:t>
            </w:r>
          </w:p>
        </w:tc>
      </w:tr>
      <w:tr w:rsidR="00EB5E2C" w:rsidRPr="0048646A" w14:paraId="41E3FAA2" w14:textId="77777777" w:rsidTr="006956F4">
        <w:trPr>
          <w:cantSplit/>
          <w:trHeight w:val="20"/>
        </w:trPr>
        <w:tc>
          <w:tcPr>
            <w:tcW w:w="893" w:type="dxa"/>
            <w:shd w:val="clear" w:color="auto" w:fill="auto"/>
          </w:tcPr>
          <w:p w14:paraId="44DC435A" w14:textId="77777777" w:rsidR="00EB5E2C" w:rsidRPr="0048646A" w:rsidRDefault="00EB5E2C" w:rsidP="00BD39ED">
            <w:pPr>
              <w:autoSpaceDE w:val="0"/>
              <w:autoSpaceDN w:val="0"/>
              <w:adjustRightInd w:val="0"/>
              <w:spacing w:before="120" w:after="120"/>
              <w:rPr>
                <w:rFonts w:cstheme="minorHAnsi"/>
                <w:bCs/>
              </w:rPr>
            </w:pPr>
            <w:r>
              <w:t>6,9</w:t>
            </w:r>
          </w:p>
        </w:tc>
        <w:tc>
          <w:tcPr>
            <w:tcW w:w="5582" w:type="dxa"/>
            <w:shd w:val="clear" w:color="auto" w:fill="auto"/>
          </w:tcPr>
          <w:p w14:paraId="4AD97C22" w14:textId="1654289C" w:rsidR="006956F4" w:rsidRDefault="006956F4" w:rsidP="006956F4">
            <w:pPr>
              <w:shd w:val="clear" w:color="auto" w:fill="E2EFD9" w:themeFill="accent6" w:themeFillTint="33"/>
              <w:spacing w:before="120" w:after="120"/>
              <w:rPr>
                <w:rFonts w:cstheme="minorHAnsi"/>
              </w:rPr>
            </w:pPr>
            <w:r>
              <w:t xml:space="preserve">(Adaptación de la pregunta para el </w:t>
            </w:r>
            <w:proofErr w:type="spellStart"/>
            <w:r>
              <w:t>país</w:t>
            </w:r>
            <w:r>
              <w:rPr>
                <w:vertAlign w:val="superscript"/>
              </w:rPr>
              <w:t>d</w:t>
            </w:r>
            <w:proofErr w:type="spellEnd"/>
            <w:r>
              <w:t>)</w:t>
            </w:r>
            <w:r>
              <w:rPr>
                <w:vertAlign w:val="superscript"/>
              </w:rPr>
              <w:t xml:space="preserve"> </w:t>
            </w:r>
          </w:p>
          <w:p w14:paraId="09931ECA" w14:textId="6494BA88" w:rsidR="00943A00" w:rsidRPr="0048646A" w:rsidRDefault="00EB5E2C" w:rsidP="00BD39ED">
            <w:pPr>
              <w:spacing w:before="120" w:after="120"/>
              <w:rPr>
                <w:rFonts w:cstheme="minorHAnsi"/>
              </w:rPr>
            </w:pPr>
            <w:r>
              <w:t xml:space="preserve">¿Dispone el centro de </w:t>
            </w:r>
            <w:r>
              <w:rPr>
                <w:shd w:val="clear" w:color="auto" w:fill="E2EFD9" w:themeFill="accent6" w:themeFillTint="33"/>
              </w:rPr>
              <w:t>directrices actualizadas</w:t>
            </w:r>
            <w:r>
              <w:t xml:space="preserve"> para manejar los casos de COVID-19 asintomática o leve, incluidos los que le llegan por derivación?</w:t>
            </w:r>
          </w:p>
        </w:tc>
        <w:tc>
          <w:tcPr>
            <w:tcW w:w="3672" w:type="dxa"/>
            <w:gridSpan w:val="3"/>
            <w:shd w:val="clear" w:color="auto" w:fill="auto"/>
          </w:tcPr>
          <w:p w14:paraId="6C10D1D2" w14:textId="77777777" w:rsidR="00EB5E2C" w:rsidRPr="0048646A" w:rsidRDefault="00EB5E2C" w:rsidP="00E82A8A">
            <w:pPr>
              <w:pStyle w:val="Prrafodelista"/>
              <w:numPr>
                <w:ilvl w:val="0"/>
                <w:numId w:val="72"/>
              </w:numPr>
              <w:spacing w:before="120" w:after="120"/>
              <w:rPr>
                <w:rFonts w:cstheme="minorHAnsi"/>
              </w:rPr>
            </w:pPr>
            <w:r>
              <w:t>Sí</w:t>
            </w:r>
          </w:p>
          <w:p w14:paraId="5C4E4618" w14:textId="77777777" w:rsidR="00EB5E2C" w:rsidRPr="0048646A" w:rsidRDefault="00EB5E2C" w:rsidP="00E82A8A">
            <w:pPr>
              <w:pStyle w:val="Prrafodelista"/>
              <w:numPr>
                <w:ilvl w:val="0"/>
                <w:numId w:val="72"/>
              </w:numPr>
              <w:spacing w:before="120" w:after="120"/>
              <w:rPr>
                <w:rFonts w:cstheme="minorHAnsi"/>
              </w:rPr>
            </w:pPr>
            <w:r>
              <w:t>No</w:t>
            </w:r>
          </w:p>
        </w:tc>
      </w:tr>
      <w:tr w:rsidR="00EB5E2C" w:rsidRPr="0048646A" w14:paraId="1170D0E9" w14:textId="77777777" w:rsidTr="000A1CFE">
        <w:trPr>
          <w:cantSplit/>
          <w:trHeight w:val="20"/>
        </w:trPr>
        <w:tc>
          <w:tcPr>
            <w:tcW w:w="893" w:type="dxa"/>
            <w:shd w:val="clear" w:color="auto" w:fill="FFFFFF" w:themeFill="background1"/>
          </w:tcPr>
          <w:p w14:paraId="6212F29D" w14:textId="77777777" w:rsidR="00EB5E2C" w:rsidRPr="0048646A" w:rsidRDefault="00EB5E2C" w:rsidP="00BD39ED">
            <w:pPr>
              <w:autoSpaceDE w:val="0"/>
              <w:autoSpaceDN w:val="0"/>
              <w:adjustRightInd w:val="0"/>
              <w:spacing w:before="120" w:after="120"/>
              <w:rPr>
                <w:rFonts w:cstheme="minorHAnsi"/>
                <w:bCs/>
              </w:rPr>
            </w:pPr>
            <w:r>
              <w:t>6.10</w:t>
            </w:r>
          </w:p>
        </w:tc>
        <w:tc>
          <w:tcPr>
            <w:tcW w:w="5582" w:type="dxa"/>
            <w:shd w:val="clear" w:color="auto" w:fill="FFFFFF" w:themeFill="background1"/>
          </w:tcPr>
          <w:p w14:paraId="0BF2621B" w14:textId="77777777" w:rsidR="00EB5E2C" w:rsidRPr="0048646A" w:rsidRDefault="00EB5E2C" w:rsidP="00BD39ED">
            <w:pPr>
              <w:spacing w:before="120" w:after="120"/>
              <w:rPr>
                <w:rFonts w:cstheme="minorHAnsi"/>
              </w:rPr>
            </w:pPr>
            <w:r>
              <w:t>¿Ha recibido alguna otra información o directriz sobre cómo manejar los casos de COVID-19 asintomática o leve?</w:t>
            </w:r>
          </w:p>
        </w:tc>
        <w:tc>
          <w:tcPr>
            <w:tcW w:w="3672" w:type="dxa"/>
            <w:gridSpan w:val="3"/>
            <w:shd w:val="clear" w:color="auto" w:fill="FFFFFF" w:themeFill="background1"/>
          </w:tcPr>
          <w:p w14:paraId="6CAA5CF4" w14:textId="77777777" w:rsidR="00EB5E2C" w:rsidRPr="0048646A" w:rsidRDefault="00EB5E2C" w:rsidP="00E82A8A">
            <w:pPr>
              <w:pStyle w:val="Prrafodelista"/>
              <w:numPr>
                <w:ilvl w:val="0"/>
                <w:numId w:val="73"/>
              </w:numPr>
              <w:spacing w:before="120" w:after="120"/>
              <w:rPr>
                <w:rFonts w:cstheme="minorHAnsi"/>
              </w:rPr>
            </w:pPr>
            <w:r>
              <w:t>Sí</w:t>
            </w:r>
          </w:p>
          <w:p w14:paraId="5EBCF0DA" w14:textId="77777777" w:rsidR="00EB5E2C" w:rsidRPr="0048646A" w:rsidRDefault="00EB5E2C" w:rsidP="00E82A8A">
            <w:pPr>
              <w:pStyle w:val="Prrafodelista"/>
              <w:numPr>
                <w:ilvl w:val="0"/>
                <w:numId w:val="73"/>
              </w:numPr>
              <w:spacing w:before="120" w:after="120"/>
              <w:rPr>
                <w:rFonts w:cstheme="minorHAnsi"/>
              </w:rPr>
            </w:pPr>
            <w:r>
              <w:t>No – Pase a la pregunta 6.12</w:t>
            </w:r>
          </w:p>
        </w:tc>
      </w:tr>
      <w:tr w:rsidR="00EB5E2C" w:rsidRPr="0048646A" w14:paraId="3F23026B" w14:textId="77777777" w:rsidTr="000A1CFE">
        <w:trPr>
          <w:cantSplit/>
          <w:trHeight w:val="20"/>
        </w:trPr>
        <w:tc>
          <w:tcPr>
            <w:tcW w:w="893" w:type="dxa"/>
            <w:shd w:val="clear" w:color="auto" w:fill="FFFFFF" w:themeFill="background1"/>
          </w:tcPr>
          <w:p w14:paraId="300B3BD5" w14:textId="77777777" w:rsidR="00EB5E2C" w:rsidRPr="0048646A" w:rsidRDefault="00EB5E2C" w:rsidP="00BD39ED">
            <w:pPr>
              <w:autoSpaceDE w:val="0"/>
              <w:autoSpaceDN w:val="0"/>
              <w:adjustRightInd w:val="0"/>
              <w:spacing w:before="120" w:after="120"/>
              <w:rPr>
                <w:rFonts w:cstheme="minorHAnsi"/>
                <w:bCs/>
              </w:rPr>
            </w:pPr>
            <w:r>
              <w:t>6.11</w:t>
            </w:r>
          </w:p>
        </w:tc>
        <w:tc>
          <w:tcPr>
            <w:tcW w:w="5582" w:type="dxa"/>
            <w:shd w:val="clear" w:color="auto" w:fill="FFFFFF" w:themeFill="background1"/>
          </w:tcPr>
          <w:p w14:paraId="3A033545" w14:textId="77777777" w:rsidR="00EB5E2C" w:rsidRPr="0048646A" w:rsidRDefault="00EB5E2C" w:rsidP="00BD39ED">
            <w:pPr>
              <w:spacing w:before="120" w:after="120"/>
              <w:rPr>
                <w:rFonts w:cstheme="minorHAnsi"/>
              </w:rPr>
            </w:pPr>
            <w:r>
              <w:t xml:space="preserve">¿De quién recibió la información? </w:t>
            </w:r>
          </w:p>
          <w:p w14:paraId="281F5835" w14:textId="77777777" w:rsidR="00EB5E2C" w:rsidRPr="00096070" w:rsidRDefault="00EB5E2C" w:rsidP="00BD39ED">
            <w:pPr>
              <w:spacing w:before="120" w:after="120"/>
              <w:rPr>
                <w:rFonts w:cstheme="minorHAnsi"/>
              </w:rPr>
            </w:pPr>
          </w:p>
          <w:p w14:paraId="5587AF50" w14:textId="77777777" w:rsidR="00EB5E2C" w:rsidRPr="0048646A" w:rsidRDefault="00EB5E2C" w:rsidP="00BD39ED">
            <w:pPr>
              <w:spacing w:before="120" w:after="120"/>
              <w:rPr>
                <w:rFonts w:cstheme="minorHAnsi"/>
                <w:b/>
                <w:i/>
              </w:rPr>
            </w:pPr>
            <w:r>
              <w:rPr>
                <w:b/>
                <w:i/>
              </w:rPr>
              <w:t xml:space="preserve">No lea las opciones de respuesta en voz alta. Seleccione todas las respuestas que corresponda. </w:t>
            </w:r>
          </w:p>
        </w:tc>
        <w:tc>
          <w:tcPr>
            <w:tcW w:w="3672" w:type="dxa"/>
            <w:gridSpan w:val="3"/>
            <w:shd w:val="clear" w:color="auto" w:fill="FFFFFF" w:themeFill="background1"/>
          </w:tcPr>
          <w:p w14:paraId="515D6388" w14:textId="77777777" w:rsidR="00EB5E2C" w:rsidRPr="0048646A" w:rsidRDefault="00EB5E2C" w:rsidP="00E82A8A">
            <w:pPr>
              <w:pStyle w:val="Prrafodelista"/>
              <w:numPr>
                <w:ilvl w:val="0"/>
                <w:numId w:val="74"/>
              </w:numPr>
              <w:spacing w:before="120" w:after="120"/>
              <w:rPr>
                <w:rFonts w:cstheme="minorHAnsi"/>
              </w:rPr>
            </w:pPr>
            <w:r>
              <w:t xml:space="preserve">Ministerio de Sanidad </w:t>
            </w:r>
          </w:p>
          <w:p w14:paraId="06C03F96" w14:textId="77777777" w:rsidR="00EB5E2C" w:rsidRPr="0048646A" w:rsidRDefault="00EB5E2C" w:rsidP="00E82A8A">
            <w:pPr>
              <w:pStyle w:val="Prrafodelista"/>
              <w:numPr>
                <w:ilvl w:val="0"/>
                <w:numId w:val="74"/>
              </w:numPr>
              <w:spacing w:before="120" w:after="120"/>
              <w:rPr>
                <w:rFonts w:cstheme="minorHAnsi"/>
              </w:rPr>
            </w:pPr>
            <w:r>
              <w:t xml:space="preserve">Autoridad gubernamental local </w:t>
            </w:r>
          </w:p>
          <w:p w14:paraId="1854158B" w14:textId="77777777" w:rsidR="00EB5E2C" w:rsidRPr="0048646A" w:rsidRDefault="00EB5E2C" w:rsidP="00E82A8A">
            <w:pPr>
              <w:pStyle w:val="Prrafodelista"/>
              <w:numPr>
                <w:ilvl w:val="0"/>
                <w:numId w:val="74"/>
              </w:numPr>
              <w:spacing w:before="120" w:after="120"/>
              <w:rPr>
                <w:rFonts w:cstheme="minorHAnsi"/>
              </w:rPr>
            </w:pPr>
            <w:r>
              <w:t xml:space="preserve">OMS </w:t>
            </w:r>
          </w:p>
          <w:p w14:paraId="6CCB23E0" w14:textId="77777777" w:rsidR="00EB5E2C" w:rsidRPr="0048646A" w:rsidRDefault="00EB5E2C" w:rsidP="00E82A8A">
            <w:pPr>
              <w:pStyle w:val="Prrafodelista"/>
              <w:numPr>
                <w:ilvl w:val="0"/>
                <w:numId w:val="74"/>
              </w:numPr>
              <w:spacing w:before="120" w:after="120"/>
              <w:rPr>
                <w:rFonts w:cstheme="minorHAnsi"/>
              </w:rPr>
            </w:pPr>
            <w:r>
              <w:t xml:space="preserve">Asociaciones profesionales, incluidos medios profesionales o revistas académicas </w:t>
            </w:r>
          </w:p>
          <w:p w14:paraId="482C32EC" w14:textId="77777777" w:rsidR="00EB5E2C" w:rsidRPr="0048646A" w:rsidRDefault="00EB5E2C" w:rsidP="00E82A8A">
            <w:pPr>
              <w:pStyle w:val="Prrafodelista"/>
              <w:numPr>
                <w:ilvl w:val="0"/>
                <w:numId w:val="74"/>
              </w:numPr>
              <w:spacing w:before="120" w:after="120"/>
              <w:rPr>
                <w:rFonts w:cstheme="minorHAnsi"/>
              </w:rPr>
            </w:pPr>
            <w:r>
              <w:t>Otros</w:t>
            </w:r>
          </w:p>
          <w:p w14:paraId="62AA6CF6" w14:textId="77777777" w:rsidR="00EB5E2C" w:rsidRPr="0048646A" w:rsidRDefault="00EB5E2C" w:rsidP="00BD39ED">
            <w:pPr>
              <w:pStyle w:val="Prrafodelista"/>
              <w:spacing w:before="120" w:after="120"/>
              <w:ind w:left="360"/>
              <w:rPr>
                <w:rFonts w:cstheme="minorHAnsi"/>
                <w:lang w:val="en-GB"/>
              </w:rPr>
            </w:pPr>
          </w:p>
        </w:tc>
      </w:tr>
      <w:tr w:rsidR="00EB5E2C" w:rsidRPr="0048646A" w14:paraId="3CCB58DA" w14:textId="77777777" w:rsidTr="000A1CFE">
        <w:trPr>
          <w:cantSplit/>
          <w:trHeight w:val="516"/>
        </w:trPr>
        <w:tc>
          <w:tcPr>
            <w:tcW w:w="893" w:type="dxa"/>
            <w:shd w:val="clear" w:color="auto" w:fill="E2EFD9" w:themeFill="accent6" w:themeFillTint="33"/>
          </w:tcPr>
          <w:p w14:paraId="2A16380A" w14:textId="38C4D065" w:rsidR="00EB5E2C" w:rsidRPr="0048646A" w:rsidRDefault="00EB5E2C" w:rsidP="00BA21A1">
            <w:pPr>
              <w:autoSpaceDE w:val="0"/>
              <w:autoSpaceDN w:val="0"/>
              <w:adjustRightInd w:val="0"/>
              <w:spacing w:before="120" w:after="120"/>
              <w:rPr>
                <w:rFonts w:cstheme="minorHAnsi"/>
                <w:bCs/>
              </w:rPr>
            </w:pPr>
            <w:r>
              <w:t>6.12</w:t>
            </w:r>
          </w:p>
        </w:tc>
        <w:tc>
          <w:tcPr>
            <w:tcW w:w="5582" w:type="dxa"/>
            <w:shd w:val="clear" w:color="auto" w:fill="E2EFD9" w:themeFill="accent6" w:themeFillTint="33"/>
          </w:tcPr>
          <w:p w14:paraId="0B7AA800" w14:textId="32823F99" w:rsidR="006956F4" w:rsidRDefault="006956F4" w:rsidP="00BD39ED">
            <w:pPr>
              <w:spacing w:before="120" w:after="120"/>
            </w:pPr>
            <w:r>
              <w:t xml:space="preserve">(Pregunta opcional específica para el </w:t>
            </w:r>
            <w:proofErr w:type="spellStart"/>
            <w:r>
              <w:t>país</w:t>
            </w:r>
            <w:r>
              <w:rPr>
                <w:vertAlign w:val="superscript"/>
              </w:rPr>
              <w:t>e</w:t>
            </w:r>
            <w:proofErr w:type="spellEnd"/>
            <w:r>
              <w:t>)</w:t>
            </w:r>
          </w:p>
          <w:p w14:paraId="4897E02F" w14:textId="286F95C0" w:rsidR="00EB5E2C" w:rsidRPr="0048646A" w:rsidRDefault="00EB5E2C" w:rsidP="000908BF">
            <w:pPr>
              <w:spacing w:before="120" w:after="120"/>
              <w:rPr>
                <w:highlight w:val="yellow"/>
              </w:rPr>
            </w:pPr>
            <w:r>
              <w:t xml:space="preserve">¿Se le ha encargado a su centro la tarea de rastrear contactos cuando se identifican casos positivos en el centro? </w:t>
            </w:r>
          </w:p>
        </w:tc>
        <w:tc>
          <w:tcPr>
            <w:tcW w:w="3672" w:type="dxa"/>
            <w:gridSpan w:val="3"/>
            <w:shd w:val="clear" w:color="auto" w:fill="E2EFD9" w:themeFill="accent6" w:themeFillTint="33"/>
          </w:tcPr>
          <w:p w14:paraId="05804C8F" w14:textId="77777777" w:rsidR="00EB5E2C" w:rsidRPr="0048646A" w:rsidRDefault="00EB5E2C" w:rsidP="00E82A8A">
            <w:pPr>
              <w:pStyle w:val="Prrafodelista"/>
              <w:numPr>
                <w:ilvl w:val="0"/>
                <w:numId w:val="78"/>
              </w:numPr>
              <w:spacing w:before="120" w:after="120"/>
              <w:rPr>
                <w:rFonts w:cstheme="minorHAnsi"/>
              </w:rPr>
            </w:pPr>
            <w:r>
              <w:t>Sí</w:t>
            </w:r>
          </w:p>
          <w:p w14:paraId="2605C97E" w14:textId="5BD09E6C" w:rsidR="00EB5E2C" w:rsidRPr="0048646A" w:rsidRDefault="00EB5E2C" w:rsidP="00E82A8A">
            <w:pPr>
              <w:pStyle w:val="Prrafodelista"/>
              <w:numPr>
                <w:ilvl w:val="0"/>
                <w:numId w:val="78"/>
              </w:numPr>
              <w:spacing w:before="120" w:after="120"/>
              <w:rPr>
                <w:rFonts w:cstheme="minorHAnsi"/>
              </w:rPr>
            </w:pPr>
            <w:r>
              <w:t>No – Pase a la pregunta 6.14</w:t>
            </w:r>
          </w:p>
          <w:p w14:paraId="470F9B73" w14:textId="77777777" w:rsidR="00EB5E2C" w:rsidRPr="00096070" w:rsidRDefault="00EB5E2C" w:rsidP="00E82A8A">
            <w:pPr>
              <w:pStyle w:val="Prrafodelista"/>
              <w:numPr>
                <w:ilvl w:val="6"/>
                <w:numId w:val="65"/>
              </w:numPr>
              <w:spacing w:before="120" w:after="120"/>
              <w:ind w:left="0"/>
              <w:contextualSpacing w:val="0"/>
              <w:rPr>
                <w:rFonts w:cstheme="minorHAnsi"/>
              </w:rPr>
            </w:pPr>
          </w:p>
        </w:tc>
      </w:tr>
      <w:tr w:rsidR="00EB5E2C" w:rsidRPr="0048646A" w14:paraId="0FCC636E" w14:textId="77777777" w:rsidTr="000A1CFE">
        <w:trPr>
          <w:cantSplit/>
          <w:trHeight w:val="197"/>
        </w:trPr>
        <w:tc>
          <w:tcPr>
            <w:tcW w:w="893" w:type="dxa"/>
            <w:shd w:val="clear" w:color="auto" w:fill="E2EFD9" w:themeFill="accent6" w:themeFillTint="33"/>
          </w:tcPr>
          <w:p w14:paraId="601C875F" w14:textId="6D5A6D7F" w:rsidR="00EB5E2C" w:rsidRPr="0048646A" w:rsidRDefault="00EB5E2C" w:rsidP="00BA21A1">
            <w:pPr>
              <w:autoSpaceDE w:val="0"/>
              <w:autoSpaceDN w:val="0"/>
              <w:adjustRightInd w:val="0"/>
              <w:spacing w:before="120" w:after="120"/>
              <w:rPr>
                <w:rFonts w:cstheme="minorHAnsi"/>
                <w:bCs/>
              </w:rPr>
            </w:pPr>
            <w:r>
              <w:t>6.13</w:t>
            </w:r>
          </w:p>
        </w:tc>
        <w:tc>
          <w:tcPr>
            <w:tcW w:w="5582" w:type="dxa"/>
            <w:shd w:val="clear" w:color="auto" w:fill="E2EFD9" w:themeFill="accent6" w:themeFillTint="33"/>
          </w:tcPr>
          <w:p w14:paraId="79538A0B" w14:textId="5E8CE1E7" w:rsidR="006956F4" w:rsidRDefault="006956F4" w:rsidP="006956F4">
            <w:pPr>
              <w:spacing w:before="120" w:after="120"/>
            </w:pPr>
            <w:r>
              <w:t xml:space="preserve">(Pregunta opcional específica para el </w:t>
            </w:r>
            <w:proofErr w:type="spellStart"/>
            <w:r>
              <w:t>país</w:t>
            </w:r>
            <w:r>
              <w:rPr>
                <w:vertAlign w:val="superscript"/>
              </w:rPr>
              <w:t>f</w:t>
            </w:r>
            <w:proofErr w:type="spellEnd"/>
            <w:r>
              <w:t>)</w:t>
            </w:r>
          </w:p>
          <w:p w14:paraId="3D2E72DA" w14:textId="283D1A2A" w:rsidR="00EB5E2C" w:rsidRPr="0048646A" w:rsidRDefault="00EB5E2C" w:rsidP="00BD39ED">
            <w:pPr>
              <w:spacing w:before="120" w:after="120"/>
            </w:pPr>
            <w:r>
              <w:lastRenderedPageBreak/>
              <w:t>¿Ha recibido algún miembro del personal del centro capacitación en rastreo de contactos?</w:t>
            </w:r>
          </w:p>
        </w:tc>
        <w:tc>
          <w:tcPr>
            <w:tcW w:w="3672" w:type="dxa"/>
            <w:gridSpan w:val="3"/>
            <w:shd w:val="clear" w:color="auto" w:fill="E2EFD9" w:themeFill="accent6" w:themeFillTint="33"/>
          </w:tcPr>
          <w:p w14:paraId="39F8F0C2" w14:textId="77777777" w:rsidR="00EB5E2C" w:rsidRPr="0048646A" w:rsidRDefault="00EB5E2C" w:rsidP="00E82A8A">
            <w:pPr>
              <w:pStyle w:val="Prrafodelista"/>
              <w:numPr>
                <w:ilvl w:val="0"/>
                <w:numId w:val="75"/>
              </w:numPr>
              <w:spacing w:before="120" w:after="120"/>
              <w:rPr>
                <w:rFonts w:cstheme="minorHAnsi"/>
              </w:rPr>
            </w:pPr>
            <w:r>
              <w:lastRenderedPageBreak/>
              <w:t>Sí</w:t>
            </w:r>
          </w:p>
          <w:p w14:paraId="1E391AF8" w14:textId="77777777" w:rsidR="00EB5E2C" w:rsidRPr="0048646A" w:rsidRDefault="00EB5E2C" w:rsidP="00E82A8A">
            <w:pPr>
              <w:pStyle w:val="Prrafodelista"/>
              <w:numPr>
                <w:ilvl w:val="0"/>
                <w:numId w:val="75"/>
              </w:numPr>
              <w:spacing w:before="120" w:after="120"/>
              <w:rPr>
                <w:rFonts w:cstheme="minorHAnsi"/>
              </w:rPr>
            </w:pPr>
            <w:r>
              <w:t>No</w:t>
            </w:r>
          </w:p>
        </w:tc>
      </w:tr>
      <w:tr w:rsidR="00EB5E2C" w:rsidRPr="0048646A" w14:paraId="3D08C054" w14:textId="77777777" w:rsidTr="000A1CFE">
        <w:trPr>
          <w:cantSplit/>
          <w:trHeight w:val="197"/>
        </w:trPr>
        <w:tc>
          <w:tcPr>
            <w:tcW w:w="893" w:type="dxa"/>
            <w:shd w:val="clear" w:color="auto" w:fill="E2EFD9" w:themeFill="accent6" w:themeFillTint="33"/>
          </w:tcPr>
          <w:p w14:paraId="2F0F2371" w14:textId="4B218A95" w:rsidR="00EB5E2C" w:rsidRPr="0048646A" w:rsidRDefault="00EB5E2C" w:rsidP="00BA21A1">
            <w:pPr>
              <w:autoSpaceDE w:val="0"/>
              <w:autoSpaceDN w:val="0"/>
              <w:adjustRightInd w:val="0"/>
              <w:spacing w:before="120" w:after="120"/>
              <w:rPr>
                <w:rFonts w:cstheme="minorHAnsi"/>
                <w:bCs/>
              </w:rPr>
            </w:pPr>
            <w:r>
              <w:t>6.14</w:t>
            </w:r>
          </w:p>
        </w:tc>
        <w:tc>
          <w:tcPr>
            <w:tcW w:w="5582" w:type="dxa"/>
            <w:shd w:val="clear" w:color="auto" w:fill="E2EFD9" w:themeFill="accent6" w:themeFillTint="33"/>
          </w:tcPr>
          <w:p w14:paraId="18EBEBA9" w14:textId="167B3092" w:rsidR="006956F4" w:rsidRDefault="006956F4" w:rsidP="00BD39ED">
            <w:pPr>
              <w:spacing w:before="120" w:after="120"/>
            </w:pPr>
            <w:r>
              <w:t xml:space="preserve">(Pregunta opcional específica para el </w:t>
            </w:r>
            <w:proofErr w:type="spellStart"/>
            <w:r>
              <w:t>país</w:t>
            </w:r>
            <w:r>
              <w:rPr>
                <w:vertAlign w:val="superscript"/>
              </w:rPr>
              <w:t>g</w:t>
            </w:r>
            <w:proofErr w:type="spellEnd"/>
            <w:r>
              <w:t>)</w:t>
            </w:r>
          </w:p>
          <w:p w14:paraId="1AA9DF30" w14:textId="687990C3" w:rsidR="00943A00" w:rsidRPr="0048646A" w:rsidRDefault="00EB5E2C" w:rsidP="00BD39ED">
            <w:pPr>
              <w:spacing w:before="120" w:after="120"/>
            </w:pPr>
            <w:r>
              <w:t xml:space="preserve">¿Ha recibido el centro nuevas instrucciones sobre la vacunación contra la gripe para la temporada de gripe 2020-2021? </w:t>
            </w:r>
          </w:p>
        </w:tc>
        <w:tc>
          <w:tcPr>
            <w:tcW w:w="3672" w:type="dxa"/>
            <w:gridSpan w:val="3"/>
            <w:shd w:val="clear" w:color="auto" w:fill="E2EFD9" w:themeFill="accent6" w:themeFillTint="33"/>
          </w:tcPr>
          <w:p w14:paraId="01E3F3C2" w14:textId="77777777" w:rsidR="00EB5E2C" w:rsidRPr="0048646A" w:rsidRDefault="00EB5E2C" w:rsidP="00E82A8A">
            <w:pPr>
              <w:pStyle w:val="Prrafodelista"/>
              <w:numPr>
                <w:ilvl w:val="0"/>
                <w:numId w:val="76"/>
              </w:numPr>
              <w:spacing w:before="120" w:after="120"/>
              <w:rPr>
                <w:rFonts w:cstheme="minorHAnsi"/>
              </w:rPr>
            </w:pPr>
            <w:r>
              <w:t>Sí</w:t>
            </w:r>
          </w:p>
          <w:p w14:paraId="210AF940" w14:textId="77777777" w:rsidR="00EB5E2C" w:rsidRPr="0048646A" w:rsidRDefault="00EB5E2C" w:rsidP="00E82A8A">
            <w:pPr>
              <w:pStyle w:val="Prrafodelista"/>
              <w:numPr>
                <w:ilvl w:val="0"/>
                <w:numId w:val="76"/>
              </w:numPr>
              <w:spacing w:before="120" w:after="120"/>
              <w:rPr>
                <w:rFonts w:cstheme="minorHAnsi"/>
              </w:rPr>
            </w:pPr>
            <w:r>
              <w:t xml:space="preserve">No – Pase al apartado siguiente </w:t>
            </w:r>
          </w:p>
        </w:tc>
      </w:tr>
      <w:tr w:rsidR="00EB5E2C" w:rsidRPr="0048646A" w14:paraId="3C64DEAA" w14:textId="77777777" w:rsidTr="000A1CFE">
        <w:trPr>
          <w:cantSplit/>
          <w:trHeight w:val="197"/>
        </w:trPr>
        <w:tc>
          <w:tcPr>
            <w:tcW w:w="893" w:type="dxa"/>
            <w:shd w:val="clear" w:color="auto" w:fill="E2EFD9" w:themeFill="accent6" w:themeFillTint="33"/>
          </w:tcPr>
          <w:p w14:paraId="13C72A37" w14:textId="1AB3653B" w:rsidR="00EB5E2C" w:rsidRPr="0048646A" w:rsidRDefault="00EB5E2C" w:rsidP="00BA21A1">
            <w:pPr>
              <w:autoSpaceDE w:val="0"/>
              <w:autoSpaceDN w:val="0"/>
              <w:adjustRightInd w:val="0"/>
              <w:spacing w:before="120" w:after="120"/>
              <w:rPr>
                <w:rFonts w:cstheme="minorHAnsi"/>
                <w:bCs/>
              </w:rPr>
            </w:pPr>
            <w:r>
              <w:t>6.15</w:t>
            </w:r>
          </w:p>
        </w:tc>
        <w:tc>
          <w:tcPr>
            <w:tcW w:w="5582" w:type="dxa"/>
            <w:shd w:val="clear" w:color="auto" w:fill="E2EFD9" w:themeFill="accent6" w:themeFillTint="33"/>
          </w:tcPr>
          <w:p w14:paraId="43553776" w14:textId="1201ADCF" w:rsidR="006956F4" w:rsidRDefault="006956F4" w:rsidP="00BD39ED">
            <w:pPr>
              <w:spacing w:before="120" w:after="120"/>
            </w:pPr>
            <w:r>
              <w:t xml:space="preserve">(Pregunta opcional específica para el </w:t>
            </w:r>
            <w:proofErr w:type="spellStart"/>
            <w:r>
              <w:t>país</w:t>
            </w:r>
            <w:r>
              <w:rPr>
                <w:vertAlign w:val="superscript"/>
              </w:rPr>
              <w:t>h</w:t>
            </w:r>
            <w:proofErr w:type="spellEnd"/>
            <w:r>
              <w:t xml:space="preserve">)  </w:t>
            </w:r>
          </w:p>
          <w:p w14:paraId="7443C849" w14:textId="67B38DC5" w:rsidR="00943A00" w:rsidRPr="0048646A" w:rsidRDefault="00EB5E2C" w:rsidP="00BD39ED">
            <w:pPr>
              <w:spacing w:before="120" w:after="120"/>
            </w:pPr>
            <w:r>
              <w:t>¿Ha recibido el centro recursos adicionales para garantizar la gestión y vacunación contra la gripe para la temporada de gripe 2020-2021?</w:t>
            </w:r>
          </w:p>
        </w:tc>
        <w:tc>
          <w:tcPr>
            <w:tcW w:w="3672" w:type="dxa"/>
            <w:gridSpan w:val="3"/>
            <w:shd w:val="clear" w:color="auto" w:fill="E2EFD9" w:themeFill="accent6" w:themeFillTint="33"/>
          </w:tcPr>
          <w:p w14:paraId="676794C0" w14:textId="77777777" w:rsidR="00EB5E2C" w:rsidRPr="0048646A" w:rsidRDefault="00EB5E2C" w:rsidP="00E82A8A">
            <w:pPr>
              <w:pStyle w:val="Prrafodelista"/>
              <w:numPr>
                <w:ilvl w:val="0"/>
                <w:numId w:val="77"/>
              </w:numPr>
              <w:spacing w:before="120" w:after="120"/>
              <w:rPr>
                <w:rFonts w:cstheme="minorHAnsi"/>
              </w:rPr>
            </w:pPr>
            <w:r>
              <w:t>Sí</w:t>
            </w:r>
          </w:p>
          <w:p w14:paraId="0BC269E3" w14:textId="77777777" w:rsidR="00EB5E2C" w:rsidRPr="0048646A" w:rsidRDefault="00EB5E2C" w:rsidP="00E82A8A">
            <w:pPr>
              <w:pStyle w:val="Prrafodelista"/>
              <w:numPr>
                <w:ilvl w:val="0"/>
                <w:numId w:val="77"/>
              </w:numPr>
              <w:spacing w:before="120" w:after="120"/>
              <w:rPr>
                <w:rFonts w:cstheme="minorHAnsi"/>
              </w:rPr>
            </w:pPr>
            <w:r>
              <w:t>No</w:t>
            </w:r>
          </w:p>
        </w:tc>
      </w:tr>
    </w:tbl>
    <w:p w14:paraId="74D808F2" w14:textId="5BCA0204" w:rsidR="000A1CFE" w:rsidRPr="00C90DB2" w:rsidRDefault="000A1CFE" w:rsidP="000A1CFE">
      <w:pPr>
        <w:pStyle w:val="Tablefootnote"/>
        <w:keepNext/>
        <w:keepLines/>
        <w:ind w:left="142" w:hanging="142"/>
        <w:rPr>
          <w:rFonts w:asciiTheme="minorHAnsi" w:hAnsiTheme="minorHAnsi" w:cstheme="minorHAnsi"/>
          <w:sz w:val="20"/>
          <w:szCs w:val="20"/>
        </w:rPr>
      </w:pPr>
      <w:r>
        <w:rPr>
          <w:rFonts w:asciiTheme="minorHAnsi" w:hAnsiTheme="minorHAnsi"/>
          <w:sz w:val="20"/>
          <w:szCs w:val="20"/>
          <w:vertAlign w:val="superscript"/>
        </w:rPr>
        <w:t>a</w:t>
      </w:r>
      <w:r>
        <w:rPr>
          <w:rFonts w:asciiTheme="minorHAnsi" w:hAnsiTheme="minorHAnsi"/>
          <w:sz w:val="20"/>
          <w:szCs w:val="20"/>
        </w:rPr>
        <w:t xml:space="preserve"> Determine el tipo de instalaciones para los centros de atención primaria que cumplen los requisitos para este módulo.  </w:t>
      </w:r>
    </w:p>
    <w:p w14:paraId="04BEF841" w14:textId="155AC24A" w:rsidR="00EB5E2C" w:rsidRPr="00EA60EF" w:rsidRDefault="006956F4" w:rsidP="00EB5E2C">
      <w:pPr>
        <w:spacing w:after="160" w:line="259" w:lineRule="auto"/>
        <w:rPr>
          <w:sz w:val="20"/>
          <w:szCs w:val="20"/>
        </w:rPr>
      </w:pPr>
      <w:r>
        <w:rPr>
          <w:sz w:val="20"/>
          <w:szCs w:val="20"/>
          <w:vertAlign w:val="superscript"/>
        </w:rPr>
        <w:t>b-c, e-f</w:t>
      </w:r>
      <w:r>
        <w:rPr>
          <w:sz w:val="20"/>
          <w:szCs w:val="20"/>
        </w:rPr>
        <w:t xml:space="preserve"> Omita la pregunta, a menos que el elemento descrito esté incluido en las responsabilidades de los centros que proporcionan servicios de salud esenciales.</w:t>
      </w:r>
    </w:p>
    <w:p w14:paraId="77A0A704" w14:textId="633B030F" w:rsidR="00884AA3" w:rsidRPr="00EA60EF" w:rsidRDefault="00884AA3" w:rsidP="00EB5E2C">
      <w:pPr>
        <w:spacing w:after="160" w:line="259" w:lineRule="auto"/>
        <w:rPr>
          <w:sz w:val="20"/>
          <w:szCs w:val="20"/>
        </w:rPr>
      </w:pPr>
      <w:r>
        <w:rPr>
          <w:sz w:val="20"/>
          <w:szCs w:val="20"/>
          <w:vertAlign w:val="superscript"/>
        </w:rPr>
        <w:t>d</w:t>
      </w:r>
      <w:r>
        <w:rPr>
          <w:sz w:val="20"/>
          <w:szCs w:val="20"/>
        </w:rPr>
        <w:t xml:space="preserve"> Proporcione el nombre o el número de versión específicos de las directrices.</w:t>
      </w:r>
    </w:p>
    <w:p w14:paraId="11667EF5" w14:textId="281111D5" w:rsidR="00884AA3" w:rsidRPr="00EA60EF" w:rsidRDefault="00884AA3" w:rsidP="00884AA3">
      <w:pPr>
        <w:spacing w:after="160" w:line="259" w:lineRule="auto"/>
        <w:rPr>
          <w:sz w:val="20"/>
          <w:szCs w:val="20"/>
        </w:rPr>
      </w:pPr>
      <w:r>
        <w:rPr>
          <w:sz w:val="20"/>
          <w:szCs w:val="20"/>
          <w:vertAlign w:val="superscript"/>
        </w:rPr>
        <w:t>g-h</w:t>
      </w:r>
      <w:r>
        <w:rPr>
          <w:sz w:val="20"/>
          <w:szCs w:val="20"/>
        </w:rPr>
        <w:t xml:space="preserve"> Omita la pregunta, a menos que existan políticas de administración de vacunación contra la gripe a nivel nacional o que la vacuna se administre ampliamente en el país. </w:t>
      </w:r>
    </w:p>
    <w:p w14:paraId="2D467695" w14:textId="6E52BFF7" w:rsidR="00EB5E2C" w:rsidRDefault="00884AA3" w:rsidP="00EB5E2C">
      <w:pPr>
        <w:spacing w:after="160" w:line="259" w:lineRule="auto"/>
        <w:rPr>
          <w:rFonts w:cstheme="minorHAnsi"/>
        </w:rPr>
      </w:pPr>
      <w:r>
        <w:t xml:space="preserve"> </w:t>
      </w:r>
      <w:r>
        <w:br w:type="page"/>
      </w:r>
    </w:p>
    <w:p w14:paraId="034008FA" w14:textId="1F2FA758" w:rsidR="00EB5E2C" w:rsidRPr="0048646A" w:rsidRDefault="00EB5E2C" w:rsidP="00EB5E2C">
      <w:pPr>
        <w:pStyle w:val="Ttulo1"/>
        <w:spacing w:before="120" w:after="120"/>
      </w:pPr>
      <w:bookmarkStart w:id="50" w:name="_Toc54603508"/>
      <w:bookmarkStart w:id="51" w:name="_Toc67298782"/>
      <w:r>
        <w:lastRenderedPageBreak/>
        <w:t>Apartado 7: Disponibilidad de tratamientos indicadores seleccionados (opcional)</w:t>
      </w:r>
      <w:bookmarkEnd w:id="50"/>
      <w:bookmarkEnd w:id="51"/>
    </w:p>
    <w:p w14:paraId="4AA4FFF0" w14:textId="77777777" w:rsidR="00EB5E2C" w:rsidRPr="0048646A" w:rsidRDefault="00EB5E2C" w:rsidP="00EB5E2C">
      <w:pPr>
        <w:spacing w:before="120" w:after="120" w:line="259" w:lineRule="auto"/>
        <w:rPr>
          <w:rFonts w:cstheme="minorHAnsi"/>
        </w:rPr>
      </w:pPr>
      <w:r>
        <w:t>Las preguntas de este apartado se refieren a la disponibilidad de determinados medicamentos y suministros médicos. Este apartado es opcional, en función de las prioridades y el contexto específicos del país. La lista de medicamentos indicadores debe basarse en las prioridades y el contexto específicos del país, y puede ser diferente de los siguientes. El número debe ser de 20 como máximo.</w:t>
      </w:r>
    </w:p>
    <w:tbl>
      <w:tblPr>
        <w:tblStyle w:val="Tablaconcuadrcula"/>
        <w:tblW w:w="10525" w:type="dxa"/>
        <w:tblLayout w:type="fixed"/>
        <w:tblLook w:val="04A0" w:firstRow="1" w:lastRow="0" w:firstColumn="1" w:lastColumn="0" w:noHBand="0" w:noVBand="1"/>
      </w:tblPr>
      <w:tblGrid>
        <w:gridCol w:w="985"/>
        <w:gridCol w:w="4950"/>
        <w:gridCol w:w="2295"/>
        <w:gridCol w:w="2295"/>
      </w:tblGrid>
      <w:tr w:rsidR="00EB5E2C" w:rsidRPr="0048646A" w14:paraId="7177B1C6" w14:textId="77777777" w:rsidTr="00626951">
        <w:trPr>
          <w:trHeight w:val="485"/>
        </w:trPr>
        <w:tc>
          <w:tcPr>
            <w:tcW w:w="985" w:type="dxa"/>
          </w:tcPr>
          <w:p w14:paraId="36FB7EF8" w14:textId="77777777" w:rsidR="00EB5E2C" w:rsidRPr="0048646A" w:rsidRDefault="00EB5E2C" w:rsidP="00BD39ED">
            <w:pPr>
              <w:pStyle w:val="Prrafodelista"/>
              <w:spacing w:before="120" w:after="120"/>
              <w:ind w:left="0"/>
              <w:rPr>
                <w:rFonts w:cstheme="minorHAnsi"/>
                <w:b/>
              </w:rPr>
            </w:pPr>
            <w:r>
              <w:rPr>
                <w:b/>
              </w:rPr>
              <w:t>N.º</w:t>
            </w:r>
          </w:p>
        </w:tc>
        <w:tc>
          <w:tcPr>
            <w:tcW w:w="4950" w:type="dxa"/>
          </w:tcPr>
          <w:p w14:paraId="6942C656" w14:textId="77777777" w:rsidR="00EB5E2C" w:rsidRPr="0048646A" w:rsidRDefault="00EB5E2C" w:rsidP="00BD39ED">
            <w:pPr>
              <w:spacing w:before="120" w:after="120"/>
              <w:rPr>
                <w:rFonts w:cstheme="minorHAnsi"/>
              </w:rPr>
            </w:pPr>
            <w:r>
              <w:rPr>
                <w:b/>
              </w:rPr>
              <w:t>Pregunta</w:t>
            </w:r>
          </w:p>
        </w:tc>
        <w:tc>
          <w:tcPr>
            <w:tcW w:w="4590" w:type="dxa"/>
            <w:gridSpan w:val="2"/>
          </w:tcPr>
          <w:p w14:paraId="41BFADB4" w14:textId="77777777" w:rsidR="00EB5E2C" w:rsidRPr="0048646A" w:rsidRDefault="00EB5E2C" w:rsidP="00BD39ED">
            <w:pPr>
              <w:spacing w:before="120" w:after="120"/>
              <w:jc w:val="center"/>
              <w:rPr>
                <w:rFonts w:cstheme="minorHAnsi"/>
                <w:b/>
              </w:rPr>
            </w:pPr>
            <w:r>
              <w:rPr>
                <w:b/>
              </w:rPr>
              <w:t>Opciones de respuesta</w:t>
            </w:r>
          </w:p>
        </w:tc>
      </w:tr>
      <w:tr w:rsidR="00EB5E2C" w:rsidRPr="0048646A" w14:paraId="0F195571" w14:textId="77777777" w:rsidTr="00A40004">
        <w:trPr>
          <w:trHeight w:val="449"/>
        </w:trPr>
        <w:tc>
          <w:tcPr>
            <w:tcW w:w="985" w:type="dxa"/>
            <w:shd w:val="clear" w:color="auto" w:fill="auto"/>
          </w:tcPr>
          <w:p w14:paraId="17EBDB8A" w14:textId="77777777" w:rsidR="00EB5E2C" w:rsidRPr="0048646A" w:rsidRDefault="00EB5E2C" w:rsidP="00BD39ED">
            <w:pPr>
              <w:spacing w:before="120" w:after="120"/>
              <w:rPr>
                <w:rFonts w:cstheme="minorHAnsi"/>
              </w:rPr>
            </w:pPr>
            <w:r>
              <w:t>7.1</w:t>
            </w:r>
          </w:p>
        </w:tc>
        <w:tc>
          <w:tcPr>
            <w:tcW w:w="4950" w:type="dxa"/>
            <w:shd w:val="clear" w:color="auto" w:fill="auto"/>
          </w:tcPr>
          <w:p w14:paraId="4E51F21B" w14:textId="77777777" w:rsidR="00EB5E2C" w:rsidRPr="0048646A" w:rsidRDefault="00EB5E2C" w:rsidP="00BD39ED">
            <w:pPr>
              <w:spacing w:before="120" w:after="120"/>
              <w:rPr>
                <w:rFonts w:cstheme="minorHAnsi"/>
                <w:b/>
              </w:rPr>
            </w:pPr>
            <w:r>
              <w:t xml:space="preserve">¿Cuáles de los siguientes medicamentos están </w:t>
            </w:r>
            <w:r>
              <w:rPr>
                <w:b/>
                <w:bCs/>
              </w:rPr>
              <w:t>disponibles actualmente</w:t>
            </w:r>
            <w:r>
              <w:t>?</w:t>
            </w:r>
          </w:p>
          <w:p w14:paraId="38C1DFC2" w14:textId="260CBD0D" w:rsidR="00626951" w:rsidRPr="0048646A" w:rsidRDefault="00626951" w:rsidP="0080521B">
            <w:pPr>
              <w:spacing w:before="120" w:after="120"/>
              <w:rPr>
                <w:rFonts w:cstheme="minorHAnsi"/>
              </w:rPr>
            </w:pPr>
            <w:r>
              <w:rPr>
                <w:shd w:val="clear" w:color="auto" w:fill="E2EFD9" w:themeFill="accent6" w:themeFillTint="33"/>
              </w:rPr>
              <w:t>(Adaptación de la pregunta para el país: la lista de medicamentos indicadores puede adaptarse según el contexto del país)</w:t>
            </w:r>
          </w:p>
        </w:tc>
        <w:tc>
          <w:tcPr>
            <w:tcW w:w="2295" w:type="dxa"/>
            <w:shd w:val="clear" w:color="auto" w:fill="auto"/>
          </w:tcPr>
          <w:p w14:paraId="00B1E92D" w14:textId="77777777" w:rsidR="00EB5E2C" w:rsidRPr="0048646A" w:rsidRDefault="00EB5E2C" w:rsidP="00BD39ED">
            <w:pPr>
              <w:spacing w:before="120" w:after="120"/>
              <w:rPr>
                <w:rFonts w:cstheme="minorHAnsi"/>
                <w:highlight w:val="green"/>
              </w:rPr>
            </w:pPr>
            <w:r>
              <w:t>1. Actualmente disponible</w:t>
            </w:r>
          </w:p>
        </w:tc>
        <w:tc>
          <w:tcPr>
            <w:tcW w:w="2295" w:type="dxa"/>
            <w:shd w:val="clear" w:color="auto" w:fill="auto"/>
          </w:tcPr>
          <w:p w14:paraId="444B12B4" w14:textId="77777777" w:rsidR="00EB5E2C" w:rsidRPr="0048646A" w:rsidRDefault="00EB5E2C" w:rsidP="00BD39ED">
            <w:pPr>
              <w:spacing w:before="120" w:after="120"/>
              <w:rPr>
                <w:rFonts w:eastAsia="Times New Roman" w:cstheme="minorHAnsi"/>
                <w:color w:val="000000"/>
              </w:rPr>
            </w:pPr>
            <w:r>
              <w:rPr>
                <w:color w:val="000000"/>
              </w:rPr>
              <w:t>2. Actualmente no disponible</w:t>
            </w:r>
          </w:p>
        </w:tc>
      </w:tr>
      <w:tr w:rsidR="00EB5E2C" w:rsidRPr="0048646A" w14:paraId="5DFE21D0" w14:textId="77777777" w:rsidTr="00A40004">
        <w:trPr>
          <w:trHeight w:val="288"/>
        </w:trPr>
        <w:tc>
          <w:tcPr>
            <w:tcW w:w="985" w:type="dxa"/>
            <w:shd w:val="clear" w:color="auto" w:fill="auto"/>
          </w:tcPr>
          <w:p w14:paraId="59EF8B05" w14:textId="77777777" w:rsidR="00EB5E2C" w:rsidRPr="0048646A" w:rsidRDefault="00EB5E2C" w:rsidP="00BD39ED">
            <w:pPr>
              <w:spacing w:before="120" w:after="120"/>
              <w:rPr>
                <w:rFonts w:cstheme="minorHAnsi"/>
              </w:rPr>
            </w:pPr>
            <w:r>
              <w:t>7.1.1</w:t>
            </w:r>
          </w:p>
        </w:tc>
        <w:tc>
          <w:tcPr>
            <w:tcW w:w="4950" w:type="dxa"/>
            <w:shd w:val="clear" w:color="auto" w:fill="auto"/>
          </w:tcPr>
          <w:p w14:paraId="55B516C8" w14:textId="77777777" w:rsidR="00EB5E2C" w:rsidRPr="0048646A" w:rsidRDefault="00EB5E2C" w:rsidP="00BD39ED">
            <w:pPr>
              <w:spacing w:before="120" w:after="120"/>
              <w:ind w:left="252"/>
              <w:rPr>
                <w:rFonts w:cstheme="minorHAnsi"/>
              </w:rPr>
            </w:pPr>
            <w:r>
              <w:t>Salbutamol</w:t>
            </w:r>
          </w:p>
        </w:tc>
        <w:tc>
          <w:tcPr>
            <w:tcW w:w="2295" w:type="dxa"/>
            <w:shd w:val="clear" w:color="auto" w:fill="auto"/>
          </w:tcPr>
          <w:p w14:paraId="1F37D9F0" w14:textId="77777777" w:rsidR="00EB5E2C" w:rsidRPr="0048646A" w:rsidRDefault="00EB5E2C" w:rsidP="00BD39ED">
            <w:pPr>
              <w:spacing w:before="120" w:after="120"/>
              <w:rPr>
                <w:rFonts w:cstheme="minorHAnsi"/>
              </w:rPr>
            </w:pPr>
            <w:r>
              <w:rPr>
                <w:rFonts w:ascii="Segoe UI Symbol" w:hAnsi="Segoe UI Symbol"/>
              </w:rPr>
              <w:t>☐</w:t>
            </w:r>
          </w:p>
        </w:tc>
        <w:tc>
          <w:tcPr>
            <w:tcW w:w="2295" w:type="dxa"/>
            <w:shd w:val="clear" w:color="auto" w:fill="auto"/>
          </w:tcPr>
          <w:p w14:paraId="3CB09984"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1958FF07" w14:textId="77777777" w:rsidTr="00A40004">
        <w:trPr>
          <w:trHeight w:val="288"/>
        </w:trPr>
        <w:tc>
          <w:tcPr>
            <w:tcW w:w="985" w:type="dxa"/>
            <w:shd w:val="clear" w:color="auto" w:fill="auto"/>
          </w:tcPr>
          <w:p w14:paraId="7963FFA0" w14:textId="77777777" w:rsidR="00EB5E2C" w:rsidRPr="0048646A" w:rsidRDefault="00EB5E2C" w:rsidP="00BD39ED">
            <w:pPr>
              <w:spacing w:before="120" w:after="120"/>
              <w:rPr>
                <w:rFonts w:cstheme="minorHAnsi"/>
              </w:rPr>
            </w:pPr>
            <w:r>
              <w:t>7.1.2</w:t>
            </w:r>
          </w:p>
        </w:tc>
        <w:tc>
          <w:tcPr>
            <w:tcW w:w="4950" w:type="dxa"/>
            <w:shd w:val="clear" w:color="auto" w:fill="auto"/>
          </w:tcPr>
          <w:p w14:paraId="0C529FE1" w14:textId="77777777" w:rsidR="00EB5E2C" w:rsidRPr="0048646A" w:rsidRDefault="00EB5E2C" w:rsidP="00BD39ED">
            <w:pPr>
              <w:spacing w:before="120" w:after="120"/>
              <w:ind w:left="252"/>
              <w:rPr>
                <w:rFonts w:cstheme="minorHAnsi"/>
              </w:rPr>
            </w:pPr>
            <w:r>
              <w:t>Metformina</w:t>
            </w:r>
          </w:p>
        </w:tc>
        <w:tc>
          <w:tcPr>
            <w:tcW w:w="2295" w:type="dxa"/>
            <w:shd w:val="clear" w:color="auto" w:fill="auto"/>
          </w:tcPr>
          <w:p w14:paraId="58CC2CDD" w14:textId="77777777" w:rsidR="00EB5E2C" w:rsidRPr="0048646A" w:rsidRDefault="00EB5E2C" w:rsidP="00BD39ED">
            <w:pPr>
              <w:spacing w:before="120" w:after="120"/>
              <w:rPr>
                <w:rFonts w:cstheme="minorHAnsi"/>
              </w:rPr>
            </w:pPr>
            <w:r>
              <w:rPr>
                <w:rFonts w:ascii="Segoe UI Symbol" w:hAnsi="Segoe UI Symbol"/>
              </w:rPr>
              <w:t>☐</w:t>
            </w:r>
          </w:p>
        </w:tc>
        <w:tc>
          <w:tcPr>
            <w:tcW w:w="2295" w:type="dxa"/>
            <w:shd w:val="clear" w:color="auto" w:fill="auto"/>
          </w:tcPr>
          <w:p w14:paraId="2BE207FB"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4858C84D" w14:textId="77777777" w:rsidTr="00A40004">
        <w:trPr>
          <w:trHeight w:val="288"/>
        </w:trPr>
        <w:tc>
          <w:tcPr>
            <w:tcW w:w="985" w:type="dxa"/>
            <w:shd w:val="clear" w:color="auto" w:fill="auto"/>
          </w:tcPr>
          <w:p w14:paraId="063C7707" w14:textId="77777777" w:rsidR="00EB5E2C" w:rsidRPr="0048646A" w:rsidRDefault="00EB5E2C" w:rsidP="00BD39ED">
            <w:pPr>
              <w:spacing w:before="120" w:after="120"/>
              <w:rPr>
                <w:rFonts w:cstheme="minorHAnsi"/>
              </w:rPr>
            </w:pPr>
            <w:r>
              <w:t>7.1.3</w:t>
            </w:r>
          </w:p>
        </w:tc>
        <w:tc>
          <w:tcPr>
            <w:tcW w:w="4950" w:type="dxa"/>
            <w:shd w:val="clear" w:color="auto" w:fill="auto"/>
          </w:tcPr>
          <w:p w14:paraId="58AF05F5" w14:textId="77777777" w:rsidR="00EB5E2C" w:rsidRPr="0048646A" w:rsidRDefault="00EB5E2C" w:rsidP="00BD39ED">
            <w:pPr>
              <w:spacing w:before="120" w:after="120"/>
              <w:ind w:left="252"/>
              <w:rPr>
                <w:rFonts w:cstheme="minorHAnsi"/>
              </w:rPr>
            </w:pPr>
            <w:r>
              <w:t>Hidroclorotiazida</w:t>
            </w:r>
          </w:p>
        </w:tc>
        <w:tc>
          <w:tcPr>
            <w:tcW w:w="2295" w:type="dxa"/>
            <w:shd w:val="clear" w:color="auto" w:fill="auto"/>
          </w:tcPr>
          <w:p w14:paraId="4D846D9B" w14:textId="77777777" w:rsidR="00EB5E2C" w:rsidRPr="0048646A" w:rsidRDefault="00EB5E2C" w:rsidP="00BD39ED">
            <w:pPr>
              <w:spacing w:before="120" w:after="120"/>
              <w:rPr>
                <w:rFonts w:cstheme="minorHAnsi"/>
              </w:rPr>
            </w:pPr>
            <w:r>
              <w:rPr>
                <w:rFonts w:ascii="Segoe UI Symbol" w:hAnsi="Segoe UI Symbol"/>
              </w:rPr>
              <w:t>☐</w:t>
            </w:r>
          </w:p>
        </w:tc>
        <w:tc>
          <w:tcPr>
            <w:tcW w:w="2295" w:type="dxa"/>
            <w:shd w:val="clear" w:color="auto" w:fill="auto"/>
          </w:tcPr>
          <w:p w14:paraId="6C6DB8D6"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29DC97CB" w14:textId="77777777" w:rsidTr="00A40004">
        <w:trPr>
          <w:trHeight w:val="288"/>
        </w:trPr>
        <w:tc>
          <w:tcPr>
            <w:tcW w:w="985" w:type="dxa"/>
            <w:shd w:val="clear" w:color="auto" w:fill="auto"/>
          </w:tcPr>
          <w:p w14:paraId="110914CE" w14:textId="77777777" w:rsidR="00EB5E2C" w:rsidRPr="0048646A" w:rsidRDefault="00EB5E2C" w:rsidP="00BD39ED">
            <w:pPr>
              <w:spacing w:before="120" w:after="120"/>
              <w:rPr>
                <w:rFonts w:cstheme="minorHAnsi"/>
              </w:rPr>
            </w:pPr>
            <w:r>
              <w:t>7.1.4</w:t>
            </w:r>
          </w:p>
        </w:tc>
        <w:tc>
          <w:tcPr>
            <w:tcW w:w="4950" w:type="dxa"/>
            <w:shd w:val="clear" w:color="auto" w:fill="auto"/>
          </w:tcPr>
          <w:p w14:paraId="246FECB8" w14:textId="77777777" w:rsidR="00EB5E2C" w:rsidRPr="0048646A" w:rsidRDefault="00EB5E2C" w:rsidP="00BD39ED">
            <w:pPr>
              <w:spacing w:before="120" w:after="120"/>
              <w:ind w:left="252"/>
              <w:rPr>
                <w:rFonts w:cstheme="minorHAnsi"/>
              </w:rPr>
            </w:pPr>
            <w:r>
              <w:t>Paracetamol</w:t>
            </w:r>
          </w:p>
        </w:tc>
        <w:tc>
          <w:tcPr>
            <w:tcW w:w="2295" w:type="dxa"/>
            <w:shd w:val="clear" w:color="auto" w:fill="auto"/>
          </w:tcPr>
          <w:p w14:paraId="74D90610" w14:textId="77777777" w:rsidR="00EB5E2C" w:rsidRPr="0048646A" w:rsidRDefault="00EB5E2C" w:rsidP="00BD39ED">
            <w:pPr>
              <w:spacing w:before="120" w:after="120"/>
              <w:rPr>
                <w:rFonts w:cstheme="minorHAnsi"/>
              </w:rPr>
            </w:pPr>
            <w:r>
              <w:rPr>
                <w:rFonts w:ascii="Segoe UI Symbol" w:hAnsi="Segoe UI Symbol"/>
              </w:rPr>
              <w:t>☐</w:t>
            </w:r>
          </w:p>
        </w:tc>
        <w:tc>
          <w:tcPr>
            <w:tcW w:w="2295" w:type="dxa"/>
            <w:shd w:val="clear" w:color="auto" w:fill="auto"/>
          </w:tcPr>
          <w:p w14:paraId="44CA8EFF"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5B84725C" w14:textId="77777777" w:rsidTr="00A40004">
        <w:trPr>
          <w:trHeight w:val="288"/>
        </w:trPr>
        <w:tc>
          <w:tcPr>
            <w:tcW w:w="985" w:type="dxa"/>
            <w:shd w:val="clear" w:color="auto" w:fill="auto"/>
          </w:tcPr>
          <w:p w14:paraId="0EB80158" w14:textId="77777777" w:rsidR="00EB5E2C" w:rsidRPr="0048646A" w:rsidRDefault="00EB5E2C" w:rsidP="00BD39ED">
            <w:pPr>
              <w:spacing w:before="120" w:after="120"/>
              <w:rPr>
                <w:rFonts w:cstheme="minorHAnsi"/>
              </w:rPr>
            </w:pPr>
            <w:r>
              <w:t>7.1.5</w:t>
            </w:r>
          </w:p>
        </w:tc>
        <w:tc>
          <w:tcPr>
            <w:tcW w:w="4950" w:type="dxa"/>
            <w:shd w:val="clear" w:color="auto" w:fill="auto"/>
          </w:tcPr>
          <w:p w14:paraId="44184218" w14:textId="77777777" w:rsidR="00EB5E2C" w:rsidRPr="0048646A" w:rsidRDefault="00EB5E2C" w:rsidP="00BD39ED">
            <w:pPr>
              <w:spacing w:before="120" w:after="120"/>
              <w:ind w:left="252"/>
              <w:rPr>
                <w:rFonts w:cstheme="minorHAnsi"/>
              </w:rPr>
            </w:pPr>
            <w:r>
              <w:t>Carbamazepina</w:t>
            </w:r>
          </w:p>
        </w:tc>
        <w:tc>
          <w:tcPr>
            <w:tcW w:w="2295" w:type="dxa"/>
            <w:shd w:val="clear" w:color="auto" w:fill="auto"/>
          </w:tcPr>
          <w:p w14:paraId="71AC643D" w14:textId="77777777" w:rsidR="00EB5E2C" w:rsidRPr="0048646A" w:rsidRDefault="00EB5E2C" w:rsidP="00BD39ED">
            <w:pPr>
              <w:spacing w:before="120" w:after="120"/>
              <w:rPr>
                <w:rFonts w:cstheme="minorHAnsi"/>
              </w:rPr>
            </w:pPr>
            <w:r>
              <w:rPr>
                <w:rFonts w:ascii="Segoe UI Symbol" w:hAnsi="Segoe UI Symbol"/>
              </w:rPr>
              <w:t>☐</w:t>
            </w:r>
          </w:p>
        </w:tc>
        <w:tc>
          <w:tcPr>
            <w:tcW w:w="2295" w:type="dxa"/>
            <w:shd w:val="clear" w:color="auto" w:fill="auto"/>
          </w:tcPr>
          <w:p w14:paraId="7D8E69F9"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57C2CE3E" w14:textId="77777777" w:rsidTr="00A40004">
        <w:trPr>
          <w:trHeight w:val="288"/>
        </w:trPr>
        <w:tc>
          <w:tcPr>
            <w:tcW w:w="985" w:type="dxa"/>
            <w:shd w:val="clear" w:color="auto" w:fill="auto"/>
          </w:tcPr>
          <w:p w14:paraId="03242BD6" w14:textId="77777777" w:rsidR="00EB5E2C" w:rsidRPr="0048646A" w:rsidRDefault="00EB5E2C" w:rsidP="00BD39ED">
            <w:pPr>
              <w:spacing w:before="120" w:after="120"/>
              <w:rPr>
                <w:rFonts w:cstheme="minorHAnsi"/>
              </w:rPr>
            </w:pPr>
            <w:r>
              <w:t>7.1.6</w:t>
            </w:r>
          </w:p>
        </w:tc>
        <w:tc>
          <w:tcPr>
            <w:tcW w:w="4950" w:type="dxa"/>
            <w:shd w:val="clear" w:color="auto" w:fill="auto"/>
          </w:tcPr>
          <w:p w14:paraId="1DB26040" w14:textId="77777777" w:rsidR="00EB5E2C" w:rsidRPr="0048646A" w:rsidRDefault="00EB5E2C" w:rsidP="00BD39ED">
            <w:pPr>
              <w:spacing w:before="120" w:after="120"/>
              <w:ind w:left="252"/>
              <w:rPr>
                <w:rFonts w:cstheme="minorHAnsi"/>
              </w:rPr>
            </w:pPr>
            <w:r>
              <w:t>Amoxicilina</w:t>
            </w:r>
          </w:p>
        </w:tc>
        <w:tc>
          <w:tcPr>
            <w:tcW w:w="2295" w:type="dxa"/>
            <w:shd w:val="clear" w:color="auto" w:fill="auto"/>
          </w:tcPr>
          <w:p w14:paraId="5F2330DF" w14:textId="77777777" w:rsidR="00EB5E2C" w:rsidRPr="0048646A" w:rsidRDefault="00EB5E2C" w:rsidP="00BD39ED">
            <w:pPr>
              <w:spacing w:before="120" w:after="120"/>
              <w:rPr>
                <w:rFonts w:cstheme="minorHAnsi"/>
              </w:rPr>
            </w:pPr>
            <w:r>
              <w:rPr>
                <w:rFonts w:ascii="Segoe UI Symbol" w:hAnsi="Segoe UI Symbol"/>
              </w:rPr>
              <w:t>☐</w:t>
            </w:r>
          </w:p>
        </w:tc>
        <w:tc>
          <w:tcPr>
            <w:tcW w:w="2295" w:type="dxa"/>
            <w:shd w:val="clear" w:color="auto" w:fill="auto"/>
          </w:tcPr>
          <w:p w14:paraId="6416BFA3"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4DE9E7C7" w14:textId="77777777" w:rsidTr="00A40004">
        <w:trPr>
          <w:trHeight w:val="288"/>
        </w:trPr>
        <w:tc>
          <w:tcPr>
            <w:tcW w:w="985" w:type="dxa"/>
            <w:shd w:val="clear" w:color="auto" w:fill="auto"/>
          </w:tcPr>
          <w:p w14:paraId="676F0E4B" w14:textId="77777777" w:rsidR="00EB5E2C" w:rsidRPr="0048646A" w:rsidRDefault="00EB5E2C" w:rsidP="00BD39ED">
            <w:pPr>
              <w:spacing w:before="120" w:after="120"/>
              <w:rPr>
                <w:rFonts w:cstheme="minorHAnsi"/>
              </w:rPr>
            </w:pPr>
            <w:r>
              <w:t>7.1.7</w:t>
            </w:r>
          </w:p>
        </w:tc>
        <w:tc>
          <w:tcPr>
            <w:tcW w:w="4950" w:type="dxa"/>
            <w:shd w:val="clear" w:color="auto" w:fill="auto"/>
          </w:tcPr>
          <w:p w14:paraId="2A84310F" w14:textId="77777777" w:rsidR="00EB5E2C" w:rsidRPr="0048646A" w:rsidRDefault="00EB5E2C" w:rsidP="00BD39ED">
            <w:pPr>
              <w:spacing w:before="120" w:after="120"/>
              <w:ind w:left="252"/>
              <w:rPr>
                <w:rFonts w:cstheme="minorHAnsi"/>
              </w:rPr>
            </w:pPr>
            <w:r>
              <w:t xml:space="preserve">Etinilestradiol + </w:t>
            </w:r>
            <w:proofErr w:type="spellStart"/>
            <w:r>
              <w:t>levonorgestrel</w:t>
            </w:r>
            <w:proofErr w:type="spellEnd"/>
            <w:r>
              <w:t xml:space="preserve"> (o un anticonceptivo oral combinado alternativo)</w:t>
            </w:r>
          </w:p>
        </w:tc>
        <w:tc>
          <w:tcPr>
            <w:tcW w:w="2295" w:type="dxa"/>
            <w:shd w:val="clear" w:color="auto" w:fill="auto"/>
          </w:tcPr>
          <w:p w14:paraId="2C5ACFD0" w14:textId="77777777" w:rsidR="00EB5E2C" w:rsidRPr="0048646A" w:rsidRDefault="00EB5E2C" w:rsidP="00BD39ED">
            <w:pPr>
              <w:spacing w:before="120" w:after="120"/>
              <w:rPr>
                <w:rFonts w:cstheme="minorHAnsi"/>
              </w:rPr>
            </w:pPr>
            <w:r>
              <w:rPr>
                <w:rFonts w:ascii="Segoe UI Symbol" w:hAnsi="Segoe UI Symbol"/>
              </w:rPr>
              <w:t>☐</w:t>
            </w:r>
          </w:p>
        </w:tc>
        <w:tc>
          <w:tcPr>
            <w:tcW w:w="2295" w:type="dxa"/>
            <w:shd w:val="clear" w:color="auto" w:fill="auto"/>
          </w:tcPr>
          <w:p w14:paraId="32E31D5B"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1317598D" w14:textId="77777777" w:rsidTr="00A40004">
        <w:trPr>
          <w:trHeight w:val="288"/>
        </w:trPr>
        <w:tc>
          <w:tcPr>
            <w:tcW w:w="985" w:type="dxa"/>
            <w:shd w:val="clear" w:color="auto" w:fill="auto"/>
          </w:tcPr>
          <w:p w14:paraId="216D8E38" w14:textId="77777777" w:rsidR="00EB5E2C" w:rsidRPr="0048646A" w:rsidRDefault="00EB5E2C" w:rsidP="00BD39ED">
            <w:pPr>
              <w:spacing w:before="120" w:after="120"/>
              <w:rPr>
                <w:rFonts w:cstheme="minorHAnsi"/>
              </w:rPr>
            </w:pPr>
            <w:r>
              <w:t>7.1.8</w:t>
            </w:r>
          </w:p>
        </w:tc>
        <w:tc>
          <w:tcPr>
            <w:tcW w:w="4950" w:type="dxa"/>
            <w:shd w:val="clear" w:color="auto" w:fill="auto"/>
          </w:tcPr>
          <w:p w14:paraId="02F5B46B" w14:textId="77777777" w:rsidR="00EB5E2C" w:rsidRPr="0048646A" w:rsidRDefault="00EB5E2C" w:rsidP="00BD39ED">
            <w:pPr>
              <w:spacing w:before="120" w:after="120"/>
              <w:ind w:left="252"/>
              <w:rPr>
                <w:rFonts w:cstheme="minorHAnsi"/>
              </w:rPr>
            </w:pPr>
            <w:r>
              <w:t>Oxitocina</w:t>
            </w:r>
          </w:p>
        </w:tc>
        <w:tc>
          <w:tcPr>
            <w:tcW w:w="2295" w:type="dxa"/>
            <w:shd w:val="clear" w:color="auto" w:fill="auto"/>
          </w:tcPr>
          <w:p w14:paraId="27171795" w14:textId="77777777" w:rsidR="00EB5E2C" w:rsidRPr="0048646A" w:rsidRDefault="00EB5E2C" w:rsidP="00BD39ED">
            <w:pPr>
              <w:spacing w:before="120" w:after="120"/>
              <w:rPr>
                <w:rFonts w:cstheme="minorHAnsi"/>
              </w:rPr>
            </w:pPr>
            <w:r>
              <w:rPr>
                <w:rFonts w:ascii="Segoe UI Symbol" w:hAnsi="Segoe UI Symbol"/>
              </w:rPr>
              <w:t>☐</w:t>
            </w:r>
          </w:p>
        </w:tc>
        <w:tc>
          <w:tcPr>
            <w:tcW w:w="2295" w:type="dxa"/>
            <w:shd w:val="clear" w:color="auto" w:fill="auto"/>
          </w:tcPr>
          <w:p w14:paraId="3BF07723"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273BF86E" w14:textId="77777777" w:rsidTr="00A40004">
        <w:trPr>
          <w:trHeight w:val="288"/>
        </w:trPr>
        <w:tc>
          <w:tcPr>
            <w:tcW w:w="985" w:type="dxa"/>
            <w:shd w:val="clear" w:color="auto" w:fill="auto"/>
          </w:tcPr>
          <w:p w14:paraId="01D335EA" w14:textId="77777777" w:rsidR="00EB5E2C" w:rsidRPr="0048646A" w:rsidRDefault="00EB5E2C" w:rsidP="00BD39ED">
            <w:pPr>
              <w:spacing w:before="120" w:after="120"/>
              <w:rPr>
                <w:rFonts w:cstheme="minorHAnsi"/>
              </w:rPr>
            </w:pPr>
            <w:r>
              <w:t>7.1.9</w:t>
            </w:r>
          </w:p>
        </w:tc>
        <w:tc>
          <w:tcPr>
            <w:tcW w:w="4950" w:type="dxa"/>
            <w:shd w:val="clear" w:color="auto" w:fill="auto"/>
          </w:tcPr>
          <w:p w14:paraId="1EC8149F" w14:textId="77777777" w:rsidR="00EB5E2C" w:rsidRPr="0048646A" w:rsidRDefault="00EB5E2C" w:rsidP="00BD39ED">
            <w:pPr>
              <w:spacing w:before="120" w:after="120"/>
              <w:ind w:left="252"/>
              <w:rPr>
                <w:rFonts w:cstheme="minorHAnsi"/>
              </w:rPr>
            </w:pPr>
            <w:r>
              <w:t>Sulfato de magnesio</w:t>
            </w:r>
          </w:p>
        </w:tc>
        <w:tc>
          <w:tcPr>
            <w:tcW w:w="2295" w:type="dxa"/>
            <w:shd w:val="clear" w:color="auto" w:fill="auto"/>
          </w:tcPr>
          <w:p w14:paraId="7CCBDD98" w14:textId="77777777" w:rsidR="00EB5E2C" w:rsidRPr="0048646A" w:rsidRDefault="00EB5E2C" w:rsidP="00BD39ED">
            <w:pPr>
              <w:spacing w:before="120" w:after="120"/>
              <w:rPr>
                <w:rFonts w:cstheme="minorHAnsi"/>
              </w:rPr>
            </w:pPr>
            <w:r>
              <w:rPr>
                <w:rFonts w:ascii="Segoe UI Symbol" w:hAnsi="Segoe UI Symbol"/>
              </w:rPr>
              <w:t>☐</w:t>
            </w:r>
          </w:p>
        </w:tc>
        <w:tc>
          <w:tcPr>
            <w:tcW w:w="2295" w:type="dxa"/>
            <w:shd w:val="clear" w:color="auto" w:fill="auto"/>
          </w:tcPr>
          <w:p w14:paraId="34010C27"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5E8F1FE0" w14:textId="77777777" w:rsidTr="00A40004">
        <w:trPr>
          <w:trHeight w:val="288"/>
        </w:trPr>
        <w:tc>
          <w:tcPr>
            <w:tcW w:w="985" w:type="dxa"/>
            <w:shd w:val="clear" w:color="auto" w:fill="auto"/>
          </w:tcPr>
          <w:p w14:paraId="42B659A5" w14:textId="77777777" w:rsidR="00EB5E2C" w:rsidRPr="0048646A" w:rsidRDefault="00EB5E2C" w:rsidP="00BD39ED">
            <w:pPr>
              <w:spacing w:before="120" w:after="120"/>
              <w:rPr>
                <w:rFonts w:cstheme="minorHAnsi"/>
              </w:rPr>
            </w:pPr>
            <w:r>
              <w:t>7.1.10</w:t>
            </w:r>
          </w:p>
        </w:tc>
        <w:tc>
          <w:tcPr>
            <w:tcW w:w="4950" w:type="dxa"/>
            <w:shd w:val="clear" w:color="auto" w:fill="auto"/>
          </w:tcPr>
          <w:p w14:paraId="6899E5EE" w14:textId="77777777" w:rsidR="00EB5E2C" w:rsidRPr="0048646A" w:rsidRDefault="00EB5E2C" w:rsidP="00BD39ED">
            <w:pPr>
              <w:spacing w:before="120" w:after="120"/>
              <w:ind w:left="252"/>
              <w:rPr>
                <w:rFonts w:cstheme="minorHAnsi"/>
              </w:rPr>
            </w:pPr>
            <w:r>
              <w:t>Heparina</w:t>
            </w:r>
          </w:p>
        </w:tc>
        <w:tc>
          <w:tcPr>
            <w:tcW w:w="2295" w:type="dxa"/>
            <w:shd w:val="clear" w:color="auto" w:fill="auto"/>
          </w:tcPr>
          <w:p w14:paraId="7316D73D" w14:textId="7662A962" w:rsidR="00EB5E2C" w:rsidRPr="0048646A" w:rsidRDefault="006C1155" w:rsidP="00BD39ED">
            <w:pPr>
              <w:spacing w:before="120" w:after="120"/>
              <w:rPr>
                <w:rFonts w:cstheme="minorHAnsi"/>
              </w:rPr>
            </w:pPr>
            <w:r>
              <w:rPr>
                <w:rFonts w:ascii="Segoe UI Symbol" w:hAnsi="Segoe UI Symbol"/>
              </w:rPr>
              <w:t>☐</w:t>
            </w:r>
          </w:p>
        </w:tc>
        <w:tc>
          <w:tcPr>
            <w:tcW w:w="2295" w:type="dxa"/>
            <w:shd w:val="clear" w:color="auto" w:fill="auto"/>
          </w:tcPr>
          <w:p w14:paraId="4E4C420F" w14:textId="4208FA35" w:rsidR="00EB5E2C" w:rsidRPr="0048646A" w:rsidRDefault="006C1155" w:rsidP="00BD39ED">
            <w:pPr>
              <w:spacing w:before="120" w:after="120"/>
              <w:rPr>
                <w:rFonts w:cstheme="minorHAnsi"/>
              </w:rPr>
            </w:pPr>
            <w:r>
              <w:rPr>
                <w:rFonts w:ascii="Segoe UI Symbol" w:hAnsi="Segoe UI Symbol"/>
              </w:rPr>
              <w:t>☐</w:t>
            </w:r>
          </w:p>
        </w:tc>
      </w:tr>
      <w:tr w:rsidR="00EB5E2C" w:rsidRPr="0048646A" w14:paraId="636310DE" w14:textId="77777777" w:rsidTr="00A40004">
        <w:trPr>
          <w:trHeight w:val="288"/>
        </w:trPr>
        <w:tc>
          <w:tcPr>
            <w:tcW w:w="985" w:type="dxa"/>
            <w:shd w:val="clear" w:color="auto" w:fill="auto"/>
          </w:tcPr>
          <w:p w14:paraId="33C6B9D4" w14:textId="77777777" w:rsidR="00EB5E2C" w:rsidRPr="0048646A" w:rsidRDefault="00EB5E2C" w:rsidP="00BD39ED">
            <w:pPr>
              <w:spacing w:before="120" w:after="120"/>
              <w:rPr>
                <w:rFonts w:cstheme="minorHAnsi"/>
              </w:rPr>
            </w:pPr>
            <w:r>
              <w:t>7.1.11</w:t>
            </w:r>
          </w:p>
        </w:tc>
        <w:tc>
          <w:tcPr>
            <w:tcW w:w="4950" w:type="dxa"/>
            <w:shd w:val="clear" w:color="auto" w:fill="auto"/>
          </w:tcPr>
          <w:p w14:paraId="69D3D19B" w14:textId="6970319B" w:rsidR="00EB5E2C" w:rsidRPr="0048646A" w:rsidRDefault="00EB5E2C" w:rsidP="00BD39ED">
            <w:pPr>
              <w:spacing w:before="120" w:after="120"/>
              <w:ind w:left="252"/>
              <w:rPr>
                <w:rFonts w:cstheme="minorHAnsi"/>
              </w:rPr>
            </w:pPr>
            <w:r>
              <w:t>Hidrocortisona o dexametasona</w:t>
            </w:r>
          </w:p>
        </w:tc>
        <w:tc>
          <w:tcPr>
            <w:tcW w:w="2295" w:type="dxa"/>
            <w:shd w:val="clear" w:color="auto" w:fill="auto"/>
          </w:tcPr>
          <w:p w14:paraId="7E1D0E1B" w14:textId="6D738DF4" w:rsidR="00EB5E2C" w:rsidRPr="0048646A" w:rsidRDefault="006C1155" w:rsidP="00BD39ED">
            <w:pPr>
              <w:spacing w:before="120" w:after="120"/>
              <w:rPr>
                <w:rFonts w:cstheme="minorHAnsi"/>
              </w:rPr>
            </w:pPr>
            <w:r>
              <w:rPr>
                <w:rFonts w:ascii="Segoe UI Symbol" w:hAnsi="Segoe UI Symbol"/>
              </w:rPr>
              <w:t>☐</w:t>
            </w:r>
          </w:p>
        </w:tc>
        <w:tc>
          <w:tcPr>
            <w:tcW w:w="2295" w:type="dxa"/>
            <w:shd w:val="clear" w:color="auto" w:fill="auto"/>
          </w:tcPr>
          <w:p w14:paraId="3BB32A1B" w14:textId="0519CD85" w:rsidR="00EB5E2C" w:rsidRPr="0048646A" w:rsidRDefault="006C1155" w:rsidP="00BD39ED">
            <w:pPr>
              <w:spacing w:before="120" w:after="120"/>
              <w:rPr>
                <w:rFonts w:cstheme="minorHAnsi"/>
              </w:rPr>
            </w:pPr>
            <w:r>
              <w:rPr>
                <w:rFonts w:ascii="Segoe UI Symbol" w:hAnsi="Segoe UI Symbol"/>
              </w:rPr>
              <w:t>☐</w:t>
            </w:r>
          </w:p>
        </w:tc>
      </w:tr>
      <w:tr w:rsidR="00EB5E2C" w:rsidRPr="0048646A" w14:paraId="50AA1E20" w14:textId="77777777" w:rsidTr="00A40004">
        <w:trPr>
          <w:trHeight w:val="288"/>
        </w:trPr>
        <w:tc>
          <w:tcPr>
            <w:tcW w:w="985" w:type="dxa"/>
            <w:shd w:val="clear" w:color="auto" w:fill="auto"/>
          </w:tcPr>
          <w:p w14:paraId="6A8B044A" w14:textId="77777777" w:rsidR="00EB5E2C" w:rsidRPr="0048646A" w:rsidRDefault="00EB5E2C" w:rsidP="00BD39ED">
            <w:pPr>
              <w:spacing w:before="120" w:after="120"/>
              <w:rPr>
                <w:rFonts w:cstheme="minorHAnsi"/>
              </w:rPr>
            </w:pPr>
            <w:r>
              <w:t>7.1.12</w:t>
            </w:r>
          </w:p>
        </w:tc>
        <w:tc>
          <w:tcPr>
            <w:tcW w:w="4950" w:type="dxa"/>
            <w:shd w:val="clear" w:color="auto" w:fill="auto"/>
          </w:tcPr>
          <w:p w14:paraId="72307D72" w14:textId="77777777" w:rsidR="00EB5E2C" w:rsidRPr="0048646A" w:rsidRDefault="00EB5E2C" w:rsidP="00BD39ED">
            <w:pPr>
              <w:spacing w:before="120" w:after="120"/>
              <w:ind w:left="252"/>
              <w:rPr>
                <w:rFonts w:cstheme="minorHAnsi"/>
              </w:rPr>
            </w:pPr>
            <w:r>
              <w:t>Epinefrina</w:t>
            </w:r>
          </w:p>
        </w:tc>
        <w:tc>
          <w:tcPr>
            <w:tcW w:w="2295" w:type="dxa"/>
            <w:shd w:val="clear" w:color="auto" w:fill="auto"/>
          </w:tcPr>
          <w:p w14:paraId="49497433" w14:textId="49EE0ECE" w:rsidR="00EB5E2C" w:rsidRPr="0048646A" w:rsidRDefault="006C1155" w:rsidP="00BD39ED">
            <w:pPr>
              <w:spacing w:before="120" w:after="120"/>
              <w:rPr>
                <w:rFonts w:cstheme="minorHAnsi"/>
              </w:rPr>
            </w:pPr>
            <w:r>
              <w:rPr>
                <w:rFonts w:ascii="Segoe UI Symbol" w:hAnsi="Segoe UI Symbol"/>
              </w:rPr>
              <w:t>☐</w:t>
            </w:r>
          </w:p>
        </w:tc>
        <w:tc>
          <w:tcPr>
            <w:tcW w:w="2295" w:type="dxa"/>
            <w:shd w:val="clear" w:color="auto" w:fill="auto"/>
          </w:tcPr>
          <w:p w14:paraId="21FBB70C" w14:textId="4CBAC41C" w:rsidR="00EB5E2C" w:rsidRPr="0048646A" w:rsidRDefault="006C1155" w:rsidP="00BD39ED">
            <w:pPr>
              <w:spacing w:before="120" w:after="120"/>
              <w:rPr>
                <w:rFonts w:cstheme="minorHAnsi"/>
              </w:rPr>
            </w:pPr>
            <w:r>
              <w:rPr>
                <w:rFonts w:ascii="Segoe UI Symbol" w:hAnsi="Segoe UI Symbol"/>
              </w:rPr>
              <w:t>☐</w:t>
            </w:r>
          </w:p>
        </w:tc>
      </w:tr>
      <w:tr w:rsidR="00EB5E2C" w:rsidRPr="0048646A" w14:paraId="66876E0E" w14:textId="77777777" w:rsidTr="00A40004">
        <w:trPr>
          <w:trHeight w:val="288"/>
        </w:trPr>
        <w:tc>
          <w:tcPr>
            <w:tcW w:w="985" w:type="dxa"/>
            <w:shd w:val="clear" w:color="auto" w:fill="auto"/>
          </w:tcPr>
          <w:p w14:paraId="29529881" w14:textId="77777777" w:rsidR="00EB5E2C" w:rsidRPr="0048646A" w:rsidRDefault="00EB5E2C" w:rsidP="00BD39ED">
            <w:pPr>
              <w:spacing w:before="120" w:after="120"/>
              <w:rPr>
                <w:rFonts w:cstheme="minorHAnsi"/>
              </w:rPr>
            </w:pPr>
            <w:r>
              <w:t>7.1.13</w:t>
            </w:r>
          </w:p>
        </w:tc>
        <w:tc>
          <w:tcPr>
            <w:tcW w:w="4950" w:type="dxa"/>
            <w:shd w:val="clear" w:color="auto" w:fill="auto"/>
          </w:tcPr>
          <w:p w14:paraId="60B14F66" w14:textId="77777777" w:rsidR="00EB5E2C" w:rsidRPr="0048646A" w:rsidRDefault="00EB5E2C" w:rsidP="00BD39ED">
            <w:pPr>
              <w:spacing w:before="120" w:after="120"/>
              <w:ind w:left="252"/>
              <w:rPr>
                <w:rFonts w:cstheme="minorHAnsi"/>
              </w:rPr>
            </w:pPr>
            <w:proofErr w:type="spellStart"/>
            <w:r>
              <w:t>Artemetero</w:t>
            </w:r>
            <w:proofErr w:type="spellEnd"/>
            <w:r>
              <w:t xml:space="preserve"> + </w:t>
            </w:r>
            <w:proofErr w:type="spellStart"/>
            <w:r>
              <w:t>lumefantrina</w:t>
            </w:r>
            <w:proofErr w:type="spellEnd"/>
            <w:r>
              <w:t xml:space="preserve"> (u otro medicamento combinado con </w:t>
            </w:r>
            <w:proofErr w:type="spellStart"/>
            <w:r>
              <w:t>artemetero</w:t>
            </w:r>
            <w:proofErr w:type="spellEnd"/>
            <w:r>
              <w:t>)</w:t>
            </w:r>
          </w:p>
        </w:tc>
        <w:tc>
          <w:tcPr>
            <w:tcW w:w="2295" w:type="dxa"/>
            <w:shd w:val="clear" w:color="auto" w:fill="auto"/>
          </w:tcPr>
          <w:p w14:paraId="0D3FE149" w14:textId="77777777" w:rsidR="00EB5E2C" w:rsidRPr="0048646A" w:rsidRDefault="00EB5E2C" w:rsidP="00BD39ED">
            <w:pPr>
              <w:spacing w:before="120" w:after="120"/>
              <w:rPr>
                <w:rFonts w:cstheme="minorHAnsi"/>
              </w:rPr>
            </w:pPr>
            <w:r>
              <w:rPr>
                <w:rFonts w:ascii="Segoe UI Symbol" w:hAnsi="Segoe UI Symbol"/>
              </w:rPr>
              <w:t>☐</w:t>
            </w:r>
          </w:p>
        </w:tc>
        <w:tc>
          <w:tcPr>
            <w:tcW w:w="2295" w:type="dxa"/>
            <w:shd w:val="clear" w:color="auto" w:fill="auto"/>
          </w:tcPr>
          <w:p w14:paraId="66B27034"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42437A65" w14:textId="77777777" w:rsidTr="00A40004">
        <w:trPr>
          <w:trHeight w:val="288"/>
        </w:trPr>
        <w:tc>
          <w:tcPr>
            <w:tcW w:w="985" w:type="dxa"/>
            <w:shd w:val="clear" w:color="auto" w:fill="auto"/>
          </w:tcPr>
          <w:p w14:paraId="7495EFE4" w14:textId="77777777" w:rsidR="00EB5E2C" w:rsidRPr="0048646A" w:rsidRDefault="00EB5E2C" w:rsidP="00BD39ED">
            <w:pPr>
              <w:spacing w:before="120" w:after="120"/>
              <w:rPr>
                <w:rFonts w:cstheme="minorHAnsi"/>
              </w:rPr>
            </w:pPr>
            <w:r>
              <w:t>7.1.14</w:t>
            </w:r>
          </w:p>
        </w:tc>
        <w:tc>
          <w:tcPr>
            <w:tcW w:w="4950" w:type="dxa"/>
            <w:shd w:val="clear" w:color="auto" w:fill="auto"/>
          </w:tcPr>
          <w:p w14:paraId="3720F1BE" w14:textId="77777777" w:rsidR="00EB5E2C" w:rsidRPr="009029C4" w:rsidRDefault="00EB5E2C" w:rsidP="00BD39ED">
            <w:pPr>
              <w:spacing w:before="120" w:after="120"/>
              <w:ind w:left="252"/>
              <w:rPr>
                <w:rFonts w:cstheme="minorHAnsi"/>
                <w:highlight w:val="green"/>
              </w:rPr>
            </w:pPr>
            <w:r>
              <w:t xml:space="preserve">Efavirenz + </w:t>
            </w:r>
            <w:proofErr w:type="spellStart"/>
            <w:r>
              <w:t>emtricitabina</w:t>
            </w:r>
            <w:proofErr w:type="spellEnd"/>
            <w:r>
              <w:t xml:space="preserve"> + fumarato de </w:t>
            </w:r>
            <w:proofErr w:type="spellStart"/>
            <w:r>
              <w:t>disoproxilo</w:t>
            </w:r>
            <w:proofErr w:type="spellEnd"/>
            <w:r>
              <w:t xml:space="preserve"> de </w:t>
            </w:r>
            <w:proofErr w:type="spellStart"/>
            <w:r>
              <w:t>tenofovir</w:t>
            </w:r>
            <w:proofErr w:type="spellEnd"/>
          </w:p>
        </w:tc>
        <w:tc>
          <w:tcPr>
            <w:tcW w:w="2295" w:type="dxa"/>
            <w:shd w:val="clear" w:color="auto" w:fill="auto"/>
          </w:tcPr>
          <w:p w14:paraId="05E6DFDE" w14:textId="77777777" w:rsidR="00EB5E2C" w:rsidRPr="0048646A" w:rsidRDefault="00EB5E2C" w:rsidP="00BD39ED">
            <w:pPr>
              <w:spacing w:before="120" w:after="120"/>
              <w:rPr>
                <w:rFonts w:cstheme="minorHAnsi"/>
              </w:rPr>
            </w:pPr>
            <w:r>
              <w:rPr>
                <w:rFonts w:ascii="Segoe UI Symbol" w:hAnsi="Segoe UI Symbol"/>
              </w:rPr>
              <w:t>☐</w:t>
            </w:r>
          </w:p>
        </w:tc>
        <w:tc>
          <w:tcPr>
            <w:tcW w:w="2295" w:type="dxa"/>
            <w:shd w:val="clear" w:color="auto" w:fill="auto"/>
          </w:tcPr>
          <w:p w14:paraId="0526F2F6"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687B7D46" w14:textId="77777777" w:rsidTr="00A40004">
        <w:trPr>
          <w:trHeight w:val="288"/>
        </w:trPr>
        <w:tc>
          <w:tcPr>
            <w:tcW w:w="985" w:type="dxa"/>
            <w:shd w:val="clear" w:color="auto" w:fill="auto"/>
          </w:tcPr>
          <w:p w14:paraId="31BB42EB" w14:textId="77777777" w:rsidR="00EB5E2C" w:rsidRPr="0048646A" w:rsidRDefault="00EB5E2C" w:rsidP="00BD39ED">
            <w:pPr>
              <w:spacing w:before="120" w:after="120"/>
              <w:rPr>
                <w:rFonts w:cstheme="minorHAnsi"/>
              </w:rPr>
            </w:pPr>
            <w:r>
              <w:t>7.1.15</w:t>
            </w:r>
          </w:p>
        </w:tc>
        <w:tc>
          <w:tcPr>
            <w:tcW w:w="4950" w:type="dxa"/>
            <w:shd w:val="clear" w:color="auto" w:fill="auto"/>
          </w:tcPr>
          <w:p w14:paraId="7802FD1F" w14:textId="77777777" w:rsidR="00EB5E2C" w:rsidRPr="0048646A" w:rsidRDefault="00EB5E2C" w:rsidP="00BD39ED">
            <w:pPr>
              <w:spacing w:before="120" w:after="120"/>
              <w:ind w:left="252"/>
              <w:rPr>
                <w:rFonts w:cstheme="minorHAnsi"/>
                <w:highlight w:val="green"/>
              </w:rPr>
            </w:pPr>
            <w:r>
              <w:t xml:space="preserve">Isoniazida + pirazinamida + rifampicina </w:t>
            </w:r>
          </w:p>
        </w:tc>
        <w:tc>
          <w:tcPr>
            <w:tcW w:w="2295" w:type="dxa"/>
            <w:shd w:val="clear" w:color="auto" w:fill="auto"/>
          </w:tcPr>
          <w:p w14:paraId="25B5809B" w14:textId="77777777" w:rsidR="00EB5E2C" w:rsidRPr="0048646A" w:rsidRDefault="00EB5E2C" w:rsidP="00BD39ED">
            <w:pPr>
              <w:spacing w:before="120" w:after="120"/>
              <w:rPr>
                <w:rFonts w:cstheme="minorHAnsi"/>
              </w:rPr>
            </w:pPr>
            <w:r>
              <w:rPr>
                <w:rFonts w:ascii="Segoe UI Symbol" w:hAnsi="Segoe UI Symbol"/>
              </w:rPr>
              <w:t>☐</w:t>
            </w:r>
          </w:p>
        </w:tc>
        <w:tc>
          <w:tcPr>
            <w:tcW w:w="2295" w:type="dxa"/>
            <w:shd w:val="clear" w:color="auto" w:fill="auto"/>
          </w:tcPr>
          <w:p w14:paraId="3F1374FA"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7B211FB3" w14:textId="77777777" w:rsidTr="00A40004">
        <w:trPr>
          <w:trHeight w:val="288"/>
        </w:trPr>
        <w:tc>
          <w:tcPr>
            <w:tcW w:w="985" w:type="dxa"/>
            <w:shd w:val="clear" w:color="auto" w:fill="auto"/>
          </w:tcPr>
          <w:p w14:paraId="6481DA31" w14:textId="77777777" w:rsidR="00EB5E2C" w:rsidRPr="0048646A" w:rsidRDefault="00EB5E2C" w:rsidP="00BD39ED">
            <w:pPr>
              <w:spacing w:before="120" w:after="120"/>
              <w:rPr>
                <w:rFonts w:cstheme="minorHAnsi"/>
              </w:rPr>
            </w:pPr>
            <w:r>
              <w:t>7.1.16</w:t>
            </w:r>
          </w:p>
        </w:tc>
        <w:tc>
          <w:tcPr>
            <w:tcW w:w="4950" w:type="dxa"/>
            <w:shd w:val="clear" w:color="auto" w:fill="auto"/>
          </w:tcPr>
          <w:p w14:paraId="649C7BFD" w14:textId="77777777" w:rsidR="00EB5E2C" w:rsidRPr="0048646A" w:rsidRDefault="00EB5E2C" w:rsidP="00BD39ED">
            <w:pPr>
              <w:spacing w:before="120" w:after="120"/>
              <w:ind w:left="252"/>
              <w:rPr>
                <w:rFonts w:cstheme="minorHAnsi"/>
              </w:rPr>
            </w:pPr>
            <w:r>
              <w:t>Líquidos intravenosos (</w:t>
            </w:r>
            <w:proofErr w:type="spellStart"/>
            <w:r>
              <w:t>i.v</w:t>
            </w:r>
            <w:proofErr w:type="spellEnd"/>
            <w:r>
              <w:t>.) (solución salina isotónica o lactato de Ringer)</w:t>
            </w:r>
          </w:p>
        </w:tc>
        <w:tc>
          <w:tcPr>
            <w:tcW w:w="2295" w:type="dxa"/>
            <w:shd w:val="clear" w:color="auto" w:fill="auto"/>
          </w:tcPr>
          <w:p w14:paraId="624D9238" w14:textId="77777777" w:rsidR="00EB5E2C" w:rsidRPr="0048646A" w:rsidRDefault="00EB5E2C" w:rsidP="00BD39ED">
            <w:pPr>
              <w:spacing w:before="120" w:after="120"/>
              <w:rPr>
                <w:rFonts w:cstheme="minorHAnsi"/>
              </w:rPr>
            </w:pPr>
            <w:r>
              <w:rPr>
                <w:rFonts w:ascii="Segoe UI Symbol" w:hAnsi="Segoe UI Symbol"/>
              </w:rPr>
              <w:t>☐</w:t>
            </w:r>
          </w:p>
        </w:tc>
        <w:tc>
          <w:tcPr>
            <w:tcW w:w="2295" w:type="dxa"/>
            <w:shd w:val="clear" w:color="auto" w:fill="auto"/>
          </w:tcPr>
          <w:p w14:paraId="54EF4B1B"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166B8ADD" w14:textId="77777777" w:rsidTr="00A40004">
        <w:trPr>
          <w:trHeight w:val="288"/>
        </w:trPr>
        <w:tc>
          <w:tcPr>
            <w:tcW w:w="985" w:type="dxa"/>
            <w:shd w:val="clear" w:color="auto" w:fill="auto"/>
          </w:tcPr>
          <w:p w14:paraId="40CA0E83" w14:textId="77777777" w:rsidR="00EB5E2C" w:rsidRPr="0048646A" w:rsidRDefault="00EB5E2C" w:rsidP="00BD39ED">
            <w:pPr>
              <w:spacing w:before="120" w:after="120"/>
              <w:rPr>
                <w:rFonts w:cstheme="minorHAnsi"/>
              </w:rPr>
            </w:pPr>
            <w:r>
              <w:t>7.1.17</w:t>
            </w:r>
          </w:p>
        </w:tc>
        <w:tc>
          <w:tcPr>
            <w:tcW w:w="4950" w:type="dxa"/>
            <w:shd w:val="clear" w:color="auto" w:fill="auto"/>
          </w:tcPr>
          <w:p w14:paraId="229B946E" w14:textId="77777777" w:rsidR="00EB5E2C" w:rsidRPr="0048646A" w:rsidRDefault="00EB5E2C" w:rsidP="00BD39ED">
            <w:pPr>
              <w:spacing w:before="120" w:after="120"/>
              <w:ind w:left="252"/>
              <w:rPr>
                <w:rFonts w:cstheme="minorHAnsi"/>
              </w:rPr>
            </w:pPr>
            <w:r>
              <w:t>Oxígeno</w:t>
            </w:r>
          </w:p>
        </w:tc>
        <w:tc>
          <w:tcPr>
            <w:tcW w:w="2295" w:type="dxa"/>
            <w:shd w:val="clear" w:color="auto" w:fill="auto"/>
          </w:tcPr>
          <w:p w14:paraId="4599F576" w14:textId="77777777" w:rsidR="00EB5E2C" w:rsidRPr="0048646A" w:rsidRDefault="00EB5E2C" w:rsidP="00BD39ED">
            <w:pPr>
              <w:spacing w:before="120" w:after="120"/>
              <w:rPr>
                <w:rFonts w:cstheme="minorHAnsi"/>
              </w:rPr>
            </w:pPr>
            <w:r>
              <w:rPr>
                <w:rFonts w:ascii="Segoe UI Symbol" w:hAnsi="Segoe UI Symbol"/>
              </w:rPr>
              <w:t>☐</w:t>
            </w:r>
          </w:p>
        </w:tc>
        <w:tc>
          <w:tcPr>
            <w:tcW w:w="2295" w:type="dxa"/>
            <w:shd w:val="clear" w:color="auto" w:fill="auto"/>
          </w:tcPr>
          <w:p w14:paraId="3E6A7DDE"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2457F285" w14:textId="77777777" w:rsidTr="00A40004">
        <w:trPr>
          <w:trHeight w:val="288"/>
        </w:trPr>
        <w:tc>
          <w:tcPr>
            <w:tcW w:w="985" w:type="dxa"/>
          </w:tcPr>
          <w:p w14:paraId="36BAF243" w14:textId="77777777" w:rsidR="00EB5E2C" w:rsidRPr="0048646A" w:rsidRDefault="00EB5E2C" w:rsidP="00BD39ED">
            <w:pPr>
              <w:spacing w:before="120" w:after="120"/>
              <w:rPr>
                <w:rFonts w:cstheme="minorHAnsi"/>
              </w:rPr>
            </w:pPr>
            <w:r>
              <w:lastRenderedPageBreak/>
              <w:t>7.2</w:t>
            </w:r>
          </w:p>
        </w:tc>
        <w:tc>
          <w:tcPr>
            <w:tcW w:w="4950" w:type="dxa"/>
          </w:tcPr>
          <w:p w14:paraId="3CECD419" w14:textId="77777777" w:rsidR="00EB5E2C" w:rsidRPr="0048646A" w:rsidRDefault="00EB5E2C" w:rsidP="00BD39ED">
            <w:pPr>
              <w:spacing w:before="120" w:after="120"/>
              <w:rPr>
                <w:rFonts w:cstheme="minorHAnsi"/>
              </w:rPr>
            </w:pPr>
            <w:r>
              <w:t xml:space="preserve">¿Cuáles de los siguientes suministros están </w:t>
            </w:r>
            <w:r>
              <w:rPr>
                <w:b/>
                <w:bCs/>
              </w:rPr>
              <w:t>disponibles actualmente</w:t>
            </w:r>
            <w:r>
              <w:t>?</w:t>
            </w:r>
          </w:p>
        </w:tc>
        <w:tc>
          <w:tcPr>
            <w:tcW w:w="2295" w:type="dxa"/>
          </w:tcPr>
          <w:p w14:paraId="6491A22A" w14:textId="77777777" w:rsidR="00EB5E2C" w:rsidRPr="0048646A" w:rsidRDefault="00EB5E2C" w:rsidP="00E82A8A">
            <w:pPr>
              <w:pStyle w:val="Prrafodelista"/>
              <w:numPr>
                <w:ilvl w:val="0"/>
                <w:numId w:val="43"/>
              </w:numPr>
              <w:spacing w:before="120" w:after="120"/>
              <w:rPr>
                <w:rFonts w:eastAsia="Times New Roman" w:cstheme="minorHAnsi"/>
              </w:rPr>
            </w:pPr>
            <w:r>
              <w:t>Actualmente disponible</w:t>
            </w:r>
          </w:p>
        </w:tc>
        <w:tc>
          <w:tcPr>
            <w:tcW w:w="2295" w:type="dxa"/>
          </w:tcPr>
          <w:p w14:paraId="4207125B" w14:textId="77777777" w:rsidR="00EB5E2C" w:rsidRPr="0048646A" w:rsidRDefault="00EB5E2C" w:rsidP="00E82A8A">
            <w:pPr>
              <w:pStyle w:val="Prrafodelista"/>
              <w:numPr>
                <w:ilvl w:val="0"/>
                <w:numId w:val="43"/>
              </w:numPr>
              <w:spacing w:before="120" w:after="120"/>
              <w:ind w:left="357" w:hanging="357"/>
              <w:contextualSpacing w:val="0"/>
              <w:rPr>
                <w:rFonts w:eastAsia="Times New Roman" w:cstheme="minorHAnsi"/>
              </w:rPr>
            </w:pPr>
            <w:r>
              <w:t>Actualmente no disponible</w:t>
            </w:r>
          </w:p>
        </w:tc>
      </w:tr>
      <w:tr w:rsidR="00EB5E2C" w:rsidRPr="0048646A" w14:paraId="51982962" w14:textId="77777777" w:rsidTr="00A40004">
        <w:trPr>
          <w:trHeight w:val="20"/>
        </w:trPr>
        <w:tc>
          <w:tcPr>
            <w:tcW w:w="985" w:type="dxa"/>
          </w:tcPr>
          <w:p w14:paraId="5CFF9A67" w14:textId="77777777" w:rsidR="00EB5E2C" w:rsidRPr="0048646A" w:rsidRDefault="00EB5E2C" w:rsidP="00BD39ED">
            <w:pPr>
              <w:spacing w:before="120" w:after="120"/>
              <w:rPr>
                <w:rFonts w:cstheme="minorHAnsi"/>
              </w:rPr>
            </w:pPr>
            <w:r>
              <w:t>7.2.1</w:t>
            </w:r>
          </w:p>
        </w:tc>
        <w:tc>
          <w:tcPr>
            <w:tcW w:w="4950" w:type="dxa"/>
          </w:tcPr>
          <w:p w14:paraId="54D34333" w14:textId="77777777" w:rsidR="00EB5E2C" w:rsidRPr="0048646A" w:rsidRDefault="00EB5E2C" w:rsidP="00BD39ED">
            <w:pPr>
              <w:spacing w:before="120" w:after="120"/>
              <w:ind w:left="252"/>
              <w:rPr>
                <w:rFonts w:cstheme="minorHAnsi"/>
              </w:rPr>
            </w:pPr>
            <w:r>
              <w:t>Jeringas y agujas</w:t>
            </w:r>
          </w:p>
        </w:tc>
        <w:tc>
          <w:tcPr>
            <w:tcW w:w="2295" w:type="dxa"/>
          </w:tcPr>
          <w:p w14:paraId="47C5D6F1" w14:textId="77777777" w:rsidR="00EB5E2C" w:rsidRPr="0048646A" w:rsidRDefault="00EB5E2C" w:rsidP="00BD39ED">
            <w:pPr>
              <w:spacing w:before="120" w:after="120"/>
              <w:rPr>
                <w:rFonts w:eastAsia="Times New Roman" w:cstheme="minorHAnsi"/>
              </w:rPr>
            </w:pPr>
            <w:r>
              <w:rPr>
                <w:rFonts w:ascii="Segoe UI Symbol" w:hAnsi="Segoe UI Symbol"/>
              </w:rPr>
              <w:t>☐</w:t>
            </w:r>
          </w:p>
        </w:tc>
        <w:tc>
          <w:tcPr>
            <w:tcW w:w="2295" w:type="dxa"/>
          </w:tcPr>
          <w:p w14:paraId="0BD3A61C" w14:textId="77777777" w:rsidR="00EB5E2C" w:rsidRPr="0048646A" w:rsidRDefault="00EB5E2C" w:rsidP="00BD39ED">
            <w:pPr>
              <w:spacing w:before="120" w:after="120"/>
              <w:rPr>
                <w:rFonts w:eastAsia="Times New Roman" w:cstheme="minorHAnsi"/>
              </w:rPr>
            </w:pPr>
            <w:r>
              <w:rPr>
                <w:rFonts w:ascii="Segoe UI Symbol" w:hAnsi="Segoe UI Symbol"/>
              </w:rPr>
              <w:t>☐</w:t>
            </w:r>
          </w:p>
        </w:tc>
      </w:tr>
      <w:tr w:rsidR="00EB5E2C" w:rsidRPr="0048646A" w14:paraId="2F4BDFA7" w14:textId="77777777" w:rsidTr="00A40004">
        <w:trPr>
          <w:trHeight w:val="20"/>
        </w:trPr>
        <w:tc>
          <w:tcPr>
            <w:tcW w:w="985" w:type="dxa"/>
          </w:tcPr>
          <w:p w14:paraId="55786AB1" w14:textId="77777777" w:rsidR="00EB5E2C" w:rsidRPr="0048646A" w:rsidRDefault="00EB5E2C" w:rsidP="00BD39ED">
            <w:pPr>
              <w:spacing w:before="120" w:after="120"/>
              <w:rPr>
                <w:rFonts w:cstheme="minorHAnsi"/>
              </w:rPr>
            </w:pPr>
            <w:r>
              <w:t>7.2.2</w:t>
            </w:r>
          </w:p>
        </w:tc>
        <w:tc>
          <w:tcPr>
            <w:tcW w:w="4950" w:type="dxa"/>
          </w:tcPr>
          <w:p w14:paraId="07A1FD31" w14:textId="77777777" w:rsidR="00EB5E2C" w:rsidRPr="0048646A" w:rsidRDefault="00EB5E2C" w:rsidP="00BD39ED">
            <w:pPr>
              <w:spacing w:before="120" w:after="120"/>
              <w:ind w:left="252"/>
              <w:rPr>
                <w:rFonts w:cstheme="minorHAnsi"/>
              </w:rPr>
            </w:pPr>
            <w:r>
              <w:t>Cánulas intravenosas y juegos de administración</w:t>
            </w:r>
          </w:p>
        </w:tc>
        <w:tc>
          <w:tcPr>
            <w:tcW w:w="2295" w:type="dxa"/>
          </w:tcPr>
          <w:p w14:paraId="6C7B0210" w14:textId="77777777" w:rsidR="00EB5E2C" w:rsidRPr="0048646A" w:rsidRDefault="00EB5E2C" w:rsidP="00BD39ED">
            <w:pPr>
              <w:spacing w:before="120" w:after="120"/>
              <w:rPr>
                <w:rFonts w:eastAsia="Times New Roman" w:cstheme="minorHAnsi"/>
              </w:rPr>
            </w:pPr>
            <w:r>
              <w:rPr>
                <w:rFonts w:ascii="Segoe UI Symbol" w:hAnsi="Segoe UI Symbol"/>
              </w:rPr>
              <w:t>☐</w:t>
            </w:r>
          </w:p>
        </w:tc>
        <w:tc>
          <w:tcPr>
            <w:tcW w:w="2295" w:type="dxa"/>
          </w:tcPr>
          <w:p w14:paraId="460B01AB" w14:textId="77777777" w:rsidR="00EB5E2C" w:rsidRPr="0048646A" w:rsidRDefault="00EB5E2C" w:rsidP="00BD39ED">
            <w:pPr>
              <w:spacing w:before="120" w:after="120"/>
              <w:rPr>
                <w:rFonts w:eastAsia="Times New Roman" w:cstheme="minorHAnsi"/>
              </w:rPr>
            </w:pPr>
            <w:r>
              <w:rPr>
                <w:rFonts w:ascii="Segoe UI Symbol" w:hAnsi="Segoe UI Symbol"/>
              </w:rPr>
              <w:t>☐</w:t>
            </w:r>
          </w:p>
        </w:tc>
      </w:tr>
      <w:tr w:rsidR="00EB5E2C" w:rsidRPr="0048646A" w14:paraId="37F8EFE5" w14:textId="77777777" w:rsidTr="00A40004">
        <w:trPr>
          <w:trHeight w:val="20"/>
        </w:trPr>
        <w:tc>
          <w:tcPr>
            <w:tcW w:w="985" w:type="dxa"/>
          </w:tcPr>
          <w:p w14:paraId="0CCFDE0A" w14:textId="77777777" w:rsidR="00EB5E2C" w:rsidRPr="0048646A" w:rsidRDefault="00EB5E2C" w:rsidP="00BD39ED">
            <w:pPr>
              <w:spacing w:before="120" w:after="120"/>
              <w:rPr>
                <w:rFonts w:cstheme="minorHAnsi"/>
              </w:rPr>
            </w:pPr>
            <w:r>
              <w:t>7.2.3</w:t>
            </w:r>
          </w:p>
        </w:tc>
        <w:tc>
          <w:tcPr>
            <w:tcW w:w="4950" w:type="dxa"/>
          </w:tcPr>
          <w:p w14:paraId="1D85ED57" w14:textId="77777777" w:rsidR="00EB5E2C" w:rsidRPr="0048646A" w:rsidRDefault="00EB5E2C" w:rsidP="00BD39ED">
            <w:pPr>
              <w:spacing w:before="120" w:after="120"/>
              <w:ind w:left="252"/>
              <w:rPr>
                <w:rFonts w:cstheme="minorHAnsi"/>
              </w:rPr>
            </w:pPr>
            <w:r>
              <w:t>Gasa</w:t>
            </w:r>
          </w:p>
        </w:tc>
        <w:tc>
          <w:tcPr>
            <w:tcW w:w="2295" w:type="dxa"/>
          </w:tcPr>
          <w:p w14:paraId="35EEF5ED" w14:textId="77777777" w:rsidR="00EB5E2C" w:rsidRPr="0048646A" w:rsidRDefault="00EB5E2C" w:rsidP="00BD39ED">
            <w:pPr>
              <w:spacing w:before="120" w:after="120"/>
              <w:rPr>
                <w:rFonts w:eastAsia="Times New Roman" w:cstheme="minorHAnsi"/>
              </w:rPr>
            </w:pPr>
            <w:r>
              <w:rPr>
                <w:rFonts w:ascii="Segoe UI Symbol" w:hAnsi="Segoe UI Symbol"/>
              </w:rPr>
              <w:t>☐</w:t>
            </w:r>
          </w:p>
        </w:tc>
        <w:tc>
          <w:tcPr>
            <w:tcW w:w="2295" w:type="dxa"/>
          </w:tcPr>
          <w:p w14:paraId="2B5D5E57" w14:textId="77777777" w:rsidR="00EB5E2C" w:rsidRPr="0048646A" w:rsidRDefault="00EB5E2C" w:rsidP="00BD39ED">
            <w:pPr>
              <w:spacing w:before="120" w:after="120"/>
              <w:rPr>
                <w:rFonts w:eastAsia="Times New Roman" w:cstheme="minorHAnsi"/>
              </w:rPr>
            </w:pPr>
            <w:r>
              <w:rPr>
                <w:rFonts w:ascii="Segoe UI Symbol" w:hAnsi="Segoe UI Symbol"/>
              </w:rPr>
              <w:t>☐</w:t>
            </w:r>
          </w:p>
        </w:tc>
      </w:tr>
      <w:tr w:rsidR="00EB5E2C" w:rsidRPr="0048646A" w14:paraId="39BAA5AF" w14:textId="77777777" w:rsidTr="00626951">
        <w:trPr>
          <w:trHeight w:val="288"/>
        </w:trPr>
        <w:tc>
          <w:tcPr>
            <w:tcW w:w="985" w:type="dxa"/>
            <w:shd w:val="clear" w:color="auto" w:fill="D9D9D9" w:themeFill="background1" w:themeFillShade="D9"/>
          </w:tcPr>
          <w:p w14:paraId="6417F82F" w14:textId="77777777" w:rsidR="00EB5E2C" w:rsidRPr="0048646A" w:rsidRDefault="00EB5E2C" w:rsidP="00BD39ED">
            <w:pPr>
              <w:spacing w:before="120" w:after="120"/>
              <w:rPr>
                <w:rFonts w:cstheme="minorHAnsi"/>
              </w:rPr>
            </w:pPr>
            <w:r>
              <w:t>7.3i</w:t>
            </w:r>
          </w:p>
        </w:tc>
        <w:tc>
          <w:tcPr>
            <w:tcW w:w="9540" w:type="dxa"/>
            <w:gridSpan w:val="3"/>
            <w:shd w:val="clear" w:color="auto" w:fill="D9D9D9" w:themeFill="background1" w:themeFillShade="D9"/>
          </w:tcPr>
          <w:p w14:paraId="069914AB" w14:textId="26C56754" w:rsidR="00EB5E2C" w:rsidRPr="0048646A" w:rsidRDefault="00EB5E2C" w:rsidP="00103176">
            <w:pPr>
              <w:spacing w:before="120" w:after="120"/>
              <w:rPr>
                <w:rFonts w:eastAsia="Times New Roman" w:cstheme="minorHAnsi"/>
              </w:rPr>
            </w:pPr>
            <w:r>
              <w:t>Compruebe las respuestas a la pregunta 4.9.5. Si la respuesta es  4 («No disponible»)</w:t>
            </w:r>
            <w:r>
              <w:rPr>
                <w:shd w:val="clear" w:color="auto" w:fill="D9D9D9" w:themeFill="background1" w:themeFillShade="D9"/>
              </w:rPr>
              <w:t>, pase a la pregunta 7.4.</w:t>
            </w:r>
          </w:p>
        </w:tc>
      </w:tr>
      <w:tr w:rsidR="00EB5E2C" w:rsidRPr="0048646A" w14:paraId="6485CC0F" w14:textId="77777777" w:rsidTr="00A40004">
        <w:trPr>
          <w:trHeight w:val="288"/>
        </w:trPr>
        <w:tc>
          <w:tcPr>
            <w:tcW w:w="985" w:type="dxa"/>
          </w:tcPr>
          <w:p w14:paraId="487301F1" w14:textId="77777777" w:rsidR="00EB5E2C" w:rsidRPr="0048646A" w:rsidRDefault="00EB5E2C" w:rsidP="00BD39ED">
            <w:pPr>
              <w:spacing w:before="120" w:after="120"/>
              <w:rPr>
                <w:rFonts w:cstheme="minorHAnsi"/>
              </w:rPr>
            </w:pPr>
            <w:r>
              <w:t>7.3</w:t>
            </w:r>
          </w:p>
        </w:tc>
        <w:tc>
          <w:tcPr>
            <w:tcW w:w="4950" w:type="dxa"/>
          </w:tcPr>
          <w:p w14:paraId="7F1E4C72" w14:textId="77777777" w:rsidR="00EB5E2C" w:rsidRPr="0048646A" w:rsidRDefault="00EB5E2C" w:rsidP="00BD39ED">
            <w:pPr>
              <w:spacing w:before="120" w:after="120"/>
              <w:rPr>
                <w:rFonts w:cstheme="minorHAnsi"/>
              </w:rPr>
            </w:pPr>
            <w:r>
              <w:t xml:space="preserve">¿Cuáles de las siguientes vacunas están </w:t>
            </w:r>
            <w:r>
              <w:rPr>
                <w:b/>
                <w:bCs/>
              </w:rPr>
              <w:t>disponibles actualmente</w:t>
            </w:r>
            <w:r>
              <w:t>?</w:t>
            </w:r>
          </w:p>
        </w:tc>
        <w:tc>
          <w:tcPr>
            <w:tcW w:w="2295" w:type="dxa"/>
          </w:tcPr>
          <w:p w14:paraId="48679FB5" w14:textId="77777777" w:rsidR="00EB5E2C" w:rsidRPr="0048646A" w:rsidRDefault="00EB5E2C" w:rsidP="00E82A8A">
            <w:pPr>
              <w:pStyle w:val="Prrafodelista"/>
              <w:numPr>
                <w:ilvl w:val="0"/>
                <w:numId w:val="44"/>
              </w:numPr>
              <w:spacing w:before="120" w:after="120"/>
              <w:rPr>
                <w:rFonts w:cstheme="minorHAnsi"/>
              </w:rPr>
            </w:pPr>
            <w:r>
              <w:t>Actualmente disponible</w:t>
            </w:r>
          </w:p>
        </w:tc>
        <w:tc>
          <w:tcPr>
            <w:tcW w:w="2295" w:type="dxa"/>
          </w:tcPr>
          <w:p w14:paraId="4A66CAFB" w14:textId="77777777" w:rsidR="00EB5E2C" w:rsidRPr="0048646A" w:rsidRDefault="00EB5E2C" w:rsidP="00E82A8A">
            <w:pPr>
              <w:pStyle w:val="Prrafodelista"/>
              <w:numPr>
                <w:ilvl w:val="0"/>
                <w:numId w:val="44"/>
              </w:numPr>
              <w:spacing w:before="120" w:after="120"/>
              <w:rPr>
                <w:rFonts w:eastAsia="Times New Roman" w:cstheme="minorHAnsi"/>
              </w:rPr>
            </w:pPr>
            <w:r>
              <w:t>Actualmente no disponible</w:t>
            </w:r>
          </w:p>
        </w:tc>
      </w:tr>
      <w:tr w:rsidR="00EB5E2C" w:rsidRPr="0048646A" w14:paraId="539F10BF" w14:textId="77777777" w:rsidTr="00A40004">
        <w:trPr>
          <w:trHeight w:val="288"/>
        </w:trPr>
        <w:tc>
          <w:tcPr>
            <w:tcW w:w="985" w:type="dxa"/>
          </w:tcPr>
          <w:p w14:paraId="7BF24339" w14:textId="77777777" w:rsidR="00EB5E2C" w:rsidRPr="0048646A" w:rsidRDefault="00EB5E2C" w:rsidP="00BD39ED">
            <w:pPr>
              <w:spacing w:before="120" w:after="120"/>
              <w:rPr>
                <w:rFonts w:cstheme="minorHAnsi"/>
              </w:rPr>
            </w:pPr>
            <w:r>
              <w:t>7.3.1</w:t>
            </w:r>
          </w:p>
        </w:tc>
        <w:tc>
          <w:tcPr>
            <w:tcW w:w="4950" w:type="dxa"/>
            <w:vAlign w:val="center"/>
          </w:tcPr>
          <w:p w14:paraId="1809D181" w14:textId="77777777" w:rsidR="00EB5E2C" w:rsidRPr="0048646A" w:rsidRDefault="00EB5E2C" w:rsidP="00BD39ED">
            <w:pPr>
              <w:spacing w:before="120" w:after="120"/>
              <w:ind w:left="252"/>
              <w:rPr>
                <w:rFonts w:cstheme="minorHAnsi"/>
              </w:rPr>
            </w:pPr>
            <w:r>
              <w:t>Vacuna contra el sarampión y diluyente</w:t>
            </w:r>
          </w:p>
        </w:tc>
        <w:tc>
          <w:tcPr>
            <w:tcW w:w="2295" w:type="dxa"/>
          </w:tcPr>
          <w:p w14:paraId="4BB6F5A3" w14:textId="77777777" w:rsidR="00EB5E2C" w:rsidRPr="0048646A" w:rsidRDefault="00EB5E2C" w:rsidP="00BD39ED">
            <w:pPr>
              <w:spacing w:before="120" w:after="120"/>
              <w:rPr>
                <w:rFonts w:cstheme="minorHAnsi"/>
              </w:rPr>
            </w:pPr>
            <w:r>
              <w:rPr>
                <w:rFonts w:ascii="Segoe UI Symbol" w:hAnsi="Segoe UI Symbol"/>
              </w:rPr>
              <w:t>☐</w:t>
            </w:r>
          </w:p>
        </w:tc>
        <w:tc>
          <w:tcPr>
            <w:tcW w:w="2295" w:type="dxa"/>
          </w:tcPr>
          <w:p w14:paraId="44FA5BC3"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4C66DA3C" w14:textId="77777777" w:rsidTr="00A40004">
        <w:trPr>
          <w:trHeight w:val="288"/>
        </w:trPr>
        <w:tc>
          <w:tcPr>
            <w:tcW w:w="985" w:type="dxa"/>
          </w:tcPr>
          <w:p w14:paraId="18523F1D" w14:textId="77777777" w:rsidR="00EB5E2C" w:rsidRPr="0048646A" w:rsidRDefault="00EB5E2C" w:rsidP="00BD39ED">
            <w:pPr>
              <w:spacing w:before="120" w:after="120"/>
              <w:rPr>
                <w:rFonts w:cstheme="minorHAnsi"/>
              </w:rPr>
            </w:pPr>
            <w:r>
              <w:t>7.3.2</w:t>
            </w:r>
          </w:p>
        </w:tc>
        <w:tc>
          <w:tcPr>
            <w:tcW w:w="4950" w:type="dxa"/>
            <w:vAlign w:val="center"/>
          </w:tcPr>
          <w:p w14:paraId="264BF934" w14:textId="77777777" w:rsidR="00EB5E2C" w:rsidRPr="0048646A" w:rsidRDefault="00EB5E2C" w:rsidP="00BD39ED">
            <w:pPr>
              <w:spacing w:before="120" w:after="120"/>
              <w:ind w:left="252"/>
              <w:rPr>
                <w:rFonts w:cstheme="minorHAnsi"/>
              </w:rPr>
            </w:pPr>
            <w:r>
              <w:t xml:space="preserve">DTT + HIB + </w:t>
            </w:r>
            <w:proofErr w:type="spellStart"/>
            <w:r>
              <w:t>HepB</w:t>
            </w:r>
            <w:proofErr w:type="spellEnd"/>
            <w:r>
              <w:t xml:space="preserve"> (pentavalente)</w:t>
            </w:r>
          </w:p>
        </w:tc>
        <w:tc>
          <w:tcPr>
            <w:tcW w:w="2295" w:type="dxa"/>
          </w:tcPr>
          <w:p w14:paraId="4BA4062C" w14:textId="77777777" w:rsidR="00EB5E2C" w:rsidRPr="0048646A" w:rsidRDefault="00EB5E2C" w:rsidP="00BD39ED">
            <w:pPr>
              <w:spacing w:before="120" w:after="120"/>
              <w:rPr>
                <w:rFonts w:cstheme="minorHAnsi"/>
              </w:rPr>
            </w:pPr>
            <w:r>
              <w:rPr>
                <w:rFonts w:ascii="Segoe UI Symbol" w:hAnsi="Segoe UI Symbol"/>
              </w:rPr>
              <w:t>☐</w:t>
            </w:r>
          </w:p>
        </w:tc>
        <w:tc>
          <w:tcPr>
            <w:tcW w:w="2295" w:type="dxa"/>
          </w:tcPr>
          <w:p w14:paraId="6E8DAE5B"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7BDBB1D0" w14:textId="77777777" w:rsidTr="00A40004">
        <w:trPr>
          <w:trHeight w:val="288"/>
        </w:trPr>
        <w:tc>
          <w:tcPr>
            <w:tcW w:w="985" w:type="dxa"/>
          </w:tcPr>
          <w:p w14:paraId="20CF0F55" w14:textId="77777777" w:rsidR="00EB5E2C" w:rsidRPr="0048646A" w:rsidRDefault="00EB5E2C" w:rsidP="00BD39ED">
            <w:pPr>
              <w:spacing w:before="120" w:after="120"/>
              <w:rPr>
                <w:rFonts w:cstheme="minorHAnsi"/>
              </w:rPr>
            </w:pPr>
            <w:r>
              <w:t>7.3.3</w:t>
            </w:r>
          </w:p>
        </w:tc>
        <w:tc>
          <w:tcPr>
            <w:tcW w:w="4950" w:type="dxa"/>
            <w:vAlign w:val="center"/>
          </w:tcPr>
          <w:p w14:paraId="428BFA0F" w14:textId="77777777" w:rsidR="00EB5E2C" w:rsidRPr="0048646A" w:rsidRDefault="00EB5E2C" w:rsidP="00BD39ED">
            <w:pPr>
              <w:spacing w:before="120" w:after="120"/>
              <w:ind w:left="252"/>
              <w:rPr>
                <w:rFonts w:cstheme="minorHAnsi"/>
              </w:rPr>
            </w:pPr>
            <w:r>
              <w:t>Vacuna antipoliomielítica oral o vacuna antipoliomielítica inactivada</w:t>
            </w:r>
          </w:p>
        </w:tc>
        <w:tc>
          <w:tcPr>
            <w:tcW w:w="2295" w:type="dxa"/>
          </w:tcPr>
          <w:p w14:paraId="0F04E48C" w14:textId="77777777" w:rsidR="00EB5E2C" w:rsidRPr="0048646A" w:rsidRDefault="00EB5E2C" w:rsidP="00BD39ED">
            <w:pPr>
              <w:spacing w:before="120" w:after="120"/>
              <w:rPr>
                <w:rFonts w:cstheme="minorHAnsi"/>
              </w:rPr>
            </w:pPr>
            <w:r>
              <w:rPr>
                <w:rFonts w:ascii="Segoe UI Symbol" w:hAnsi="Segoe UI Symbol"/>
              </w:rPr>
              <w:t>☐</w:t>
            </w:r>
          </w:p>
        </w:tc>
        <w:tc>
          <w:tcPr>
            <w:tcW w:w="2295" w:type="dxa"/>
          </w:tcPr>
          <w:p w14:paraId="49C09332" w14:textId="77777777" w:rsidR="00EB5E2C" w:rsidRPr="0048646A" w:rsidRDefault="00EB5E2C" w:rsidP="00BD39ED">
            <w:pPr>
              <w:spacing w:before="120" w:after="120"/>
              <w:rPr>
                <w:rFonts w:cstheme="minorHAnsi"/>
              </w:rPr>
            </w:pPr>
            <w:r>
              <w:rPr>
                <w:rFonts w:ascii="Segoe UI Symbol" w:hAnsi="Segoe UI Symbol"/>
              </w:rPr>
              <w:t>☐</w:t>
            </w:r>
          </w:p>
        </w:tc>
      </w:tr>
      <w:tr w:rsidR="00EB5E2C" w:rsidRPr="0048646A" w14:paraId="3C0925CE" w14:textId="77777777" w:rsidTr="00A40004">
        <w:trPr>
          <w:trHeight w:val="288"/>
        </w:trPr>
        <w:tc>
          <w:tcPr>
            <w:tcW w:w="985" w:type="dxa"/>
            <w:tcBorders>
              <w:bottom w:val="single" w:sz="4" w:space="0" w:color="auto"/>
            </w:tcBorders>
          </w:tcPr>
          <w:p w14:paraId="364171CC" w14:textId="77777777" w:rsidR="00EB5E2C" w:rsidRPr="0048646A" w:rsidRDefault="00EB5E2C" w:rsidP="00BD39ED">
            <w:pPr>
              <w:spacing w:before="120" w:after="120"/>
              <w:rPr>
                <w:rFonts w:cstheme="minorHAnsi"/>
              </w:rPr>
            </w:pPr>
            <w:r>
              <w:t>7.3.4</w:t>
            </w:r>
          </w:p>
        </w:tc>
        <w:tc>
          <w:tcPr>
            <w:tcW w:w="4950" w:type="dxa"/>
            <w:tcBorders>
              <w:bottom w:val="single" w:sz="4" w:space="0" w:color="auto"/>
            </w:tcBorders>
            <w:vAlign w:val="center"/>
          </w:tcPr>
          <w:p w14:paraId="07B7750E" w14:textId="77777777" w:rsidR="00EB5E2C" w:rsidRPr="0048646A" w:rsidRDefault="00EB5E2C" w:rsidP="00BD39ED">
            <w:pPr>
              <w:spacing w:before="120" w:after="120"/>
              <w:ind w:left="252"/>
              <w:rPr>
                <w:rFonts w:cstheme="minorHAnsi"/>
              </w:rPr>
            </w:pPr>
            <w:r>
              <w:t>Vacuna BCG y diluyente</w:t>
            </w:r>
          </w:p>
        </w:tc>
        <w:tc>
          <w:tcPr>
            <w:tcW w:w="2295" w:type="dxa"/>
            <w:tcBorders>
              <w:bottom w:val="single" w:sz="4" w:space="0" w:color="auto"/>
            </w:tcBorders>
          </w:tcPr>
          <w:p w14:paraId="24125AAD" w14:textId="77777777" w:rsidR="00EB5E2C" w:rsidRPr="0048646A" w:rsidRDefault="00EB5E2C" w:rsidP="00BD39ED">
            <w:pPr>
              <w:spacing w:before="120" w:after="120"/>
              <w:rPr>
                <w:rFonts w:cstheme="minorHAnsi"/>
              </w:rPr>
            </w:pPr>
            <w:r>
              <w:rPr>
                <w:rFonts w:ascii="Segoe UI Symbol" w:hAnsi="Segoe UI Symbol"/>
              </w:rPr>
              <w:t>☐</w:t>
            </w:r>
          </w:p>
        </w:tc>
        <w:tc>
          <w:tcPr>
            <w:tcW w:w="2295" w:type="dxa"/>
            <w:tcBorders>
              <w:bottom w:val="single" w:sz="4" w:space="0" w:color="auto"/>
            </w:tcBorders>
          </w:tcPr>
          <w:p w14:paraId="6F2D685A" w14:textId="77777777" w:rsidR="00EB5E2C" w:rsidRPr="0048646A" w:rsidRDefault="00EB5E2C" w:rsidP="00BD39ED">
            <w:pPr>
              <w:spacing w:before="120" w:after="120"/>
              <w:rPr>
                <w:rFonts w:cstheme="minorHAnsi"/>
              </w:rPr>
            </w:pPr>
            <w:r>
              <w:rPr>
                <w:rFonts w:ascii="Segoe UI Symbol" w:hAnsi="Segoe UI Symbol"/>
              </w:rPr>
              <w:t>☐</w:t>
            </w:r>
          </w:p>
        </w:tc>
      </w:tr>
      <w:tr w:rsidR="0080521B" w:rsidRPr="0048646A" w14:paraId="0BD96C5F" w14:textId="77777777" w:rsidTr="00A40004">
        <w:trPr>
          <w:trHeight w:val="288"/>
        </w:trPr>
        <w:tc>
          <w:tcPr>
            <w:tcW w:w="985" w:type="dxa"/>
            <w:tcBorders>
              <w:bottom w:val="single" w:sz="4" w:space="0" w:color="auto"/>
            </w:tcBorders>
            <w:shd w:val="clear" w:color="auto" w:fill="E2EFD9" w:themeFill="accent6" w:themeFillTint="33"/>
          </w:tcPr>
          <w:p w14:paraId="45FC12E6" w14:textId="77777777" w:rsidR="0080521B" w:rsidRPr="004B5A63" w:rsidRDefault="0080521B" w:rsidP="0080521B">
            <w:pPr>
              <w:autoSpaceDE w:val="0"/>
              <w:autoSpaceDN w:val="0"/>
              <w:adjustRightInd w:val="0"/>
              <w:spacing w:before="120" w:after="120"/>
              <w:rPr>
                <w:rFonts w:cstheme="minorHAnsi"/>
                <w:bCs/>
              </w:rPr>
            </w:pPr>
            <w:r>
              <w:t>7.3.5</w:t>
            </w:r>
          </w:p>
        </w:tc>
        <w:tc>
          <w:tcPr>
            <w:tcW w:w="4950" w:type="dxa"/>
            <w:tcBorders>
              <w:bottom w:val="single" w:sz="4" w:space="0" w:color="auto"/>
            </w:tcBorders>
            <w:shd w:val="clear" w:color="auto" w:fill="E2EFD9" w:themeFill="accent6" w:themeFillTint="33"/>
            <w:vAlign w:val="center"/>
          </w:tcPr>
          <w:p w14:paraId="378EF632" w14:textId="5AE3BE89" w:rsidR="0080521B" w:rsidRDefault="0080521B" w:rsidP="0080521B">
            <w:pPr>
              <w:autoSpaceDE w:val="0"/>
              <w:autoSpaceDN w:val="0"/>
              <w:adjustRightInd w:val="0"/>
              <w:spacing w:before="120" w:after="120"/>
              <w:ind w:left="252"/>
              <w:rPr>
                <w:rFonts w:cstheme="minorHAnsi"/>
                <w:bCs/>
              </w:rPr>
            </w:pPr>
            <w:r>
              <w:t xml:space="preserve">(Pregunta opcional específica para el </w:t>
            </w:r>
            <w:proofErr w:type="spellStart"/>
            <w:r>
              <w:t>país</w:t>
            </w:r>
            <w:r>
              <w:rPr>
                <w:vertAlign w:val="superscript"/>
              </w:rPr>
              <w:t>a</w:t>
            </w:r>
            <w:proofErr w:type="spellEnd"/>
            <w:r>
              <w:t>)</w:t>
            </w:r>
          </w:p>
          <w:p w14:paraId="790B3FF1" w14:textId="46829D20" w:rsidR="0080521B" w:rsidRPr="004B5A63" w:rsidRDefault="0080521B">
            <w:pPr>
              <w:autoSpaceDE w:val="0"/>
              <w:autoSpaceDN w:val="0"/>
              <w:adjustRightInd w:val="0"/>
              <w:spacing w:before="120" w:after="120"/>
              <w:ind w:left="252"/>
              <w:rPr>
                <w:rFonts w:cstheme="minorHAnsi"/>
                <w:bCs/>
              </w:rPr>
            </w:pPr>
            <w:r>
              <w:t>Vacuna antineumocócica</w:t>
            </w:r>
          </w:p>
        </w:tc>
        <w:tc>
          <w:tcPr>
            <w:tcW w:w="2295" w:type="dxa"/>
            <w:tcBorders>
              <w:bottom w:val="single" w:sz="4" w:space="0" w:color="auto"/>
            </w:tcBorders>
            <w:shd w:val="clear" w:color="auto" w:fill="E2EFD9" w:themeFill="accent6" w:themeFillTint="33"/>
          </w:tcPr>
          <w:p w14:paraId="3FA0F66A" w14:textId="639CEF87" w:rsidR="0080521B" w:rsidRPr="002C3626" w:rsidRDefault="0080521B" w:rsidP="0080521B">
            <w:pPr>
              <w:autoSpaceDE w:val="0"/>
              <w:autoSpaceDN w:val="0"/>
              <w:adjustRightInd w:val="0"/>
              <w:spacing w:before="120" w:after="120"/>
              <w:rPr>
                <w:rFonts w:cstheme="minorHAnsi"/>
                <w:bCs/>
              </w:rPr>
            </w:pPr>
            <w:r>
              <w:rPr>
                <w:rFonts w:ascii="Segoe UI Symbol" w:hAnsi="Segoe UI Symbol"/>
              </w:rPr>
              <w:t>☐</w:t>
            </w:r>
          </w:p>
        </w:tc>
        <w:tc>
          <w:tcPr>
            <w:tcW w:w="2295" w:type="dxa"/>
            <w:tcBorders>
              <w:bottom w:val="single" w:sz="4" w:space="0" w:color="auto"/>
            </w:tcBorders>
            <w:shd w:val="clear" w:color="auto" w:fill="E2EFD9" w:themeFill="accent6" w:themeFillTint="33"/>
          </w:tcPr>
          <w:p w14:paraId="1D1A0FB6" w14:textId="169DFAC4" w:rsidR="0080521B" w:rsidRPr="002C3626" w:rsidRDefault="0080521B" w:rsidP="0080521B">
            <w:pPr>
              <w:autoSpaceDE w:val="0"/>
              <w:autoSpaceDN w:val="0"/>
              <w:adjustRightInd w:val="0"/>
              <w:spacing w:before="120" w:after="120"/>
              <w:rPr>
                <w:rFonts w:cstheme="minorHAnsi"/>
                <w:bCs/>
              </w:rPr>
            </w:pPr>
            <w:r>
              <w:rPr>
                <w:rFonts w:ascii="Segoe UI Symbol" w:hAnsi="Segoe UI Symbol"/>
              </w:rPr>
              <w:t>☐</w:t>
            </w:r>
          </w:p>
        </w:tc>
      </w:tr>
      <w:tr w:rsidR="00A813D1" w:rsidRPr="0048646A" w14:paraId="6F566D4B" w14:textId="77777777" w:rsidTr="00EB4D50">
        <w:trPr>
          <w:trHeight w:val="288"/>
        </w:trPr>
        <w:tc>
          <w:tcPr>
            <w:tcW w:w="985" w:type="dxa"/>
            <w:tcBorders>
              <w:bottom w:val="single" w:sz="4" w:space="0" w:color="auto"/>
            </w:tcBorders>
            <w:shd w:val="clear" w:color="auto" w:fill="E2EFD9" w:themeFill="accent6" w:themeFillTint="33"/>
          </w:tcPr>
          <w:p w14:paraId="3B268765" w14:textId="77777777" w:rsidR="00A813D1" w:rsidRPr="004B5A63" w:rsidRDefault="00A813D1" w:rsidP="00EB4D50">
            <w:pPr>
              <w:autoSpaceDE w:val="0"/>
              <w:autoSpaceDN w:val="0"/>
              <w:adjustRightInd w:val="0"/>
              <w:spacing w:before="120" w:after="120"/>
              <w:rPr>
                <w:rFonts w:cstheme="minorHAnsi"/>
                <w:bCs/>
              </w:rPr>
            </w:pPr>
            <w:r>
              <w:t>7.3.6</w:t>
            </w:r>
          </w:p>
        </w:tc>
        <w:tc>
          <w:tcPr>
            <w:tcW w:w="4950" w:type="dxa"/>
            <w:tcBorders>
              <w:bottom w:val="single" w:sz="4" w:space="0" w:color="auto"/>
            </w:tcBorders>
            <w:shd w:val="clear" w:color="auto" w:fill="E2EFD9" w:themeFill="accent6" w:themeFillTint="33"/>
            <w:vAlign w:val="center"/>
          </w:tcPr>
          <w:p w14:paraId="5024FEEA" w14:textId="77777777" w:rsidR="00A813D1" w:rsidRDefault="00A813D1" w:rsidP="00EB4D50">
            <w:pPr>
              <w:autoSpaceDE w:val="0"/>
              <w:autoSpaceDN w:val="0"/>
              <w:adjustRightInd w:val="0"/>
              <w:spacing w:before="120" w:after="120"/>
              <w:ind w:left="252"/>
              <w:rPr>
                <w:rFonts w:cstheme="minorHAnsi"/>
                <w:bCs/>
              </w:rPr>
            </w:pPr>
            <w:r>
              <w:t xml:space="preserve">(Pregunta opcional específica para el </w:t>
            </w:r>
            <w:proofErr w:type="spellStart"/>
            <w:r>
              <w:t>país</w:t>
            </w:r>
            <w:r>
              <w:rPr>
                <w:vertAlign w:val="superscript"/>
              </w:rPr>
              <w:t>b</w:t>
            </w:r>
            <w:proofErr w:type="spellEnd"/>
            <w:r>
              <w:t>)</w:t>
            </w:r>
          </w:p>
          <w:p w14:paraId="36542CF4" w14:textId="77777777" w:rsidR="00A813D1" w:rsidRPr="002C3626" w:rsidRDefault="00A813D1" w:rsidP="00EB4D50">
            <w:pPr>
              <w:autoSpaceDE w:val="0"/>
              <w:autoSpaceDN w:val="0"/>
              <w:adjustRightInd w:val="0"/>
              <w:spacing w:before="120" w:after="120"/>
              <w:ind w:left="252"/>
              <w:rPr>
                <w:rFonts w:cstheme="minorHAnsi"/>
                <w:bCs/>
              </w:rPr>
            </w:pPr>
            <w:r>
              <w:t>Vacuna contra la gripe estacional</w:t>
            </w:r>
          </w:p>
        </w:tc>
        <w:tc>
          <w:tcPr>
            <w:tcW w:w="2295" w:type="dxa"/>
            <w:tcBorders>
              <w:bottom w:val="single" w:sz="4" w:space="0" w:color="auto"/>
            </w:tcBorders>
            <w:shd w:val="clear" w:color="auto" w:fill="E2EFD9" w:themeFill="accent6" w:themeFillTint="33"/>
          </w:tcPr>
          <w:p w14:paraId="564D4D3A" w14:textId="77777777" w:rsidR="00A813D1" w:rsidRPr="00096070" w:rsidRDefault="00A813D1" w:rsidP="00EB4D50">
            <w:pPr>
              <w:autoSpaceDE w:val="0"/>
              <w:autoSpaceDN w:val="0"/>
              <w:adjustRightInd w:val="0"/>
              <w:spacing w:before="120" w:after="120"/>
              <w:rPr>
                <w:rFonts w:ascii="Segoe UI Symbol" w:hAnsi="Segoe UI Symbol" w:cs="Segoe UI Symbol"/>
              </w:rPr>
            </w:pPr>
          </w:p>
        </w:tc>
        <w:tc>
          <w:tcPr>
            <w:tcW w:w="2295" w:type="dxa"/>
            <w:tcBorders>
              <w:bottom w:val="single" w:sz="4" w:space="0" w:color="auto"/>
            </w:tcBorders>
            <w:shd w:val="clear" w:color="auto" w:fill="E2EFD9" w:themeFill="accent6" w:themeFillTint="33"/>
          </w:tcPr>
          <w:p w14:paraId="6E9899F0" w14:textId="77777777" w:rsidR="00A813D1" w:rsidRPr="00096070" w:rsidRDefault="00A813D1" w:rsidP="00EB4D50">
            <w:pPr>
              <w:autoSpaceDE w:val="0"/>
              <w:autoSpaceDN w:val="0"/>
              <w:adjustRightInd w:val="0"/>
              <w:spacing w:before="120" w:after="120"/>
              <w:rPr>
                <w:rFonts w:ascii="Segoe UI Symbol" w:hAnsi="Segoe UI Symbol" w:cs="Segoe UI Symbol"/>
              </w:rPr>
            </w:pPr>
          </w:p>
        </w:tc>
      </w:tr>
      <w:tr w:rsidR="00A813D1" w:rsidRPr="0048646A" w14:paraId="7513379C" w14:textId="77777777" w:rsidTr="00EB4D50">
        <w:trPr>
          <w:trHeight w:val="288"/>
        </w:trPr>
        <w:tc>
          <w:tcPr>
            <w:tcW w:w="985" w:type="dxa"/>
            <w:tcBorders>
              <w:bottom w:val="single" w:sz="4" w:space="0" w:color="auto"/>
            </w:tcBorders>
          </w:tcPr>
          <w:p w14:paraId="61ABBFAB" w14:textId="77777777" w:rsidR="00A813D1" w:rsidRPr="0048646A" w:rsidRDefault="00A813D1" w:rsidP="00EB4D50">
            <w:pPr>
              <w:spacing w:before="120" w:after="120"/>
              <w:rPr>
                <w:rFonts w:cstheme="minorHAnsi"/>
              </w:rPr>
            </w:pPr>
            <w:r>
              <w:t>7.4</w:t>
            </w:r>
          </w:p>
        </w:tc>
        <w:tc>
          <w:tcPr>
            <w:tcW w:w="4950" w:type="dxa"/>
            <w:tcBorders>
              <w:bottom w:val="single" w:sz="4" w:space="0" w:color="auto"/>
            </w:tcBorders>
            <w:vAlign w:val="center"/>
          </w:tcPr>
          <w:p w14:paraId="14E4F2D8" w14:textId="77777777" w:rsidR="00A813D1" w:rsidRPr="0048646A" w:rsidRDefault="00A813D1" w:rsidP="00EB4D50">
            <w:pPr>
              <w:spacing w:before="120" w:after="120"/>
              <w:rPr>
                <w:rFonts w:cstheme="minorHAnsi"/>
              </w:rPr>
            </w:pPr>
            <w:r>
              <w:t>En el último mes, ¿se ha visto afectada la capacidad del centro para proporcionar ciertos servicios debido a una falta de suministros?</w:t>
            </w:r>
          </w:p>
        </w:tc>
        <w:tc>
          <w:tcPr>
            <w:tcW w:w="4590" w:type="dxa"/>
            <w:gridSpan w:val="2"/>
            <w:tcBorders>
              <w:bottom w:val="single" w:sz="4" w:space="0" w:color="auto"/>
            </w:tcBorders>
          </w:tcPr>
          <w:p w14:paraId="2E44F547" w14:textId="77777777" w:rsidR="00A813D1" w:rsidRPr="0048646A" w:rsidRDefault="00A813D1" w:rsidP="00A813D1">
            <w:pPr>
              <w:pStyle w:val="Prrafodelista"/>
              <w:numPr>
                <w:ilvl w:val="0"/>
                <w:numId w:val="64"/>
              </w:numPr>
              <w:spacing w:before="120" w:after="120"/>
              <w:rPr>
                <w:rFonts w:cstheme="minorHAnsi"/>
              </w:rPr>
            </w:pPr>
            <w:r>
              <w:t>Sí</w:t>
            </w:r>
          </w:p>
          <w:p w14:paraId="26827019" w14:textId="77777777" w:rsidR="00A813D1" w:rsidRPr="0048646A" w:rsidRDefault="00A813D1" w:rsidP="00A813D1">
            <w:pPr>
              <w:pStyle w:val="Prrafodelista"/>
              <w:numPr>
                <w:ilvl w:val="0"/>
                <w:numId w:val="64"/>
              </w:numPr>
              <w:spacing w:before="120" w:after="120"/>
              <w:rPr>
                <w:rFonts w:cstheme="minorHAnsi"/>
              </w:rPr>
            </w:pPr>
            <w:r>
              <w:t>No</w:t>
            </w:r>
          </w:p>
        </w:tc>
      </w:tr>
      <w:tr w:rsidR="00A813D1" w:rsidRPr="0048646A" w14:paraId="1E10BEE6" w14:textId="77777777" w:rsidTr="00EB4D50">
        <w:trPr>
          <w:trHeight w:val="288"/>
        </w:trPr>
        <w:tc>
          <w:tcPr>
            <w:tcW w:w="10525" w:type="dxa"/>
            <w:gridSpan w:val="4"/>
            <w:tcBorders>
              <w:left w:val="nil"/>
              <w:bottom w:val="nil"/>
              <w:right w:val="nil"/>
            </w:tcBorders>
          </w:tcPr>
          <w:p w14:paraId="7D495547" w14:textId="77777777" w:rsidR="00A813D1" w:rsidRDefault="00A813D1" w:rsidP="00EB4D50">
            <w:pPr>
              <w:pStyle w:val="Textonotapie"/>
              <w:rPr>
                <w:rFonts w:cstheme="minorHAnsi"/>
                <w:color w:val="222222"/>
                <w:shd w:val="clear" w:color="auto" w:fill="FFFFFF"/>
              </w:rPr>
            </w:pPr>
            <w:r>
              <w:t xml:space="preserve">DTT: </w:t>
            </w:r>
            <w:r>
              <w:rPr>
                <w:bCs/>
                <w:color w:val="222222"/>
                <w:shd w:val="clear" w:color="auto" w:fill="FFFFFF"/>
              </w:rPr>
              <w:t>difteria, tétanos, tosferina;</w:t>
            </w:r>
            <w:r>
              <w:t xml:space="preserve"> HIB: </w:t>
            </w:r>
            <w:proofErr w:type="spellStart"/>
            <w:r>
              <w:rPr>
                <w:i/>
                <w:iCs/>
                <w:color w:val="222222"/>
                <w:shd w:val="clear" w:color="auto" w:fill="FFFFFF"/>
              </w:rPr>
              <w:t>Haemophilus</w:t>
            </w:r>
            <w:proofErr w:type="spellEnd"/>
            <w:r>
              <w:rPr>
                <w:i/>
                <w:iCs/>
                <w:color w:val="222222"/>
                <w:shd w:val="clear" w:color="auto" w:fill="FFFFFF"/>
              </w:rPr>
              <w:t xml:space="preserve"> </w:t>
            </w:r>
            <w:proofErr w:type="spellStart"/>
            <w:r>
              <w:rPr>
                <w:i/>
                <w:iCs/>
                <w:color w:val="222222"/>
                <w:shd w:val="clear" w:color="auto" w:fill="FFFFFF"/>
              </w:rPr>
              <w:t>influenzae</w:t>
            </w:r>
            <w:proofErr w:type="spellEnd"/>
            <w:r>
              <w:rPr>
                <w:color w:val="222222"/>
                <w:shd w:val="clear" w:color="auto" w:fill="FFFFFF"/>
              </w:rPr>
              <w:t xml:space="preserve"> de tipo b;</w:t>
            </w:r>
            <w:r>
              <w:t xml:space="preserve"> </w:t>
            </w:r>
            <w:proofErr w:type="spellStart"/>
            <w:r>
              <w:t>HepB</w:t>
            </w:r>
            <w:proofErr w:type="spellEnd"/>
            <w:r>
              <w:t xml:space="preserve">: </w:t>
            </w:r>
            <w:r>
              <w:rPr>
                <w:color w:val="212529"/>
                <w:shd w:val="clear" w:color="auto" w:fill="FFFFFF"/>
              </w:rPr>
              <w:t xml:space="preserve">Vacuna contra la hepatitis B; </w:t>
            </w:r>
            <w:r>
              <w:t xml:space="preserve">BCG: </w:t>
            </w:r>
            <w:r>
              <w:rPr>
                <w:color w:val="222222"/>
                <w:shd w:val="clear" w:color="auto" w:fill="FFFFFF"/>
              </w:rPr>
              <w:t>bacilo de Calmette y Guérin.</w:t>
            </w:r>
          </w:p>
          <w:p w14:paraId="01597D82" w14:textId="77777777" w:rsidR="00A813D1" w:rsidRDefault="00A813D1" w:rsidP="00A813D1">
            <w:pPr>
              <w:pStyle w:val="Tablefootnote"/>
              <w:keepNext/>
              <w:keepLines/>
              <w:spacing w:after="0"/>
              <w:ind w:left="144" w:hanging="144"/>
              <w:rPr>
                <w:rFonts w:asciiTheme="minorHAnsi" w:hAnsiTheme="minorHAnsi" w:cstheme="minorHAnsi"/>
                <w:sz w:val="20"/>
                <w:szCs w:val="20"/>
              </w:rPr>
            </w:pPr>
            <w:r>
              <w:rPr>
                <w:rFonts w:asciiTheme="minorHAnsi" w:hAnsiTheme="minorHAnsi"/>
                <w:sz w:val="20"/>
                <w:szCs w:val="20"/>
                <w:vertAlign w:val="superscript"/>
              </w:rPr>
              <w:t>a</w:t>
            </w:r>
            <w:r>
              <w:rPr>
                <w:rFonts w:asciiTheme="minorHAnsi" w:hAnsiTheme="minorHAnsi"/>
                <w:sz w:val="20"/>
                <w:szCs w:val="20"/>
              </w:rPr>
              <w:t xml:space="preserve"> Omita la pregunta, a menos que la vacuna antineumocócica esté incluida en el programa nacional de vacunación rutinario. </w:t>
            </w:r>
          </w:p>
          <w:p w14:paraId="61308950" w14:textId="77777777" w:rsidR="00A813D1" w:rsidRPr="00896CDD" w:rsidRDefault="00A813D1" w:rsidP="00A813D1">
            <w:pPr>
              <w:pStyle w:val="Tablefootnote"/>
              <w:keepNext/>
              <w:keepLines/>
              <w:spacing w:after="0"/>
              <w:ind w:left="144" w:hanging="144"/>
              <w:rPr>
                <w:rFonts w:ascii="Segoe UI Symbol" w:hAnsi="Segoe UI Symbol"/>
              </w:rPr>
            </w:pPr>
            <w:r>
              <w:rPr>
                <w:rFonts w:asciiTheme="minorHAnsi" w:hAnsiTheme="minorHAnsi"/>
                <w:sz w:val="20"/>
                <w:szCs w:val="20"/>
                <w:vertAlign w:val="superscript"/>
              </w:rPr>
              <w:t>b</w:t>
            </w:r>
            <w:r>
              <w:rPr>
                <w:rFonts w:asciiTheme="minorHAnsi" w:hAnsiTheme="minorHAnsi"/>
                <w:sz w:val="20"/>
                <w:szCs w:val="20"/>
              </w:rPr>
              <w:t xml:space="preserve"> Omita la pregunta, a menos que la vacuna contra la gripe estacional esté incluida en el programa nacional de vacunación rutinario.</w:t>
            </w:r>
          </w:p>
        </w:tc>
      </w:tr>
    </w:tbl>
    <w:p w14:paraId="18B73579" w14:textId="77777777" w:rsidR="00EB5E2C" w:rsidRPr="0048646A" w:rsidRDefault="00EB5E2C" w:rsidP="00EB5E2C">
      <w:pPr>
        <w:spacing w:before="120" w:after="120" w:line="259" w:lineRule="auto"/>
        <w:rPr>
          <w:rFonts w:cstheme="minorHAnsi"/>
        </w:rPr>
      </w:pPr>
      <w:r>
        <w:br w:type="page"/>
      </w:r>
    </w:p>
    <w:p w14:paraId="478B1229" w14:textId="77777777" w:rsidR="00EB5E2C" w:rsidRPr="0048646A" w:rsidRDefault="00EB5E2C" w:rsidP="00EB5E2C">
      <w:pPr>
        <w:pStyle w:val="Ttulo1"/>
        <w:spacing w:before="120" w:after="120"/>
      </w:pPr>
      <w:bookmarkStart w:id="52" w:name="_Toc54603509"/>
      <w:bookmarkStart w:id="53" w:name="_Toc67298783"/>
      <w:r>
        <w:lastRenderedPageBreak/>
        <w:t>Apartado 8: Disponibilidad de medios de diagnóstico</w:t>
      </w:r>
      <w:bookmarkEnd w:id="52"/>
      <w:bookmarkEnd w:id="53"/>
      <w:r>
        <w:t xml:space="preserve"> </w:t>
      </w:r>
    </w:p>
    <w:p w14:paraId="3D44995E" w14:textId="77777777" w:rsidR="00EB5E2C" w:rsidRPr="0048646A" w:rsidRDefault="00EB5E2C" w:rsidP="00EB5E2C">
      <w:pPr>
        <w:spacing w:before="120" w:after="120" w:line="259" w:lineRule="auto"/>
        <w:rPr>
          <w:rFonts w:cstheme="minorHAnsi"/>
        </w:rPr>
      </w:pPr>
      <w:r>
        <w:t>Las preguntas de este apartado se refieren a la disponibilidad de servicios y suministros de laboratorio y diagnóstico por la imagen. Este apartado es opcional, en función de las prioridades y el contexto específicos del país.</w:t>
      </w:r>
    </w:p>
    <w:p w14:paraId="2122ECD6" w14:textId="77777777" w:rsidR="007C6378" w:rsidRPr="00096070" w:rsidRDefault="007C6378" w:rsidP="00EB5E2C">
      <w:pPr>
        <w:spacing w:after="160" w:line="259" w:lineRule="auto"/>
      </w:pPr>
    </w:p>
    <w:tbl>
      <w:tblPr>
        <w:tblStyle w:val="Tablaconcuadrcula"/>
        <w:tblW w:w="0" w:type="auto"/>
        <w:tblLook w:val="04A0" w:firstRow="1" w:lastRow="0" w:firstColumn="1" w:lastColumn="0" w:noHBand="0" w:noVBand="1"/>
      </w:tblPr>
      <w:tblGrid>
        <w:gridCol w:w="1095"/>
        <w:gridCol w:w="6"/>
        <w:gridCol w:w="4443"/>
        <w:gridCol w:w="1422"/>
        <w:gridCol w:w="27"/>
        <w:gridCol w:w="1638"/>
        <w:gridCol w:w="27"/>
        <w:gridCol w:w="1638"/>
        <w:gridCol w:w="27"/>
      </w:tblGrid>
      <w:tr w:rsidR="009E1FAF" w:rsidRPr="0048646A" w14:paraId="158B9797" w14:textId="77777777" w:rsidTr="004A043B">
        <w:trPr>
          <w:gridAfter w:val="1"/>
          <w:wAfter w:w="27" w:type="dxa"/>
        </w:trPr>
        <w:tc>
          <w:tcPr>
            <w:tcW w:w="1095" w:type="dxa"/>
          </w:tcPr>
          <w:p w14:paraId="73BBC126" w14:textId="77777777" w:rsidR="009E1FAF" w:rsidRPr="0048646A" w:rsidRDefault="009E1FAF" w:rsidP="004A043B">
            <w:pPr>
              <w:rPr>
                <w:b/>
                <w:bCs/>
              </w:rPr>
            </w:pPr>
            <w:r>
              <w:rPr>
                <w:b/>
              </w:rPr>
              <w:t>N.º</w:t>
            </w:r>
          </w:p>
        </w:tc>
        <w:tc>
          <w:tcPr>
            <w:tcW w:w="4449" w:type="dxa"/>
            <w:gridSpan w:val="2"/>
          </w:tcPr>
          <w:p w14:paraId="04EDD049" w14:textId="77777777" w:rsidR="009E1FAF" w:rsidRPr="0048646A" w:rsidRDefault="009E1FAF" w:rsidP="004A043B">
            <w:pPr>
              <w:rPr>
                <w:b/>
                <w:bCs/>
              </w:rPr>
            </w:pPr>
            <w:r>
              <w:rPr>
                <w:b/>
              </w:rPr>
              <w:t>Pregunta</w:t>
            </w:r>
          </w:p>
        </w:tc>
        <w:tc>
          <w:tcPr>
            <w:tcW w:w="4752" w:type="dxa"/>
            <w:gridSpan w:val="5"/>
          </w:tcPr>
          <w:p w14:paraId="325C2F33" w14:textId="77777777" w:rsidR="009E1FAF" w:rsidRPr="0048646A" w:rsidRDefault="009E1FAF" w:rsidP="004A043B">
            <w:pPr>
              <w:rPr>
                <w:b/>
                <w:bCs/>
              </w:rPr>
            </w:pPr>
            <w:r>
              <w:rPr>
                <w:b/>
              </w:rPr>
              <w:t>Opciones de respuesta</w:t>
            </w:r>
          </w:p>
        </w:tc>
      </w:tr>
      <w:tr w:rsidR="009E1FAF" w:rsidRPr="0048646A" w14:paraId="735E4243" w14:textId="77777777" w:rsidTr="004A043B">
        <w:trPr>
          <w:gridAfter w:val="1"/>
          <w:wAfter w:w="27" w:type="dxa"/>
        </w:trPr>
        <w:tc>
          <w:tcPr>
            <w:tcW w:w="1095" w:type="dxa"/>
          </w:tcPr>
          <w:p w14:paraId="27432A17" w14:textId="77777777" w:rsidR="009E1FAF" w:rsidRPr="0048646A" w:rsidRDefault="009E1FAF" w:rsidP="004A043B">
            <w:pPr>
              <w:rPr>
                <w:bCs/>
              </w:rPr>
            </w:pPr>
            <w:r>
              <w:t>8.1</w:t>
            </w:r>
          </w:p>
        </w:tc>
        <w:tc>
          <w:tcPr>
            <w:tcW w:w="4449" w:type="dxa"/>
            <w:gridSpan w:val="2"/>
          </w:tcPr>
          <w:p w14:paraId="56B26A9A" w14:textId="77777777" w:rsidR="009E1FAF" w:rsidRPr="0048646A" w:rsidRDefault="009E1FAF" w:rsidP="004A043B">
            <w:pPr>
              <w:rPr>
                <w:bCs/>
              </w:rPr>
            </w:pPr>
            <w:r>
              <w:t>¿Realiza este centro alguna prueba de diagnóstico a partir de las muestras con equipo de laboratorio o PDR?</w:t>
            </w:r>
          </w:p>
        </w:tc>
        <w:tc>
          <w:tcPr>
            <w:tcW w:w="4752" w:type="dxa"/>
            <w:gridSpan w:val="5"/>
          </w:tcPr>
          <w:p w14:paraId="15B08345" w14:textId="77777777" w:rsidR="009E1FAF" w:rsidRPr="00B660F9" w:rsidRDefault="009E1FAF" w:rsidP="00E82A8A">
            <w:pPr>
              <w:pStyle w:val="Prrafodelista"/>
              <w:numPr>
                <w:ilvl w:val="0"/>
                <w:numId w:val="93"/>
              </w:numPr>
              <w:rPr>
                <w:rFonts w:cstheme="minorHAnsi"/>
              </w:rPr>
            </w:pPr>
            <w:r>
              <w:t xml:space="preserve">Sí </w:t>
            </w:r>
          </w:p>
          <w:p w14:paraId="2FA8A211" w14:textId="33594962" w:rsidR="009E1FAF" w:rsidRPr="00B660F9" w:rsidRDefault="009E1FAF" w:rsidP="00E82A8A">
            <w:pPr>
              <w:pStyle w:val="Prrafodelista"/>
              <w:numPr>
                <w:ilvl w:val="0"/>
                <w:numId w:val="93"/>
              </w:numPr>
              <w:rPr>
                <w:rFonts w:cstheme="minorHAnsi"/>
              </w:rPr>
            </w:pPr>
            <w:r>
              <w:t>No – Pase a la pregunta 8.3i</w:t>
            </w:r>
          </w:p>
        </w:tc>
      </w:tr>
      <w:tr w:rsidR="00752017" w:rsidRPr="0048646A" w14:paraId="12B2D59D" w14:textId="77777777" w:rsidTr="004A043B">
        <w:trPr>
          <w:gridAfter w:val="1"/>
          <w:wAfter w:w="27" w:type="dxa"/>
        </w:trPr>
        <w:tc>
          <w:tcPr>
            <w:tcW w:w="1095" w:type="dxa"/>
          </w:tcPr>
          <w:p w14:paraId="39F6EA9B" w14:textId="5D094918" w:rsidR="00752017" w:rsidRDefault="00752017" w:rsidP="00752017">
            <w:r>
              <w:t>8.2</w:t>
            </w:r>
          </w:p>
        </w:tc>
        <w:tc>
          <w:tcPr>
            <w:tcW w:w="4449" w:type="dxa"/>
            <w:gridSpan w:val="2"/>
          </w:tcPr>
          <w:p w14:paraId="509307E9" w14:textId="1E3ED455" w:rsidR="00752017" w:rsidRPr="0048646A" w:rsidRDefault="00752017" w:rsidP="00752017">
            <w:r>
              <w:t>¿Dispone el centro de las siguientes pruebas en algún lugar de las instalaciones?</w:t>
            </w:r>
          </w:p>
        </w:tc>
        <w:tc>
          <w:tcPr>
            <w:tcW w:w="1422" w:type="dxa"/>
          </w:tcPr>
          <w:p w14:paraId="4F8F9B0E" w14:textId="2B050F1D" w:rsidR="00752017" w:rsidRDefault="00752017" w:rsidP="00752017">
            <w:r>
              <w:t>1.</w:t>
            </w:r>
          </w:p>
          <w:p w14:paraId="33A35A0D" w14:textId="447D3157" w:rsidR="00752017" w:rsidRPr="0048646A" w:rsidRDefault="00752017" w:rsidP="00752017">
            <w:pPr>
              <w:rPr>
                <w:rFonts w:ascii="Segoe UI Symbol" w:hAnsi="Segoe UI Symbol" w:cs="Segoe UI Symbol"/>
              </w:rPr>
            </w:pPr>
            <w:r>
              <w:t>Disponible y funcional</w:t>
            </w:r>
          </w:p>
        </w:tc>
        <w:tc>
          <w:tcPr>
            <w:tcW w:w="1665" w:type="dxa"/>
            <w:gridSpan w:val="2"/>
          </w:tcPr>
          <w:p w14:paraId="533C455F" w14:textId="70132F28" w:rsidR="00752017" w:rsidRDefault="00752017" w:rsidP="00752017">
            <w:r>
              <w:t>2.</w:t>
            </w:r>
          </w:p>
          <w:p w14:paraId="1CC2677C" w14:textId="2BDD9A62" w:rsidR="00752017" w:rsidRPr="0048646A" w:rsidRDefault="00752017" w:rsidP="00752017">
            <w:pPr>
              <w:rPr>
                <w:rFonts w:ascii="Segoe UI Symbol" w:hAnsi="Segoe UI Symbol" w:cs="Segoe UI Symbol"/>
              </w:rPr>
            </w:pPr>
            <w:r>
              <w:t>Disponible, pero no funcional</w:t>
            </w:r>
          </w:p>
        </w:tc>
        <w:tc>
          <w:tcPr>
            <w:tcW w:w="1665" w:type="dxa"/>
            <w:gridSpan w:val="2"/>
          </w:tcPr>
          <w:p w14:paraId="4A3E2CD2" w14:textId="4E4A4FED" w:rsidR="00752017" w:rsidRDefault="00752017" w:rsidP="00752017">
            <w:pPr>
              <w:rPr>
                <w:bCs/>
              </w:rPr>
            </w:pPr>
            <w:r>
              <w:t>3.</w:t>
            </w:r>
          </w:p>
          <w:p w14:paraId="6908D3D1" w14:textId="6F787212" w:rsidR="00752017" w:rsidRPr="0048646A" w:rsidRDefault="00752017" w:rsidP="00752017">
            <w:pPr>
              <w:rPr>
                <w:rFonts w:ascii="Segoe UI Symbol" w:hAnsi="Segoe UI Symbol" w:cs="Segoe UI Symbol"/>
              </w:rPr>
            </w:pPr>
            <w:r>
              <w:t>No disponible</w:t>
            </w:r>
          </w:p>
        </w:tc>
      </w:tr>
      <w:tr w:rsidR="009E1FAF" w:rsidRPr="0048646A" w14:paraId="2755DD1D" w14:textId="77777777" w:rsidTr="004A043B">
        <w:trPr>
          <w:gridAfter w:val="1"/>
          <w:wAfter w:w="27" w:type="dxa"/>
        </w:trPr>
        <w:tc>
          <w:tcPr>
            <w:tcW w:w="1095" w:type="dxa"/>
          </w:tcPr>
          <w:p w14:paraId="0D7D9B29" w14:textId="77777777" w:rsidR="009E1FAF" w:rsidRPr="0048646A" w:rsidRDefault="009E1FAF" w:rsidP="004A043B">
            <w:pPr>
              <w:rPr>
                <w:bCs/>
              </w:rPr>
            </w:pPr>
            <w:r>
              <w:t xml:space="preserve">8.2.1 </w:t>
            </w:r>
          </w:p>
        </w:tc>
        <w:tc>
          <w:tcPr>
            <w:tcW w:w="4449" w:type="dxa"/>
            <w:gridSpan w:val="2"/>
          </w:tcPr>
          <w:p w14:paraId="26B6292C" w14:textId="77777777" w:rsidR="009E1FAF" w:rsidRPr="0048646A" w:rsidRDefault="009E1FAF" w:rsidP="00B941D7">
            <w:pPr>
              <w:ind w:firstLine="288"/>
              <w:rPr>
                <w:bCs/>
              </w:rPr>
            </w:pPr>
            <w:r>
              <w:t>Paludismo</w:t>
            </w:r>
          </w:p>
        </w:tc>
        <w:tc>
          <w:tcPr>
            <w:tcW w:w="1422" w:type="dxa"/>
          </w:tcPr>
          <w:p w14:paraId="35563615" w14:textId="77777777" w:rsidR="009E1FAF" w:rsidRPr="0048646A" w:rsidRDefault="009E1FAF" w:rsidP="004A043B">
            <w:pPr>
              <w:rPr>
                <w:bCs/>
              </w:rPr>
            </w:pPr>
            <w:r>
              <w:rPr>
                <w:rFonts w:ascii="Segoe UI Symbol" w:hAnsi="Segoe UI Symbol"/>
              </w:rPr>
              <w:t>☐</w:t>
            </w:r>
          </w:p>
        </w:tc>
        <w:tc>
          <w:tcPr>
            <w:tcW w:w="1665" w:type="dxa"/>
            <w:gridSpan w:val="2"/>
          </w:tcPr>
          <w:p w14:paraId="476586D7" w14:textId="77777777" w:rsidR="009E1FAF" w:rsidRPr="0048646A" w:rsidRDefault="009E1FAF" w:rsidP="004A043B">
            <w:pPr>
              <w:rPr>
                <w:bCs/>
              </w:rPr>
            </w:pPr>
            <w:r>
              <w:rPr>
                <w:rFonts w:ascii="Segoe UI Symbol" w:hAnsi="Segoe UI Symbol"/>
              </w:rPr>
              <w:t>☐</w:t>
            </w:r>
          </w:p>
        </w:tc>
        <w:tc>
          <w:tcPr>
            <w:tcW w:w="1665" w:type="dxa"/>
            <w:gridSpan w:val="2"/>
          </w:tcPr>
          <w:p w14:paraId="1CF2BD53" w14:textId="77777777" w:rsidR="009E1FAF" w:rsidRPr="0048646A" w:rsidRDefault="009E1FAF" w:rsidP="004A043B">
            <w:pPr>
              <w:rPr>
                <w:bCs/>
              </w:rPr>
            </w:pPr>
            <w:r>
              <w:rPr>
                <w:rFonts w:ascii="Segoe UI Symbol" w:hAnsi="Segoe UI Symbol"/>
              </w:rPr>
              <w:t>☐</w:t>
            </w:r>
          </w:p>
        </w:tc>
      </w:tr>
      <w:tr w:rsidR="009E1FAF" w:rsidRPr="0048646A" w14:paraId="1AF0F61A" w14:textId="77777777" w:rsidTr="004A043B">
        <w:trPr>
          <w:gridAfter w:val="1"/>
          <w:wAfter w:w="27" w:type="dxa"/>
        </w:trPr>
        <w:tc>
          <w:tcPr>
            <w:tcW w:w="1095" w:type="dxa"/>
          </w:tcPr>
          <w:p w14:paraId="241071B6" w14:textId="77777777" w:rsidR="009E1FAF" w:rsidRPr="0048646A" w:rsidRDefault="009E1FAF" w:rsidP="004A043B">
            <w:pPr>
              <w:rPr>
                <w:bCs/>
              </w:rPr>
            </w:pPr>
            <w:r>
              <w:t>8.2.2</w:t>
            </w:r>
          </w:p>
        </w:tc>
        <w:tc>
          <w:tcPr>
            <w:tcW w:w="4449" w:type="dxa"/>
            <w:gridSpan w:val="2"/>
          </w:tcPr>
          <w:p w14:paraId="25E7143B" w14:textId="77777777" w:rsidR="009E1FAF" w:rsidRPr="0048646A" w:rsidRDefault="009E1FAF" w:rsidP="00B941D7">
            <w:pPr>
              <w:ind w:firstLine="288"/>
              <w:rPr>
                <w:bCs/>
              </w:rPr>
            </w:pPr>
            <w:r>
              <w:t>Glucosa en sangre</w:t>
            </w:r>
          </w:p>
        </w:tc>
        <w:tc>
          <w:tcPr>
            <w:tcW w:w="1422" w:type="dxa"/>
          </w:tcPr>
          <w:p w14:paraId="2CFFEF5B" w14:textId="77777777" w:rsidR="009E1FAF" w:rsidRPr="0048646A" w:rsidRDefault="009E1FAF" w:rsidP="004A043B">
            <w:pPr>
              <w:rPr>
                <w:bCs/>
              </w:rPr>
            </w:pPr>
            <w:r>
              <w:rPr>
                <w:rFonts w:ascii="Segoe UI Symbol" w:hAnsi="Segoe UI Symbol"/>
              </w:rPr>
              <w:t>☐</w:t>
            </w:r>
          </w:p>
        </w:tc>
        <w:tc>
          <w:tcPr>
            <w:tcW w:w="1665" w:type="dxa"/>
            <w:gridSpan w:val="2"/>
          </w:tcPr>
          <w:p w14:paraId="718E3A51" w14:textId="77777777" w:rsidR="009E1FAF" w:rsidRPr="0048646A" w:rsidRDefault="009E1FAF" w:rsidP="004A043B">
            <w:pPr>
              <w:rPr>
                <w:bCs/>
              </w:rPr>
            </w:pPr>
            <w:r>
              <w:rPr>
                <w:rFonts w:ascii="Segoe UI Symbol" w:hAnsi="Segoe UI Symbol"/>
              </w:rPr>
              <w:t>☐</w:t>
            </w:r>
          </w:p>
        </w:tc>
        <w:tc>
          <w:tcPr>
            <w:tcW w:w="1665" w:type="dxa"/>
            <w:gridSpan w:val="2"/>
          </w:tcPr>
          <w:p w14:paraId="78602178" w14:textId="77777777" w:rsidR="009E1FAF" w:rsidRPr="0048646A" w:rsidRDefault="009E1FAF" w:rsidP="004A043B">
            <w:pPr>
              <w:rPr>
                <w:bCs/>
              </w:rPr>
            </w:pPr>
            <w:r>
              <w:rPr>
                <w:rFonts w:ascii="Segoe UI Symbol" w:hAnsi="Segoe UI Symbol"/>
              </w:rPr>
              <w:t>☐</w:t>
            </w:r>
          </w:p>
        </w:tc>
      </w:tr>
      <w:tr w:rsidR="009E1FAF" w:rsidRPr="0048646A" w14:paraId="513EBB67" w14:textId="77777777" w:rsidTr="004A043B">
        <w:trPr>
          <w:gridAfter w:val="1"/>
          <w:wAfter w:w="27" w:type="dxa"/>
        </w:trPr>
        <w:tc>
          <w:tcPr>
            <w:tcW w:w="1095" w:type="dxa"/>
          </w:tcPr>
          <w:p w14:paraId="291E0083" w14:textId="77777777" w:rsidR="009E1FAF" w:rsidRPr="0048646A" w:rsidRDefault="009E1FAF" w:rsidP="009E1FAF">
            <w:pPr>
              <w:rPr>
                <w:bCs/>
              </w:rPr>
            </w:pPr>
            <w:r>
              <w:t>8.2.3</w:t>
            </w:r>
          </w:p>
        </w:tc>
        <w:tc>
          <w:tcPr>
            <w:tcW w:w="4449" w:type="dxa"/>
            <w:gridSpan w:val="2"/>
          </w:tcPr>
          <w:p w14:paraId="7F067CD9" w14:textId="547B0155" w:rsidR="009E1FAF" w:rsidRPr="0048646A" w:rsidRDefault="009E1FAF" w:rsidP="00B941D7">
            <w:pPr>
              <w:ind w:firstLine="288"/>
              <w:rPr>
                <w:bCs/>
              </w:rPr>
            </w:pPr>
            <w:r>
              <w:t>Tira reactiva para glucosa en orina</w:t>
            </w:r>
          </w:p>
        </w:tc>
        <w:tc>
          <w:tcPr>
            <w:tcW w:w="1422" w:type="dxa"/>
          </w:tcPr>
          <w:p w14:paraId="36F09A2D" w14:textId="77777777" w:rsidR="009E1FAF" w:rsidRPr="0048646A" w:rsidRDefault="009E1FAF" w:rsidP="009E1FAF">
            <w:pPr>
              <w:rPr>
                <w:bCs/>
              </w:rPr>
            </w:pPr>
            <w:r>
              <w:rPr>
                <w:rFonts w:ascii="Segoe UI Symbol" w:hAnsi="Segoe UI Symbol"/>
              </w:rPr>
              <w:t>☐</w:t>
            </w:r>
          </w:p>
        </w:tc>
        <w:tc>
          <w:tcPr>
            <w:tcW w:w="1665" w:type="dxa"/>
            <w:gridSpan w:val="2"/>
          </w:tcPr>
          <w:p w14:paraId="4757883D" w14:textId="77777777" w:rsidR="009E1FAF" w:rsidRPr="0048646A" w:rsidRDefault="009E1FAF" w:rsidP="009E1FAF">
            <w:pPr>
              <w:rPr>
                <w:bCs/>
              </w:rPr>
            </w:pPr>
            <w:r>
              <w:rPr>
                <w:rFonts w:ascii="Segoe UI Symbol" w:hAnsi="Segoe UI Symbol"/>
              </w:rPr>
              <w:t>☐</w:t>
            </w:r>
          </w:p>
        </w:tc>
        <w:tc>
          <w:tcPr>
            <w:tcW w:w="1665" w:type="dxa"/>
            <w:gridSpan w:val="2"/>
          </w:tcPr>
          <w:p w14:paraId="0412687A" w14:textId="77777777" w:rsidR="009E1FAF" w:rsidRPr="0048646A" w:rsidRDefault="009E1FAF" w:rsidP="009E1FAF">
            <w:pPr>
              <w:rPr>
                <w:bCs/>
              </w:rPr>
            </w:pPr>
            <w:r>
              <w:rPr>
                <w:rFonts w:ascii="Segoe UI Symbol" w:hAnsi="Segoe UI Symbol"/>
              </w:rPr>
              <w:t>☐</w:t>
            </w:r>
          </w:p>
        </w:tc>
      </w:tr>
      <w:tr w:rsidR="009E1FAF" w:rsidRPr="0048646A" w14:paraId="0D3E2613" w14:textId="77777777" w:rsidTr="004A043B">
        <w:trPr>
          <w:gridAfter w:val="1"/>
          <w:wAfter w:w="27" w:type="dxa"/>
        </w:trPr>
        <w:tc>
          <w:tcPr>
            <w:tcW w:w="1095" w:type="dxa"/>
          </w:tcPr>
          <w:p w14:paraId="6EA84943" w14:textId="77777777" w:rsidR="009E1FAF" w:rsidRPr="0048646A" w:rsidRDefault="009E1FAF" w:rsidP="009E1FAF">
            <w:pPr>
              <w:rPr>
                <w:bCs/>
              </w:rPr>
            </w:pPr>
            <w:r>
              <w:t xml:space="preserve">8.2.4 </w:t>
            </w:r>
          </w:p>
        </w:tc>
        <w:tc>
          <w:tcPr>
            <w:tcW w:w="4449" w:type="dxa"/>
            <w:gridSpan w:val="2"/>
          </w:tcPr>
          <w:p w14:paraId="490F904B" w14:textId="42B83CA5" w:rsidR="009E1FAF" w:rsidRPr="003F0915" w:rsidRDefault="009E1FAF" w:rsidP="00B941D7">
            <w:pPr>
              <w:ind w:firstLine="288"/>
              <w:rPr>
                <w:bCs/>
                <w:i/>
                <w:iCs/>
              </w:rPr>
            </w:pPr>
            <w:r>
              <w:t>Tira reactiva para proteínas en orina</w:t>
            </w:r>
          </w:p>
        </w:tc>
        <w:tc>
          <w:tcPr>
            <w:tcW w:w="1422" w:type="dxa"/>
          </w:tcPr>
          <w:p w14:paraId="751F57F2" w14:textId="0B849104" w:rsidR="009E1FAF" w:rsidRPr="0048646A" w:rsidRDefault="009E1FAF" w:rsidP="009E1FAF">
            <w:pPr>
              <w:rPr>
                <w:bCs/>
              </w:rPr>
            </w:pPr>
            <w:r>
              <w:rPr>
                <w:rFonts w:ascii="Segoe UI Symbol" w:hAnsi="Segoe UI Symbol"/>
              </w:rPr>
              <w:t>☐</w:t>
            </w:r>
          </w:p>
        </w:tc>
        <w:tc>
          <w:tcPr>
            <w:tcW w:w="1665" w:type="dxa"/>
            <w:gridSpan w:val="2"/>
          </w:tcPr>
          <w:p w14:paraId="4E7DE2CA" w14:textId="77BBFDF9" w:rsidR="009E1FAF" w:rsidRPr="0048646A" w:rsidRDefault="009E1FAF" w:rsidP="009E1FAF">
            <w:pPr>
              <w:rPr>
                <w:bCs/>
              </w:rPr>
            </w:pPr>
            <w:r>
              <w:rPr>
                <w:rFonts w:ascii="Segoe UI Symbol" w:hAnsi="Segoe UI Symbol"/>
              </w:rPr>
              <w:t>☐</w:t>
            </w:r>
          </w:p>
        </w:tc>
        <w:tc>
          <w:tcPr>
            <w:tcW w:w="1665" w:type="dxa"/>
            <w:gridSpan w:val="2"/>
          </w:tcPr>
          <w:p w14:paraId="4E722D3C" w14:textId="020B2A27" w:rsidR="009E1FAF" w:rsidRPr="0048646A" w:rsidRDefault="009E1FAF" w:rsidP="009E1FAF">
            <w:pPr>
              <w:rPr>
                <w:bCs/>
              </w:rPr>
            </w:pPr>
            <w:r>
              <w:rPr>
                <w:rFonts w:ascii="Segoe UI Symbol" w:hAnsi="Segoe UI Symbol"/>
              </w:rPr>
              <w:t>☐</w:t>
            </w:r>
          </w:p>
        </w:tc>
      </w:tr>
      <w:tr w:rsidR="009E1FAF" w:rsidRPr="0048646A" w14:paraId="5CAB6275" w14:textId="77777777" w:rsidTr="004A043B">
        <w:trPr>
          <w:gridAfter w:val="1"/>
          <w:wAfter w:w="27" w:type="dxa"/>
        </w:trPr>
        <w:tc>
          <w:tcPr>
            <w:tcW w:w="1095" w:type="dxa"/>
          </w:tcPr>
          <w:p w14:paraId="24476120" w14:textId="77777777" w:rsidR="009E1FAF" w:rsidRPr="0048646A" w:rsidRDefault="009E1FAF" w:rsidP="009E1FAF">
            <w:pPr>
              <w:rPr>
                <w:bCs/>
              </w:rPr>
            </w:pPr>
            <w:r>
              <w:t>8.2.5</w:t>
            </w:r>
          </w:p>
        </w:tc>
        <w:tc>
          <w:tcPr>
            <w:tcW w:w="4449" w:type="dxa"/>
            <w:gridSpan w:val="2"/>
          </w:tcPr>
          <w:p w14:paraId="6165C145" w14:textId="01BD84CB" w:rsidR="009E1FAF" w:rsidRPr="0048646A" w:rsidRDefault="009E1FAF" w:rsidP="00B941D7">
            <w:pPr>
              <w:ind w:firstLine="288"/>
              <w:rPr>
                <w:bCs/>
              </w:rPr>
            </w:pPr>
            <w:r>
              <w:t>Prueba de embarazo en orina</w:t>
            </w:r>
          </w:p>
        </w:tc>
        <w:tc>
          <w:tcPr>
            <w:tcW w:w="1422" w:type="dxa"/>
          </w:tcPr>
          <w:p w14:paraId="17B45A32" w14:textId="77777777" w:rsidR="009E1FAF" w:rsidRPr="0048646A" w:rsidRDefault="009E1FAF" w:rsidP="009E1FAF">
            <w:pPr>
              <w:rPr>
                <w:bCs/>
              </w:rPr>
            </w:pPr>
            <w:r>
              <w:rPr>
                <w:rFonts w:ascii="Segoe UI Symbol" w:hAnsi="Segoe UI Symbol"/>
              </w:rPr>
              <w:t>☐</w:t>
            </w:r>
          </w:p>
        </w:tc>
        <w:tc>
          <w:tcPr>
            <w:tcW w:w="1665" w:type="dxa"/>
            <w:gridSpan w:val="2"/>
          </w:tcPr>
          <w:p w14:paraId="7CF4F9BE" w14:textId="77777777" w:rsidR="009E1FAF" w:rsidRPr="0048646A" w:rsidRDefault="009E1FAF" w:rsidP="009E1FAF">
            <w:pPr>
              <w:rPr>
                <w:bCs/>
              </w:rPr>
            </w:pPr>
            <w:r>
              <w:rPr>
                <w:rFonts w:ascii="Segoe UI Symbol" w:hAnsi="Segoe UI Symbol"/>
              </w:rPr>
              <w:t>☐</w:t>
            </w:r>
          </w:p>
        </w:tc>
        <w:tc>
          <w:tcPr>
            <w:tcW w:w="1665" w:type="dxa"/>
            <w:gridSpan w:val="2"/>
          </w:tcPr>
          <w:p w14:paraId="5D1DD619" w14:textId="77777777" w:rsidR="009E1FAF" w:rsidRPr="0048646A" w:rsidRDefault="009E1FAF" w:rsidP="009E1FAF">
            <w:pPr>
              <w:rPr>
                <w:bCs/>
              </w:rPr>
            </w:pPr>
            <w:r>
              <w:rPr>
                <w:rFonts w:ascii="Segoe UI Symbol" w:hAnsi="Segoe UI Symbol"/>
              </w:rPr>
              <w:t>☐</w:t>
            </w:r>
          </w:p>
        </w:tc>
      </w:tr>
      <w:tr w:rsidR="00752017" w:rsidRPr="0048646A" w14:paraId="48521E1B" w14:textId="77777777" w:rsidTr="00EA60EF">
        <w:tc>
          <w:tcPr>
            <w:tcW w:w="1101" w:type="dxa"/>
            <w:gridSpan w:val="2"/>
            <w:shd w:val="clear" w:color="auto" w:fill="DBDBDB" w:themeFill="accent3" w:themeFillTint="66"/>
          </w:tcPr>
          <w:p w14:paraId="513A6D46" w14:textId="1159D371" w:rsidR="00752017" w:rsidRDefault="00752017" w:rsidP="00752017">
            <w:r>
              <w:t>8.3i</w:t>
            </w:r>
          </w:p>
        </w:tc>
        <w:tc>
          <w:tcPr>
            <w:tcW w:w="9222" w:type="dxa"/>
            <w:gridSpan w:val="7"/>
            <w:shd w:val="clear" w:color="auto" w:fill="DBDBDB" w:themeFill="accent3" w:themeFillTint="66"/>
          </w:tcPr>
          <w:p w14:paraId="672DE146" w14:textId="77777777" w:rsidR="00EA60EF" w:rsidRDefault="00EA60EF" w:rsidP="00C90DB2">
            <w:pPr>
              <w:pStyle w:val="Prrafodelista"/>
              <w:autoSpaceDE w:val="0"/>
              <w:autoSpaceDN w:val="0"/>
              <w:adjustRightInd w:val="0"/>
              <w:spacing w:before="120" w:after="0"/>
              <w:ind w:left="0"/>
              <w:rPr>
                <w:rFonts w:cstheme="minorHAnsi"/>
              </w:rPr>
            </w:pPr>
            <w:r>
              <w:rPr>
                <w:shd w:val="clear" w:color="auto" w:fill="E2EFD9" w:themeFill="accent6" w:themeFillTint="33"/>
              </w:rPr>
              <w:t xml:space="preserve">(Adaptación de la pregunta para el país </w:t>
            </w:r>
            <w:proofErr w:type="spellStart"/>
            <w:r>
              <w:rPr>
                <w:shd w:val="clear" w:color="auto" w:fill="E2EFD9" w:themeFill="accent6" w:themeFillTint="33"/>
              </w:rPr>
              <w:t>correspondiente</w:t>
            </w:r>
            <w:r>
              <w:rPr>
                <w:shd w:val="clear" w:color="auto" w:fill="E2EFD9" w:themeFill="accent6" w:themeFillTint="33"/>
                <w:vertAlign w:val="superscript"/>
              </w:rPr>
              <w:t>a</w:t>
            </w:r>
            <w:proofErr w:type="spellEnd"/>
            <w:r>
              <w:rPr>
                <w:shd w:val="clear" w:color="auto" w:fill="E2EFD9" w:themeFill="accent6" w:themeFillTint="33"/>
              </w:rPr>
              <w:t>)</w:t>
            </w:r>
          </w:p>
          <w:p w14:paraId="6CE27FEA" w14:textId="1C15B8A0" w:rsidR="00752017" w:rsidRDefault="00752017" w:rsidP="00C90DB2">
            <w:pPr>
              <w:spacing w:after="0"/>
              <w:rPr>
                <w:bCs/>
              </w:rPr>
            </w:pPr>
            <w:r>
              <w:t xml:space="preserve">Compruebe las respuestas a la pregunta 1.5. Si la respuesta es </w:t>
            </w:r>
            <w:r>
              <w:rPr>
                <w:iCs/>
                <w:shd w:val="clear" w:color="auto" w:fill="E2EFD9" w:themeFill="accent6" w:themeFillTint="33"/>
              </w:rPr>
              <w:t>[código específico del país para centros de nivel inferior]</w:t>
            </w:r>
            <w:r>
              <w:t>, continúe. De lo contrario, pase al apartado siguiente</w:t>
            </w:r>
          </w:p>
        </w:tc>
      </w:tr>
      <w:tr w:rsidR="00752017" w:rsidRPr="0048646A" w14:paraId="2D304045" w14:textId="77777777" w:rsidTr="004A043B">
        <w:tc>
          <w:tcPr>
            <w:tcW w:w="1101" w:type="dxa"/>
            <w:gridSpan w:val="2"/>
          </w:tcPr>
          <w:p w14:paraId="31041D80" w14:textId="48F095C0" w:rsidR="00752017" w:rsidRDefault="00752017" w:rsidP="00752017">
            <w:r>
              <w:t>8.3</w:t>
            </w:r>
          </w:p>
        </w:tc>
        <w:tc>
          <w:tcPr>
            <w:tcW w:w="4443" w:type="dxa"/>
          </w:tcPr>
          <w:p w14:paraId="05EC85E1" w14:textId="264A1965" w:rsidR="00752017" w:rsidRPr="0048646A" w:rsidRDefault="00752017" w:rsidP="00752017">
            <w:r>
              <w:t>¿Dispone el centro de las siguientes pruebas en algún lugar de las instalaciones?</w:t>
            </w:r>
          </w:p>
        </w:tc>
        <w:tc>
          <w:tcPr>
            <w:tcW w:w="1449" w:type="dxa"/>
            <w:gridSpan w:val="2"/>
          </w:tcPr>
          <w:p w14:paraId="0BACE583" w14:textId="77777777" w:rsidR="00752017" w:rsidRDefault="00752017" w:rsidP="00752017">
            <w:r>
              <w:t>1.</w:t>
            </w:r>
          </w:p>
          <w:p w14:paraId="5DD8BC10" w14:textId="02ED7822" w:rsidR="00752017" w:rsidRPr="0048646A" w:rsidRDefault="00752017" w:rsidP="00752017">
            <w:pPr>
              <w:rPr>
                <w:rFonts w:ascii="Segoe UI Symbol" w:hAnsi="Segoe UI Symbol" w:cs="Segoe UI Symbol"/>
              </w:rPr>
            </w:pPr>
            <w:r>
              <w:t>Disponible y funcional</w:t>
            </w:r>
          </w:p>
        </w:tc>
        <w:tc>
          <w:tcPr>
            <w:tcW w:w="1665" w:type="dxa"/>
            <w:gridSpan w:val="2"/>
          </w:tcPr>
          <w:p w14:paraId="3AD36D90" w14:textId="77777777" w:rsidR="00752017" w:rsidRDefault="00752017" w:rsidP="00752017">
            <w:r>
              <w:t>2.</w:t>
            </w:r>
          </w:p>
          <w:p w14:paraId="5EB39BE9" w14:textId="5C1EF338" w:rsidR="00752017" w:rsidRPr="0048646A" w:rsidRDefault="00752017" w:rsidP="00752017">
            <w:pPr>
              <w:rPr>
                <w:rFonts w:ascii="Segoe UI Symbol" w:hAnsi="Segoe UI Symbol" w:cs="Segoe UI Symbol"/>
              </w:rPr>
            </w:pPr>
            <w:r>
              <w:t>Disponible, pero no funcional</w:t>
            </w:r>
          </w:p>
        </w:tc>
        <w:tc>
          <w:tcPr>
            <w:tcW w:w="1665" w:type="dxa"/>
            <w:gridSpan w:val="2"/>
          </w:tcPr>
          <w:p w14:paraId="1667EE95" w14:textId="77777777" w:rsidR="00752017" w:rsidRDefault="00752017" w:rsidP="00752017">
            <w:pPr>
              <w:rPr>
                <w:bCs/>
              </w:rPr>
            </w:pPr>
            <w:r>
              <w:t>3.</w:t>
            </w:r>
          </w:p>
          <w:p w14:paraId="2B711B47" w14:textId="2C38816D" w:rsidR="00752017" w:rsidRPr="0048646A" w:rsidRDefault="00752017" w:rsidP="00752017">
            <w:pPr>
              <w:rPr>
                <w:rFonts w:ascii="Segoe UI Symbol" w:hAnsi="Segoe UI Symbol" w:cs="Segoe UI Symbol"/>
              </w:rPr>
            </w:pPr>
            <w:r>
              <w:t>No disponible</w:t>
            </w:r>
          </w:p>
        </w:tc>
      </w:tr>
      <w:tr w:rsidR="009E1FAF" w:rsidRPr="0048646A" w14:paraId="6AB6C69F" w14:textId="77777777" w:rsidTr="004A043B">
        <w:tc>
          <w:tcPr>
            <w:tcW w:w="1101" w:type="dxa"/>
            <w:gridSpan w:val="2"/>
          </w:tcPr>
          <w:p w14:paraId="34C0E720" w14:textId="77777777" w:rsidR="009E1FAF" w:rsidRPr="0048646A" w:rsidRDefault="009E1FAF" w:rsidP="009E1FAF">
            <w:pPr>
              <w:rPr>
                <w:bCs/>
              </w:rPr>
            </w:pPr>
            <w:r>
              <w:t>8.3.1</w:t>
            </w:r>
          </w:p>
        </w:tc>
        <w:tc>
          <w:tcPr>
            <w:tcW w:w="4443" w:type="dxa"/>
          </w:tcPr>
          <w:p w14:paraId="676F8094" w14:textId="77777777" w:rsidR="009E1FAF" w:rsidRPr="0048646A" w:rsidRDefault="009E1FAF" w:rsidP="00B941D7">
            <w:pPr>
              <w:ind w:firstLine="288"/>
              <w:rPr>
                <w:bCs/>
              </w:rPr>
            </w:pPr>
            <w:r>
              <w:t>Virus de inmunodeficiencia humana</w:t>
            </w:r>
          </w:p>
        </w:tc>
        <w:tc>
          <w:tcPr>
            <w:tcW w:w="1449" w:type="dxa"/>
            <w:gridSpan w:val="2"/>
          </w:tcPr>
          <w:p w14:paraId="3BA49252" w14:textId="77777777" w:rsidR="009E1FAF" w:rsidRPr="0048646A" w:rsidRDefault="009E1FAF" w:rsidP="009E1FAF">
            <w:pPr>
              <w:rPr>
                <w:bCs/>
              </w:rPr>
            </w:pPr>
            <w:r>
              <w:rPr>
                <w:rFonts w:ascii="Segoe UI Symbol" w:hAnsi="Segoe UI Symbol"/>
              </w:rPr>
              <w:t>☐</w:t>
            </w:r>
          </w:p>
        </w:tc>
        <w:tc>
          <w:tcPr>
            <w:tcW w:w="1665" w:type="dxa"/>
            <w:gridSpan w:val="2"/>
          </w:tcPr>
          <w:p w14:paraId="338E247D" w14:textId="77777777" w:rsidR="009E1FAF" w:rsidRPr="0048646A" w:rsidRDefault="009E1FAF" w:rsidP="009E1FAF">
            <w:pPr>
              <w:rPr>
                <w:bCs/>
              </w:rPr>
            </w:pPr>
            <w:r>
              <w:rPr>
                <w:rFonts w:ascii="Segoe UI Symbol" w:hAnsi="Segoe UI Symbol"/>
              </w:rPr>
              <w:t>☐</w:t>
            </w:r>
          </w:p>
        </w:tc>
        <w:tc>
          <w:tcPr>
            <w:tcW w:w="1665" w:type="dxa"/>
            <w:gridSpan w:val="2"/>
          </w:tcPr>
          <w:p w14:paraId="6F1A9AEF" w14:textId="77777777" w:rsidR="009E1FAF" w:rsidRPr="0048646A" w:rsidRDefault="009E1FAF" w:rsidP="009E1FAF">
            <w:pPr>
              <w:rPr>
                <w:bCs/>
              </w:rPr>
            </w:pPr>
            <w:r>
              <w:rPr>
                <w:rFonts w:ascii="Segoe UI Symbol" w:hAnsi="Segoe UI Symbol"/>
              </w:rPr>
              <w:t>☐</w:t>
            </w:r>
          </w:p>
        </w:tc>
      </w:tr>
      <w:tr w:rsidR="009E1FAF" w:rsidRPr="0048646A" w14:paraId="41245785" w14:textId="77777777" w:rsidTr="004A043B">
        <w:tc>
          <w:tcPr>
            <w:tcW w:w="1101" w:type="dxa"/>
            <w:gridSpan w:val="2"/>
          </w:tcPr>
          <w:p w14:paraId="00EEAF16" w14:textId="77777777" w:rsidR="009E1FAF" w:rsidRPr="0048646A" w:rsidRDefault="009E1FAF" w:rsidP="009E1FAF">
            <w:pPr>
              <w:rPr>
                <w:bCs/>
              </w:rPr>
            </w:pPr>
            <w:r>
              <w:t>8.3.2</w:t>
            </w:r>
          </w:p>
        </w:tc>
        <w:tc>
          <w:tcPr>
            <w:tcW w:w="4443" w:type="dxa"/>
          </w:tcPr>
          <w:p w14:paraId="5FBF92FE" w14:textId="77777777" w:rsidR="009E1FAF" w:rsidRPr="0048646A" w:rsidRDefault="009E1FAF" w:rsidP="00B941D7">
            <w:pPr>
              <w:ind w:firstLine="288"/>
              <w:rPr>
                <w:bCs/>
              </w:rPr>
            </w:pPr>
            <w:r>
              <w:t>Tuberculosis</w:t>
            </w:r>
          </w:p>
        </w:tc>
        <w:tc>
          <w:tcPr>
            <w:tcW w:w="1449" w:type="dxa"/>
            <w:gridSpan w:val="2"/>
          </w:tcPr>
          <w:p w14:paraId="5376F65C" w14:textId="77777777" w:rsidR="009E1FAF" w:rsidRPr="0048646A" w:rsidRDefault="009E1FAF" w:rsidP="009E1FAF">
            <w:pPr>
              <w:rPr>
                <w:bCs/>
              </w:rPr>
            </w:pPr>
            <w:r>
              <w:rPr>
                <w:rFonts w:ascii="Segoe UI Symbol" w:hAnsi="Segoe UI Symbol"/>
              </w:rPr>
              <w:t>☐</w:t>
            </w:r>
          </w:p>
        </w:tc>
        <w:tc>
          <w:tcPr>
            <w:tcW w:w="1665" w:type="dxa"/>
            <w:gridSpan w:val="2"/>
          </w:tcPr>
          <w:p w14:paraId="15D615CB" w14:textId="77777777" w:rsidR="009E1FAF" w:rsidRPr="0048646A" w:rsidRDefault="009E1FAF" w:rsidP="009E1FAF">
            <w:pPr>
              <w:rPr>
                <w:bCs/>
              </w:rPr>
            </w:pPr>
            <w:r>
              <w:rPr>
                <w:rFonts w:ascii="Segoe UI Symbol" w:hAnsi="Segoe UI Symbol"/>
              </w:rPr>
              <w:t>☐</w:t>
            </w:r>
          </w:p>
        </w:tc>
        <w:tc>
          <w:tcPr>
            <w:tcW w:w="1665" w:type="dxa"/>
            <w:gridSpan w:val="2"/>
          </w:tcPr>
          <w:p w14:paraId="510ED593" w14:textId="77777777" w:rsidR="009E1FAF" w:rsidRPr="0048646A" w:rsidRDefault="009E1FAF" w:rsidP="009E1FAF">
            <w:pPr>
              <w:rPr>
                <w:bCs/>
              </w:rPr>
            </w:pPr>
            <w:r>
              <w:rPr>
                <w:rFonts w:ascii="Segoe UI Symbol" w:hAnsi="Segoe UI Symbol"/>
              </w:rPr>
              <w:t>☐</w:t>
            </w:r>
          </w:p>
        </w:tc>
      </w:tr>
      <w:tr w:rsidR="009E1FAF" w:rsidRPr="0048646A" w14:paraId="5B6B0C51" w14:textId="77777777" w:rsidTr="004A043B">
        <w:tc>
          <w:tcPr>
            <w:tcW w:w="1101" w:type="dxa"/>
            <w:gridSpan w:val="2"/>
          </w:tcPr>
          <w:p w14:paraId="2A3E7178" w14:textId="77777777" w:rsidR="009E1FAF" w:rsidRPr="0048646A" w:rsidRDefault="009E1FAF" w:rsidP="009E1FAF">
            <w:pPr>
              <w:rPr>
                <w:bCs/>
              </w:rPr>
            </w:pPr>
            <w:r>
              <w:t>8.3.3</w:t>
            </w:r>
          </w:p>
        </w:tc>
        <w:tc>
          <w:tcPr>
            <w:tcW w:w="4443" w:type="dxa"/>
          </w:tcPr>
          <w:p w14:paraId="3893CE81" w14:textId="77777777" w:rsidR="009E1FAF" w:rsidRPr="0048646A" w:rsidRDefault="009E1FAF" w:rsidP="00B941D7">
            <w:pPr>
              <w:ind w:firstLine="288"/>
              <w:rPr>
                <w:bCs/>
              </w:rPr>
            </w:pPr>
            <w:r>
              <w:t>Hemoglobina</w:t>
            </w:r>
          </w:p>
        </w:tc>
        <w:tc>
          <w:tcPr>
            <w:tcW w:w="1449" w:type="dxa"/>
            <w:gridSpan w:val="2"/>
          </w:tcPr>
          <w:p w14:paraId="1965F066" w14:textId="77777777" w:rsidR="009E1FAF" w:rsidRPr="0048646A" w:rsidRDefault="009E1FAF" w:rsidP="009E1FAF">
            <w:pPr>
              <w:rPr>
                <w:bCs/>
              </w:rPr>
            </w:pPr>
            <w:r>
              <w:rPr>
                <w:rFonts w:ascii="Segoe UI Symbol" w:hAnsi="Segoe UI Symbol"/>
              </w:rPr>
              <w:t>☐</w:t>
            </w:r>
          </w:p>
        </w:tc>
        <w:tc>
          <w:tcPr>
            <w:tcW w:w="1665" w:type="dxa"/>
            <w:gridSpan w:val="2"/>
          </w:tcPr>
          <w:p w14:paraId="76C4421B" w14:textId="77777777" w:rsidR="009E1FAF" w:rsidRPr="0048646A" w:rsidRDefault="009E1FAF" w:rsidP="009E1FAF">
            <w:pPr>
              <w:rPr>
                <w:bCs/>
              </w:rPr>
            </w:pPr>
            <w:r>
              <w:rPr>
                <w:rFonts w:ascii="Segoe UI Symbol" w:hAnsi="Segoe UI Symbol"/>
              </w:rPr>
              <w:t>☐</w:t>
            </w:r>
          </w:p>
        </w:tc>
        <w:tc>
          <w:tcPr>
            <w:tcW w:w="1665" w:type="dxa"/>
            <w:gridSpan w:val="2"/>
          </w:tcPr>
          <w:p w14:paraId="622909D5" w14:textId="77777777" w:rsidR="009E1FAF" w:rsidRPr="0048646A" w:rsidRDefault="009E1FAF" w:rsidP="009E1FAF">
            <w:pPr>
              <w:rPr>
                <w:bCs/>
              </w:rPr>
            </w:pPr>
            <w:r>
              <w:rPr>
                <w:rFonts w:ascii="Segoe UI Symbol" w:hAnsi="Segoe UI Symbol"/>
              </w:rPr>
              <w:t>☐</w:t>
            </w:r>
          </w:p>
        </w:tc>
      </w:tr>
      <w:tr w:rsidR="009E1FAF" w:rsidRPr="0048646A" w14:paraId="76F18C09" w14:textId="77777777" w:rsidTr="004A043B">
        <w:tc>
          <w:tcPr>
            <w:tcW w:w="1101" w:type="dxa"/>
            <w:gridSpan w:val="2"/>
          </w:tcPr>
          <w:p w14:paraId="34C45465" w14:textId="77777777" w:rsidR="009E1FAF" w:rsidRPr="0048646A" w:rsidRDefault="009E1FAF" w:rsidP="009E1FAF">
            <w:pPr>
              <w:rPr>
                <w:bCs/>
              </w:rPr>
            </w:pPr>
            <w:r>
              <w:t>8.3.4</w:t>
            </w:r>
          </w:p>
        </w:tc>
        <w:tc>
          <w:tcPr>
            <w:tcW w:w="4443" w:type="dxa"/>
          </w:tcPr>
          <w:p w14:paraId="6AE67FC7" w14:textId="77777777" w:rsidR="009E1FAF" w:rsidRPr="0048646A" w:rsidRDefault="009E1FAF" w:rsidP="00B941D7">
            <w:pPr>
              <w:ind w:firstLine="288"/>
              <w:rPr>
                <w:bCs/>
              </w:rPr>
            </w:pPr>
            <w:r>
              <w:rPr>
                <w:color w:val="000000"/>
              </w:rPr>
              <w:t>Determinación del grupo sanguíneo y pruebas de compatibilidad cruzada</w:t>
            </w:r>
          </w:p>
        </w:tc>
        <w:tc>
          <w:tcPr>
            <w:tcW w:w="1449" w:type="dxa"/>
            <w:gridSpan w:val="2"/>
          </w:tcPr>
          <w:p w14:paraId="27C0F460" w14:textId="77777777" w:rsidR="009E1FAF" w:rsidRPr="0048646A" w:rsidRDefault="009E1FAF" w:rsidP="009E1FAF">
            <w:pPr>
              <w:rPr>
                <w:bCs/>
              </w:rPr>
            </w:pPr>
            <w:r>
              <w:rPr>
                <w:rFonts w:ascii="Segoe UI Symbol" w:hAnsi="Segoe UI Symbol"/>
              </w:rPr>
              <w:t>☐</w:t>
            </w:r>
          </w:p>
        </w:tc>
        <w:tc>
          <w:tcPr>
            <w:tcW w:w="1665" w:type="dxa"/>
            <w:gridSpan w:val="2"/>
          </w:tcPr>
          <w:p w14:paraId="306BBCC0" w14:textId="77777777" w:rsidR="009E1FAF" w:rsidRPr="0048646A" w:rsidRDefault="009E1FAF" w:rsidP="009E1FAF">
            <w:pPr>
              <w:rPr>
                <w:bCs/>
              </w:rPr>
            </w:pPr>
            <w:r>
              <w:rPr>
                <w:rFonts w:ascii="Segoe UI Symbol" w:hAnsi="Segoe UI Symbol"/>
              </w:rPr>
              <w:t>☐</w:t>
            </w:r>
          </w:p>
        </w:tc>
        <w:tc>
          <w:tcPr>
            <w:tcW w:w="1665" w:type="dxa"/>
            <w:gridSpan w:val="2"/>
          </w:tcPr>
          <w:p w14:paraId="3034DC3B" w14:textId="77777777" w:rsidR="009E1FAF" w:rsidRPr="0048646A" w:rsidRDefault="009E1FAF" w:rsidP="009E1FAF">
            <w:pPr>
              <w:rPr>
                <w:bCs/>
              </w:rPr>
            </w:pPr>
            <w:r>
              <w:rPr>
                <w:rFonts w:ascii="Segoe UI Symbol" w:hAnsi="Segoe UI Symbol"/>
              </w:rPr>
              <w:t>☐</w:t>
            </w:r>
          </w:p>
        </w:tc>
      </w:tr>
      <w:tr w:rsidR="009E1FAF" w:rsidRPr="0048646A" w14:paraId="01EDA08F" w14:textId="77777777" w:rsidTr="004A043B">
        <w:tc>
          <w:tcPr>
            <w:tcW w:w="1101" w:type="dxa"/>
            <w:gridSpan w:val="2"/>
          </w:tcPr>
          <w:p w14:paraId="2B9635D9" w14:textId="77777777" w:rsidR="009E1FAF" w:rsidRPr="0048646A" w:rsidRDefault="009E1FAF" w:rsidP="009E1FAF">
            <w:pPr>
              <w:rPr>
                <w:bCs/>
              </w:rPr>
            </w:pPr>
            <w:r>
              <w:t>8.3.5</w:t>
            </w:r>
          </w:p>
        </w:tc>
        <w:tc>
          <w:tcPr>
            <w:tcW w:w="4443" w:type="dxa"/>
          </w:tcPr>
          <w:p w14:paraId="3C9C93FC" w14:textId="77777777" w:rsidR="009E1FAF" w:rsidRPr="0048646A" w:rsidRDefault="009E1FAF" w:rsidP="00B941D7">
            <w:pPr>
              <w:ind w:firstLine="288"/>
              <w:rPr>
                <w:bCs/>
              </w:rPr>
            </w:pPr>
            <w:r>
              <w:rPr>
                <w:color w:val="000000"/>
              </w:rPr>
              <w:t>Creatinina en sangre</w:t>
            </w:r>
          </w:p>
        </w:tc>
        <w:tc>
          <w:tcPr>
            <w:tcW w:w="1449" w:type="dxa"/>
            <w:gridSpan w:val="2"/>
          </w:tcPr>
          <w:p w14:paraId="5DE5EF54" w14:textId="77777777" w:rsidR="009E1FAF" w:rsidRPr="0048646A" w:rsidRDefault="009E1FAF" w:rsidP="009E1FAF">
            <w:pPr>
              <w:rPr>
                <w:bCs/>
              </w:rPr>
            </w:pPr>
            <w:r>
              <w:rPr>
                <w:rFonts w:ascii="Segoe UI Symbol" w:hAnsi="Segoe UI Symbol"/>
              </w:rPr>
              <w:t>☐</w:t>
            </w:r>
          </w:p>
        </w:tc>
        <w:tc>
          <w:tcPr>
            <w:tcW w:w="1665" w:type="dxa"/>
            <w:gridSpan w:val="2"/>
          </w:tcPr>
          <w:p w14:paraId="591B5FFA" w14:textId="77777777" w:rsidR="009E1FAF" w:rsidRPr="0048646A" w:rsidRDefault="009E1FAF" w:rsidP="009E1FAF">
            <w:pPr>
              <w:rPr>
                <w:bCs/>
              </w:rPr>
            </w:pPr>
            <w:r>
              <w:rPr>
                <w:rFonts w:ascii="Segoe UI Symbol" w:hAnsi="Segoe UI Symbol"/>
              </w:rPr>
              <w:t>☐</w:t>
            </w:r>
          </w:p>
        </w:tc>
        <w:tc>
          <w:tcPr>
            <w:tcW w:w="1665" w:type="dxa"/>
            <w:gridSpan w:val="2"/>
          </w:tcPr>
          <w:p w14:paraId="0A3DDA55" w14:textId="77777777" w:rsidR="009E1FAF" w:rsidRPr="0048646A" w:rsidRDefault="009E1FAF" w:rsidP="009E1FAF">
            <w:pPr>
              <w:rPr>
                <w:bCs/>
              </w:rPr>
            </w:pPr>
            <w:r>
              <w:rPr>
                <w:rFonts w:ascii="Segoe UI Symbol" w:hAnsi="Segoe UI Symbol"/>
              </w:rPr>
              <w:t>☐</w:t>
            </w:r>
          </w:p>
        </w:tc>
      </w:tr>
      <w:tr w:rsidR="00752017" w:rsidRPr="0048646A" w14:paraId="174AFB94" w14:textId="77777777" w:rsidTr="00B941D7">
        <w:tc>
          <w:tcPr>
            <w:tcW w:w="1101" w:type="dxa"/>
            <w:gridSpan w:val="2"/>
            <w:shd w:val="clear" w:color="auto" w:fill="DBDBDB" w:themeFill="accent3" w:themeFillTint="66"/>
          </w:tcPr>
          <w:p w14:paraId="7C6C6F0C" w14:textId="36B49350" w:rsidR="00752017" w:rsidRDefault="00752017" w:rsidP="009E1FAF">
            <w:r>
              <w:t>8.4i</w:t>
            </w:r>
          </w:p>
        </w:tc>
        <w:tc>
          <w:tcPr>
            <w:tcW w:w="9222" w:type="dxa"/>
            <w:gridSpan w:val="7"/>
            <w:shd w:val="clear" w:color="auto" w:fill="DBDBDB" w:themeFill="accent3" w:themeFillTint="66"/>
          </w:tcPr>
          <w:p w14:paraId="2F755500" w14:textId="434AAEED" w:rsidR="00EA60EF" w:rsidRDefault="00EA60EF" w:rsidP="00C90DB2">
            <w:pPr>
              <w:spacing w:after="0"/>
              <w:rPr>
                <w:iCs/>
              </w:rPr>
            </w:pPr>
            <w:r>
              <w:rPr>
                <w:shd w:val="clear" w:color="auto" w:fill="E2EFD9" w:themeFill="accent6" w:themeFillTint="33"/>
              </w:rPr>
              <w:t xml:space="preserve">(Adaptación de la pregunta para el país </w:t>
            </w:r>
            <w:proofErr w:type="spellStart"/>
            <w:r>
              <w:rPr>
                <w:shd w:val="clear" w:color="auto" w:fill="E2EFD9" w:themeFill="accent6" w:themeFillTint="33"/>
              </w:rPr>
              <w:t>correspondiente</w:t>
            </w:r>
            <w:r>
              <w:rPr>
                <w:shd w:val="clear" w:color="auto" w:fill="E2EFD9" w:themeFill="accent6" w:themeFillTint="33"/>
                <w:vertAlign w:val="superscript"/>
              </w:rPr>
              <w:t>a</w:t>
            </w:r>
            <w:proofErr w:type="spellEnd"/>
            <w:r>
              <w:rPr>
                <w:shd w:val="clear" w:color="auto" w:fill="E2EFD9" w:themeFill="accent6" w:themeFillTint="33"/>
              </w:rPr>
              <w:t>)</w:t>
            </w:r>
          </w:p>
          <w:p w14:paraId="2E4E9230" w14:textId="53689854" w:rsidR="00752017" w:rsidRPr="0048646A" w:rsidRDefault="00752017" w:rsidP="00C90DB2">
            <w:pPr>
              <w:spacing w:after="0"/>
              <w:rPr>
                <w:rFonts w:cstheme="minorHAnsi"/>
              </w:rPr>
            </w:pPr>
            <w:r>
              <w:t xml:space="preserve">Compruebe las respuestas a la pregunta 1.5. Si la respuesta es </w:t>
            </w:r>
            <w:r>
              <w:rPr>
                <w:iCs/>
                <w:shd w:val="clear" w:color="auto" w:fill="E2EFD9" w:themeFill="accent6" w:themeFillTint="33"/>
              </w:rPr>
              <w:t>[código específico del país para centros de nivel superior]</w:t>
            </w:r>
            <w:r>
              <w:t>, continúe. De lo contrario, pase al apartado siguiente</w:t>
            </w:r>
          </w:p>
        </w:tc>
      </w:tr>
      <w:tr w:rsidR="009E1FAF" w:rsidRPr="0048646A" w14:paraId="134ACDEF" w14:textId="77777777" w:rsidTr="004A043B">
        <w:tc>
          <w:tcPr>
            <w:tcW w:w="1101" w:type="dxa"/>
            <w:gridSpan w:val="2"/>
          </w:tcPr>
          <w:p w14:paraId="143551D6" w14:textId="77777777" w:rsidR="009E1FAF" w:rsidRPr="0048646A" w:rsidRDefault="009E1FAF" w:rsidP="009E1FAF">
            <w:pPr>
              <w:rPr>
                <w:bCs/>
              </w:rPr>
            </w:pPr>
            <w:r>
              <w:t>8.4</w:t>
            </w:r>
          </w:p>
        </w:tc>
        <w:tc>
          <w:tcPr>
            <w:tcW w:w="4443" w:type="dxa"/>
          </w:tcPr>
          <w:p w14:paraId="5C9147F3" w14:textId="77777777" w:rsidR="009E1FAF" w:rsidRPr="0048646A" w:rsidRDefault="009E1FAF" w:rsidP="009E1FAF">
            <w:pPr>
              <w:rPr>
                <w:rFonts w:eastAsia="Times New Roman"/>
                <w:bCs/>
                <w:color w:val="000000"/>
              </w:rPr>
            </w:pPr>
            <w:r>
              <w:t>¿Realiza este centro pruebas de diagnóstico por la imagen?</w:t>
            </w:r>
          </w:p>
        </w:tc>
        <w:tc>
          <w:tcPr>
            <w:tcW w:w="4779" w:type="dxa"/>
            <w:gridSpan w:val="6"/>
          </w:tcPr>
          <w:p w14:paraId="4C821183" w14:textId="77777777" w:rsidR="009E1FAF" w:rsidRPr="00B941D7" w:rsidRDefault="009E1FAF" w:rsidP="00E82A8A">
            <w:pPr>
              <w:pStyle w:val="Prrafodelista"/>
              <w:numPr>
                <w:ilvl w:val="0"/>
                <w:numId w:val="92"/>
              </w:numPr>
              <w:rPr>
                <w:rFonts w:ascii="Segoe UI Symbol" w:hAnsi="Segoe UI Symbol" w:cs="Segoe UI Symbol"/>
              </w:rPr>
            </w:pPr>
            <w:r>
              <w:t>Sí</w:t>
            </w:r>
          </w:p>
          <w:p w14:paraId="34E6BF6F" w14:textId="77777777" w:rsidR="009E1FAF" w:rsidRPr="00B941D7" w:rsidRDefault="009E1FAF" w:rsidP="00E82A8A">
            <w:pPr>
              <w:pStyle w:val="Prrafodelista"/>
              <w:numPr>
                <w:ilvl w:val="0"/>
                <w:numId w:val="92"/>
              </w:numPr>
              <w:rPr>
                <w:rFonts w:ascii="Segoe UI Symbol" w:hAnsi="Segoe UI Symbol" w:cs="Segoe UI Symbol"/>
              </w:rPr>
            </w:pPr>
            <w:r>
              <w:t>No – Pase al apartado siguiente</w:t>
            </w:r>
          </w:p>
        </w:tc>
      </w:tr>
      <w:tr w:rsidR="00752017" w:rsidRPr="0048646A" w14:paraId="1231236B" w14:textId="77777777" w:rsidTr="00EA60EF">
        <w:trPr>
          <w:trHeight w:val="134"/>
        </w:trPr>
        <w:tc>
          <w:tcPr>
            <w:tcW w:w="1101" w:type="dxa"/>
            <w:gridSpan w:val="2"/>
          </w:tcPr>
          <w:p w14:paraId="67984A94" w14:textId="71E0F40A" w:rsidR="00752017" w:rsidRDefault="00752017" w:rsidP="00752017">
            <w:r>
              <w:lastRenderedPageBreak/>
              <w:t>8.5</w:t>
            </w:r>
          </w:p>
        </w:tc>
        <w:tc>
          <w:tcPr>
            <w:tcW w:w="4443" w:type="dxa"/>
          </w:tcPr>
          <w:p w14:paraId="58720062" w14:textId="13C79AED" w:rsidR="00752017" w:rsidRPr="0048646A" w:rsidRDefault="00752017" w:rsidP="00752017">
            <w:r>
              <w:rPr>
                <w:sz w:val="24"/>
                <w:szCs w:val="24"/>
              </w:rPr>
              <w:t>¿Dispone el centro de las siguientes pruebas de diagnóstico por la imagen en algún lugar de las instalaciones?</w:t>
            </w:r>
          </w:p>
        </w:tc>
        <w:tc>
          <w:tcPr>
            <w:tcW w:w="1449" w:type="dxa"/>
            <w:gridSpan w:val="2"/>
          </w:tcPr>
          <w:p w14:paraId="49A5189D" w14:textId="03610514" w:rsidR="00D61206" w:rsidRDefault="00752017">
            <w:r>
              <w:t>1.</w:t>
            </w:r>
          </w:p>
          <w:p w14:paraId="288589AB" w14:textId="0141137B" w:rsidR="00752017" w:rsidRPr="0048646A" w:rsidRDefault="00752017">
            <w:pPr>
              <w:rPr>
                <w:rFonts w:ascii="Segoe UI Symbol" w:hAnsi="Segoe UI Symbol" w:cs="Segoe UI Symbol"/>
              </w:rPr>
            </w:pPr>
            <w:r>
              <w:t>Disponible y funcional</w:t>
            </w:r>
          </w:p>
        </w:tc>
        <w:tc>
          <w:tcPr>
            <w:tcW w:w="1665" w:type="dxa"/>
            <w:gridSpan w:val="2"/>
          </w:tcPr>
          <w:p w14:paraId="48A71A67" w14:textId="77777777" w:rsidR="00752017" w:rsidRDefault="00752017" w:rsidP="00752017">
            <w:r>
              <w:t>2.</w:t>
            </w:r>
          </w:p>
          <w:p w14:paraId="25FF2556" w14:textId="4DACC78B" w:rsidR="00752017" w:rsidRPr="0048646A" w:rsidRDefault="00752017" w:rsidP="00752017">
            <w:pPr>
              <w:rPr>
                <w:rFonts w:ascii="Segoe UI Symbol" w:hAnsi="Segoe UI Symbol" w:cs="Segoe UI Symbol"/>
              </w:rPr>
            </w:pPr>
            <w:r>
              <w:t>Disponible, pero no funcional</w:t>
            </w:r>
          </w:p>
        </w:tc>
        <w:tc>
          <w:tcPr>
            <w:tcW w:w="1665" w:type="dxa"/>
            <w:gridSpan w:val="2"/>
          </w:tcPr>
          <w:p w14:paraId="7E0D23C2" w14:textId="77777777" w:rsidR="00752017" w:rsidRDefault="00752017" w:rsidP="00752017">
            <w:pPr>
              <w:rPr>
                <w:bCs/>
              </w:rPr>
            </w:pPr>
            <w:r>
              <w:t>3.</w:t>
            </w:r>
          </w:p>
          <w:p w14:paraId="48482145" w14:textId="5921D537" w:rsidR="00752017" w:rsidRPr="0048646A" w:rsidRDefault="00752017" w:rsidP="00752017">
            <w:pPr>
              <w:rPr>
                <w:rFonts w:ascii="Segoe UI Symbol" w:hAnsi="Segoe UI Symbol" w:cs="Segoe UI Symbol"/>
              </w:rPr>
            </w:pPr>
            <w:r>
              <w:t>No disponible</w:t>
            </w:r>
          </w:p>
        </w:tc>
      </w:tr>
      <w:tr w:rsidR="00B941D7" w:rsidRPr="0048646A" w14:paraId="4A431546" w14:textId="77777777" w:rsidTr="004A043B">
        <w:tc>
          <w:tcPr>
            <w:tcW w:w="1101" w:type="dxa"/>
            <w:gridSpan w:val="2"/>
          </w:tcPr>
          <w:p w14:paraId="6F406D02" w14:textId="77777777" w:rsidR="00B941D7" w:rsidRPr="0048646A" w:rsidRDefault="00B941D7" w:rsidP="00B941D7">
            <w:r>
              <w:t>8.5.1</w:t>
            </w:r>
          </w:p>
        </w:tc>
        <w:tc>
          <w:tcPr>
            <w:tcW w:w="4443" w:type="dxa"/>
          </w:tcPr>
          <w:p w14:paraId="15A2E735" w14:textId="77777777" w:rsidR="00B941D7" w:rsidRPr="0048646A" w:rsidRDefault="00B941D7" w:rsidP="00B941D7">
            <w:pPr>
              <w:ind w:firstLine="288"/>
            </w:pPr>
            <w:r>
              <w:t>Rayos X</w:t>
            </w:r>
          </w:p>
        </w:tc>
        <w:tc>
          <w:tcPr>
            <w:tcW w:w="1449" w:type="dxa"/>
            <w:gridSpan w:val="2"/>
          </w:tcPr>
          <w:p w14:paraId="258C8AF0" w14:textId="77777777" w:rsidR="00B941D7" w:rsidRPr="0048646A" w:rsidRDefault="00B941D7" w:rsidP="00B941D7">
            <w:pPr>
              <w:rPr>
                <w:rFonts w:ascii="Segoe UI Symbol" w:hAnsi="Segoe UI Symbol" w:cs="Segoe UI Symbol"/>
              </w:rPr>
            </w:pPr>
            <w:r>
              <w:rPr>
                <w:rFonts w:ascii="Segoe UI Symbol" w:hAnsi="Segoe UI Symbol"/>
              </w:rPr>
              <w:t>☐</w:t>
            </w:r>
          </w:p>
        </w:tc>
        <w:tc>
          <w:tcPr>
            <w:tcW w:w="1665" w:type="dxa"/>
            <w:gridSpan w:val="2"/>
          </w:tcPr>
          <w:p w14:paraId="1BBAD2E3" w14:textId="6366B88A" w:rsidR="00B941D7" w:rsidRPr="0048646A" w:rsidRDefault="00B941D7" w:rsidP="00B941D7">
            <w:pPr>
              <w:rPr>
                <w:rFonts w:ascii="Segoe UI Symbol" w:hAnsi="Segoe UI Symbol" w:cs="Segoe UI Symbol"/>
              </w:rPr>
            </w:pPr>
            <w:r>
              <w:rPr>
                <w:rFonts w:ascii="Segoe UI Symbol" w:hAnsi="Segoe UI Symbol"/>
              </w:rPr>
              <w:t>☐</w:t>
            </w:r>
          </w:p>
        </w:tc>
        <w:tc>
          <w:tcPr>
            <w:tcW w:w="1665" w:type="dxa"/>
            <w:gridSpan w:val="2"/>
          </w:tcPr>
          <w:p w14:paraId="6938FCB2" w14:textId="1D832042" w:rsidR="00B941D7" w:rsidRPr="0048646A" w:rsidRDefault="00B941D7" w:rsidP="00B941D7">
            <w:pPr>
              <w:rPr>
                <w:rFonts w:ascii="Segoe UI Symbol" w:hAnsi="Segoe UI Symbol" w:cs="Segoe UI Symbol"/>
              </w:rPr>
            </w:pPr>
            <w:r>
              <w:rPr>
                <w:rFonts w:ascii="Segoe UI Symbol" w:hAnsi="Segoe UI Symbol"/>
              </w:rPr>
              <w:t>☐</w:t>
            </w:r>
          </w:p>
        </w:tc>
      </w:tr>
      <w:tr w:rsidR="00B941D7" w:rsidRPr="0048646A" w14:paraId="14FF4A65" w14:textId="78B25C85" w:rsidTr="004A043B">
        <w:tc>
          <w:tcPr>
            <w:tcW w:w="1101" w:type="dxa"/>
            <w:gridSpan w:val="2"/>
          </w:tcPr>
          <w:p w14:paraId="7E4010A1" w14:textId="2C3E894C" w:rsidR="00B941D7" w:rsidRDefault="00B941D7" w:rsidP="00B941D7">
            <w:r>
              <w:t>8.5.2</w:t>
            </w:r>
          </w:p>
        </w:tc>
        <w:tc>
          <w:tcPr>
            <w:tcW w:w="4443" w:type="dxa"/>
          </w:tcPr>
          <w:p w14:paraId="7ACAEF7D" w14:textId="56966F76" w:rsidR="00B941D7" w:rsidRPr="0048646A" w:rsidRDefault="00B941D7" w:rsidP="00B941D7">
            <w:pPr>
              <w:ind w:firstLine="288"/>
            </w:pPr>
            <w:r>
              <w:t xml:space="preserve">Tomografía </w:t>
            </w:r>
            <w:commentRangeStart w:id="54"/>
            <w:r>
              <w:t>computarizada</w:t>
            </w:r>
            <w:commentRangeEnd w:id="54"/>
            <w:r w:rsidR="00F95968">
              <w:rPr>
                <w:rStyle w:val="Refdecomentario"/>
              </w:rPr>
              <w:commentReference w:id="54"/>
            </w:r>
          </w:p>
        </w:tc>
        <w:tc>
          <w:tcPr>
            <w:tcW w:w="1449" w:type="dxa"/>
            <w:gridSpan w:val="2"/>
          </w:tcPr>
          <w:p w14:paraId="56528A1E" w14:textId="5BA1D35D" w:rsidR="00B941D7" w:rsidRPr="0048646A" w:rsidRDefault="00B941D7" w:rsidP="00B941D7">
            <w:pPr>
              <w:rPr>
                <w:rFonts w:ascii="Segoe UI Symbol" w:hAnsi="Segoe UI Symbol" w:cs="Segoe UI Symbol"/>
              </w:rPr>
            </w:pPr>
            <w:r>
              <w:rPr>
                <w:rFonts w:ascii="Segoe UI Symbol" w:hAnsi="Segoe UI Symbol"/>
              </w:rPr>
              <w:t>☐</w:t>
            </w:r>
          </w:p>
        </w:tc>
        <w:tc>
          <w:tcPr>
            <w:tcW w:w="1665" w:type="dxa"/>
            <w:gridSpan w:val="2"/>
          </w:tcPr>
          <w:p w14:paraId="3789768B" w14:textId="4657929D" w:rsidR="00B941D7" w:rsidRPr="0048646A" w:rsidRDefault="00B941D7" w:rsidP="00B941D7">
            <w:pPr>
              <w:rPr>
                <w:rFonts w:ascii="Segoe UI Symbol" w:hAnsi="Segoe UI Symbol" w:cs="Segoe UI Symbol"/>
              </w:rPr>
            </w:pPr>
            <w:r>
              <w:rPr>
                <w:rFonts w:ascii="Segoe UI Symbol" w:hAnsi="Segoe UI Symbol"/>
              </w:rPr>
              <w:t>☐</w:t>
            </w:r>
          </w:p>
        </w:tc>
        <w:tc>
          <w:tcPr>
            <w:tcW w:w="1665" w:type="dxa"/>
            <w:gridSpan w:val="2"/>
          </w:tcPr>
          <w:p w14:paraId="2F957D93" w14:textId="2F44AD1F" w:rsidR="00B941D7" w:rsidRPr="0048646A" w:rsidRDefault="00B941D7" w:rsidP="00B941D7">
            <w:pPr>
              <w:rPr>
                <w:rFonts w:ascii="Segoe UI Symbol" w:hAnsi="Segoe UI Symbol" w:cs="Segoe UI Symbol"/>
              </w:rPr>
            </w:pPr>
            <w:r>
              <w:rPr>
                <w:rFonts w:ascii="Segoe UI Symbol" w:hAnsi="Segoe UI Symbol"/>
              </w:rPr>
              <w:t>☐</w:t>
            </w:r>
          </w:p>
        </w:tc>
      </w:tr>
      <w:tr w:rsidR="00B941D7" w:rsidRPr="0048646A" w14:paraId="0CB6B653" w14:textId="77777777" w:rsidTr="004A043B">
        <w:tc>
          <w:tcPr>
            <w:tcW w:w="1101" w:type="dxa"/>
            <w:gridSpan w:val="2"/>
          </w:tcPr>
          <w:p w14:paraId="0A940BC1" w14:textId="04D69874" w:rsidR="00B941D7" w:rsidRPr="0048646A" w:rsidRDefault="00B941D7" w:rsidP="00B941D7">
            <w:r>
              <w:t>8.5.3</w:t>
            </w:r>
          </w:p>
        </w:tc>
        <w:tc>
          <w:tcPr>
            <w:tcW w:w="4443" w:type="dxa"/>
          </w:tcPr>
          <w:p w14:paraId="6C939F1C" w14:textId="77777777" w:rsidR="00B941D7" w:rsidRPr="0048646A" w:rsidRDefault="00B941D7" w:rsidP="00B941D7">
            <w:pPr>
              <w:ind w:firstLine="288"/>
            </w:pPr>
            <w:r>
              <w:t xml:space="preserve">Resonancia </w:t>
            </w:r>
            <w:commentRangeStart w:id="55"/>
            <w:r>
              <w:t>magnética</w:t>
            </w:r>
            <w:commentRangeEnd w:id="55"/>
            <w:r w:rsidR="00957A7B">
              <w:rPr>
                <w:rStyle w:val="Refdecomentario"/>
              </w:rPr>
              <w:commentReference w:id="55"/>
            </w:r>
          </w:p>
        </w:tc>
        <w:tc>
          <w:tcPr>
            <w:tcW w:w="1449" w:type="dxa"/>
            <w:gridSpan w:val="2"/>
          </w:tcPr>
          <w:p w14:paraId="764BF79E" w14:textId="77777777" w:rsidR="00B941D7" w:rsidRPr="0048646A" w:rsidRDefault="00B941D7" w:rsidP="00B941D7">
            <w:pPr>
              <w:rPr>
                <w:rFonts w:ascii="Segoe UI Symbol" w:hAnsi="Segoe UI Symbol" w:cs="Segoe UI Symbol"/>
              </w:rPr>
            </w:pPr>
            <w:r>
              <w:rPr>
                <w:rFonts w:ascii="Segoe UI Symbol" w:hAnsi="Segoe UI Symbol"/>
              </w:rPr>
              <w:t>☐</w:t>
            </w:r>
          </w:p>
        </w:tc>
        <w:tc>
          <w:tcPr>
            <w:tcW w:w="1665" w:type="dxa"/>
            <w:gridSpan w:val="2"/>
          </w:tcPr>
          <w:p w14:paraId="5B6771BE" w14:textId="1B80D2C4" w:rsidR="00B941D7" w:rsidRPr="0048646A" w:rsidRDefault="00B941D7" w:rsidP="00B941D7">
            <w:pPr>
              <w:rPr>
                <w:rFonts w:ascii="Segoe UI Symbol" w:hAnsi="Segoe UI Symbol" w:cs="Segoe UI Symbol"/>
              </w:rPr>
            </w:pPr>
            <w:r>
              <w:rPr>
                <w:rFonts w:ascii="Segoe UI Symbol" w:hAnsi="Segoe UI Symbol"/>
              </w:rPr>
              <w:t>☐</w:t>
            </w:r>
          </w:p>
        </w:tc>
        <w:tc>
          <w:tcPr>
            <w:tcW w:w="1665" w:type="dxa"/>
            <w:gridSpan w:val="2"/>
          </w:tcPr>
          <w:p w14:paraId="2A835DEA" w14:textId="2AC0C73E" w:rsidR="00B941D7" w:rsidRPr="0048646A" w:rsidRDefault="00B941D7" w:rsidP="00B941D7">
            <w:pPr>
              <w:rPr>
                <w:rFonts w:ascii="Segoe UI Symbol" w:hAnsi="Segoe UI Symbol" w:cs="Segoe UI Symbol"/>
              </w:rPr>
            </w:pPr>
            <w:r>
              <w:rPr>
                <w:rFonts w:ascii="Segoe UI Symbol" w:hAnsi="Segoe UI Symbol"/>
              </w:rPr>
              <w:t>☐</w:t>
            </w:r>
          </w:p>
        </w:tc>
      </w:tr>
      <w:tr w:rsidR="00B941D7" w:rsidRPr="0048646A" w14:paraId="1534AD89" w14:textId="77777777" w:rsidTr="004A043B">
        <w:tc>
          <w:tcPr>
            <w:tcW w:w="1101" w:type="dxa"/>
            <w:gridSpan w:val="2"/>
          </w:tcPr>
          <w:p w14:paraId="587D393C" w14:textId="37A33DCF" w:rsidR="00B941D7" w:rsidRPr="0048646A" w:rsidRDefault="00B941D7" w:rsidP="00EA60EF">
            <w:r>
              <w:t>8.5.4</w:t>
            </w:r>
          </w:p>
        </w:tc>
        <w:tc>
          <w:tcPr>
            <w:tcW w:w="4443" w:type="dxa"/>
          </w:tcPr>
          <w:p w14:paraId="57099DA5" w14:textId="77777777" w:rsidR="00B941D7" w:rsidRPr="0048646A" w:rsidRDefault="00B941D7" w:rsidP="00B941D7">
            <w:pPr>
              <w:ind w:firstLine="288"/>
            </w:pPr>
            <w:r>
              <w:t>Ecografía</w:t>
            </w:r>
          </w:p>
        </w:tc>
        <w:tc>
          <w:tcPr>
            <w:tcW w:w="1449" w:type="dxa"/>
            <w:gridSpan w:val="2"/>
          </w:tcPr>
          <w:p w14:paraId="26F19D88" w14:textId="77777777" w:rsidR="00B941D7" w:rsidRPr="0048646A" w:rsidRDefault="00B941D7" w:rsidP="00B941D7">
            <w:pPr>
              <w:rPr>
                <w:rFonts w:ascii="Segoe UI Symbol" w:hAnsi="Segoe UI Symbol" w:cs="Segoe UI Symbol"/>
              </w:rPr>
            </w:pPr>
            <w:r>
              <w:rPr>
                <w:rFonts w:ascii="Segoe UI Symbol" w:hAnsi="Segoe UI Symbol"/>
              </w:rPr>
              <w:t>☐</w:t>
            </w:r>
          </w:p>
        </w:tc>
        <w:tc>
          <w:tcPr>
            <w:tcW w:w="1665" w:type="dxa"/>
            <w:gridSpan w:val="2"/>
          </w:tcPr>
          <w:p w14:paraId="1E35350A" w14:textId="382278DA" w:rsidR="00B941D7" w:rsidRPr="0048646A" w:rsidRDefault="00B941D7" w:rsidP="00B941D7">
            <w:pPr>
              <w:rPr>
                <w:rFonts w:ascii="Segoe UI Symbol" w:hAnsi="Segoe UI Symbol" w:cs="Segoe UI Symbol"/>
              </w:rPr>
            </w:pPr>
            <w:r>
              <w:rPr>
                <w:rFonts w:ascii="Segoe UI Symbol" w:hAnsi="Segoe UI Symbol"/>
              </w:rPr>
              <w:t>☐</w:t>
            </w:r>
          </w:p>
        </w:tc>
        <w:tc>
          <w:tcPr>
            <w:tcW w:w="1665" w:type="dxa"/>
            <w:gridSpan w:val="2"/>
          </w:tcPr>
          <w:p w14:paraId="7A4070CF" w14:textId="40A84D7F" w:rsidR="00B941D7" w:rsidRPr="0048646A" w:rsidRDefault="00B941D7" w:rsidP="00B941D7">
            <w:pPr>
              <w:rPr>
                <w:rFonts w:ascii="Segoe UI Symbol" w:hAnsi="Segoe UI Symbol" w:cs="Segoe UI Symbol"/>
              </w:rPr>
            </w:pPr>
            <w:r>
              <w:rPr>
                <w:rFonts w:ascii="Segoe UI Symbol" w:hAnsi="Segoe UI Symbol"/>
              </w:rPr>
              <w:t>☐</w:t>
            </w:r>
          </w:p>
        </w:tc>
      </w:tr>
    </w:tbl>
    <w:p w14:paraId="01F01F7E" w14:textId="4B0AC33D" w:rsidR="007C6378" w:rsidRDefault="00EA60EF" w:rsidP="00C90DB2">
      <w:pPr>
        <w:pStyle w:val="Tablefootnote"/>
        <w:keepNext/>
        <w:keepLines/>
        <w:ind w:left="142" w:hanging="142"/>
      </w:pPr>
      <w:r>
        <w:rPr>
          <w:rFonts w:asciiTheme="minorHAnsi" w:hAnsiTheme="minorHAnsi"/>
          <w:sz w:val="20"/>
          <w:szCs w:val="20"/>
          <w:vertAlign w:val="superscript"/>
        </w:rPr>
        <w:t>a</w:t>
      </w:r>
      <w:r>
        <w:rPr>
          <w:rFonts w:asciiTheme="minorHAnsi" w:hAnsiTheme="minorHAnsi"/>
          <w:sz w:val="20"/>
          <w:szCs w:val="20"/>
        </w:rPr>
        <w:t xml:space="preserve"> Determine el tipo de instalaciones para los centros de atención primaria que cumplen los requisitos para este módulo.  </w:t>
      </w:r>
    </w:p>
    <w:p w14:paraId="6908052F" w14:textId="77777777" w:rsidR="009E1FAF" w:rsidRPr="00096070" w:rsidRDefault="009E1FAF" w:rsidP="00EB5E2C">
      <w:pPr>
        <w:spacing w:after="160" w:line="259" w:lineRule="auto"/>
      </w:pPr>
    </w:p>
    <w:p w14:paraId="1B02DAEC" w14:textId="53E48C88" w:rsidR="00EB5E2C" w:rsidRPr="0048646A" w:rsidRDefault="00EB5E2C" w:rsidP="00EB5E2C">
      <w:pPr>
        <w:spacing w:after="160" w:line="259" w:lineRule="auto"/>
      </w:pPr>
      <w:r>
        <w:br w:type="page"/>
      </w:r>
    </w:p>
    <w:p w14:paraId="57955E42" w14:textId="7CC8D23E" w:rsidR="00EB5E2C" w:rsidRPr="0048646A" w:rsidRDefault="00EB5E2C" w:rsidP="00EB5E2C">
      <w:pPr>
        <w:pStyle w:val="Ttulo1"/>
        <w:spacing w:before="120" w:after="120"/>
      </w:pPr>
      <w:bookmarkStart w:id="56" w:name="_Toc54603510"/>
      <w:bookmarkStart w:id="57" w:name="_Toc67298784"/>
      <w:r>
        <w:lastRenderedPageBreak/>
        <w:t>Apartado 9: Disposición operativa para la administración de vacunas en general</w:t>
      </w:r>
      <w:bookmarkEnd w:id="56"/>
      <w:bookmarkEnd w:id="57"/>
    </w:p>
    <w:p w14:paraId="184DF19B" w14:textId="77777777" w:rsidR="00EB5E2C" w:rsidRPr="0048646A" w:rsidRDefault="00EB5E2C" w:rsidP="00EB5E2C">
      <w:pPr>
        <w:spacing w:before="120" w:after="120"/>
        <w:rPr>
          <w:rFonts w:cstheme="minorHAnsi"/>
        </w:rPr>
      </w:pPr>
      <w:r>
        <w:t>Las preguntas de este apartado se refieren a la capacidad para proporcionar servicios generales de vacunación. Este apartado es opcional, en función de las prioridades y el contexto específicos del país.</w:t>
      </w:r>
    </w:p>
    <w:tbl>
      <w:tblPr>
        <w:tblStyle w:val="Tablaconcuadrcula"/>
        <w:tblpPr w:leftFromText="180" w:rightFromText="180" w:vertAnchor="text" w:tblpY="1"/>
        <w:tblOverlap w:val="never"/>
        <w:tblW w:w="10525" w:type="dxa"/>
        <w:shd w:val="clear" w:color="auto" w:fill="FFFFFF" w:themeFill="background1"/>
        <w:tblLayout w:type="fixed"/>
        <w:tblLook w:val="04A0" w:firstRow="1" w:lastRow="0" w:firstColumn="1" w:lastColumn="0" w:noHBand="0" w:noVBand="1"/>
      </w:tblPr>
      <w:tblGrid>
        <w:gridCol w:w="895"/>
        <w:gridCol w:w="4410"/>
        <w:gridCol w:w="5220"/>
      </w:tblGrid>
      <w:tr w:rsidR="00EB5E2C" w:rsidRPr="0048646A" w14:paraId="050B3C7F" w14:textId="77777777" w:rsidTr="00D3795D">
        <w:trPr>
          <w:cantSplit/>
          <w:trHeight w:val="622"/>
        </w:trPr>
        <w:tc>
          <w:tcPr>
            <w:tcW w:w="895" w:type="dxa"/>
            <w:shd w:val="clear" w:color="auto" w:fill="FFFFFF" w:themeFill="background1"/>
          </w:tcPr>
          <w:p w14:paraId="013A82CE" w14:textId="77777777" w:rsidR="00EB5E2C" w:rsidRPr="0048646A" w:rsidRDefault="00EB5E2C" w:rsidP="00BD39ED">
            <w:pPr>
              <w:spacing w:before="120" w:after="120"/>
              <w:rPr>
                <w:rFonts w:cstheme="minorHAnsi"/>
                <w:b/>
                <w:bCs/>
              </w:rPr>
            </w:pPr>
            <w:r>
              <w:rPr>
                <w:b/>
                <w:bCs/>
              </w:rPr>
              <w:t>N.º</w:t>
            </w:r>
          </w:p>
          <w:p w14:paraId="3CB8D4DB" w14:textId="77777777" w:rsidR="00EB5E2C" w:rsidRPr="0048646A" w:rsidRDefault="00EB5E2C" w:rsidP="00BD39ED">
            <w:pPr>
              <w:spacing w:before="120" w:after="120"/>
              <w:rPr>
                <w:rFonts w:cstheme="minorHAnsi"/>
                <w:b/>
                <w:bCs/>
                <w:lang w:val="en-GB"/>
              </w:rPr>
            </w:pPr>
          </w:p>
        </w:tc>
        <w:tc>
          <w:tcPr>
            <w:tcW w:w="4410" w:type="dxa"/>
            <w:shd w:val="clear" w:color="auto" w:fill="FFFFFF" w:themeFill="background1"/>
          </w:tcPr>
          <w:p w14:paraId="19CA9BFF" w14:textId="77777777" w:rsidR="00EB5E2C" w:rsidRPr="0048646A" w:rsidRDefault="00EB5E2C" w:rsidP="00BD39ED">
            <w:pPr>
              <w:spacing w:before="120" w:after="120"/>
              <w:rPr>
                <w:rFonts w:cstheme="minorHAnsi"/>
              </w:rPr>
            </w:pPr>
            <w:r>
              <w:rPr>
                <w:b/>
                <w:bCs/>
              </w:rPr>
              <w:t>Preguntas</w:t>
            </w:r>
          </w:p>
        </w:tc>
        <w:tc>
          <w:tcPr>
            <w:tcW w:w="5220" w:type="dxa"/>
            <w:shd w:val="clear" w:color="auto" w:fill="FFFFFF" w:themeFill="background1"/>
          </w:tcPr>
          <w:p w14:paraId="0CCF3AB0" w14:textId="77777777" w:rsidR="00EB5E2C" w:rsidRPr="0048646A" w:rsidRDefault="00EB5E2C" w:rsidP="00BD39ED">
            <w:pPr>
              <w:spacing w:before="120" w:after="120"/>
              <w:rPr>
                <w:rFonts w:cstheme="minorHAnsi"/>
              </w:rPr>
            </w:pPr>
            <w:r>
              <w:rPr>
                <w:b/>
                <w:bCs/>
              </w:rPr>
              <w:t>Opciones de respuesta</w:t>
            </w:r>
          </w:p>
        </w:tc>
      </w:tr>
      <w:tr w:rsidR="00EB5E2C" w:rsidRPr="0048646A" w14:paraId="2B3BEF66" w14:textId="77777777" w:rsidTr="00D3795D">
        <w:trPr>
          <w:cantSplit/>
          <w:trHeight w:val="20"/>
        </w:trPr>
        <w:tc>
          <w:tcPr>
            <w:tcW w:w="895" w:type="dxa"/>
            <w:shd w:val="clear" w:color="auto" w:fill="FFFFFF" w:themeFill="background1"/>
          </w:tcPr>
          <w:p w14:paraId="1B1C7D5A" w14:textId="77777777" w:rsidR="00EB5E2C" w:rsidRPr="0048646A" w:rsidRDefault="00EB5E2C" w:rsidP="00BD39ED">
            <w:pPr>
              <w:autoSpaceDE w:val="0"/>
              <w:autoSpaceDN w:val="0"/>
              <w:adjustRightInd w:val="0"/>
              <w:spacing w:before="120" w:after="120"/>
              <w:rPr>
                <w:rFonts w:cstheme="minorHAnsi"/>
                <w:bCs/>
              </w:rPr>
            </w:pPr>
            <w:r>
              <w:t>9.1</w:t>
            </w:r>
          </w:p>
        </w:tc>
        <w:tc>
          <w:tcPr>
            <w:tcW w:w="4410" w:type="dxa"/>
            <w:shd w:val="clear" w:color="auto" w:fill="FFFFFF" w:themeFill="background1"/>
          </w:tcPr>
          <w:p w14:paraId="2F01956D" w14:textId="77777777" w:rsidR="00EB5E2C" w:rsidRPr="0048646A" w:rsidRDefault="00EB5E2C" w:rsidP="00BD39ED">
            <w:pPr>
              <w:spacing w:before="120" w:after="120"/>
              <w:rPr>
                <w:rFonts w:cstheme="minorHAnsi"/>
              </w:rPr>
            </w:pPr>
            <w:r>
              <w:rPr>
                <w:color w:val="000000" w:themeColor="text1"/>
              </w:rPr>
              <w:t>¿Ofrece el centro algún servicio de vacunación para niños?</w:t>
            </w:r>
          </w:p>
        </w:tc>
        <w:tc>
          <w:tcPr>
            <w:tcW w:w="5220" w:type="dxa"/>
            <w:shd w:val="clear" w:color="auto" w:fill="FFFFFF" w:themeFill="background1"/>
          </w:tcPr>
          <w:p w14:paraId="6ACE451F" w14:textId="77777777" w:rsidR="00EB5E2C" w:rsidRPr="0048646A" w:rsidRDefault="00EB5E2C" w:rsidP="00E82A8A">
            <w:pPr>
              <w:pStyle w:val="Prrafodelista"/>
              <w:numPr>
                <w:ilvl w:val="0"/>
                <w:numId w:val="24"/>
              </w:numPr>
              <w:spacing w:before="120" w:after="120"/>
              <w:rPr>
                <w:rFonts w:cstheme="minorHAnsi"/>
              </w:rPr>
            </w:pPr>
            <w:r>
              <w:t xml:space="preserve">Sí </w:t>
            </w:r>
          </w:p>
          <w:p w14:paraId="063E9DE4" w14:textId="77777777" w:rsidR="00EB5E2C" w:rsidRPr="0048646A" w:rsidRDefault="00EB5E2C" w:rsidP="00E82A8A">
            <w:pPr>
              <w:pStyle w:val="Prrafodelista"/>
              <w:numPr>
                <w:ilvl w:val="0"/>
                <w:numId w:val="24"/>
              </w:numPr>
              <w:spacing w:before="120" w:after="120"/>
              <w:rPr>
                <w:rFonts w:cstheme="minorHAnsi"/>
              </w:rPr>
            </w:pPr>
            <w:r>
              <w:t xml:space="preserve">No </w:t>
            </w:r>
          </w:p>
        </w:tc>
      </w:tr>
      <w:tr w:rsidR="00EB5E2C" w:rsidRPr="0048646A" w14:paraId="71D69A1C" w14:textId="77777777" w:rsidTr="00D3795D">
        <w:trPr>
          <w:cantSplit/>
          <w:trHeight w:val="20"/>
        </w:trPr>
        <w:tc>
          <w:tcPr>
            <w:tcW w:w="895" w:type="dxa"/>
            <w:shd w:val="clear" w:color="auto" w:fill="FFFFFF" w:themeFill="background1"/>
          </w:tcPr>
          <w:p w14:paraId="355BDF0B" w14:textId="77777777" w:rsidR="00EB5E2C" w:rsidRPr="0048646A" w:rsidRDefault="00EB5E2C" w:rsidP="00BD39ED">
            <w:pPr>
              <w:autoSpaceDE w:val="0"/>
              <w:autoSpaceDN w:val="0"/>
              <w:adjustRightInd w:val="0"/>
              <w:spacing w:before="120" w:after="120"/>
              <w:rPr>
                <w:rFonts w:cstheme="minorHAnsi"/>
                <w:bCs/>
              </w:rPr>
            </w:pPr>
            <w:r>
              <w:t>9.2</w:t>
            </w:r>
          </w:p>
        </w:tc>
        <w:tc>
          <w:tcPr>
            <w:tcW w:w="4410" w:type="dxa"/>
            <w:shd w:val="clear" w:color="auto" w:fill="FFFFFF" w:themeFill="background1"/>
          </w:tcPr>
          <w:p w14:paraId="20886B4F" w14:textId="77777777" w:rsidR="00EB5E2C" w:rsidRPr="0048646A" w:rsidRDefault="00EB5E2C" w:rsidP="00BD39ED">
            <w:pPr>
              <w:spacing w:before="120" w:after="120"/>
              <w:rPr>
                <w:rFonts w:cstheme="minorHAnsi"/>
                <w:color w:val="000000" w:themeColor="text1"/>
              </w:rPr>
            </w:pPr>
            <w:r>
              <w:rPr>
                <w:color w:val="000000" w:themeColor="text1"/>
              </w:rPr>
              <w:t xml:space="preserve">¿Ofrece el centro algún servicio de vacunación para adolescentes o adultos? </w:t>
            </w:r>
          </w:p>
        </w:tc>
        <w:tc>
          <w:tcPr>
            <w:tcW w:w="5220" w:type="dxa"/>
            <w:shd w:val="clear" w:color="auto" w:fill="FFFFFF" w:themeFill="background1"/>
          </w:tcPr>
          <w:p w14:paraId="2C898606" w14:textId="77777777" w:rsidR="00EB5E2C" w:rsidRPr="0048646A" w:rsidRDefault="00EB5E2C" w:rsidP="00E82A8A">
            <w:pPr>
              <w:pStyle w:val="Prrafodelista"/>
              <w:numPr>
                <w:ilvl w:val="0"/>
                <w:numId w:val="25"/>
              </w:numPr>
              <w:spacing w:before="120" w:after="120"/>
              <w:rPr>
                <w:rFonts w:cstheme="minorHAnsi"/>
              </w:rPr>
            </w:pPr>
            <w:r>
              <w:t xml:space="preserve">Sí </w:t>
            </w:r>
          </w:p>
          <w:p w14:paraId="32E7633B" w14:textId="77777777" w:rsidR="00EB5E2C" w:rsidRPr="0048646A" w:rsidRDefault="00EB5E2C" w:rsidP="00E82A8A">
            <w:pPr>
              <w:pStyle w:val="Prrafodelista"/>
              <w:numPr>
                <w:ilvl w:val="0"/>
                <w:numId w:val="25"/>
              </w:numPr>
              <w:spacing w:before="120" w:after="120"/>
              <w:rPr>
                <w:rFonts w:cstheme="minorHAnsi"/>
              </w:rPr>
            </w:pPr>
            <w:r>
              <w:t xml:space="preserve">No </w:t>
            </w:r>
          </w:p>
        </w:tc>
      </w:tr>
      <w:tr w:rsidR="00EB5E2C" w:rsidRPr="0048646A" w14:paraId="4D32DE84" w14:textId="77777777" w:rsidTr="00AF1A9B">
        <w:trPr>
          <w:cantSplit/>
          <w:trHeight w:val="20"/>
        </w:trPr>
        <w:tc>
          <w:tcPr>
            <w:tcW w:w="895" w:type="dxa"/>
            <w:shd w:val="clear" w:color="auto" w:fill="D9D9D9" w:themeFill="background1" w:themeFillShade="D9"/>
          </w:tcPr>
          <w:p w14:paraId="50E30F8B" w14:textId="77777777" w:rsidR="00EB5E2C" w:rsidRPr="0048646A" w:rsidRDefault="00EB5E2C" w:rsidP="00BD39ED">
            <w:pPr>
              <w:autoSpaceDE w:val="0"/>
              <w:autoSpaceDN w:val="0"/>
              <w:adjustRightInd w:val="0"/>
              <w:spacing w:before="120" w:after="120"/>
              <w:rPr>
                <w:rFonts w:cstheme="minorHAnsi"/>
                <w:bCs/>
              </w:rPr>
            </w:pPr>
            <w:r>
              <w:t>9.3i</w:t>
            </w:r>
          </w:p>
        </w:tc>
        <w:tc>
          <w:tcPr>
            <w:tcW w:w="9630" w:type="dxa"/>
            <w:gridSpan w:val="2"/>
            <w:shd w:val="clear" w:color="auto" w:fill="D9D9D9" w:themeFill="background1" w:themeFillShade="D9"/>
          </w:tcPr>
          <w:p w14:paraId="31D82C93" w14:textId="77777777" w:rsidR="00EB5E2C" w:rsidRPr="0048646A" w:rsidRDefault="00EB5E2C" w:rsidP="00BD39ED">
            <w:pPr>
              <w:pStyle w:val="Prrafodelista"/>
              <w:spacing w:before="120" w:after="120"/>
              <w:ind w:left="0"/>
              <w:rPr>
                <w:rFonts w:cstheme="minorHAnsi"/>
              </w:rPr>
            </w:pPr>
            <w:r>
              <w:t xml:space="preserve">Compruebe las respuestas a las preguntas 9.1 y 9.2. Si la respuesta a ambas es «No», </w:t>
            </w:r>
            <w:r>
              <w:rPr>
                <w:shd w:val="clear" w:color="auto" w:fill="D9D9D9" w:themeFill="background1" w:themeFillShade="D9"/>
              </w:rPr>
              <w:t>pase al apartado siguiente.</w:t>
            </w:r>
          </w:p>
        </w:tc>
      </w:tr>
      <w:tr w:rsidR="00EB5E2C" w:rsidRPr="0048646A" w14:paraId="6A6CF12F" w14:textId="77777777" w:rsidTr="00D3795D">
        <w:trPr>
          <w:cantSplit/>
          <w:trHeight w:val="20"/>
        </w:trPr>
        <w:tc>
          <w:tcPr>
            <w:tcW w:w="895" w:type="dxa"/>
            <w:shd w:val="clear" w:color="auto" w:fill="FFFFFF" w:themeFill="background1"/>
          </w:tcPr>
          <w:p w14:paraId="338F42FF" w14:textId="77777777" w:rsidR="00EB5E2C" w:rsidRPr="0048646A" w:rsidRDefault="00EB5E2C" w:rsidP="00BD39ED">
            <w:pPr>
              <w:autoSpaceDE w:val="0"/>
              <w:autoSpaceDN w:val="0"/>
              <w:adjustRightInd w:val="0"/>
              <w:spacing w:before="120" w:after="120"/>
              <w:rPr>
                <w:rFonts w:cstheme="minorHAnsi"/>
                <w:bCs/>
              </w:rPr>
            </w:pPr>
            <w:r>
              <w:t>9.3</w:t>
            </w:r>
          </w:p>
        </w:tc>
        <w:tc>
          <w:tcPr>
            <w:tcW w:w="4410" w:type="dxa"/>
            <w:shd w:val="clear" w:color="auto" w:fill="FFFFFF" w:themeFill="background1"/>
          </w:tcPr>
          <w:p w14:paraId="1A0A10B3" w14:textId="77777777" w:rsidR="00EB5E2C" w:rsidRPr="0048646A" w:rsidRDefault="00EB5E2C" w:rsidP="00BD39ED">
            <w:pPr>
              <w:spacing w:before="120" w:after="120"/>
              <w:rPr>
                <w:rFonts w:cstheme="minorHAnsi"/>
              </w:rPr>
            </w:pPr>
            <w:r>
              <w:t xml:space="preserve">¿Dispone actualmente el centro de algún frigorífico para vacunas? En caso afirmativo, ¿es funcional? </w:t>
            </w:r>
          </w:p>
          <w:p w14:paraId="0F2F5143" w14:textId="77777777" w:rsidR="00EB5E2C" w:rsidRPr="0048646A" w:rsidRDefault="00EB5E2C" w:rsidP="00BD39ED">
            <w:pPr>
              <w:spacing w:before="120" w:after="120"/>
              <w:rPr>
                <w:rFonts w:cstheme="minorHAnsi"/>
              </w:rPr>
            </w:pPr>
            <w:r>
              <w:rPr>
                <w:b/>
                <w:i/>
              </w:rPr>
              <w:t xml:space="preserve">Si hay varios frigoríficos para vacunas, seleccione «Sí, funcional» si al menos uno es funcional. </w:t>
            </w:r>
          </w:p>
        </w:tc>
        <w:tc>
          <w:tcPr>
            <w:tcW w:w="5220" w:type="dxa"/>
            <w:shd w:val="clear" w:color="auto" w:fill="FFFFFF" w:themeFill="background1"/>
          </w:tcPr>
          <w:p w14:paraId="254D2D97" w14:textId="77777777" w:rsidR="00EB5E2C" w:rsidRPr="0048646A" w:rsidRDefault="00EB5E2C" w:rsidP="00E82A8A">
            <w:pPr>
              <w:pStyle w:val="Prrafodelista"/>
              <w:numPr>
                <w:ilvl w:val="0"/>
                <w:numId w:val="26"/>
              </w:numPr>
              <w:spacing w:before="120" w:after="120"/>
              <w:rPr>
                <w:rFonts w:cstheme="minorHAnsi"/>
              </w:rPr>
            </w:pPr>
            <w:r>
              <w:t xml:space="preserve">Sí, funcional </w:t>
            </w:r>
          </w:p>
          <w:p w14:paraId="1CDAC0D1" w14:textId="77777777" w:rsidR="00EB5E2C" w:rsidRPr="0048646A" w:rsidRDefault="00EB5E2C" w:rsidP="00E82A8A">
            <w:pPr>
              <w:pStyle w:val="Prrafodelista"/>
              <w:numPr>
                <w:ilvl w:val="0"/>
                <w:numId w:val="26"/>
              </w:numPr>
              <w:spacing w:before="120" w:after="120"/>
              <w:rPr>
                <w:rFonts w:cstheme="minorHAnsi"/>
              </w:rPr>
            </w:pPr>
            <w:r>
              <w:t xml:space="preserve">Sí, pero no funcional </w:t>
            </w:r>
          </w:p>
          <w:p w14:paraId="0F23C5EE" w14:textId="77777777" w:rsidR="00EB5E2C" w:rsidRPr="0048646A" w:rsidRDefault="00EB5E2C" w:rsidP="00E82A8A">
            <w:pPr>
              <w:pStyle w:val="Prrafodelista"/>
              <w:numPr>
                <w:ilvl w:val="0"/>
                <w:numId w:val="26"/>
              </w:numPr>
              <w:spacing w:before="120" w:after="120"/>
              <w:rPr>
                <w:rFonts w:cstheme="minorHAnsi"/>
              </w:rPr>
            </w:pPr>
            <w:r>
              <w:t>No – Pase a la pregunta 9.5</w:t>
            </w:r>
          </w:p>
        </w:tc>
      </w:tr>
      <w:tr w:rsidR="00EB5E2C" w:rsidRPr="0048646A" w14:paraId="6D15D206" w14:textId="77777777" w:rsidTr="00D3795D">
        <w:trPr>
          <w:cantSplit/>
          <w:trHeight w:val="20"/>
        </w:trPr>
        <w:tc>
          <w:tcPr>
            <w:tcW w:w="895" w:type="dxa"/>
            <w:shd w:val="clear" w:color="auto" w:fill="FFFFFF" w:themeFill="background1"/>
          </w:tcPr>
          <w:p w14:paraId="706D7AFA" w14:textId="77777777" w:rsidR="00EB5E2C" w:rsidRPr="0048646A" w:rsidRDefault="00EB5E2C" w:rsidP="00BD39ED">
            <w:pPr>
              <w:autoSpaceDE w:val="0"/>
              <w:autoSpaceDN w:val="0"/>
              <w:adjustRightInd w:val="0"/>
              <w:spacing w:before="120" w:after="120"/>
              <w:rPr>
                <w:rFonts w:cstheme="minorHAnsi"/>
                <w:bCs/>
              </w:rPr>
            </w:pPr>
            <w:r>
              <w:t>9.4</w:t>
            </w:r>
          </w:p>
        </w:tc>
        <w:tc>
          <w:tcPr>
            <w:tcW w:w="4410" w:type="dxa"/>
            <w:shd w:val="clear" w:color="auto" w:fill="FFFFFF" w:themeFill="background1"/>
          </w:tcPr>
          <w:p w14:paraId="3313C008" w14:textId="77777777" w:rsidR="00EB5E2C" w:rsidRPr="0048646A" w:rsidRDefault="00EB5E2C" w:rsidP="00BD39ED">
            <w:pPr>
              <w:spacing w:before="120" w:after="120"/>
              <w:rPr>
                <w:rFonts w:cstheme="minorHAnsi"/>
              </w:rPr>
            </w:pPr>
            <w:r>
              <w:t xml:space="preserve">¿Dispone actualmente el centro de un registrador de temperatura continuo? En caso afirmativo, ¿es funcional? </w:t>
            </w:r>
          </w:p>
          <w:p w14:paraId="17BACC73" w14:textId="77777777" w:rsidR="00EB5E2C" w:rsidRPr="0048646A" w:rsidRDefault="00EB5E2C" w:rsidP="00BD39ED">
            <w:pPr>
              <w:spacing w:before="120" w:after="120"/>
              <w:rPr>
                <w:rFonts w:cstheme="minorHAnsi"/>
              </w:rPr>
            </w:pPr>
            <w:r>
              <w:rPr>
                <w:b/>
                <w:i/>
              </w:rPr>
              <w:t xml:space="preserve">Si hay varios registradores de temperatura, seleccione «Sí, funcional» si al menos uno es funcional. </w:t>
            </w:r>
          </w:p>
        </w:tc>
        <w:tc>
          <w:tcPr>
            <w:tcW w:w="5220" w:type="dxa"/>
            <w:shd w:val="clear" w:color="auto" w:fill="FFFFFF" w:themeFill="background1"/>
          </w:tcPr>
          <w:p w14:paraId="74420D93" w14:textId="77777777" w:rsidR="00EB5E2C" w:rsidRPr="0048646A" w:rsidRDefault="00EB5E2C" w:rsidP="00E82A8A">
            <w:pPr>
              <w:pStyle w:val="Prrafodelista"/>
              <w:numPr>
                <w:ilvl w:val="0"/>
                <w:numId w:val="27"/>
              </w:numPr>
              <w:spacing w:before="120" w:after="120"/>
              <w:rPr>
                <w:rFonts w:cstheme="minorHAnsi"/>
              </w:rPr>
            </w:pPr>
            <w:r>
              <w:t xml:space="preserve">Sí, funcional </w:t>
            </w:r>
          </w:p>
          <w:p w14:paraId="250FAA47" w14:textId="77777777" w:rsidR="00EB5E2C" w:rsidRPr="0048646A" w:rsidRDefault="00EB5E2C" w:rsidP="00E82A8A">
            <w:pPr>
              <w:pStyle w:val="Prrafodelista"/>
              <w:numPr>
                <w:ilvl w:val="0"/>
                <w:numId w:val="27"/>
              </w:numPr>
              <w:spacing w:before="120" w:after="120"/>
              <w:rPr>
                <w:rFonts w:cstheme="minorHAnsi"/>
              </w:rPr>
            </w:pPr>
            <w:r>
              <w:t xml:space="preserve">Sí, pero no funcional </w:t>
            </w:r>
          </w:p>
          <w:p w14:paraId="65043298" w14:textId="77777777" w:rsidR="00EB5E2C" w:rsidRPr="0048646A" w:rsidRDefault="00EB5E2C" w:rsidP="00E82A8A">
            <w:pPr>
              <w:pStyle w:val="Prrafodelista"/>
              <w:numPr>
                <w:ilvl w:val="0"/>
                <w:numId w:val="27"/>
              </w:numPr>
              <w:spacing w:before="120" w:after="120"/>
              <w:rPr>
                <w:rFonts w:cstheme="minorHAnsi"/>
              </w:rPr>
            </w:pPr>
            <w:r>
              <w:t>No</w:t>
            </w:r>
          </w:p>
        </w:tc>
      </w:tr>
      <w:tr w:rsidR="00EB5E2C" w:rsidRPr="0048646A" w14:paraId="6D95DE27" w14:textId="77777777" w:rsidTr="00D3795D">
        <w:trPr>
          <w:cantSplit/>
          <w:trHeight w:val="20"/>
        </w:trPr>
        <w:tc>
          <w:tcPr>
            <w:tcW w:w="895" w:type="dxa"/>
            <w:shd w:val="clear" w:color="auto" w:fill="auto"/>
          </w:tcPr>
          <w:p w14:paraId="79272417" w14:textId="77777777" w:rsidR="00EB5E2C" w:rsidRPr="0048646A" w:rsidRDefault="00EB5E2C" w:rsidP="00BD39ED">
            <w:pPr>
              <w:autoSpaceDE w:val="0"/>
              <w:autoSpaceDN w:val="0"/>
              <w:adjustRightInd w:val="0"/>
              <w:spacing w:before="120" w:after="120"/>
              <w:rPr>
                <w:rFonts w:cstheme="minorHAnsi"/>
                <w:bCs/>
              </w:rPr>
            </w:pPr>
            <w:r>
              <w:t>9.5</w:t>
            </w:r>
          </w:p>
        </w:tc>
        <w:tc>
          <w:tcPr>
            <w:tcW w:w="4410" w:type="dxa"/>
            <w:shd w:val="clear" w:color="auto" w:fill="auto"/>
          </w:tcPr>
          <w:p w14:paraId="6DA0868E" w14:textId="77777777" w:rsidR="00EB5E2C" w:rsidRPr="0048646A" w:rsidRDefault="00EB5E2C" w:rsidP="00BD39ED">
            <w:pPr>
              <w:spacing w:before="120" w:after="120"/>
              <w:rPr>
                <w:rFonts w:cstheme="minorHAnsi"/>
                <w:color w:val="000000" w:themeColor="text1"/>
              </w:rPr>
            </w:pPr>
            <w:r>
              <w:t>¿Dispone actualmente el centro de alguna nevera portátil?</w:t>
            </w:r>
            <w:r>
              <w:rPr>
                <w:bCs/>
                <w:color w:val="444444"/>
              </w:rPr>
              <w:t xml:space="preserve"> </w:t>
            </w:r>
          </w:p>
        </w:tc>
        <w:tc>
          <w:tcPr>
            <w:tcW w:w="5220" w:type="dxa"/>
            <w:shd w:val="clear" w:color="auto" w:fill="auto"/>
          </w:tcPr>
          <w:p w14:paraId="4256EDB2" w14:textId="77777777" w:rsidR="00EB5E2C" w:rsidRPr="0048646A" w:rsidRDefault="00EB5E2C" w:rsidP="00E82A8A">
            <w:pPr>
              <w:pStyle w:val="Prrafodelista"/>
              <w:numPr>
                <w:ilvl w:val="0"/>
                <w:numId w:val="28"/>
              </w:numPr>
              <w:spacing w:before="120" w:after="120"/>
              <w:rPr>
                <w:rFonts w:cstheme="minorHAnsi"/>
              </w:rPr>
            </w:pPr>
            <w:r>
              <w:t xml:space="preserve">Sí </w:t>
            </w:r>
          </w:p>
          <w:p w14:paraId="1BE9A619" w14:textId="77777777" w:rsidR="00EB5E2C" w:rsidRPr="0048646A" w:rsidRDefault="00EB5E2C" w:rsidP="00E82A8A">
            <w:pPr>
              <w:pStyle w:val="Prrafodelista"/>
              <w:numPr>
                <w:ilvl w:val="0"/>
                <w:numId w:val="28"/>
              </w:numPr>
              <w:spacing w:before="120" w:after="120"/>
              <w:rPr>
                <w:rFonts w:cstheme="minorHAnsi"/>
                <w:color w:val="000000" w:themeColor="text1"/>
              </w:rPr>
            </w:pPr>
            <w:r>
              <w:t>No – Pase a la pregunta 9.8</w:t>
            </w:r>
          </w:p>
        </w:tc>
      </w:tr>
      <w:tr w:rsidR="00EB5E2C" w:rsidRPr="0048646A" w14:paraId="41E2C517" w14:textId="77777777" w:rsidTr="00D3795D">
        <w:trPr>
          <w:cantSplit/>
          <w:trHeight w:val="20"/>
        </w:trPr>
        <w:tc>
          <w:tcPr>
            <w:tcW w:w="895" w:type="dxa"/>
            <w:shd w:val="clear" w:color="auto" w:fill="auto"/>
          </w:tcPr>
          <w:p w14:paraId="29786C8A" w14:textId="77777777" w:rsidR="00EB5E2C" w:rsidRPr="0048646A" w:rsidRDefault="00EB5E2C" w:rsidP="00BD39ED">
            <w:pPr>
              <w:autoSpaceDE w:val="0"/>
              <w:autoSpaceDN w:val="0"/>
              <w:adjustRightInd w:val="0"/>
              <w:spacing w:before="120" w:after="120"/>
              <w:rPr>
                <w:rFonts w:cstheme="minorHAnsi"/>
                <w:bCs/>
              </w:rPr>
            </w:pPr>
            <w:r>
              <w:t>9.6</w:t>
            </w:r>
          </w:p>
        </w:tc>
        <w:tc>
          <w:tcPr>
            <w:tcW w:w="4410" w:type="dxa"/>
            <w:shd w:val="clear" w:color="auto" w:fill="auto"/>
          </w:tcPr>
          <w:p w14:paraId="0BE8B30B" w14:textId="77777777" w:rsidR="00EB5E2C" w:rsidRPr="0048646A" w:rsidRDefault="00EB5E2C" w:rsidP="00BD39ED">
            <w:pPr>
              <w:spacing w:before="120" w:after="120"/>
              <w:rPr>
                <w:rFonts w:cstheme="minorHAnsi"/>
              </w:rPr>
            </w:pPr>
            <w:r>
              <w:t xml:space="preserve">¿De cuántas neveras portátiles dispone el centro? </w:t>
            </w:r>
          </w:p>
        </w:tc>
        <w:tc>
          <w:tcPr>
            <w:tcW w:w="5220" w:type="dxa"/>
            <w:shd w:val="clear" w:color="auto" w:fill="auto"/>
          </w:tcPr>
          <w:p w14:paraId="7929565A" w14:textId="77777777" w:rsidR="00EB5E2C" w:rsidRPr="0048646A" w:rsidRDefault="00EB5E2C" w:rsidP="00BD39ED">
            <w:pPr>
              <w:spacing w:before="120" w:after="120" w:line="259" w:lineRule="auto"/>
              <w:rPr>
                <w:rFonts w:cstheme="minorHAnsi"/>
                <w:color w:val="000000" w:themeColor="text1"/>
              </w:rPr>
            </w:pPr>
            <w:r>
              <w:rPr>
                <w:color w:val="000000" w:themeColor="text1"/>
              </w:rPr>
              <w:t xml:space="preserve">____________ neveras portátiles (entrada numérica) </w:t>
            </w:r>
          </w:p>
        </w:tc>
      </w:tr>
      <w:tr w:rsidR="00EB5E2C" w:rsidRPr="0048646A" w14:paraId="4E02EA82" w14:textId="77777777" w:rsidTr="00D3795D">
        <w:trPr>
          <w:cantSplit/>
          <w:trHeight w:val="20"/>
        </w:trPr>
        <w:tc>
          <w:tcPr>
            <w:tcW w:w="895" w:type="dxa"/>
            <w:shd w:val="clear" w:color="auto" w:fill="auto"/>
          </w:tcPr>
          <w:p w14:paraId="33AFC9B7" w14:textId="77777777" w:rsidR="00EB5E2C" w:rsidRPr="0048646A" w:rsidRDefault="00EB5E2C" w:rsidP="00BD39ED">
            <w:pPr>
              <w:autoSpaceDE w:val="0"/>
              <w:autoSpaceDN w:val="0"/>
              <w:adjustRightInd w:val="0"/>
              <w:spacing w:before="120" w:after="120"/>
              <w:rPr>
                <w:rFonts w:cstheme="minorHAnsi"/>
                <w:bCs/>
              </w:rPr>
            </w:pPr>
            <w:r>
              <w:t>9.7</w:t>
            </w:r>
          </w:p>
        </w:tc>
        <w:tc>
          <w:tcPr>
            <w:tcW w:w="4410" w:type="dxa"/>
            <w:shd w:val="clear" w:color="auto" w:fill="auto"/>
          </w:tcPr>
          <w:p w14:paraId="79DA3A75" w14:textId="77777777" w:rsidR="00EB5E2C" w:rsidRPr="0048646A" w:rsidRDefault="00EB5E2C" w:rsidP="00BD39ED">
            <w:pPr>
              <w:spacing w:before="120" w:after="120"/>
              <w:rPr>
                <w:rFonts w:cstheme="minorHAnsi"/>
              </w:rPr>
            </w:pPr>
            <w:r>
              <w:t xml:space="preserve">¿Dispone el centro de un juego completo de bolsas de gel frío para cada una de las neveras portátiles? </w:t>
            </w:r>
          </w:p>
        </w:tc>
        <w:tc>
          <w:tcPr>
            <w:tcW w:w="5220" w:type="dxa"/>
            <w:shd w:val="clear" w:color="auto" w:fill="auto"/>
          </w:tcPr>
          <w:p w14:paraId="4401978F" w14:textId="77777777" w:rsidR="00EB5E2C" w:rsidRPr="0048646A" w:rsidRDefault="00EB5E2C" w:rsidP="00E82A8A">
            <w:pPr>
              <w:pStyle w:val="Prrafodelista"/>
              <w:numPr>
                <w:ilvl w:val="0"/>
                <w:numId w:val="29"/>
              </w:numPr>
              <w:spacing w:before="120" w:after="120"/>
              <w:rPr>
                <w:rFonts w:cstheme="minorHAnsi"/>
              </w:rPr>
            </w:pPr>
            <w:r>
              <w:t>Sí, un juego de bolsas de gel frío para todas las neveras portátiles</w:t>
            </w:r>
          </w:p>
          <w:p w14:paraId="0C2028F0" w14:textId="77777777" w:rsidR="00EB5E2C" w:rsidRPr="0048646A" w:rsidRDefault="00EB5E2C" w:rsidP="00E82A8A">
            <w:pPr>
              <w:pStyle w:val="Prrafodelista"/>
              <w:numPr>
                <w:ilvl w:val="0"/>
                <w:numId w:val="29"/>
              </w:numPr>
              <w:spacing w:before="120" w:after="120"/>
              <w:rPr>
                <w:rFonts w:cstheme="minorHAnsi"/>
              </w:rPr>
            </w:pPr>
            <w:r>
              <w:t>Sí, un juego de bolsas de gel frío solo para algunas de las neveras portátiles</w:t>
            </w:r>
          </w:p>
          <w:p w14:paraId="48CF2673" w14:textId="77777777" w:rsidR="00EB5E2C" w:rsidRPr="0048646A" w:rsidRDefault="00EB5E2C" w:rsidP="00E82A8A">
            <w:pPr>
              <w:pStyle w:val="Prrafodelista"/>
              <w:numPr>
                <w:ilvl w:val="0"/>
                <w:numId w:val="29"/>
              </w:numPr>
              <w:spacing w:before="120" w:after="120"/>
              <w:rPr>
                <w:rFonts w:cstheme="minorHAnsi"/>
              </w:rPr>
            </w:pPr>
            <w:r>
              <w:t>No</w:t>
            </w:r>
          </w:p>
        </w:tc>
      </w:tr>
      <w:tr w:rsidR="00EB5E2C" w:rsidRPr="0048646A" w14:paraId="0D54C1AD" w14:textId="77777777" w:rsidTr="00D3795D">
        <w:trPr>
          <w:cantSplit/>
          <w:trHeight w:val="20"/>
        </w:trPr>
        <w:tc>
          <w:tcPr>
            <w:tcW w:w="895" w:type="dxa"/>
            <w:shd w:val="clear" w:color="auto" w:fill="auto"/>
          </w:tcPr>
          <w:p w14:paraId="60EB6A2C" w14:textId="77777777" w:rsidR="00EB5E2C" w:rsidRPr="0048646A" w:rsidRDefault="00EB5E2C" w:rsidP="00BD39ED">
            <w:pPr>
              <w:autoSpaceDE w:val="0"/>
              <w:autoSpaceDN w:val="0"/>
              <w:adjustRightInd w:val="0"/>
              <w:spacing w:before="120" w:after="120"/>
              <w:rPr>
                <w:rFonts w:cstheme="minorHAnsi"/>
                <w:bCs/>
              </w:rPr>
            </w:pPr>
            <w:r>
              <w:t>9.8</w:t>
            </w:r>
          </w:p>
        </w:tc>
        <w:tc>
          <w:tcPr>
            <w:tcW w:w="4410" w:type="dxa"/>
            <w:shd w:val="clear" w:color="auto" w:fill="auto"/>
          </w:tcPr>
          <w:p w14:paraId="4254F7DF" w14:textId="0ACD90BD" w:rsidR="00EB5E2C" w:rsidRPr="0048646A" w:rsidRDefault="00EB5E2C" w:rsidP="000D59DE">
            <w:pPr>
              <w:spacing w:before="120" w:after="120"/>
              <w:rPr>
                <w:rFonts w:cstheme="minorHAnsi"/>
              </w:rPr>
            </w:pPr>
            <w:r>
              <w:t xml:space="preserve">¿Dispone actualmente el centro de algún </w:t>
            </w:r>
            <w:proofErr w:type="spellStart"/>
            <w:r>
              <w:t>portavacunas</w:t>
            </w:r>
            <w:proofErr w:type="spellEnd"/>
            <w:r>
              <w:t>?</w:t>
            </w:r>
            <w:r>
              <w:rPr>
                <w:bCs/>
                <w:color w:val="444444"/>
              </w:rPr>
              <w:t xml:space="preserve"> </w:t>
            </w:r>
          </w:p>
        </w:tc>
        <w:tc>
          <w:tcPr>
            <w:tcW w:w="5220" w:type="dxa"/>
            <w:shd w:val="clear" w:color="auto" w:fill="auto"/>
          </w:tcPr>
          <w:p w14:paraId="50B5F057" w14:textId="77777777" w:rsidR="00EB5E2C" w:rsidRPr="0048646A" w:rsidRDefault="00EB5E2C" w:rsidP="00E82A8A">
            <w:pPr>
              <w:pStyle w:val="Prrafodelista"/>
              <w:numPr>
                <w:ilvl w:val="0"/>
                <w:numId w:val="30"/>
              </w:numPr>
              <w:spacing w:before="120" w:after="120"/>
              <w:rPr>
                <w:rFonts w:cstheme="minorHAnsi"/>
              </w:rPr>
            </w:pPr>
            <w:r>
              <w:t xml:space="preserve">Sí </w:t>
            </w:r>
          </w:p>
          <w:p w14:paraId="6ED21AA3" w14:textId="2885C4F1" w:rsidR="00EB5E2C" w:rsidRPr="0048646A" w:rsidRDefault="00EB5E2C" w:rsidP="00E82A8A">
            <w:pPr>
              <w:pStyle w:val="Prrafodelista"/>
              <w:numPr>
                <w:ilvl w:val="0"/>
                <w:numId w:val="30"/>
              </w:numPr>
              <w:spacing w:before="120" w:after="120"/>
              <w:rPr>
                <w:rFonts w:cstheme="minorHAnsi"/>
              </w:rPr>
            </w:pPr>
            <w:r>
              <w:t>No – Pase a la pregunta 9.11i</w:t>
            </w:r>
          </w:p>
        </w:tc>
      </w:tr>
      <w:tr w:rsidR="00EB5E2C" w:rsidRPr="0048646A" w14:paraId="128D64F8" w14:textId="77777777" w:rsidTr="00D3795D">
        <w:trPr>
          <w:cantSplit/>
          <w:trHeight w:val="20"/>
        </w:trPr>
        <w:tc>
          <w:tcPr>
            <w:tcW w:w="895" w:type="dxa"/>
            <w:shd w:val="clear" w:color="auto" w:fill="auto"/>
          </w:tcPr>
          <w:p w14:paraId="0796B10A" w14:textId="77777777" w:rsidR="00EB5E2C" w:rsidRPr="0048646A" w:rsidRDefault="00EB5E2C" w:rsidP="00BD39ED">
            <w:pPr>
              <w:autoSpaceDE w:val="0"/>
              <w:autoSpaceDN w:val="0"/>
              <w:adjustRightInd w:val="0"/>
              <w:spacing w:before="120" w:after="120"/>
              <w:rPr>
                <w:rFonts w:cstheme="minorHAnsi"/>
                <w:bCs/>
              </w:rPr>
            </w:pPr>
            <w:r>
              <w:t>9.9</w:t>
            </w:r>
          </w:p>
        </w:tc>
        <w:tc>
          <w:tcPr>
            <w:tcW w:w="4410" w:type="dxa"/>
            <w:shd w:val="clear" w:color="auto" w:fill="auto"/>
          </w:tcPr>
          <w:p w14:paraId="3B128009" w14:textId="77777777" w:rsidR="00EB5E2C" w:rsidRPr="0048646A" w:rsidRDefault="00EB5E2C" w:rsidP="00BD39ED">
            <w:pPr>
              <w:spacing w:before="120" w:after="120"/>
              <w:rPr>
                <w:rFonts w:cstheme="minorHAnsi"/>
              </w:rPr>
            </w:pPr>
            <w:r>
              <w:t xml:space="preserve">¿De cuántos </w:t>
            </w:r>
            <w:proofErr w:type="spellStart"/>
            <w:r>
              <w:t>portavacunas</w:t>
            </w:r>
            <w:proofErr w:type="spellEnd"/>
            <w:r>
              <w:t xml:space="preserve"> dispone el centro? </w:t>
            </w:r>
          </w:p>
        </w:tc>
        <w:tc>
          <w:tcPr>
            <w:tcW w:w="5220" w:type="dxa"/>
            <w:shd w:val="clear" w:color="auto" w:fill="auto"/>
          </w:tcPr>
          <w:p w14:paraId="4FC6A3F9" w14:textId="77777777" w:rsidR="00EB5E2C" w:rsidRPr="0048646A" w:rsidRDefault="00EB5E2C" w:rsidP="00BD39ED">
            <w:pPr>
              <w:spacing w:before="120" w:after="120"/>
              <w:rPr>
                <w:rFonts w:cstheme="minorHAnsi"/>
              </w:rPr>
            </w:pPr>
            <w:r>
              <w:t xml:space="preserve">____________ </w:t>
            </w:r>
            <w:proofErr w:type="spellStart"/>
            <w:r>
              <w:t>portavacunas</w:t>
            </w:r>
            <w:proofErr w:type="spellEnd"/>
            <w:r>
              <w:t xml:space="preserve"> (entrada numérica)</w:t>
            </w:r>
            <w:r>
              <w:rPr>
                <w:color w:val="000000" w:themeColor="text1"/>
              </w:rPr>
              <w:t xml:space="preserve"> </w:t>
            </w:r>
          </w:p>
        </w:tc>
      </w:tr>
      <w:tr w:rsidR="00EB5E2C" w:rsidRPr="0048646A" w14:paraId="746A7A20" w14:textId="77777777" w:rsidTr="00D3795D">
        <w:trPr>
          <w:cantSplit/>
          <w:trHeight w:val="20"/>
        </w:trPr>
        <w:tc>
          <w:tcPr>
            <w:tcW w:w="895" w:type="dxa"/>
            <w:shd w:val="clear" w:color="auto" w:fill="FFFFFF" w:themeFill="background1"/>
          </w:tcPr>
          <w:p w14:paraId="55674BF1" w14:textId="77777777" w:rsidR="00EB5E2C" w:rsidRPr="0048646A" w:rsidRDefault="00EB5E2C" w:rsidP="00BD39ED">
            <w:pPr>
              <w:autoSpaceDE w:val="0"/>
              <w:autoSpaceDN w:val="0"/>
              <w:adjustRightInd w:val="0"/>
              <w:spacing w:before="120" w:after="120"/>
              <w:rPr>
                <w:rFonts w:cstheme="minorHAnsi"/>
                <w:bCs/>
              </w:rPr>
            </w:pPr>
            <w:r>
              <w:t>9.10</w:t>
            </w:r>
          </w:p>
        </w:tc>
        <w:tc>
          <w:tcPr>
            <w:tcW w:w="4410" w:type="dxa"/>
            <w:shd w:val="clear" w:color="auto" w:fill="FFFFFF" w:themeFill="background1"/>
          </w:tcPr>
          <w:p w14:paraId="76D9522F" w14:textId="77777777" w:rsidR="00EB5E2C" w:rsidRPr="0048646A" w:rsidRDefault="00EB5E2C" w:rsidP="00BD39ED">
            <w:pPr>
              <w:spacing w:before="120" w:after="120"/>
              <w:rPr>
                <w:rFonts w:cstheme="minorHAnsi"/>
              </w:rPr>
            </w:pPr>
            <w:r>
              <w:t xml:space="preserve">¿Dispone el centro de un juego completo de bolsas de gel frío para cada uno de los </w:t>
            </w:r>
            <w:proofErr w:type="spellStart"/>
            <w:r>
              <w:t>portavacunas</w:t>
            </w:r>
            <w:proofErr w:type="spellEnd"/>
            <w:r>
              <w:t xml:space="preserve">? </w:t>
            </w:r>
          </w:p>
        </w:tc>
        <w:tc>
          <w:tcPr>
            <w:tcW w:w="5220" w:type="dxa"/>
            <w:shd w:val="clear" w:color="auto" w:fill="FFFFFF" w:themeFill="background1"/>
          </w:tcPr>
          <w:p w14:paraId="0A32DC06" w14:textId="77777777" w:rsidR="00EB5E2C" w:rsidRPr="0048646A" w:rsidRDefault="00EB5E2C" w:rsidP="00E82A8A">
            <w:pPr>
              <w:pStyle w:val="Prrafodelista"/>
              <w:numPr>
                <w:ilvl w:val="0"/>
                <w:numId w:val="31"/>
              </w:numPr>
              <w:spacing w:before="120" w:after="120"/>
              <w:rPr>
                <w:rFonts w:cstheme="minorHAnsi"/>
              </w:rPr>
            </w:pPr>
            <w:r>
              <w:t xml:space="preserve">Sí, un juego de bolsas de gel frío para todos los </w:t>
            </w:r>
            <w:proofErr w:type="spellStart"/>
            <w:r>
              <w:t>portavacunas</w:t>
            </w:r>
            <w:proofErr w:type="spellEnd"/>
            <w:r>
              <w:t xml:space="preserve"> </w:t>
            </w:r>
          </w:p>
          <w:p w14:paraId="5C2F8AE6" w14:textId="77777777" w:rsidR="00EB5E2C" w:rsidRPr="0048646A" w:rsidRDefault="00EB5E2C" w:rsidP="00E82A8A">
            <w:pPr>
              <w:pStyle w:val="Prrafodelista"/>
              <w:numPr>
                <w:ilvl w:val="0"/>
                <w:numId w:val="31"/>
              </w:numPr>
              <w:spacing w:before="120" w:after="120"/>
              <w:rPr>
                <w:rFonts w:cstheme="minorHAnsi"/>
              </w:rPr>
            </w:pPr>
            <w:r>
              <w:t xml:space="preserve">Sí, un juego de bolsas de gel frío solo para algunos de los </w:t>
            </w:r>
            <w:proofErr w:type="spellStart"/>
            <w:r>
              <w:t>portavacunas</w:t>
            </w:r>
            <w:proofErr w:type="spellEnd"/>
            <w:r>
              <w:t xml:space="preserve"> </w:t>
            </w:r>
          </w:p>
          <w:p w14:paraId="26F086A7" w14:textId="77777777" w:rsidR="00EB5E2C" w:rsidRPr="0048646A" w:rsidRDefault="00EB5E2C" w:rsidP="00E82A8A">
            <w:pPr>
              <w:pStyle w:val="Prrafodelista"/>
              <w:numPr>
                <w:ilvl w:val="0"/>
                <w:numId w:val="31"/>
              </w:numPr>
              <w:spacing w:before="120" w:after="120"/>
              <w:rPr>
                <w:rFonts w:cstheme="minorHAnsi"/>
              </w:rPr>
            </w:pPr>
            <w:r>
              <w:t>No</w:t>
            </w:r>
          </w:p>
        </w:tc>
      </w:tr>
      <w:tr w:rsidR="00EB5E2C" w:rsidRPr="0048646A" w14:paraId="67AE1CBA" w14:textId="77777777" w:rsidTr="00AF1A9B">
        <w:trPr>
          <w:cantSplit/>
          <w:trHeight w:val="245"/>
        </w:trPr>
        <w:tc>
          <w:tcPr>
            <w:tcW w:w="895" w:type="dxa"/>
            <w:shd w:val="clear" w:color="auto" w:fill="D9D9D9" w:themeFill="background1" w:themeFillShade="D9"/>
          </w:tcPr>
          <w:p w14:paraId="33DC0613" w14:textId="77777777" w:rsidR="00EB5E2C" w:rsidRPr="0048646A" w:rsidRDefault="00EB5E2C" w:rsidP="00BD39ED">
            <w:pPr>
              <w:autoSpaceDE w:val="0"/>
              <w:autoSpaceDN w:val="0"/>
              <w:adjustRightInd w:val="0"/>
              <w:spacing w:before="120" w:after="120"/>
              <w:rPr>
                <w:rFonts w:cstheme="minorHAnsi"/>
                <w:bCs/>
              </w:rPr>
            </w:pPr>
            <w:r>
              <w:lastRenderedPageBreak/>
              <w:t>9.11i</w:t>
            </w:r>
          </w:p>
        </w:tc>
        <w:tc>
          <w:tcPr>
            <w:tcW w:w="9630" w:type="dxa"/>
            <w:gridSpan w:val="2"/>
            <w:shd w:val="clear" w:color="auto" w:fill="D9D9D9" w:themeFill="background1" w:themeFillShade="D9"/>
          </w:tcPr>
          <w:p w14:paraId="0F3C0DA6" w14:textId="479F9C43" w:rsidR="00EB5E2C" w:rsidRDefault="00EB5E2C" w:rsidP="00BD39ED">
            <w:pPr>
              <w:pStyle w:val="Prrafodelista"/>
              <w:spacing w:before="120" w:after="120"/>
              <w:ind w:left="0"/>
              <w:rPr>
                <w:rFonts w:cstheme="minorHAnsi"/>
                <w:shd w:val="clear" w:color="auto" w:fill="D9D9D9" w:themeFill="background1" w:themeFillShade="D9"/>
              </w:rPr>
            </w:pPr>
            <w:r>
              <w:t xml:space="preserve">Compruebe las respuestas a las preguntas 9.5 y 9.8. Si la respuesta a ambas es «No», </w:t>
            </w:r>
            <w:r>
              <w:rPr>
                <w:shd w:val="clear" w:color="auto" w:fill="D9D9D9" w:themeFill="background1" w:themeFillShade="D9"/>
              </w:rPr>
              <w:t>pase a la pregunta 9.12.</w:t>
            </w:r>
          </w:p>
          <w:p w14:paraId="1AE1E8D6" w14:textId="7A1CAE41" w:rsidR="00A717D7" w:rsidRPr="0048646A" w:rsidRDefault="00A717D7" w:rsidP="00A717D7">
            <w:pPr>
              <w:pStyle w:val="Prrafodelista"/>
              <w:spacing w:before="120" w:after="120"/>
              <w:ind w:left="0"/>
              <w:rPr>
                <w:rFonts w:cstheme="minorHAnsi"/>
              </w:rPr>
            </w:pPr>
            <w:r>
              <w:t xml:space="preserve">Compruebe las respuestas a las preguntas 9.7 y 9.10. Si la respuesta a ambas es «No», pase a la </w:t>
            </w:r>
            <w:r>
              <w:rPr>
                <w:shd w:val="clear" w:color="auto" w:fill="D9D9D9" w:themeFill="background1" w:themeFillShade="D9"/>
              </w:rPr>
              <w:t>pregunta 9.12</w:t>
            </w:r>
            <w:r>
              <w:t>.</w:t>
            </w:r>
          </w:p>
        </w:tc>
      </w:tr>
      <w:tr w:rsidR="00EB5E2C" w:rsidRPr="0048646A" w14:paraId="56F85E15" w14:textId="77777777" w:rsidTr="00D3795D">
        <w:trPr>
          <w:cantSplit/>
          <w:trHeight w:val="245"/>
        </w:trPr>
        <w:tc>
          <w:tcPr>
            <w:tcW w:w="895" w:type="dxa"/>
            <w:shd w:val="clear" w:color="auto" w:fill="FFFFFF" w:themeFill="background1"/>
          </w:tcPr>
          <w:p w14:paraId="1D90F43F" w14:textId="77777777" w:rsidR="00EB5E2C" w:rsidRPr="0048646A" w:rsidRDefault="00EB5E2C" w:rsidP="00BD39ED">
            <w:pPr>
              <w:autoSpaceDE w:val="0"/>
              <w:autoSpaceDN w:val="0"/>
              <w:adjustRightInd w:val="0"/>
              <w:spacing w:before="120" w:after="120"/>
              <w:rPr>
                <w:rFonts w:cstheme="minorHAnsi"/>
                <w:bCs/>
              </w:rPr>
            </w:pPr>
            <w:r>
              <w:t>9.11</w:t>
            </w:r>
          </w:p>
        </w:tc>
        <w:tc>
          <w:tcPr>
            <w:tcW w:w="4410" w:type="dxa"/>
            <w:shd w:val="clear" w:color="auto" w:fill="FFFFFF" w:themeFill="background1"/>
          </w:tcPr>
          <w:p w14:paraId="5CF6E535" w14:textId="77777777" w:rsidR="00EB5E2C" w:rsidRPr="0048646A" w:rsidRDefault="00EB5E2C" w:rsidP="00BD39ED">
            <w:pPr>
              <w:spacing w:before="120" w:after="120"/>
              <w:rPr>
                <w:rFonts w:cstheme="minorHAnsi"/>
              </w:rPr>
            </w:pPr>
            <w:r>
              <w:t xml:space="preserve">¿Cuántas bolsas de gel frío para neveras portátiles o </w:t>
            </w:r>
            <w:proofErr w:type="spellStart"/>
            <w:r>
              <w:t>portavacunas</w:t>
            </w:r>
            <w:proofErr w:type="spellEnd"/>
            <w:r>
              <w:t xml:space="preserve"> puede congelar el centro en un solo día? </w:t>
            </w:r>
          </w:p>
        </w:tc>
        <w:tc>
          <w:tcPr>
            <w:tcW w:w="5220" w:type="dxa"/>
            <w:shd w:val="clear" w:color="auto" w:fill="FFFFFF" w:themeFill="background1"/>
          </w:tcPr>
          <w:p w14:paraId="06C417AC" w14:textId="77777777" w:rsidR="00EB5E2C" w:rsidRPr="0048646A" w:rsidRDefault="00EB5E2C" w:rsidP="00E82A8A">
            <w:pPr>
              <w:pStyle w:val="Prrafodelista"/>
              <w:numPr>
                <w:ilvl w:val="0"/>
                <w:numId w:val="32"/>
              </w:numPr>
              <w:spacing w:before="120" w:after="120"/>
              <w:rPr>
                <w:rFonts w:cstheme="minorHAnsi"/>
              </w:rPr>
            </w:pPr>
            <w:r>
              <w:t xml:space="preserve">Todas las bolsas de gel frío del centro </w:t>
            </w:r>
          </w:p>
          <w:p w14:paraId="69F36B7B" w14:textId="6CB0A44F" w:rsidR="00EB5E2C" w:rsidRPr="00EA60EF" w:rsidRDefault="00EB5E2C" w:rsidP="00E82A8A">
            <w:pPr>
              <w:pStyle w:val="Prrafodelista"/>
              <w:numPr>
                <w:ilvl w:val="0"/>
                <w:numId w:val="32"/>
              </w:numPr>
              <w:spacing w:before="120" w:after="120"/>
              <w:rPr>
                <w:rFonts w:cstheme="minorHAnsi"/>
              </w:rPr>
            </w:pPr>
            <w:r>
              <w:t xml:space="preserve">Solo algunas de las bolsas de gel frío del centro </w:t>
            </w:r>
          </w:p>
          <w:p w14:paraId="3A6F32B0" w14:textId="77777777" w:rsidR="00EB5E2C" w:rsidRPr="0048646A" w:rsidRDefault="00EB5E2C" w:rsidP="00E82A8A">
            <w:pPr>
              <w:pStyle w:val="Prrafodelista"/>
              <w:numPr>
                <w:ilvl w:val="0"/>
                <w:numId w:val="32"/>
              </w:numPr>
              <w:spacing w:before="120" w:after="120"/>
              <w:rPr>
                <w:rFonts w:cstheme="minorHAnsi"/>
              </w:rPr>
            </w:pPr>
            <w:r>
              <w:t xml:space="preserve">Ninguna, no hay ningún congelador funcional </w:t>
            </w:r>
          </w:p>
        </w:tc>
      </w:tr>
      <w:tr w:rsidR="00AF1A9B" w:rsidRPr="0048646A" w14:paraId="247C9B59" w14:textId="77777777" w:rsidTr="00A717D7">
        <w:trPr>
          <w:cantSplit/>
          <w:trHeight w:val="197"/>
        </w:trPr>
        <w:tc>
          <w:tcPr>
            <w:tcW w:w="895" w:type="dxa"/>
            <w:shd w:val="clear" w:color="auto" w:fill="auto"/>
          </w:tcPr>
          <w:p w14:paraId="113E24CC" w14:textId="77777777" w:rsidR="00AF1A9B" w:rsidRPr="0048646A" w:rsidRDefault="00AF1A9B" w:rsidP="008C4661">
            <w:pPr>
              <w:autoSpaceDE w:val="0"/>
              <w:autoSpaceDN w:val="0"/>
              <w:adjustRightInd w:val="0"/>
              <w:spacing w:before="120" w:after="120"/>
              <w:rPr>
                <w:rFonts w:cstheme="minorHAnsi"/>
                <w:bCs/>
              </w:rPr>
            </w:pPr>
            <w:r>
              <w:t>9,12</w:t>
            </w:r>
          </w:p>
        </w:tc>
        <w:tc>
          <w:tcPr>
            <w:tcW w:w="4410" w:type="dxa"/>
            <w:shd w:val="clear" w:color="auto" w:fill="auto"/>
          </w:tcPr>
          <w:p w14:paraId="18165F6F" w14:textId="77777777" w:rsidR="00AF1A9B" w:rsidRPr="0048646A" w:rsidRDefault="00AF1A9B" w:rsidP="004E5914">
            <w:pPr>
              <w:spacing w:before="120" w:after="120"/>
            </w:pPr>
            <w:r>
              <w:t>¿Dispone el centro de recipientes para objetos punzocortantes (cajas de seguridad)?</w:t>
            </w:r>
          </w:p>
        </w:tc>
        <w:tc>
          <w:tcPr>
            <w:tcW w:w="5220" w:type="dxa"/>
            <w:shd w:val="clear" w:color="auto" w:fill="auto"/>
          </w:tcPr>
          <w:p w14:paraId="2D57D714" w14:textId="77777777" w:rsidR="00AF1A9B" w:rsidRPr="0048646A" w:rsidRDefault="00AF1A9B" w:rsidP="00E82A8A">
            <w:pPr>
              <w:pStyle w:val="Prrafodelista"/>
              <w:numPr>
                <w:ilvl w:val="0"/>
                <w:numId w:val="87"/>
              </w:numPr>
              <w:spacing w:before="120" w:after="120"/>
              <w:rPr>
                <w:rFonts w:cstheme="minorHAnsi"/>
              </w:rPr>
            </w:pPr>
            <w:r>
              <w:t>Sí</w:t>
            </w:r>
          </w:p>
          <w:p w14:paraId="1DE2E51F" w14:textId="77777777" w:rsidR="00AF1A9B" w:rsidRPr="0048646A" w:rsidRDefault="00AF1A9B" w:rsidP="00E82A8A">
            <w:pPr>
              <w:pStyle w:val="Prrafodelista"/>
              <w:numPr>
                <w:ilvl w:val="0"/>
                <w:numId w:val="87"/>
              </w:numPr>
              <w:spacing w:before="120" w:after="120"/>
              <w:rPr>
                <w:rFonts w:cstheme="minorHAnsi"/>
              </w:rPr>
            </w:pPr>
            <w:r>
              <w:t>No</w:t>
            </w:r>
          </w:p>
        </w:tc>
      </w:tr>
      <w:tr w:rsidR="00D3795D" w:rsidRPr="0048646A" w14:paraId="0CB596EA" w14:textId="77777777" w:rsidTr="00A717D7">
        <w:trPr>
          <w:cantSplit/>
          <w:trHeight w:val="197"/>
        </w:trPr>
        <w:tc>
          <w:tcPr>
            <w:tcW w:w="895" w:type="dxa"/>
            <w:shd w:val="clear" w:color="auto" w:fill="auto"/>
          </w:tcPr>
          <w:p w14:paraId="31C87753" w14:textId="3A1DFADE" w:rsidR="00D3795D" w:rsidRDefault="00D3795D" w:rsidP="00D3795D">
            <w:pPr>
              <w:autoSpaceDE w:val="0"/>
              <w:autoSpaceDN w:val="0"/>
              <w:adjustRightInd w:val="0"/>
              <w:spacing w:before="120" w:after="120"/>
              <w:rPr>
                <w:rFonts w:cstheme="minorHAnsi"/>
                <w:bCs/>
              </w:rPr>
            </w:pPr>
            <w:r>
              <w:t>9.13</w:t>
            </w:r>
          </w:p>
        </w:tc>
        <w:tc>
          <w:tcPr>
            <w:tcW w:w="4410" w:type="dxa"/>
            <w:shd w:val="clear" w:color="auto" w:fill="auto"/>
          </w:tcPr>
          <w:p w14:paraId="729667D7" w14:textId="35965B3D" w:rsidR="00D3795D" w:rsidRPr="003810F5" w:rsidRDefault="00D3795D" w:rsidP="00D3795D">
            <w:pPr>
              <w:spacing w:before="120" w:after="120"/>
              <w:rPr>
                <w:rFonts w:cstheme="minorHAnsi"/>
              </w:rPr>
            </w:pPr>
            <w:r>
              <w:t>¿Dispone el centro de un equipo de tratamiento para los efectos adversos supuestamente atribuibles a la vacunación e inmunización («kit ESAVI»)?</w:t>
            </w:r>
          </w:p>
        </w:tc>
        <w:tc>
          <w:tcPr>
            <w:tcW w:w="5220" w:type="dxa"/>
            <w:shd w:val="clear" w:color="auto" w:fill="auto"/>
          </w:tcPr>
          <w:p w14:paraId="64370415" w14:textId="77777777" w:rsidR="00D3795D" w:rsidRPr="00D3795D" w:rsidRDefault="00D3795D" w:rsidP="00E82A8A">
            <w:pPr>
              <w:pStyle w:val="tablenumber1"/>
              <w:numPr>
                <w:ilvl w:val="0"/>
                <w:numId w:val="94"/>
              </w:numPr>
              <w:spacing w:before="60" w:after="60"/>
              <w:rPr>
                <w:rFonts w:asciiTheme="minorHAnsi" w:hAnsiTheme="minorHAnsi" w:cstheme="minorHAnsi"/>
              </w:rPr>
            </w:pPr>
            <w:r>
              <w:rPr>
                <w:rFonts w:asciiTheme="minorHAnsi" w:hAnsiTheme="minorHAnsi"/>
              </w:rPr>
              <w:t>Sí</w:t>
            </w:r>
          </w:p>
          <w:p w14:paraId="0F1AA842" w14:textId="2DA47A10" w:rsidR="00D3795D" w:rsidRPr="00D3795D" w:rsidRDefault="00D3795D" w:rsidP="00E82A8A">
            <w:pPr>
              <w:pStyle w:val="Prrafodelista"/>
              <w:numPr>
                <w:ilvl w:val="0"/>
                <w:numId w:val="94"/>
              </w:numPr>
              <w:spacing w:before="120" w:after="120"/>
              <w:rPr>
                <w:rFonts w:cstheme="minorHAnsi"/>
              </w:rPr>
            </w:pPr>
            <w:r>
              <w:t>No</w:t>
            </w:r>
          </w:p>
        </w:tc>
      </w:tr>
      <w:tr w:rsidR="00D3795D" w:rsidRPr="0048646A" w14:paraId="28A34056" w14:textId="77777777" w:rsidTr="00A717D7">
        <w:trPr>
          <w:cantSplit/>
          <w:trHeight w:val="197"/>
        </w:trPr>
        <w:tc>
          <w:tcPr>
            <w:tcW w:w="895" w:type="dxa"/>
            <w:shd w:val="clear" w:color="auto" w:fill="auto"/>
          </w:tcPr>
          <w:p w14:paraId="2D6B458F" w14:textId="2B2DDC8F" w:rsidR="00D3795D" w:rsidRDefault="00D3795D" w:rsidP="00D3795D">
            <w:pPr>
              <w:autoSpaceDE w:val="0"/>
              <w:autoSpaceDN w:val="0"/>
              <w:adjustRightInd w:val="0"/>
              <w:spacing w:before="120" w:after="120"/>
              <w:rPr>
                <w:rFonts w:cstheme="minorHAnsi"/>
                <w:bCs/>
              </w:rPr>
            </w:pPr>
            <w:r>
              <w:t>9,14</w:t>
            </w:r>
          </w:p>
        </w:tc>
        <w:tc>
          <w:tcPr>
            <w:tcW w:w="4410" w:type="dxa"/>
            <w:shd w:val="clear" w:color="auto" w:fill="auto"/>
          </w:tcPr>
          <w:p w14:paraId="19EB88E3" w14:textId="77777777" w:rsidR="00D3795D" w:rsidRPr="00D3795D" w:rsidRDefault="00D3795D" w:rsidP="003810F5">
            <w:pPr>
              <w:keepNext/>
              <w:keepLines/>
              <w:shd w:val="clear" w:color="auto" w:fill="C5E0B3" w:themeFill="accent6" w:themeFillTint="66"/>
              <w:spacing w:before="60" w:after="60"/>
              <w:rPr>
                <w:rFonts w:cstheme="minorHAnsi"/>
              </w:rPr>
            </w:pPr>
            <w:r>
              <w:t xml:space="preserve">(Adaptación de la pregunta para el país </w:t>
            </w:r>
            <w:proofErr w:type="spellStart"/>
            <w:r>
              <w:t>correspondiente</w:t>
            </w:r>
            <w:r>
              <w:rPr>
                <w:vertAlign w:val="superscript"/>
              </w:rPr>
              <w:t>a</w:t>
            </w:r>
            <w:proofErr w:type="spellEnd"/>
            <w:r>
              <w:t>)</w:t>
            </w:r>
          </w:p>
          <w:p w14:paraId="07583B6C" w14:textId="7BEF3478" w:rsidR="00D3795D" w:rsidRPr="003810F5" w:rsidRDefault="00D3795D" w:rsidP="00D3795D">
            <w:pPr>
              <w:spacing w:before="120" w:after="120"/>
              <w:rPr>
                <w:rFonts w:cstheme="minorHAnsi"/>
              </w:rPr>
            </w:pPr>
            <w:r>
              <w:t xml:space="preserve">¿Dispone el centro de algún sistema para notificar los acontecimientos adversos relacionados con la vacuna al </w:t>
            </w:r>
            <w:r>
              <w:rPr>
                <w:shd w:val="clear" w:color="auto" w:fill="C5E0B3" w:themeFill="accent6" w:themeFillTint="66"/>
              </w:rPr>
              <w:t>centro nacional de farmacovigilancia</w:t>
            </w:r>
            <w:r>
              <w:t>?</w:t>
            </w:r>
          </w:p>
        </w:tc>
        <w:tc>
          <w:tcPr>
            <w:tcW w:w="5220" w:type="dxa"/>
            <w:shd w:val="clear" w:color="auto" w:fill="auto"/>
          </w:tcPr>
          <w:p w14:paraId="22BCCECA" w14:textId="77777777" w:rsidR="00D3795D" w:rsidRPr="00D3795D" w:rsidRDefault="00D3795D" w:rsidP="00E82A8A">
            <w:pPr>
              <w:pStyle w:val="tablenumber1"/>
              <w:numPr>
                <w:ilvl w:val="0"/>
                <w:numId w:val="95"/>
              </w:numPr>
              <w:spacing w:before="60" w:after="60"/>
              <w:rPr>
                <w:rFonts w:asciiTheme="minorHAnsi" w:hAnsiTheme="minorHAnsi" w:cstheme="minorHAnsi"/>
              </w:rPr>
            </w:pPr>
            <w:r>
              <w:rPr>
                <w:rFonts w:asciiTheme="minorHAnsi" w:hAnsiTheme="minorHAnsi"/>
              </w:rPr>
              <w:t>Sí</w:t>
            </w:r>
          </w:p>
          <w:p w14:paraId="5EEC41C0" w14:textId="4055E423" w:rsidR="00D3795D" w:rsidRPr="00D3795D" w:rsidRDefault="00D3795D" w:rsidP="00E82A8A">
            <w:pPr>
              <w:pStyle w:val="Prrafodelista"/>
              <w:numPr>
                <w:ilvl w:val="0"/>
                <w:numId w:val="95"/>
              </w:numPr>
              <w:spacing w:before="120" w:after="120"/>
              <w:rPr>
                <w:rFonts w:cstheme="minorHAnsi"/>
              </w:rPr>
            </w:pPr>
            <w:r>
              <w:t>No</w:t>
            </w:r>
          </w:p>
        </w:tc>
      </w:tr>
    </w:tbl>
    <w:p w14:paraId="48F9A984" w14:textId="77777777" w:rsidR="00D3795D" w:rsidRDefault="00D3795D" w:rsidP="00D3795D">
      <w:r>
        <w:rPr>
          <w:vertAlign w:val="superscript"/>
        </w:rPr>
        <w:t>a</w:t>
      </w:r>
      <w:r>
        <w:t xml:space="preserve"> Reemplace «centro nacional de farmacovigilancia» por el nombre específico del centro en el país. Si no hay ningún centro nacional de farmacovigilancia designado en el país, omita esta pregunta.</w:t>
      </w:r>
    </w:p>
    <w:p w14:paraId="5B606AF0" w14:textId="77777777" w:rsidR="00EB5E2C" w:rsidRPr="00096070" w:rsidRDefault="00EB5E2C" w:rsidP="00EB5E2C">
      <w:pPr>
        <w:spacing w:after="160" w:line="259" w:lineRule="auto"/>
      </w:pPr>
    </w:p>
    <w:p w14:paraId="1CF36F94" w14:textId="77777777" w:rsidR="00EB2DCE" w:rsidRDefault="00EB2DCE">
      <w:pPr>
        <w:spacing w:after="160" w:line="259" w:lineRule="auto"/>
        <w:rPr>
          <w:rFonts w:eastAsiaTheme="majorEastAsia" w:cstheme="minorHAnsi"/>
          <w:b/>
          <w:color w:val="5BB245"/>
          <w:sz w:val="28"/>
        </w:rPr>
      </w:pPr>
      <w:bookmarkStart w:id="58" w:name="_Toc54603511"/>
      <w:r>
        <w:br w:type="page"/>
      </w:r>
    </w:p>
    <w:p w14:paraId="78530C24" w14:textId="0201E647" w:rsidR="00D73D77" w:rsidRPr="0048646A" w:rsidRDefault="00D73D77" w:rsidP="00D73D77">
      <w:pPr>
        <w:pStyle w:val="Ttulo1"/>
        <w:spacing w:before="120" w:after="120"/>
      </w:pPr>
      <w:bookmarkStart w:id="59" w:name="_Toc67298785"/>
      <w:bookmarkStart w:id="60" w:name="_Toc54603512"/>
      <w:bookmarkEnd w:id="58"/>
      <w:r>
        <w:lastRenderedPageBreak/>
        <w:t>Apartado 10: Disposición operativa para la administración de vacunas contra la COVID-19 (opcional)</w:t>
      </w:r>
      <w:bookmarkEnd w:id="59"/>
    </w:p>
    <w:p w14:paraId="033882D9" w14:textId="77777777" w:rsidR="00291F86" w:rsidRDefault="00291F86" w:rsidP="00291F86">
      <w:pPr>
        <w:rPr>
          <w:rFonts w:cs="Arial"/>
        </w:rPr>
      </w:pPr>
      <w:r>
        <w:t>Este apartado contiene preguntas sobre la capacidad para proporcionar servicios de vacunación contra la COVID-19.</w:t>
      </w:r>
    </w:p>
    <w:p w14:paraId="2A005E9A" w14:textId="297B9C79" w:rsidR="00291F86" w:rsidRPr="00291F86" w:rsidRDefault="00291F86" w:rsidP="00291F86">
      <w:pPr>
        <w:spacing w:after="0"/>
        <w:rPr>
          <w:rFonts w:cstheme="minorHAnsi"/>
          <w:b/>
          <w:i/>
        </w:rPr>
      </w:pPr>
      <w:r>
        <w:rPr>
          <w:b/>
          <w:i/>
        </w:rPr>
        <w:t xml:space="preserve">Nota para la adaptación al país: Este apartado se incluirá en los lugares donde se distribuyan vacunas contra la COVID-19. Si se incluye este apartado, no use el apartado 9. Disposición operativa para la administración de vacunas en general. </w:t>
      </w:r>
    </w:p>
    <w:tbl>
      <w:tblPr>
        <w:tblStyle w:val="Tablaconcuadrcula"/>
        <w:tblpPr w:leftFromText="180" w:rightFromText="180" w:vertAnchor="text" w:tblpY="1"/>
        <w:tblOverlap w:val="never"/>
        <w:tblW w:w="10525" w:type="dxa"/>
        <w:tblBorders>
          <w:top w:val="single" w:sz="4" w:space="0" w:color="D9E2F3" w:themeColor="accent1" w:themeTint="33"/>
          <w:left w:val="none" w:sz="0" w:space="0" w:color="auto"/>
          <w:bottom w:val="single" w:sz="4" w:space="0" w:color="D9E2F3" w:themeColor="accent1" w:themeTint="33"/>
          <w:right w:val="none" w:sz="0" w:space="0" w:color="auto"/>
          <w:insideH w:val="single" w:sz="4" w:space="0" w:color="D9E2F3" w:themeColor="accent1" w:themeTint="33"/>
          <w:insideV w:val="single" w:sz="4" w:space="0" w:color="D9E2F3" w:themeColor="accent1" w:themeTint="33"/>
        </w:tblBorders>
        <w:shd w:val="clear" w:color="auto" w:fill="FFFFFF" w:themeFill="background1"/>
        <w:tblLayout w:type="fixed"/>
        <w:tblLook w:val="04A0" w:firstRow="1" w:lastRow="0" w:firstColumn="1" w:lastColumn="0" w:noHBand="0" w:noVBand="1"/>
      </w:tblPr>
      <w:tblGrid>
        <w:gridCol w:w="895"/>
        <w:gridCol w:w="4950"/>
        <w:gridCol w:w="1560"/>
        <w:gridCol w:w="780"/>
        <w:gridCol w:w="900"/>
        <w:gridCol w:w="1440"/>
      </w:tblGrid>
      <w:tr w:rsidR="00291F86" w:rsidRPr="00291F86" w14:paraId="61460473" w14:textId="77777777" w:rsidTr="00291F86">
        <w:trPr>
          <w:cantSplit/>
          <w:trHeight w:val="20"/>
        </w:trPr>
        <w:tc>
          <w:tcPr>
            <w:tcW w:w="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3A1462" w14:textId="77777777" w:rsidR="00291F86" w:rsidRPr="00291F86" w:rsidRDefault="00291F86" w:rsidP="007A0011">
            <w:pPr>
              <w:spacing w:before="60" w:after="60"/>
              <w:rPr>
                <w:rFonts w:cstheme="minorHAnsi"/>
              </w:rPr>
            </w:pPr>
            <w:r>
              <w:rPr>
                <w:b/>
              </w:rPr>
              <w:t>N.º</w:t>
            </w:r>
          </w:p>
        </w:tc>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2CEDA9" w14:textId="77777777" w:rsidR="00291F86" w:rsidRPr="00291F86" w:rsidRDefault="00291F86" w:rsidP="007A0011">
            <w:pPr>
              <w:spacing w:before="60" w:after="60"/>
              <w:rPr>
                <w:rFonts w:cstheme="minorHAnsi"/>
              </w:rPr>
            </w:pPr>
            <w:r>
              <w:rPr>
                <w:b/>
              </w:rPr>
              <w:t>Preguntas</w:t>
            </w:r>
          </w:p>
        </w:tc>
        <w:tc>
          <w:tcPr>
            <w:tcW w:w="468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A64231" w14:textId="77777777" w:rsidR="00291F86" w:rsidRPr="00291F86" w:rsidRDefault="00291F86" w:rsidP="00291F86">
            <w:pPr>
              <w:pStyle w:val="tablenumber1"/>
              <w:numPr>
                <w:ilvl w:val="0"/>
                <w:numId w:val="0"/>
              </w:numPr>
              <w:spacing w:before="60" w:after="60"/>
              <w:rPr>
                <w:rFonts w:asciiTheme="minorHAnsi" w:hAnsiTheme="minorHAnsi" w:cstheme="minorHAnsi"/>
                <w:szCs w:val="22"/>
              </w:rPr>
            </w:pPr>
            <w:r>
              <w:rPr>
                <w:rFonts w:asciiTheme="minorHAnsi" w:hAnsiTheme="minorHAnsi"/>
                <w:b/>
                <w:szCs w:val="22"/>
              </w:rPr>
              <w:t>Opciones de respuesta</w:t>
            </w:r>
          </w:p>
        </w:tc>
      </w:tr>
      <w:tr w:rsidR="00291F86" w:rsidRPr="00291F86" w14:paraId="1C2645E0" w14:textId="77777777" w:rsidTr="00291F86">
        <w:trPr>
          <w:cantSplit/>
          <w:trHeight w:val="20"/>
        </w:trPr>
        <w:tc>
          <w:tcPr>
            <w:tcW w:w="895" w:type="dxa"/>
            <w:tcBorders>
              <w:top w:val="single" w:sz="4" w:space="0" w:color="auto"/>
              <w:left w:val="single" w:sz="4" w:space="0" w:color="auto"/>
              <w:bottom w:val="single" w:sz="4" w:space="0" w:color="auto"/>
              <w:right w:val="single" w:sz="4" w:space="0" w:color="auto"/>
            </w:tcBorders>
            <w:shd w:val="clear" w:color="auto" w:fill="FFFFFF" w:themeFill="background1"/>
          </w:tcPr>
          <w:p w14:paraId="5625A7E3" w14:textId="1DEBF4EE" w:rsidR="00291F86" w:rsidRPr="00291F86" w:rsidRDefault="00E941B9" w:rsidP="002260D3">
            <w:pPr>
              <w:spacing w:before="60" w:after="60"/>
              <w:rPr>
                <w:rFonts w:cstheme="minorHAnsi"/>
              </w:rPr>
            </w:pPr>
            <w:r>
              <w:t>10.1</w:t>
            </w:r>
          </w:p>
        </w:tc>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tcPr>
          <w:p w14:paraId="7DA68FD2" w14:textId="77777777" w:rsidR="00291F86" w:rsidRPr="00291F86" w:rsidRDefault="00291F86" w:rsidP="007A0011">
            <w:pPr>
              <w:spacing w:before="60" w:after="60"/>
              <w:rPr>
                <w:rFonts w:cstheme="minorHAnsi"/>
              </w:rPr>
            </w:pPr>
            <w:r>
              <w:t>¿Dispone actualmente el centro de algún frigorífico para vacunas? En caso afirmativo, ¿es funcional?</w:t>
            </w:r>
          </w:p>
          <w:p w14:paraId="79E85BC1" w14:textId="77777777" w:rsidR="00291F86" w:rsidRPr="00291F86" w:rsidRDefault="00291F86" w:rsidP="007A0011">
            <w:pPr>
              <w:spacing w:before="60" w:after="60"/>
              <w:rPr>
                <w:rFonts w:cstheme="minorHAnsi"/>
              </w:rPr>
            </w:pPr>
          </w:p>
          <w:p w14:paraId="6214EDAD" w14:textId="77777777" w:rsidR="00291F86" w:rsidRPr="00291F86" w:rsidRDefault="00291F86" w:rsidP="007A0011">
            <w:pPr>
              <w:spacing w:before="60" w:after="60"/>
              <w:rPr>
                <w:rFonts w:cstheme="minorHAnsi"/>
              </w:rPr>
            </w:pPr>
            <w:r>
              <w:rPr>
                <w:b/>
              </w:rPr>
              <w:t>Si hay más de un frigorífico para vacunas, seleccione «Sí, funcional» si al menos uno es funcional.</w:t>
            </w:r>
          </w:p>
        </w:tc>
        <w:tc>
          <w:tcPr>
            <w:tcW w:w="468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7EEFBB5" w14:textId="77777777" w:rsidR="00291F86" w:rsidRPr="00291F86" w:rsidRDefault="00291F86" w:rsidP="00E82A8A">
            <w:pPr>
              <w:pStyle w:val="tablenumber1"/>
              <w:numPr>
                <w:ilvl w:val="0"/>
                <w:numId w:val="97"/>
              </w:numPr>
              <w:spacing w:before="60" w:after="60"/>
              <w:rPr>
                <w:rFonts w:asciiTheme="minorHAnsi" w:hAnsiTheme="minorHAnsi" w:cstheme="minorHAnsi"/>
                <w:szCs w:val="22"/>
              </w:rPr>
            </w:pPr>
            <w:r>
              <w:rPr>
                <w:rFonts w:asciiTheme="minorHAnsi" w:hAnsiTheme="minorHAnsi"/>
                <w:szCs w:val="22"/>
              </w:rPr>
              <w:t xml:space="preserve">Sí, funcional </w:t>
            </w:r>
          </w:p>
          <w:p w14:paraId="063B443F" w14:textId="77777777" w:rsidR="00291F86" w:rsidRPr="00291F86" w:rsidRDefault="00291F86" w:rsidP="00E82A8A">
            <w:pPr>
              <w:pStyle w:val="tablenumber1"/>
              <w:numPr>
                <w:ilvl w:val="0"/>
                <w:numId w:val="97"/>
              </w:numPr>
              <w:spacing w:before="60" w:after="60"/>
              <w:rPr>
                <w:rFonts w:asciiTheme="minorHAnsi" w:hAnsiTheme="minorHAnsi" w:cstheme="minorHAnsi"/>
                <w:szCs w:val="22"/>
              </w:rPr>
            </w:pPr>
            <w:r>
              <w:rPr>
                <w:rFonts w:asciiTheme="minorHAnsi" w:hAnsiTheme="minorHAnsi"/>
                <w:szCs w:val="22"/>
              </w:rPr>
              <w:t xml:space="preserve">Sí, pero no funcional </w:t>
            </w:r>
          </w:p>
          <w:p w14:paraId="2AB5D12C" w14:textId="00201EB7" w:rsidR="00291F86" w:rsidRPr="00291F86" w:rsidRDefault="00291F86" w:rsidP="00E82A8A">
            <w:pPr>
              <w:pStyle w:val="tablenumber1"/>
              <w:numPr>
                <w:ilvl w:val="0"/>
                <w:numId w:val="97"/>
              </w:numPr>
              <w:spacing w:before="60" w:after="60"/>
              <w:rPr>
                <w:rFonts w:asciiTheme="minorHAnsi" w:hAnsiTheme="minorHAnsi" w:cstheme="minorHAnsi"/>
                <w:szCs w:val="22"/>
              </w:rPr>
            </w:pPr>
            <w:r>
              <w:rPr>
                <w:rFonts w:asciiTheme="minorHAnsi" w:hAnsiTheme="minorHAnsi"/>
                <w:szCs w:val="22"/>
              </w:rPr>
              <w:t>No – Pase a la pregunta 10.3</w:t>
            </w:r>
          </w:p>
        </w:tc>
      </w:tr>
      <w:tr w:rsidR="00291F86" w:rsidRPr="00291F86" w14:paraId="4897AA99" w14:textId="77777777" w:rsidTr="00291F86">
        <w:trPr>
          <w:cantSplit/>
          <w:trHeight w:val="20"/>
        </w:trPr>
        <w:tc>
          <w:tcPr>
            <w:tcW w:w="895" w:type="dxa"/>
            <w:tcBorders>
              <w:top w:val="single" w:sz="4" w:space="0" w:color="auto"/>
              <w:left w:val="single" w:sz="4" w:space="0" w:color="auto"/>
              <w:bottom w:val="single" w:sz="4" w:space="0" w:color="auto"/>
              <w:right w:val="single" w:sz="4" w:space="0" w:color="auto"/>
            </w:tcBorders>
            <w:shd w:val="clear" w:color="auto" w:fill="FFFFFF" w:themeFill="background1"/>
          </w:tcPr>
          <w:p w14:paraId="03536165" w14:textId="6B470B33" w:rsidR="00291F86" w:rsidRPr="00291F86" w:rsidRDefault="00291F86" w:rsidP="007A0011">
            <w:pPr>
              <w:spacing w:before="60" w:after="60"/>
              <w:rPr>
                <w:rFonts w:cstheme="minorHAnsi"/>
              </w:rPr>
            </w:pPr>
            <w:r>
              <w:t>10.2</w:t>
            </w:r>
          </w:p>
        </w:tc>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tcPr>
          <w:p w14:paraId="30CC09F4" w14:textId="77777777" w:rsidR="00291F86" w:rsidRPr="00291F86" w:rsidRDefault="00291F86" w:rsidP="007A0011">
            <w:pPr>
              <w:spacing w:before="60" w:after="60"/>
              <w:rPr>
                <w:rFonts w:cstheme="minorHAnsi"/>
              </w:rPr>
            </w:pPr>
            <w:r>
              <w:t>¿Dispone actualmente el centro de un registrador de temperatura continuo? En caso afirmativo, ¿es funcional?</w:t>
            </w:r>
          </w:p>
          <w:p w14:paraId="1EA69A34" w14:textId="77777777" w:rsidR="00291F86" w:rsidRPr="00291F86" w:rsidRDefault="00291F86" w:rsidP="007A0011">
            <w:pPr>
              <w:spacing w:before="60" w:after="60"/>
              <w:rPr>
                <w:rFonts w:cstheme="minorHAnsi"/>
              </w:rPr>
            </w:pPr>
          </w:p>
          <w:p w14:paraId="78768F15" w14:textId="77777777" w:rsidR="00291F86" w:rsidRPr="00291F86" w:rsidRDefault="00291F86" w:rsidP="007A0011">
            <w:pPr>
              <w:spacing w:before="60" w:after="60"/>
              <w:rPr>
                <w:rFonts w:cstheme="minorHAnsi"/>
              </w:rPr>
            </w:pPr>
            <w:r>
              <w:rPr>
                <w:b/>
              </w:rPr>
              <w:t>Si hay más de uno, seleccione «Sí, funcional» si al menos uno es funcional.</w:t>
            </w:r>
          </w:p>
        </w:tc>
        <w:tc>
          <w:tcPr>
            <w:tcW w:w="468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75C22CB" w14:textId="77777777" w:rsidR="00291F86" w:rsidRPr="00291F86" w:rsidRDefault="00291F86" w:rsidP="00E82A8A">
            <w:pPr>
              <w:pStyle w:val="tablenumber1"/>
              <w:numPr>
                <w:ilvl w:val="0"/>
                <w:numId w:val="98"/>
              </w:numPr>
              <w:spacing w:before="60" w:after="60"/>
              <w:rPr>
                <w:rFonts w:asciiTheme="minorHAnsi" w:hAnsiTheme="minorHAnsi" w:cstheme="minorHAnsi"/>
                <w:szCs w:val="22"/>
              </w:rPr>
            </w:pPr>
            <w:r>
              <w:rPr>
                <w:rFonts w:asciiTheme="minorHAnsi" w:hAnsiTheme="minorHAnsi"/>
                <w:szCs w:val="22"/>
              </w:rPr>
              <w:t>Sí, funcional</w:t>
            </w:r>
          </w:p>
          <w:p w14:paraId="24AFC3DA" w14:textId="77777777" w:rsidR="00291F86" w:rsidRPr="00291F86" w:rsidRDefault="00291F86" w:rsidP="00E82A8A">
            <w:pPr>
              <w:pStyle w:val="tablenumber1"/>
              <w:numPr>
                <w:ilvl w:val="0"/>
                <w:numId w:val="98"/>
              </w:numPr>
              <w:spacing w:before="60" w:after="60"/>
              <w:rPr>
                <w:rFonts w:asciiTheme="minorHAnsi" w:hAnsiTheme="minorHAnsi" w:cstheme="minorHAnsi"/>
                <w:szCs w:val="22"/>
              </w:rPr>
            </w:pPr>
            <w:r>
              <w:rPr>
                <w:rFonts w:asciiTheme="minorHAnsi" w:hAnsiTheme="minorHAnsi"/>
                <w:szCs w:val="22"/>
              </w:rPr>
              <w:t>Sí, pero no funcional</w:t>
            </w:r>
          </w:p>
          <w:p w14:paraId="05F950A6" w14:textId="77777777" w:rsidR="00291F86" w:rsidRPr="00291F86" w:rsidRDefault="00291F86" w:rsidP="00E82A8A">
            <w:pPr>
              <w:pStyle w:val="tablenumber1"/>
              <w:numPr>
                <w:ilvl w:val="0"/>
                <w:numId w:val="98"/>
              </w:numPr>
              <w:spacing w:before="60" w:after="60"/>
              <w:rPr>
                <w:rFonts w:asciiTheme="minorHAnsi" w:hAnsiTheme="minorHAnsi" w:cstheme="minorHAnsi"/>
                <w:szCs w:val="22"/>
              </w:rPr>
            </w:pPr>
            <w:r>
              <w:rPr>
                <w:rFonts w:asciiTheme="minorHAnsi" w:hAnsiTheme="minorHAnsi"/>
                <w:szCs w:val="22"/>
              </w:rPr>
              <w:t>No</w:t>
            </w:r>
          </w:p>
        </w:tc>
      </w:tr>
      <w:tr w:rsidR="00291F86" w:rsidRPr="00291F86" w14:paraId="444F3DA6" w14:textId="77777777" w:rsidTr="00291F86">
        <w:trPr>
          <w:cantSplit/>
          <w:trHeight w:val="20"/>
        </w:trPr>
        <w:tc>
          <w:tcPr>
            <w:tcW w:w="895" w:type="dxa"/>
            <w:tcBorders>
              <w:top w:val="single" w:sz="4" w:space="0" w:color="auto"/>
              <w:left w:val="single" w:sz="4" w:space="0" w:color="auto"/>
              <w:bottom w:val="single" w:sz="4" w:space="0" w:color="auto"/>
              <w:right w:val="single" w:sz="4" w:space="0" w:color="auto"/>
            </w:tcBorders>
            <w:shd w:val="clear" w:color="auto" w:fill="FFFFFF" w:themeFill="background1"/>
          </w:tcPr>
          <w:p w14:paraId="7D78958E" w14:textId="1F8590A0" w:rsidR="00291F86" w:rsidRPr="00291F86" w:rsidRDefault="00291F86" w:rsidP="007A0011">
            <w:pPr>
              <w:spacing w:before="60" w:after="60"/>
              <w:rPr>
                <w:rFonts w:cstheme="minorHAnsi"/>
              </w:rPr>
            </w:pPr>
            <w:r>
              <w:t>10.3</w:t>
            </w:r>
          </w:p>
        </w:tc>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tcPr>
          <w:p w14:paraId="160E70F5" w14:textId="77777777" w:rsidR="00291F86" w:rsidRPr="00291F86" w:rsidRDefault="00291F86" w:rsidP="007A0011">
            <w:pPr>
              <w:spacing w:before="60" w:after="60"/>
              <w:rPr>
                <w:rFonts w:cstheme="minorHAnsi"/>
              </w:rPr>
            </w:pPr>
            <w:r>
              <w:t xml:space="preserve">¿Ofrece este centro la vacuna contra la COVID-19? </w:t>
            </w:r>
          </w:p>
        </w:tc>
        <w:tc>
          <w:tcPr>
            <w:tcW w:w="468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31030F5" w14:textId="77777777" w:rsidR="00291F86" w:rsidRPr="00291F86" w:rsidRDefault="00291F86" w:rsidP="00E82A8A">
            <w:pPr>
              <w:pStyle w:val="tablenumber1"/>
              <w:numPr>
                <w:ilvl w:val="0"/>
                <w:numId w:val="96"/>
              </w:numPr>
              <w:spacing w:before="60" w:after="60"/>
              <w:rPr>
                <w:rFonts w:asciiTheme="minorHAnsi" w:hAnsiTheme="minorHAnsi" w:cstheme="minorHAnsi"/>
                <w:szCs w:val="22"/>
              </w:rPr>
            </w:pPr>
            <w:r>
              <w:rPr>
                <w:rFonts w:asciiTheme="minorHAnsi" w:hAnsiTheme="minorHAnsi"/>
                <w:szCs w:val="22"/>
              </w:rPr>
              <w:t>Sí</w:t>
            </w:r>
          </w:p>
          <w:p w14:paraId="5F330B8E" w14:textId="77777777" w:rsidR="00291F86" w:rsidRPr="00291F86" w:rsidRDefault="00291F86" w:rsidP="00E82A8A">
            <w:pPr>
              <w:pStyle w:val="tablenumber1"/>
              <w:numPr>
                <w:ilvl w:val="0"/>
                <w:numId w:val="96"/>
              </w:numPr>
              <w:spacing w:before="60" w:after="60"/>
              <w:rPr>
                <w:rFonts w:asciiTheme="minorHAnsi" w:hAnsiTheme="minorHAnsi" w:cstheme="minorHAnsi"/>
                <w:szCs w:val="22"/>
              </w:rPr>
            </w:pPr>
            <w:r>
              <w:rPr>
                <w:rFonts w:asciiTheme="minorHAnsi" w:hAnsiTheme="minorHAnsi"/>
                <w:szCs w:val="22"/>
              </w:rPr>
              <w:t>No – Pase al apartado siguiente</w:t>
            </w:r>
          </w:p>
        </w:tc>
      </w:tr>
      <w:tr w:rsidR="00291F86" w:rsidRPr="00291F86" w14:paraId="3D953621" w14:textId="77777777" w:rsidTr="00291F86">
        <w:trPr>
          <w:cantSplit/>
          <w:trHeight w:val="20"/>
        </w:trPr>
        <w:tc>
          <w:tcPr>
            <w:tcW w:w="895" w:type="dxa"/>
            <w:tcBorders>
              <w:top w:val="single" w:sz="4" w:space="0" w:color="auto"/>
              <w:left w:val="single" w:sz="4" w:space="0" w:color="auto"/>
              <w:bottom w:val="single" w:sz="4" w:space="0" w:color="auto"/>
              <w:right w:val="single" w:sz="4" w:space="0" w:color="auto"/>
            </w:tcBorders>
            <w:shd w:val="clear" w:color="auto" w:fill="FFFFFF" w:themeFill="background1"/>
          </w:tcPr>
          <w:p w14:paraId="2EFCD4D5" w14:textId="620A1DF8" w:rsidR="00291F86" w:rsidRPr="00291F86" w:rsidRDefault="00291F86" w:rsidP="007A0011">
            <w:pPr>
              <w:spacing w:before="60" w:after="60"/>
              <w:rPr>
                <w:rFonts w:cstheme="minorHAnsi"/>
              </w:rPr>
            </w:pPr>
            <w:r>
              <w:t>10.4</w:t>
            </w:r>
          </w:p>
        </w:tc>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tcPr>
          <w:p w14:paraId="347DCCD1" w14:textId="77777777" w:rsidR="00291F86" w:rsidRPr="00291F86" w:rsidRDefault="00291F86" w:rsidP="00291F86">
            <w:pPr>
              <w:shd w:val="clear" w:color="auto" w:fill="C5E0B3" w:themeFill="accent6" w:themeFillTint="66"/>
              <w:spacing w:before="60" w:after="60"/>
              <w:rPr>
                <w:rFonts w:cstheme="minorHAnsi"/>
              </w:rPr>
            </w:pPr>
            <w:r>
              <w:rPr>
                <w:shd w:val="clear" w:color="auto" w:fill="C5E0B3" w:themeFill="accent6" w:themeFillTint="66"/>
              </w:rPr>
              <w:t xml:space="preserve">(Adaptación de la pregunta para el país </w:t>
            </w:r>
            <w:proofErr w:type="spellStart"/>
            <w:r>
              <w:rPr>
                <w:shd w:val="clear" w:color="auto" w:fill="C5E0B3" w:themeFill="accent6" w:themeFillTint="66"/>
              </w:rPr>
              <w:t>correspondiente</w:t>
            </w:r>
            <w:r>
              <w:rPr>
                <w:shd w:val="clear" w:color="auto" w:fill="C5E0B3" w:themeFill="accent6" w:themeFillTint="66"/>
                <w:vertAlign w:val="superscript"/>
              </w:rPr>
              <w:t>a</w:t>
            </w:r>
            <w:proofErr w:type="spellEnd"/>
            <w:r>
              <w:rPr>
                <w:shd w:val="clear" w:color="auto" w:fill="C5E0B3" w:themeFill="accent6" w:themeFillTint="66"/>
              </w:rPr>
              <w:t>)</w:t>
            </w:r>
          </w:p>
          <w:p w14:paraId="592734CF" w14:textId="77777777" w:rsidR="00291F86" w:rsidRPr="00291F86" w:rsidRDefault="00291F86" w:rsidP="007A0011">
            <w:pPr>
              <w:spacing w:before="60" w:after="60"/>
              <w:rPr>
                <w:rFonts w:cstheme="minorHAnsi"/>
                <w:shd w:val="clear" w:color="auto" w:fill="FFFFFF"/>
              </w:rPr>
            </w:pPr>
            <w:r>
              <w:t xml:space="preserve">Para cada una de las vacunas siguientes, indique si se proporciona y si está </w:t>
            </w:r>
            <w:r>
              <w:rPr>
                <w:b/>
                <w:bCs/>
              </w:rPr>
              <w:t>disponible actualmente</w:t>
            </w:r>
            <w:r>
              <w:t>:</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tcPr>
          <w:p w14:paraId="5021BC98" w14:textId="77777777" w:rsidR="00291F86" w:rsidRPr="00291F86" w:rsidRDefault="00291F86" w:rsidP="00E82A8A">
            <w:pPr>
              <w:pStyle w:val="tablenumber1"/>
              <w:numPr>
                <w:ilvl w:val="0"/>
                <w:numId w:val="102"/>
              </w:numPr>
              <w:spacing w:before="60" w:after="60"/>
              <w:rPr>
                <w:rFonts w:asciiTheme="minorHAnsi" w:hAnsiTheme="minorHAnsi" w:cstheme="minorHAnsi"/>
                <w:szCs w:val="22"/>
              </w:rPr>
            </w:pPr>
            <w:r>
              <w:rPr>
                <w:rFonts w:asciiTheme="minorHAnsi" w:hAnsiTheme="minorHAnsi"/>
                <w:szCs w:val="22"/>
              </w:rPr>
              <w:t xml:space="preserve">Sí, se proporciona y está disponible actualmente </w:t>
            </w:r>
          </w:p>
        </w:tc>
        <w:tc>
          <w:tcPr>
            <w:tcW w:w="168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94CF36D" w14:textId="77777777" w:rsidR="00291F86" w:rsidRPr="00291F86" w:rsidRDefault="00291F86" w:rsidP="00E82A8A">
            <w:pPr>
              <w:pStyle w:val="tablenumber1"/>
              <w:numPr>
                <w:ilvl w:val="0"/>
                <w:numId w:val="102"/>
              </w:numPr>
              <w:spacing w:before="60" w:after="60"/>
              <w:rPr>
                <w:rFonts w:asciiTheme="minorHAnsi" w:hAnsiTheme="minorHAnsi" w:cstheme="minorHAnsi"/>
                <w:szCs w:val="22"/>
              </w:rPr>
            </w:pPr>
            <w:r>
              <w:rPr>
                <w:rFonts w:asciiTheme="minorHAnsi" w:hAnsiTheme="minorHAnsi"/>
                <w:szCs w:val="22"/>
              </w:rPr>
              <w:t xml:space="preserve">Sí, se proporciona, pero no está disponible actualmente </w:t>
            </w:r>
          </w:p>
          <w:p w14:paraId="58237F21" w14:textId="77777777" w:rsidR="00291F86" w:rsidRPr="00291F86" w:rsidRDefault="00291F86" w:rsidP="00291F86">
            <w:pPr>
              <w:pStyle w:val="tablenumber1"/>
              <w:numPr>
                <w:ilvl w:val="0"/>
                <w:numId w:val="0"/>
              </w:numPr>
              <w:spacing w:before="60" w:after="60"/>
              <w:ind w:left="360"/>
              <w:rPr>
                <w:rFonts w:asciiTheme="minorHAnsi" w:hAnsiTheme="minorHAnsi" w:cstheme="minorHAnsi"/>
                <w:szCs w:val="22"/>
              </w:rPr>
            </w:pP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14:paraId="64D0E95B" w14:textId="77777777" w:rsidR="00291F86" w:rsidRPr="00291F86" w:rsidRDefault="00291F86" w:rsidP="00E82A8A">
            <w:pPr>
              <w:pStyle w:val="tablenumber1"/>
              <w:numPr>
                <w:ilvl w:val="0"/>
                <w:numId w:val="102"/>
              </w:numPr>
              <w:spacing w:before="60" w:after="60"/>
              <w:rPr>
                <w:rFonts w:asciiTheme="minorHAnsi" w:hAnsiTheme="minorHAnsi" w:cstheme="minorHAnsi"/>
                <w:szCs w:val="22"/>
              </w:rPr>
            </w:pPr>
            <w:r>
              <w:rPr>
                <w:rFonts w:asciiTheme="minorHAnsi" w:hAnsiTheme="minorHAnsi"/>
                <w:szCs w:val="22"/>
              </w:rPr>
              <w:t>No se proporciona</w:t>
            </w:r>
          </w:p>
        </w:tc>
      </w:tr>
      <w:tr w:rsidR="00291F86" w:rsidRPr="00291F86" w14:paraId="0F4EE16A" w14:textId="77777777" w:rsidTr="00291F86">
        <w:trPr>
          <w:cantSplit/>
          <w:trHeight w:val="20"/>
        </w:trPr>
        <w:tc>
          <w:tcPr>
            <w:tcW w:w="895" w:type="dxa"/>
            <w:tcBorders>
              <w:top w:val="single" w:sz="4" w:space="0" w:color="auto"/>
              <w:left w:val="single" w:sz="4" w:space="0" w:color="auto"/>
              <w:bottom w:val="single" w:sz="4" w:space="0" w:color="auto"/>
              <w:right w:val="single" w:sz="4" w:space="0" w:color="auto"/>
            </w:tcBorders>
            <w:shd w:val="clear" w:color="auto" w:fill="FFFFFF" w:themeFill="background1"/>
          </w:tcPr>
          <w:p w14:paraId="204A6350" w14:textId="392C96C0" w:rsidR="00291F86" w:rsidRPr="00291F86" w:rsidRDefault="00291F86" w:rsidP="002260D3">
            <w:pPr>
              <w:spacing w:before="60" w:after="60"/>
              <w:rPr>
                <w:rFonts w:cstheme="minorHAnsi"/>
              </w:rPr>
            </w:pPr>
            <w:r>
              <w:t>10.4.1</w:t>
            </w:r>
          </w:p>
        </w:tc>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tcPr>
          <w:p w14:paraId="60D0A6F0" w14:textId="77777777" w:rsidR="00291F86" w:rsidRPr="00291F86" w:rsidRDefault="00291F86" w:rsidP="007A0011">
            <w:pPr>
              <w:spacing w:before="60" w:after="60"/>
              <w:ind w:left="288"/>
              <w:rPr>
                <w:rFonts w:cstheme="minorHAnsi"/>
              </w:rPr>
            </w:pPr>
            <w:r>
              <w:rPr>
                <w:shd w:val="clear" w:color="auto" w:fill="FFFFFF"/>
              </w:rPr>
              <w:t>Vacuna contra la COVID-19 de Pfizer-</w:t>
            </w:r>
            <w:commentRangeStart w:id="61"/>
            <w:proofErr w:type="spellStart"/>
            <w:r>
              <w:rPr>
                <w:shd w:val="clear" w:color="auto" w:fill="FFFFFF"/>
              </w:rPr>
              <w:t>BioNTech</w:t>
            </w:r>
            <w:commentRangeEnd w:id="61"/>
            <w:proofErr w:type="spellEnd"/>
            <w:r w:rsidR="00B15B15">
              <w:rPr>
                <w:rStyle w:val="Refdecomentario"/>
              </w:rPr>
              <w:commentReference w:id="61"/>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tcPr>
          <w:p w14:paraId="3FA12BD7" w14:textId="77777777" w:rsidR="00291F86" w:rsidRPr="00291F86" w:rsidRDefault="00291F86" w:rsidP="00291F86">
            <w:pPr>
              <w:pStyle w:val="tablenumber1"/>
              <w:numPr>
                <w:ilvl w:val="0"/>
                <w:numId w:val="0"/>
              </w:numPr>
              <w:spacing w:before="60" w:after="60"/>
              <w:rPr>
                <w:rFonts w:asciiTheme="minorHAnsi" w:hAnsiTheme="minorHAnsi" w:cstheme="minorHAnsi"/>
                <w:szCs w:val="22"/>
              </w:rPr>
            </w:pPr>
            <w:r>
              <w:rPr>
                <w:rFonts w:ascii="Segoe UI Symbol" w:hAnsi="Segoe UI Symbol"/>
                <w:szCs w:val="22"/>
              </w:rPr>
              <w:t>☐</w:t>
            </w:r>
          </w:p>
        </w:tc>
        <w:tc>
          <w:tcPr>
            <w:tcW w:w="168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51BAB1A" w14:textId="77777777" w:rsidR="00291F86" w:rsidRPr="00291F86" w:rsidRDefault="00291F86" w:rsidP="00291F86">
            <w:pPr>
              <w:pStyle w:val="tablenumber1"/>
              <w:numPr>
                <w:ilvl w:val="0"/>
                <w:numId w:val="0"/>
              </w:numPr>
              <w:spacing w:before="60" w:after="60"/>
              <w:rPr>
                <w:rFonts w:asciiTheme="minorHAnsi" w:hAnsiTheme="minorHAnsi" w:cstheme="minorHAnsi"/>
                <w:szCs w:val="22"/>
              </w:rPr>
            </w:pPr>
            <w:r>
              <w:rPr>
                <w:rFonts w:ascii="Segoe UI Symbol" w:hAnsi="Segoe UI Symbol"/>
                <w:szCs w:val="22"/>
              </w:rPr>
              <w:t>☐</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14:paraId="317FCFAD" w14:textId="77777777" w:rsidR="00291F86" w:rsidRPr="00291F86" w:rsidRDefault="00291F86" w:rsidP="00291F86">
            <w:pPr>
              <w:pStyle w:val="tablenumber1"/>
              <w:numPr>
                <w:ilvl w:val="0"/>
                <w:numId w:val="0"/>
              </w:numPr>
              <w:spacing w:before="60" w:after="60"/>
              <w:rPr>
                <w:rFonts w:asciiTheme="minorHAnsi" w:hAnsiTheme="minorHAnsi" w:cstheme="minorHAnsi"/>
                <w:szCs w:val="22"/>
              </w:rPr>
            </w:pPr>
            <w:r>
              <w:rPr>
                <w:rFonts w:ascii="Segoe UI Symbol" w:hAnsi="Segoe UI Symbol"/>
                <w:szCs w:val="22"/>
              </w:rPr>
              <w:t>☐</w:t>
            </w:r>
          </w:p>
        </w:tc>
      </w:tr>
      <w:tr w:rsidR="00291F86" w:rsidRPr="00291F86" w14:paraId="07953865" w14:textId="77777777" w:rsidTr="00291F86">
        <w:trPr>
          <w:cantSplit/>
          <w:trHeight w:val="20"/>
        </w:trPr>
        <w:tc>
          <w:tcPr>
            <w:tcW w:w="895" w:type="dxa"/>
            <w:tcBorders>
              <w:top w:val="single" w:sz="4" w:space="0" w:color="auto"/>
              <w:left w:val="single" w:sz="4" w:space="0" w:color="auto"/>
              <w:bottom w:val="single" w:sz="4" w:space="0" w:color="auto"/>
              <w:right w:val="single" w:sz="4" w:space="0" w:color="auto"/>
            </w:tcBorders>
            <w:shd w:val="clear" w:color="auto" w:fill="FFFFFF" w:themeFill="background1"/>
          </w:tcPr>
          <w:p w14:paraId="602A5082" w14:textId="7EA00D8D" w:rsidR="00291F86" w:rsidRPr="00291F86" w:rsidRDefault="00291F86" w:rsidP="002260D3">
            <w:pPr>
              <w:spacing w:before="60" w:after="60"/>
              <w:rPr>
                <w:rFonts w:cstheme="minorHAnsi"/>
              </w:rPr>
            </w:pPr>
            <w:r>
              <w:t>10.4.2</w:t>
            </w:r>
          </w:p>
        </w:tc>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tcPr>
          <w:p w14:paraId="525F837C" w14:textId="77777777" w:rsidR="00291F86" w:rsidRPr="00291F86" w:rsidRDefault="00291F86" w:rsidP="007A0011">
            <w:pPr>
              <w:spacing w:before="60" w:after="60"/>
              <w:ind w:left="288"/>
              <w:rPr>
                <w:rFonts w:cstheme="minorHAnsi"/>
              </w:rPr>
            </w:pPr>
            <w:r>
              <w:rPr>
                <w:shd w:val="clear" w:color="auto" w:fill="FFFFFF"/>
              </w:rPr>
              <w:t>Vacuna contra la COVID-19 de Moderna</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tcPr>
          <w:p w14:paraId="35441A58" w14:textId="77777777" w:rsidR="00291F86" w:rsidRPr="00291F86" w:rsidRDefault="00291F86" w:rsidP="00291F86">
            <w:pPr>
              <w:pStyle w:val="tablenumber1"/>
              <w:numPr>
                <w:ilvl w:val="0"/>
                <w:numId w:val="0"/>
              </w:numPr>
              <w:spacing w:before="60" w:after="60"/>
              <w:rPr>
                <w:rFonts w:asciiTheme="minorHAnsi" w:hAnsiTheme="minorHAnsi" w:cstheme="minorHAnsi"/>
                <w:szCs w:val="22"/>
              </w:rPr>
            </w:pPr>
            <w:r>
              <w:rPr>
                <w:rFonts w:ascii="Segoe UI Symbol" w:hAnsi="Segoe UI Symbol"/>
                <w:szCs w:val="22"/>
              </w:rPr>
              <w:t>☐</w:t>
            </w:r>
          </w:p>
        </w:tc>
        <w:tc>
          <w:tcPr>
            <w:tcW w:w="168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0B363D5" w14:textId="77777777" w:rsidR="00291F86" w:rsidRPr="00291F86" w:rsidRDefault="00291F86" w:rsidP="00291F86">
            <w:pPr>
              <w:pStyle w:val="tablenumber1"/>
              <w:numPr>
                <w:ilvl w:val="0"/>
                <w:numId w:val="0"/>
              </w:numPr>
              <w:spacing w:before="60" w:after="60"/>
              <w:rPr>
                <w:rFonts w:asciiTheme="minorHAnsi" w:hAnsiTheme="minorHAnsi" w:cstheme="minorHAnsi"/>
                <w:szCs w:val="22"/>
              </w:rPr>
            </w:pPr>
            <w:r>
              <w:rPr>
                <w:rFonts w:ascii="Segoe UI Symbol" w:hAnsi="Segoe UI Symbol"/>
                <w:szCs w:val="22"/>
              </w:rPr>
              <w:t>☐</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14:paraId="4D09AF41" w14:textId="77777777" w:rsidR="00291F86" w:rsidRPr="00291F86" w:rsidRDefault="00291F86" w:rsidP="00291F86">
            <w:pPr>
              <w:pStyle w:val="tablenumber1"/>
              <w:numPr>
                <w:ilvl w:val="0"/>
                <w:numId w:val="0"/>
              </w:numPr>
              <w:spacing w:before="60" w:after="60"/>
              <w:rPr>
                <w:rFonts w:asciiTheme="minorHAnsi" w:hAnsiTheme="minorHAnsi" w:cstheme="minorHAnsi"/>
                <w:szCs w:val="22"/>
              </w:rPr>
            </w:pPr>
            <w:r>
              <w:rPr>
                <w:rFonts w:ascii="Segoe UI Symbol" w:hAnsi="Segoe UI Symbol"/>
                <w:szCs w:val="22"/>
              </w:rPr>
              <w:t>☐</w:t>
            </w:r>
          </w:p>
        </w:tc>
      </w:tr>
      <w:tr w:rsidR="00291F86" w:rsidRPr="00291F86" w14:paraId="33F170A1" w14:textId="77777777" w:rsidTr="00291F86">
        <w:trPr>
          <w:cantSplit/>
          <w:trHeight w:val="20"/>
        </w:trPr>
        <w:tc>
          <w:tcPr>
            <w:tcW w:w="895" w:type="dxa"/>
            <w:tcBorders>
              <w:top w:val="single" w:sz="4" w:space="0" w:color="auto"/>
              <w:left w:val="single" w:sz="4" w:space="0" w:color="auto"/>
              <w:bottom w:val="single" w:sz="4" w:space="0" w:color="auto"/>
              <w:right w:val="single" w:sz="4" w:space="0" w:color="auto"/>
            </w:tcBorders>
            <w:shd w:val="clear" w:color="auto" w:fill="FFFFFF" w:themeFill="background1"/>
          </w:tcPr>
          <w:p w14:paraId="02A11DC3" w14:textId="5D34D734" w:rsidR="00291F86" w:rsidRPr="00291F86" w:rsidRDefault="00291F86" w:rsidP="002260D3">
            <w:pPr>
              <w:spacing w:before="60" w:after="60"/>
              <w:rPr>
                <w:rFonts w:cstheme="minorHAnsi"/>
              </w:rPr>
            </w:pPr>
            <w:r>
              <w:t>10.4.3</w:t>
            </w:r>
          </w:p>
        </w:tc>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tcPr>
          <w:p w14:paraId="79FF759D" w14:textId="77777777" w:rsidR="00291F86" w:rsidRPr="00291F86" w:rsidRDefault="00291F86" w:rsidP="007A0011">
            <w:pPr>
              <w:spacing w:before="60" w:after="60"/>
              <w:ind w:left="288"/>
              <w:rPr>
                <w:rFonts w:cstheme="minorHAnsi"/>
              </w:rPr>
            </w:pPr>
            <w:r>
              <w:t>Vacuna contra la COVID-19 de AstraZeneca/</w:t>
            </w:r>
            <w:commentRangeStart w:id="62"/>
            <w:r>
              <w:t>Oxford</w:t>
            </w:r>
            <w:commentRangeEnd w:id="62"/>
            <w:r w:rsidR="00B15B15">
              <w:rPr>
                <w:rStyle w:val="Refdecomentario"/>
              </w:rPr>
              <w:commentReference w:id="62"/>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tcPr>
          <w:p w14:paraId="584FF595" w14:textId="77777777" w:rsidR="00291F86" w:rsidRPr="00291F86" w:rsidRDefault="00291F86" w:rsidP="00291F86">
            <w:pPr>
              <w:pStyle w:val="tablenumber1"/>
              <w:numPr>
                <w:ilvl w:val="0"/>
                <w:numId w:val="0"/>
              </w:numPr>
              <w:spacing w:before="60" w:after="60"/>
              <w:rPr>
                <w:rFonts w:asciiTheme="minorHAnsi" w:hAnsiTheme="minorHAnsi" w:cstheme="minorHAnsi"/>
                <w:szCs w:val="22"/>
              </w:rPr>
            </w:pPr>
            <w:r>
              <w:rPr>
                <w:rFonts w:ascii="Segoe UI Symbol" w:hAnsi="Segoe UI Symbol"/>
                <w:szCs w:val="22"/>
              </w:rPr>
              <w:t>☐</w:t>
            </w:r>
          </w:p>
        </w:tc>
        <w:tc>
          <w:tcPr>
            <w:tcW w:w="168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E8D351E" w14:textId="77777777" w:rsidR="00291F86" w:rsidRPr="00291F86" w:rsidRDefault="00291F86" w:rsidP="00291F86">
            <w:pPr>
              <w:pStyle w:val="tablenumber1"/>
              <w:numPr>
                <w:ilvl w:val="0"/>
                <w:numId w:val="0"/>
              </w:numPr>
              <w:spacing w:before="60" w:after="60"/>
              <w:rPr>
                <w:rFonts w:asciiTheme="minorHAnsi" w:hAnsiTheme="minorHAnsi" w:cstheme="minorHAnsi"/>
                <w:szCs w:val="22"/>
              </w:rPr>
            </w:pPr>
            <w:r>
              <w:rPr>
                <w:rFonts w:ascii="Segoe UI Symbol" w:hAnsi="Segoe UI Symbol"/>
                <w:szCs w:val="22"/>
              </w:rPr>
              <w:t>☐</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14:paraId="5A3B6729" w14:textId="77777777" w:rsidR="00291F86" w:rsidRPr="00291F86" w:rsidRDefault="00291F86" w:rsidP="00291F86">
            <w:pPr>
              <w:pStyle w:val="tablenumber1"/>
              <w:numPr>
                <w:ilvl w:val="0"/>
                <w:numId w:val="0"/>
              </w:numPr>
              <w:spacing w:before="60" w:after="60"/>
              <w:rPr>
                <w:rFonts w:asciiTheme="minorHAnsi" w:hAnsiTheme="minorHAnsi" w:cstheme="minorHAnsi"/>
                <w:szCs w:val="22"/>
              </w:rPr>
            </w:pPr>
            <w:r>
              <w:rPr>
                <w:rFonts w:ascii="Segoe UI Symbol" w:hAnsi="Segoe UI Symbol"/>
                <w:szCs w:val="22"/>
              </w:rPr>
              <w:t>☐</w:t>
            </w:r>
          </w:p>
        </w:tc>
      </w:tr>
      <w:tr w:rsidR="00291F86" w:rsidRPr="00291F86" w14:paraId="5E7029D0" w14:textId="77777777" w:rsidTr="00291F86">
        <w:trPr>
          <w:cantSplit/>
          <w:trHeight w:val="20"/>
        </w:trPr>
        <w:tc>
          <w:tcPr>
            <w:tcW w:w="895" w:type="dxa"/>
            <w:tcBorders>
              <w:top w:val="single" w:sz="4" w:space="0" w:color="auto"/>
              <w:left w:val="single" w:sz="4" w:space="0" w:color="auto"/>
              <w:bottom w:val="single" w:sz="4" w:space="0" w:color="auto"/>
              <w:right w:val="single" w:sz="4" w:space="0" w:color="auto"/>
            </w:tcBorders>
            <w:shd w:val="clear" w:color="auto" w:fill="FFFFFF" w:themeFill="background1"/>
          </w:tcPr>
          <w:p w14:paraId="507A9712" w14:textId="4F30BED4" w:rsidR="00291F86" w:rsidRPr="00291F86" w:rsidRDefault="00291F86" w:rsidP="002260D3">
            <w:pPr>
              <w:spacing w:before="60" w:after="60"/>
              <w:rPr>
                <w:rFonts w:cstheme="minorHAnsi"/>
              </w:rPr>
            </w:pPr>
            <w:r>
              <w:t>10.4.4</w:t>
            </w:r>
          </w:p>
        </w:tc>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tcPr>
          <w:p w14:paraId="0A026B6E" w14:textId="77777777" w:rsidR="00291F86" w:rsidRPr="00096070" w:rsidRDefault="00291F86" w:rsidP="007A0011">
            <w:pPr>
              <w:spacing w:before="60" w:after="60"/>
              <w:ind w:left="288"/>
              <w:rPr>
                <w:rFonts w:cstheme="minorHAnsi"/>
                <w:lang w:val="fr-CH"/>
              </w:rPr>
            </w:pPr>
            <w:proofErr w:type="spellStart"/>
            <w:r w:rsidRPr="00096070">
              <w:rPr>
                <w:lang w:val="fr-CH"/>
              </w:rPr>
              <w:t>Vacuna</w:t>
            </w:r>
            <w:proofErr w:type="spellEnd"/>
            <w:r w:rsidRPr="00096070">
              <w:rPr>
                <w:lang w:val="fr-CH"/>
              </w:rPr>
              <w:t xml:space="preserve"> contra la COVID-19 de Janssen/Johnson &amp; </w:t>
            </w:r>
            <w:commentRangeStart w:id="63"/>
            <w:r w:rsidRPr="00096070">
              <w:rPr>
                <w:lang w:val="fr-CH"/>
              </w:rPr>
              <w:t>Johnson</w:t>
            </w:r>
            <w:commentRangeEnd w:id="63"/>
            <w:r w:rsidR="003A41A6">
              <w:rPr>
                <w:rStyle w:val="Refdecomentario"/>
              </w:rPr>
              <w:commentReference w:id="63"/>
            </w:r>
            <w:r w:rsidRPr="00096070">
              <w:rPr>
                <w:lang w:val="fr-CH"/>
              </w:rPr>
              <w:t xml:space="preserve">  </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tcPr>
          <w:p w14:paraId="19DFFEEE" w14:textId="77777777" w:rsidR="00291F86" w:rsidRPr="00291F86" w:rsidRDefault="00291F86" w:rsidP="00291F86">
            <w:pPr>
              <w:pStyle w:val="tablenumber1"/>
              <w:numPr>
                <w:ilvl w:val="0"/>
                <w:numId w:val="0"/>
              </w:numPr>
              <w:spacing w:before="60" w:after="60"/>
              <w:rPr>
                <w:rFonts w:asciiTheme="minorHAnsi" w:hAnsiTheme="minorHAnsi" w:cstheme="minorHAnsi"/>
                <w:szCs w:val="22"/>
              </w:rPr>
            </w:pPr>
            <w:r>
              <w:rPr>
                <w:rFonts w:ascii="Segoe UI Symbol" w:hAnsi="Segoe UI Symbol"/>
                <w:szCs w:val="22"/>
              </w:rPr>
              <w:t>☐</w:t>
            </w:r>
          </w:p>
        </w:tc>
        <w:tc>
          <w:tcPr>
            <w:tcW w:w="168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143AB21" w14:textId="77777777" w:rsidR="00291F86" w:rsidRPr="00291F86" w:rsidRDefault="00291F86" w:rsidP="00291F86">
            <w:pPr>
              <w:pStyle w:val="tablenumber1"/>
              <w:numPr>
                <w:ilvl w:val="0"/>
                <w:numId w:val="0"/>
              </w:numPr>
              <w:spacing w:before="60" w:after="60"/>
              <w:rPr>
                <w:rFonts w:asciiTheme="minorHAnsi" w:hAnsiTheme="minorHAnsi" w:cstheme="minorHAnsi"/>
                <w:szCs w:val="22"/>
              </w:rPr>
            </w:pPr>
            <w:r>
              <w:rPr>
                <w:rFonts w:ascii="Segoe UI Symbol" w:hAnsi="Segoe UI Symbol"/>
                <w:szCs w:val="22"/>
              </w:rPr>
              <w:t>☐</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14:paraId="5C08F371" w14:textId="77777777" w:rsidR="00291F86" w:rsidRPr="00291F86" w:rsidRDefault="00291F86" w:rsidP="00291F86">
            <w:pPr>
              <w:pStyle w:val="tablenumber1"/>
              <w:numPr>
                <w:ilvl w:val="0"/>
                <w:numId w:val="0"/>
              </w:numPr>
              <w:spacing w:before="60" w:after="60"/>
              <w:rPr>
                <w:rFonts w:asciiTheme="minorHAnsi" w:hAnsiTheme="minorHAnsi" w:cstheme="minorHAnsi"/>
                <w:szCs w:val="22"/>
              </w:rPr>
            </w:pPr>
            <w:r>
              <w:rPr>
                <w:rFonts w:ascii="Segoe UI Symbol" w:hAnsi="Segoe UI Symbol"/>
                <w:szCs w:val="22"/>
              </w:rPr>
              <w:t>☐</w:t>
            </w:r>
          </w:p>
        </w:tc>
      </w:tr>
      <w:tr w:rsidR="00291F86" w:rsidRPr="00291F86" w14:paraId="21F488CA" w14:textId="77777777" w:rsidTr="00291F86">
        <w:trPr>
          <w:cantSplit/>
          <w:trHeight w:val="20"/>
        </w:trPr>
        <w:tc>
          <w:tcPr>
            <w:tcW w:w="895" w:type="dxa"/>
            <w:tcBorders>
              <w:top w:val="single" w:sz="4" w:space="0" w:color="auto"/>
              <w:left w:val="single" w:sz="4" w:space="0" w:color="auto"/>
              <w:bottom w:val="single" w:sz="4" w:space="0" w:color="auto"/>
              <w:right w:val="single" w:sz="4" w:space="0" w:color="auto"/>
            </w:tcBorders>
            <w:shd w:val="clear" w:color="auto" w:fill="FFFFFF" w:themeFill="background1"/>
          </w:tcPr>
          <w:p w14:paraId="100102C2" w14:textId="1C15BC29" w:rsidR="00291F86" w:rsidRPr="00291F86" w:rsidRDefault="00291F86" w:rsidP="002260D3">
            <w:pPr>
              <w:spacing w:before="60" w:after="60"/>
              <w:rPr>
                <w:rFonts w:cstheme="minorHAnsi"/>
              </w:rPr>
            </w:pPr>
            <w:r>
              <w:t xml:space="preserve">10.5 </w:t>
            </w:r>
          </w:p>
        </w:tc>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tcPr>
          <w:p w14:paraId="11D37910" w14:textId="77777777" w:rsidR="00291F86" w:rsidRPr="00291F86" w:rsidRDefault="00291F86" w:rsidP="007A0011">
            <w:pPr>
              <w:spacing w:before="60" w:after="60"/>
              <w:rPr>
                <w:rFonts w:cstheme="minorHAnsi"/>
              </w:rPr>
            </w:pPr>
            <w:r>
              <w:t xml:space="preserve">¿Ha recibido el personal capacitación sobre los siguientes temas relacionados con la vacuna contra la COVID-19 que se administra en el centro? </w:t>
            </w:r>
          </w:p>
        </w:tc>
        <w:tc>
          <w:tcPr>
            <w:tcW w:w="234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8D81135" w14:textId="77777777" w:rsidR="00291F86" w:rsidRPr="00291F86" w:rsidRDefault="00291F86" w:rsidP="00E82A8A">
            <w:pPr>
              <w:pStyle w:val="tablenumber1"/>
              <w:numPr>
                <w:ilvl w:val="0"/>
                <w:numId w:val="99"/>
              </w:numPr>
              <w:spacing w:before="60" w:after="60"/>
              <w:ind w:left="360"/>
              <w:rPr>
                <w:rFonts w:asciiTheme="minorHAnsi" w:hAnsiTheme="minorHAnsi" w:cstheme="minorHAnsi"/>
                <w:szCs w:val="22"/>
              </w:rPr>
            </w:pPr>
            <w:r>
              <w:rPr>
                <w:rFonts w:asciiTheme="minorHAnsi" w:hAnsiTheme="minorHAnsi"/>
                <w:szCs w:val="22"/>
              </w:rPr>
              <w:t>Sí</w:t>
            </w:r>
          </w:p>
        </w:tc>
        <w:tc>
          <w:tcPr>
            <w:tcW w:w="234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4191984" w14:textId="77777777" w:rsidR="00291F86" w:rsidRPr="00291F86" w:rsidRDefault="00291F86" w:rsidP="00E82A8A">
            <w:pPr>
              <w:pStyle w:val="tablenumber1"/>
              <w:numPr>
                <w:ilvl w:val="0"/>
                <w:numId w:val="99"/>
              </w:numPr>
              <w:spacing w:before="60" w:after="60"/>
              <w:ind w:left="360"/>
              <w:rPr>
                <w:rFonts w:asciiTheme="minorHAnsi" w:hAnsiTheme="minorHAnsi" w:cstheme="minorHAnsi"/>
                <w:szCs w:val="22"/>
              </w:rPr>
            </w:pPr>
            <w:r>
              <w:rPr>
                <w:rFonts w:asciiTheme="minorHAnsi" w:hAnsiTheme="minorHAnsi"/>
                <w:szCs w:val="22"/>
              </w:rPr>
              <w:t>No</w:t>
            </w:r>
          </w:p>
        </w:tc>
      </w:tr>
      <w:tr w:rsidR="00291F86" w:rsidRPr="00291F86" w14:paraId="26DBCA76" w14:textId="77777777" w:rsidTr="00291F86">
        <w:trPr>
          <w:cantSplit/>
          <w:trHeight w:val="20"/>
        </w:trPr>
        <w:tc>
          <w:tcPr>
            <w:tcW w:w="895" w:type="dxa"/>
            <w:tcBorders>
              <w:top w:val="single" w:sz="4" w:space="0" w:color="auto"/>
              <w:left w:val="single" w:sz="4" w:space="0" w:color="auto"/>
              <w:bottom w:val="single" w:sz="4" w:space="0" w:color="auto"/>
              <w:right w:val="single" w:sz="4" w:space="0" w:color="auto"/>
            </w:tcBorders>
            <w:shd w:val="clear" w:color="auto" w:fill="FFFFFF" w:themeFill="background1"/>
          </w:tcPr>
          <w:p w14:paraId="3D306AD3" w14:textId="08E02F04" w:rsidR="00291F86" w:rsidRPr="00291F86" w:rsidRDefault="00291F86" w:rsidP="002260D3">
            <w:pPr>
              <w:spacing w:before="60" w:after="60"/>
              <w:rPr>
                <w:rFonts w:cstheme="minorHAnsi"/>
              </w:rPr>
            </w:pPr>
            <w:r>
              <w:t>10.5.1</w:t>
            </w:r>
          </w:p>
        </w:tc>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tcPr>
          <w:p w14:paraId="057EF866" w14:textId="77777777" w:rsidR="00291F86" w:rsidRPr="00291F86" w:rsidRDefault="00291F86" w:rsidP="007A0011">
            <w:pPr>
              <w:spacing w:before="60" w:after="60"/>
              <w:ind w:left="288"/>
              <w:rPr>
                <w:rFonts w:cstheme="minorHAnsi"/>
              </w:rPr>
            </w:pPr>
            <w:r>
              <w:t xml:space="preserve">Almacenamiento de la vacuna </w:t>
            </w:r>
          </w:p>
        </w:tc>
        <w:tc>
          <w:tcPr>
            <w:tcW w:w="234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30C0910" w14:textId="77777777" w:rsidR="00291F86" w:rsidRPr="00291F86" w:rsidRDefault="00291F86" w:rsidP="00291F86">
            <w:pPr>
              <w:pStyle w:val="tablenumber1"/>
              <w:numPr>
                <w:ilvl w:val="0"/>
                <w:numId w:val="0"/>
              </w:numPr>
              <w:spacing w:before="60" w:after="60"/>
              <w:rPr>
                <w:rFonts w:asciiTheme="minorHAnsi" w:hAnsiTheme="minorHAnsi" w:cstheme="minorHAnsi"/>
                <w:szCs w:val="22"/>
              </w:rPr>
            </w:pPr>
            <w:r>
              <w:rPr>
                <w:rFonts w:ascii="Segoe UI Symbol" w:hAnsi="Segoe UI Symbol"/>
                <w:szCs w:val="22"/>
              </w:rPr>
              <w:t>☐</w:t>
            </w:r>
          </w:p>
        </w:tc>
        <w:tc>
          <w:tcPr>
            <w:tcW w:w="234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FC4AADE" w14:textId="77777777" w:rsidR="00291F86" w:rsidRPr="00291F86" w:rsidRDefault="00291F86" w:rsidP="00291F86">
            <w:pPr>
              <w:pStyle w:val="tablenumber1"/>
              <w:numPr>
                <w:ilvl w:val="0"/>
                <w:numId w:val="0"/>
              </w:numPr>
              <w:spacing w:before="60" w:after="60"/>
              <w:rPr>
                <w:rFonts w:asciiTheme="minorHAnsi" w:hAnsiTheme="minorHAnsi" w:cstheme="minorHAnsi"/>
                <w:szCs w:val="22"/>
              </w:rPr>
            </w:pPr>
            <w:r>
              <w:rPr>
                <w:rFonts w:ascii="Segoe UI Symbol" w:hAnsi="Segoe UI Symbol"/>
                <w:szCs w:val="22"/>
              </w:rPr>
              <w:t>☐</w:t>
            </w:r>
          </w:p>
        </w:tc>
      </w:tr>
      <w:tr w:rsidR="00291F86" w:rsidRPr="00291F86" w14:paraId="7C517E0C" w14:textId="77777777" w:rsidTr="00291F86">
        <w:trPr>
          <w:cantSplit/>
          <w:trHeight w:val="20"/>
        </w:trPr>
        <w:tc>
          <w:tcPr>
            <w:tcW w:w="895" w:type="dxa"/>
            <w:tcBorders>
              <w:top w:val="single" w:sz="4" w:space="0" w:color="auto"/>
              <w:left w:val="single" w:sz="4" w:space="0" w:color="auto"/>
              <w:bottom w:val="single" w:sz="4" w:space="0" w:color="auto"/>
              <w:right w:val="single" w:sz="4" w:space="0" w:color="auto"/>
            </w:tcBorders>
            <w:shd w:val="clear" w:color="auto" w:fill="FFFFFF" w:themeFill="background1"/>
          </w:tcPr>
          <w:p w14:paraId="58F2D31A" w14:textId="1B784FD2" w:rsidR="00291F86" w:rsidRPr="00291F86" w:rsidRDefault="00291F86" w:rsidP="002260D3">
            <w:pPr>
              <w:spacing w:before="60" w:after="60"/>
              <w:rPr>
                <w:rFonts w:cstheme="minorHAnsi"/>
              </w:rPr>
            </w:pPr>
            <w:r>
              <w:t>10.5.2</w:t>
            </w:r>
          </w:p>
        </w:tc>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tcPr>
          <w:p w14:paraId="76997C29" w14:textId="77777777" w:rsidR="00291F86" w:rsidRPr="00291F86" w:rsidRDefault="00291F86" w:rsidP="007A0011">
            <w:pPr>
              <w:spacing w:before="60" w:after="60"/>
              <w:ind w:left="288"/>
              <w:rPr>
                <w:rFonts w:cstheme="minorHAnsi"/>
              </w:rPr>
            </w:pPr>
            <w:r>
              <w:t>Administración de la vacuna</w:t>
            </w:r>
          </w:p>
        </w:tc>
        <w:tc>
          <w:tcPr>
            <w:tcW w:w="234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93D2A6D" w14:textId="77777777" w:rsidR="00291F86" w:rsidRPr="00291F86" w:rsidRDefault="00291F86" w:rsidP="00291F86">
            <w:pPr>
              <w:pStyle w:val="tablenumber1"/>
              <w:numPr>
                <w:ilvl w:val="0"/>
                <w:numId w:val="0"/>
              </w:numPr>
              <w:spacing w:before="60" w:after="60"/>
              <w:rPr>
                <w:rFonts w:asciiTheme="minorHAnsi" w:hAnsiTheme="minorHAnsi" w:cstheme="minorHAnsi"/>
                <w:szCs w:val="22"/>
              </w:rPr>
            </w:pPr>
            <w:r>
              <w:rPr>
                <w:rFonts w:ascii="Segoe UI Symbol" w:hAnsi="Segoe UI Symbol"/>
                <w:szCs w:val="22"/>
              </w:rPr>
              <w:t>☐</w:t>
            </w:r>
          </w:p>
        </w:tc>
        <w:tc>
          <w:tcPr>
            <w:tcW w:w="234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A91896A" w14:textId="77777777" w:rsidR="00291F86" w:rsidRPr="00291F86" w:rsidRDefault="00291F86" w:rsidP="00291F86">
            <w:pPr>
              <w:pStyle w:val="tablenumber1"/>
              <w:numPr>
                <w:ilvl w:val="0"/>
                <w:numId w:val="0"/>
              </w:numPr>
              <w:spacing w:before="60" w:after="60"/>
              <w:rPr>
                <w:rFonts w:asciiTheme="minorHAnsi" w:hAnsiTheme="minorHAnsi" w:cstheme="minorHAnsi"/>
                <w:szCs w:val="22"/>
              </w:rPr>
            </w:pPr>
            <w:r>
              <w:rPr>
                <w:rFonts w:ascii="Segoe UI Symbol" w:hAnsi="Segoe UI Symbol"/>
                <w:szCs w:val="22"/>
              </w:rPr>
              <w:t>☐</w:t>
            </w:r>
          </w:p>
        </w:tc>
      </w:tr>
      <w:tr w:rsidR="00291F86" w:rsidRPr="00291F86" w14:paraId="685130EB" w14:textId="77777777" w:rsidTr="00291F86">
        <w:trPr>
          <w:cantSplit/>
          <w:trHeight w:val="20"/>
        </w:trPr>
        <w:tc>
          <w:tcPr>
            <w:tcW w:w="895" w:type="dxa"/>
            <w:tcBorders>
              <w:top w:val="single" w:sz="4" w:space="0" w:color="auto"/>
              <w:left w:val="single" w:sz="4" w:space="0" w:color="auto"/>
              <w:bottom w:val="single" w:sz="4" w:space="0" w:color="auto"/>
              <w:right w:val="single" w:sz="4" w:space="0" w:color="auto"/>
            </w:tcBorders>
            <w:shd w:val="clear" w:color="auto" w:fill="FFFFFF" w:themeFill="background1"/>
          </w:tcPr>
          <w:p w14:paraId="5D5D8AB1" w14:textId="719AFAEF" w:rsidR="00291F86" w:rsidRPr="00291F86" w:rsidRDefault="00291F86" w:rsidP="002260D3">
            <w:pPr>
              <w:spacing w:before="60" w:after="60"/>
              <w:rPr>
                <w:rFonts w:cstheme="minorHAnsi"/>
              </w:rPr>
            </w:pPr>
            <w:r>
              <w:t>10.5.3</w:t>
            </w:r>
          </w:p>
        </w:tc>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tcPr>
          <w:p w14:paraId="689E9DB6" w14:textId="77777777" w:rsidR="00291F86" w:rsidRPr="00291F86" w:rsidRDefault="00291F86" w:rsidP="007A0011">
            <w:pPr>
              <w:spacing w:before="60" w:after="60"/>
              <w:ind w:left="288"/>
              <w:rPr>
                <w:rFonts w:cstheme="minorHAnsi"/>
              </w:rPr>
            </w:pPr>
            <w:r>
              <w:t>Tratamiento de los acontecimientos adversos, incluido el choque anafiláctico</w:t>
            </w:r>
          </w:p>
        </w:tc>
        <w:tc>
          <w:tcPr>
            <w:tcW w:w="234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8154129" w14:textId="77777777" w:rsidR="00291F86" w:rsidRPr="00291F86" w:rsidRDefault="00291F86" w:rsidP="00291F86">
            <w:pPr>
              <w:pStyle w:val="tablenumber1"/>
              <w:numPr>
                <w:ilvl w:val="0"/>
                <w:numId w:val="0"/>
              </w:numPr>
              <w:spacing w:before="60" w:after="60"/>
              <w:rPr>
                <w:rFonts w:asciiTheme="minorHAnsi" w:hAnsiTheme="minorHAnsi" w:cstheme="minorHAnsi"/>
                <w:szCs w:val="22"/>
              </w:rPr>
            </w:pPr>
            <w:r>
              <w:rPr>
                <w:rFonts w:ascii="Segoe UI Symbol" w:hAnsi="Segoe UI Symbol"/>
                <w:szCs w:val="22"/>
              </w:rPr>
              <w:t>☐</w:t>
            </w:r>
          </w:p>
        </w:tc>
        <w:tc>
          <w:tcPr>
            <w:tcW w:w="234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27186E7" w14:textId="77777777" w:rsidR="00291F86" w:rsidRPr="00291F86" w:rsidRDefault="00291F86" w:rsidP="00291F86">
            <w:pPr>
              <w:pStyle w:val="tablenumber1"/>
              <w:numPr>
                <w:ilvl w:val="0"/>
                <w:numId w:val="0"/>
              </w:numPr>
              <w:spacing w:before="60" w:after="60"/>
              <w:rPr>
                <w:rFonts w:asciiTheme="minorHAnsi" w:hAnsiTheme="minorHAnsi" w:cstheme="minorHAnsi"/>
                <w:szCs w:val="22"/>
              </w:rPr>
            </w:pPr>
            <w:r>
              <w:rPr>
                <w:rFonts w:ascii="Segoe UI Symbol" w:hAnsi="Segoe UI Symbol"/>
                <w:szCs w:val="22"/>
              </w:rPr>
              <w:t>☐</w:t>
            </w:r>
          </w:p>
        </w:tc>
      </w:tr>
      <w:tr w:rsidR="00291F86" w:rsidRPr="00291F86" w14:paraId="179752AB" w14:textId="77777777" w:rsidTr="00291F86">
        <w:trPr>
          <w:cantSplit/>
          <w:trHeight w:val="20"/>
        </w:trPr>
        <w:tc>
          <w:tcPr>
            <w:tcW w:w="895" w:type="dxa"/>
            <w:tcBorders>
              <w:top w:val="single" w:sz="4" w:space="0" w:color="auto"/>
              <w:left w:val="single" w:sz="4" w:space="0" w:color="auto"/>
              <w:bottom w:val="single" w:sz="4" w:space="0" w:color="auto"/>
              <w:right w:val="single" w:sz="4" w:space="0" w:color="auto"/>
            </w:tcBorders>
            <w:shd w:val="clear" w:color="auto" w:fill="FFFFFF" w:themeFill="background1"/>
          </w:tcPr>
          <w:p w14:paraId="0DCEA1E2" w14:textId="6199A63F" w:rsidR="00291F86" w:rsidRPr="00291F86" w:rsidRDefault="00291F86" w:rsidP="002260D3">
            <w:pPr>
              <w:spacing w:before="60" w:after="60"/>
              <w:rPr>
                <w:rFonts w:cstheme="minorHAnsi"/>
              </w:rPr>
            </w:pPr>
            <w:r>
              <w:t>10.5.4</w:t>
            </w:r>
          </w:p>
        </w:tc>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tcPr>
          <w:p w14:paraId="4B250DE7" w14:textId="77777777" w:rsidR="00291F86" w:rsidRPr="00291F86" w:rsidRDefault="00291F86" w:rsidP="007A0011">
            <w:pPr>
              <w:spacing w:before="60" w:after="60"/>
              <w:ind w:left="288"/>
              <w:rPr>
                <w:rFonts w:cstheme="minorHAnsi"/>
              </w:rPr>
            </w:pPr>
            <w:r>
              <w:t xml:space="preserve">Notificación de acontecimientos adversos  </w:t>
            </w:r>
          </w:p>
        </w:tc>
        <w:tc>
          <w:tcPr>
            <w:tcW w:w="234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7933699" w14:textId="77777777" w:rsidR="00291F86" w:rsidRPr="00291F86" w:rsidRDefault="00291F86" w:rsidP="00291F86">
            <w:pPr>
              <w:pStyle w:val="tablenumber1"/>
              <w:numPr>
                <w:ilvl w:val="0"/>
                <w:numId w:val="0"/>
              </w:numPr>
              <w:spacing w:before="60" w:after="60"/>
              <w:rPr>
                <w:rFonts w:asciiTheme="minorHAnsi" w:hAnsiTheme="minorHAnsi" w:cstheme="minorHAnsi"/>
                <w:szCs w:val="22"/>
              </w:rPr>
            </w:pPr>
            <w:r>
              <w:rPr>
                <w:rFonts w:ascii="Segoe UI Symbol" w:hAnsi="Segoe UI Symbol"/>
                <w:szCs w:val="22"/>
              </w:rPr>
              <w:t>☐</w:t>
            </w:r>
          </w:p>
        </w:tc>
        <w:tc>
          <w:tcPr>
            <w:tcW w:w="234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5A28A10" w14:textId="77777777" w:rsidR="00291F86" w:rsidRPr="00291F86" w:rsidRDefault="00291F86" w:rsidP="00291F86">
            <w:pPr>
              <w:pStyle w:val="tablenumber1"/>
              <w:numPr>
                <w:ilvl w:val="0"/>
                <w:numId w:val="0"/>
              </w:numPr>
              <w:spacing w:before="60" w:after="60"/>
              <w:rPr>
                <w:rFonts w:asciiTheme="minorHAnsi" w:hAnsiTheme="minorHAnsi" w:cstheme="minorHAnsi"/>
                <w:szCs w:val="22"/>
              </w:rPr>
            </w:pPr>
            <w:r>
              <w:rPr>
                <w:rFonts w:ascii="Segoe UI Symbol" w:hAnsi="Segoe UI Symbol"/>
                <w:szCs w:val="22"/>
              </w:rPr>
              <w:t>☐</w:t>
            </w:r>
          </w:p>
        </w:tc>
      </w:tr>
      <w:tr w:rsidR="00291F86" w:rsidRPr="00291F86" w14:paraId="16D5BB53" w14:textId="77777777" w:rsidTr="00291F86">
        <w:trPr>
          <w:cantSplit/>
          <w:trHeight w:val="20"/>
        </w:trPr>
        <w:tc>
          <w:tcPr>
            <w:tcW w:w="895" w:type="dxa"/>
            <w:tcBorders>
              <w:top w:val="single" w:sz="4" w:space="0" w:color="auto"/>
              <w:left w:val="single" w:sz="4" w:space="0" w:color="auto"/>
              <w:bottom w:val="single" w:sz="4" w:space="0" w:color="auto"/>
              <w:right w:val="single" w:sz="4" w:space="0" w:color="auto"/>
            </w:tcBorders>
            <w:shd w:val="clear" w:color="auto" w:fill="FFFFFF" w:themeFill="background1"/>
          </w:tcPr>
          <w:p w14:paraId="234B2F35" w14:textId="5E8BAFCD" w:rsidR="00291F86" w:rsidRPr="00291F86" w:rsidRDefault="00291F86" w:rsidP="002260D3">
            <w:pPr>
              <w:spacing w:before="60" w:after="60"/>
              <w:rPr>
                <w:rFonts w:cstheme="minorHAnsi"/>
              </w:rPr>
            </w:pPr>
            <w:r>
              <w:lastRenderedPageBreak/>
              <w:t>10.6</w:t>
            </w:r>
          </w:p>
        </w:tc>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tcPr>
          <w:p w14:paraId="165EC9DD" w14:textId="11E4F1EB" w:rsidR="00291F86" w:rsidRPr="00291F86" w:rsidRDefault="00291F86" w:rsidP="00E82A8A">
            <w:pPr>
              <w:spacing w:before="60" w:after="60"/>
              <w:rPr>
                <w:rFonts w:cstheme="minorHAnsi"/>
              </w:rPr>
            </w:pPr>
            <w:r>
              <w:t xml:space="preserve">¿Dispone el centro de jeringas suficientes para la vacuna contra la COVID-19 que se administra en el centro? </w:t>
            </w:r>
          </w:p>
        </w:tc>
        <w:tc>
          <w:tcPr>
            <w:tcW w:w="468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D72F34F" w14:textId="77777777" w:rsidR="00291F86" w:rsidRPr="00291F86" w:rsidRDefault="00291F86" w:rsidP="00E82A8A">
            <w:pPr>
              <w:pStyle w:val="tablenumber1"/>
              <w:numPr>
                <w:ilvl w:val="0"/>
                <w:numId w:val="100"/>
              </w:numPr>
              <w:spacing w:before="60" w:after="60"/>
              <w:rPr>
                <w:rFonts w:asciiTheme="minorHAnsi" w:hAnsiTheme="minorHAnsi" w:cstheme="minorHAnsi"/>
                <w:szCs w:val="22"/>
              </w:rPr>
            </w:pPr>
            <w:r>
              <w:rPr>
                <w:rFonts w:asciiTheme="minorHAnsi" w:hAnsiTheme="minorHAnsi"/>
                <w:szCs w:val="22"/>
              </w:rPr>
              <w:t>Sí</w:t>
            </w:r>
          </w:p>
          <w:p w14:paraId="4DECF73D" w14:textId="77777777" w:rsidR="00291F86" w:rsidRPr="00291F86" w:rsidRDefault="00291F86" w:rsidP="00E82A8A">
            <w:pPr>
              <w:pStyle w:val="tablenumber1"/>
              <w:numPr>
                <w:ilvl w:val="0"/>
                <w:numId w:val="100"/>
              </w:numPr>
              <w:spacing w:before="60" w:after="60"/>
              <w:rPr>
                <w:rFonts w:asciiTheme="minorHAnsi" w:hAnsiTheme="minorHAnsi" w:cstheme="minorHAnsi"/>
                <w:szCs w:val="22"/>
              </w:rPr>
            </w:pPr>
            <w:r>
              <w:rPr>
                <w:rFonts w:asciiTheme="minorHAnsi" w:hAnsiTheme="minorHAnsi"/>
                <w:szCs w:val="22"/>
              </w:rPr>
              <w:t>No</w:t>
            </w:r>
          </w:p>
        </w:tc>
      </w:tr>
      <w:tr w:rsidR="00291F86" w:rsidRPr="00291F86" w14:paraId="777933F9" w14:textId="77777777" w:rsidTr="00291F86">
        <w:trPr>
          <w:cantSplit/>
          <w:trHeight w:val="20"/>
        </w:trPr>
        <w:tc>
          <w:tcPr>
            <w:tcW w:w="895" w:type="dxa"/>
            <w:tcBorders>
              <w:top w:val="single" w:sz="4" w:space="0" w:color="auto"/>
              <w:left w:val="single" w:sz="4" w:space="0" w:color="auto"/>
              <w:bottom w:val="single" w:sz="4" w:space="0" w:color="auto"/>
              <w:right w:val="single" w:sz="4" w:space="0" w:color="auto"/>
            </w:tcBorders>
            <w:shd w:val="clear" w:color="auto" w:fill="FFFFFF" w:themeFill="background1"/>
          </w:tcPr>
          <w:p w14:paraId="208022AA" w14:textId="2FE44169" w:rsidR="00291F86" w:rsidRPr="00291F86" w:rsidRDefault="00291F86" w:rsidP="002260D3">
            <w:pPr>
              <w:spacing w:before="60" w:after="60"/>
              <w:rPr>
                <w:rFonts w:cstheme="minorHAnsi"/>
              </w:rPr>
            </w:pPr>
            <w:r>
              <w:t>10.7</w:t>
            </w:r>
          </w:p>
        </w:tc>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tcPr>
          <w:p w14:paraId="6EBEA07B" w14:textId="77777777" w:rsidR="00291F86" w:rsidRPr="00291F86" w:rsidRDefault="00291F86" w:rsidP="007A0011">
            <w:pPr>
              <w:spacing w:before="60" w:after="60"/>
              <w:rPr>
                <w:rFonts w:cstheme="minorHAnsi"/>
              </w:rPr>
            </w:pPr>
            <w:r>
              <w:t>¿Dispone el centro de recipientes para objetos punzocortantes (cajas de seguridad)?</w:t>
            </w:r>
          </w:p>
        </w:tc>
        <w:tc>
          <w:tcPr>
            <w:tcW w:w="468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21F8EE3" w14:textId="77777777" w:rsidR="00291F86" w:rsidRPr="00291F86" w:rsidRDefault="00291F86" w:rsidP="00E82A8A">
            <w:pPr>
              <w:pStyle w:val="tablenumber1"/>
              <w:numPr>
                <w:ilvl w:val="0"/>
                <w:numId w:val="107"/>
              </w:numPr>
              <w:spacing w:before="60" w:after="60"/>
              <w:rPr>
                <w:rFonts w:asciiTheme="minorHAnsi" w:hAnsiTheme="minorHAnsi" w:cstheme="minorHAnsi"/>
                <w:szCs w:val="22"/>
              </w:rPr>
            </w:pPr>
            <w:r>
              <w:rPr>
                <w:rFonts w:asciiTheme="minorHAnsi" w:hAnsiTheme="minorHAnsi"/>
                <w:szCs w:val="22"/>
              </w:rPr>
              <w:t>Sí</w:t>
            </w:r>
          </w:p>
          <w:p w14:paraId="2FB96C37" w14:textId="77777777" w:rsidR="00291F86" w:rsidRPr="00291F86" w:rsidRDefault="00291F86" w:rsidP="00E82A8A">
            <w:pPr>
              <w:pStyle w:val="tablenumber1"/>
              <w:numPr>
                <w:ilvl w:val="0"/>
                <w:numId w:val="107"/>
              </w:numPr>
              <w:spacing w:before="60" w:after="60"/>
              <w:rPr>
                <w:rFonts w:asciiTheme="minorHAnsi" w:hAnsiTheme="minorHAnsi" w:cstheme="minorHAnsi"/>
                <w:szCs w:val="22"/>
              </w:rPr>
            </w:pPr>
            <w:r>
              <w:rPr>
                <w:rFonts w:asciiTheme="minorHAnsi" w:hAnsiTheme="minorHAnsi"/>
                <w:szCs w:val="22"/>
              </w:rPr>
              <w:t>No</w:t>
            </w:r>
          </w:p>
        </w:tc>
      </w:tr>
      <w:tr w:rsidR="00291F86" w:rsidRPr="00291F86" w14:paraId="1CC66D47" w14:textId="77777777" w:rsidTr="00291F86">
        <w:trPr>
          <w:cantSplit/>
          <w:trHeight w:val="20"/>
        </w:trPr>
        <w:tc>
          <w:tcPr>
            <w:tcW w:w="895" w:type="dxa"/>
            <w:tcBorders>
              <w:top w:val="single" w:sz="4" w:space="0" w:color="auto"/>
              <w:left w:val="single" w:sz="4" w:space="0" w:color="auto"/>
              <w:bottom w:val="single" w:sz="4" w:space="0" w:color="auto"/>
              <w:right w:val="single" w:sz="4" w:space="0" w:color="auto"/>
            </w:tcBorders>
            <w:shd w:val="clear" w:color="auto" w:fill="FFFFFF" w:themeFill="background1"/>
          </w:tcPr>
          <w:p w14:paraId="7FCBC7EC" w14:textId="62AE2F3C" w:rsidR="00291F86" w:rsidRPr="00291F86" w:rsidRDefault="00291F86" w:rsidP="002260D3">
            <w:pPr>
              <w:spacing w:before="60" w:after="60"/>
              <w:rPr>
                <w:rFonts w:cstheme="minorHAnsi"/>
              </w:rPr>
            </w:pPr>
            <w:r>
              <w:t>10,8</w:t>
            </w:r>
          </w:p>
        </w:tc>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tcPr>
          <w:p w14:paraId="47C19B4D" w14:textId="77777777" w:rsidR="00291F86" w:rsidRPr="00291F86" w:rsidRDefault="00291F86" w:rsidP="007A0011">
            <w:pPr>
              <w:spacing w:before="60" w:after="60"/>
              <w:rPr>
                <w:rFonts w:cstheme="minorHAnsi"/>
              </w:rPr>
            </w:pPr>
            <w:r>
              <w:t xml:space="preserve">¿Se mantiene actualmente el almacenamiento en frío de la vacuna contra la COVID-19 en el intervalo de temperatura recomendado? </w:t>
            </w:r>
          </w:p>
        </w:tc>
        <w:tc>
          <w:tcPr>
            <w:tcW w:w="468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96FA878" w14:textId="77777777" w:rsidR="00291F86" w:rsidRPr="00291F86" w:rsidRDefault="00291F86" w:rsidP="00E82A8A">
            <w:pPr>
              <w:pStyle w:val="tablenumber1"/>
              <w:numPr>
                <w:ilvl w:val="0"/>
                <w:numId w:val="108"/>
              </w:numPr>
              <w:spacing w:before="60" w:after="60"/>
              <w:rPr>
                <w:rFonts w:asciiTheme="minorHAnsi" w:hAnsiTheme="minorHAnsi" w:cstheme="minorHAnsi"/>
                <w:szCs w:val="22"/>
              </w:rPr>
            </w:pPr>
            <w:r>
              <w:rPr>
                <w:rFonts w:asciiTheme="minorHAnsi" w:hAnsiTheme="minorHAnsi"/>
                <w:szCs w:val="22"/>
              </w:rPr>
              <w:t>Sí</w:t>
            </w:r>
          </w:p>
          <w:p w14:paraId="7B9EF914" w14:textId="77777777" w:rsidR="00291F86" w:rsidRPr="00291F86" w:rsidRDefault="00291F86" w:rsidP="00E82A8A">
            <w:pPr>
              <w:pStyle w:val="tablenumber1"/>
              <w:numPr>
                <w:ilvl w:val="0"/>
                <w:numId w:val="108"/>
              </w:numPr>
              <w:spacing w:before="60" w:after="60"/>
              <w:rPr>
                <w:rFonts w:asciiTheme="minorHAnsi" w:hAnsiTheme="minorHAnsi" w:cstheme="minorHAnsi"/>
                <w:szCs w:val="22"/>
              </w:rPr>
            </w:pPr>
            <w:r>
              <w:rPr>
                <w:rFonts w:asciiTheme="minorHAnsi" w:hAnsiTheme="minorHAnsi"/>
                <w:szCs w:val="22"/>
              </w:rPr>
              <w:t>No</w:t>
            </w:r>
          </w:p>
        </w:tc>
      </w:tr>
      <w:tr w:rsidR="00291F86" w:rsidRPr="00291F86" w14:paraId="4075A873" w14:textId="77777777" w:rsidTr="00291F86">
        <w:trPr>
          <w:cantSplit/>
          <w:trHeight w:val="20"/>
        </w:trPr>
        <w:tc>
          <w:tcPr>
            <w:tcW w:w="895" w:type="dxa"/>
            <w:tcBorders>
              <w:top w:val="single" w:sz="4" w:space="0" w:color="auto"/>
              <w:left w:val="single" w:sz="4" w:space="0" w:color="auto"/>
              <w:bottom w:val="single" w:sz="4" w:space="0" w:color="auto"/>
              <w:right w:val="single" w:sz="4" w:space="0" w:color="auto"/>
            </w:tcBorders>
            <w:shd w:val="clear" w:color="auto" w:fill="FFFFFF" w:themeFill="background1"/>
          </w:tcPr>
          <w:p w14:paraId="035AFDC3" w14:textId="4F5705AF" w:rsidR="00291F86" w:rsidRPr="00291F86" w:rsidRDefault="00291F86" w:rsidP="002260D3">
            <w:pPr>
              <w:spacing w:before="60" w:after="60"/>
              <w:rPr>
                <w:rFonts w:cstheme="minorHAnsi"/>
              </w:rPr>
            </w:pPr>
            <w:r>
              <w:t>10.9</w:t>
            </w:r>
          </w:p>
        </w:tc>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tcPr>
          <w:p w14:paraId="54C5C175" w14:textId="77777777" w:rsidR="00291F86" w:rsidRPr="00291F86" w:rsidRDefault="00291F86" w:rsidP="007A0011">
            <w:pPr>
              <w:spacing w:before="60" w:after="60"/>
              <w:rPr>
                <w:rFonts w:cstheme="minorHAnsi"/>
              </w:rPr>
            </w:pPr>
            <w:r>
              <w:t>Durante la semana pasada, ¿se mantuvo siempre el almacenamiento en frío de la vacuna contra la COVID-19 en el intervalo de temperatura recomendado?</w:t>
            </w:r>
          </w:p>
        </w:tc>
        <w:tc>
          <w:tcPr>
            <w:tcW w:w="468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19B985F" w14:textId="77777777" w:rsidR="00291F86" w:rsidRPr="00291F86" w:rsidRDefault="00291F86" w:rsidP="00E82A8A">
            <w:pPr>
              <w:pStyle w:val="tablenumber1"/>
              <w:numPr>
                <w:ilvl w:val="0"/>
                <w:numId w:val="103"/>
              </w:numPr>
              <w:spacing w:before="60" w:after="60"/>
              <w:rPr>
                <w:rFonts w:asciiTheme="minorHAnsi" w:hAnsiTheme="minorHAnsi" w:cstheme="minorHAnsi"/>
                <w:szCs w:val="22"/>
              </w:rPr>
            </w:pPr>
            <w:r>
              <w:rPr>
                <w:rFonts w:asciiTheme="minorHAnsi" w:hAnsiTheme="minorHAnsi"/>
                <w:szCs w:val="22"/>
              </w:rPr>
              <w:t>Sí</w:t>
            </w:r>
          </w:p>
          <w:p w14:paraId="09313973" w14:textId="77777777" w:rsidR="00291F86" w:rsidRPr="00291F86" w:rsidRDefault="00291F86" w:rsidP="00E82A8A">
            <w:pPr>
              <w:pStyle w:val="tablenumber1"/>
              <w:numPr>
                <w:ilvl w:val="0"/>
                <w:numId w:val="103"/>
              </w:numPr>
              <w:spacing w:before="60" w:after="60"/>
              <w:rPr>
                <w:rFonts w:asciiTheme="minorHAnsi" w:hAnsiTheme="minorHAnsi" w:cstheme="minorHAnsi"/>
                <w:szCs w:val="22"/>
              </w:rPr>
            </w:pPr>
            <w:r>
              <w:rPr>
                <w:rFonts w:asciiTheme="minorHAnsi" w:hAnsiTheme="minorHAnsi"/>
                <w:szCs w:val="22"/>
              </w:rPr>
              <w:t>No</w:t>
            </w:r>
          </w:p>
        </w:tc>
      </w:tr>
      <w:tr w:rsidR="00291F86" w:rsidRPr="00291F86" w14:paraId="49478B4C" w14:textId="77777777" w:rsidTr="00291F86">
        <w:trPr>
          <w:cantSplit/>
          <w:trHeight w:val="20"/>
        </w:trPr>
        <w:tc>
          <w:tcPr>
            <w:tcW w:w="895"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7CCC1C0A" w14:textId="5881F233" w:rsidR="00291F86" w:rsidRPr="00291F86" w:rsidRDefault="00291F86" w:rsidP="002260D3">
            <w:pPr>
              <w:spacing w:before="60" w:after="60"/>
              <w:rPr>
                <w:rFonts w:cstheme="minorHAnsi"/>
              </w:rPr>
            </w:pPr>
            <w:r>
              <w:t>10.10i</w:t>
            </w:r>
          </w:p>
        </w:tc>
        <w:tc>
          <w:tcPr>
            <w:tcW w:w="9630" w:type="dxa"/>
            <w:gridSpan w:val="5"/>
            <w:tcBorders>
              <w:top w:val="single" w:sz="4" w:space="0" w:color="auto"/>
              <w:left w:val="single" w:sz="4" w:space="0" w:color="auto"/>
              <w:bottom w:val="single" w:sz="4" w:space="0" w:color="auto"/>
              <w:right w:val="single" w:sz="4" w:space="0" w:color="auto"/>
            </w:tcBorders>
            <w:shd w:val="clear" w:color="auto" w:fill="C9C9C9" w:themeFill="accent3" w:themeFillTint="99"/>
          </w:tcPr>
          <w:p w14:paraId="09CF5358" w14:textId="223A02B4" w:rsidR="0011138A" w:rsidRDefault="00291F86" w:rsidP="0011138A">
            <w:pPr>
              <w:shd w:val="clear" w:color="auto" w:fill="C5E0B3" w:themeFill="accent6" w:themeFillTint="66"/>
              <w:spacing w:before="60" w:after="60"/>
              <w:rPr>
                <w:rFonts w:cstheme="minorHAnsi"/>
              </w:rPr>
            </w:pPr>
            <w:r>
              <w:t xml:space="preserve">(Pregunta específica para el </w:t>
            </w:r>
            <w:proofErr w:type="spellStart"/>
            <w:r>
              <w:t>país</w:t>
            </w:r>
            <w:r>
              <w:rPr>
                <w:vertAlign w:val="superscript"/>
              </w:rPr>
              <w:t>b</w:t>
            </w:r>
            <w:proofErr w:type="spellEnd"/>
            <w:r>
              <w:t>)</w:t>
            </w:r>
          </w:p>
          <w:p w14:paraId="2710C44D" w14:textId="256126FB" w:rsidR="00291F86" w:rsidRPr="00291F86" w:rsidRDefault="00291F86" w:rsidP="002260D3">
            <w:pPr>
              <w:pStyle w:val="tablenumber1"/>
              <w:numPr>
                <w:ilvl w:val="0"/>
                <w:numId w:val="0"/>
              </w:numPr>
              <w:spacing w:before="60" w:after="60"/>
              <w:rPr>
                <w:rFonts w:asciiTheme="minorHAnsi" w:hAnsiTheme="minorHAnsi" w:cstheme="minorHAnsi"/>
                <w:szCs w:val="22"/>
              </w:rPr>
            </w:pPr>
            <w:r>
              <w:rPr>
                <w:rFonts w:asciiTheme="minorHAnsi" w:hAnsiTheme="minorHAnsi"/>
                <w:szCs w:val="22"/>
              </w:rPr>
              <w:t xml:space="preserve">Compruebe las respuestas a las preguntas 10.4.1 a 10.4.3. Si la respuesta es «No» en las tres preguntas, pase a la pregunta 10.11.  </w:t>
            </w:r>
          </w:p>
        </w:tc>
      </w:tr>
      <w:tr w:rsidR="00291F86" w:rsidRPr="00291F86" w14:paraId="53B081C3" w14:textId="77777777" w:rsidTr="00291F86">
        <w:trPr>
          <w:cantSplit/>
          <w:trHeight w:val="20"/>
        </w:trPr>
        <w:tc>
          <w:tcPr>
            <w:tcW w:w="895" w:type="dxa"/>
            <w:tcBorders>
              <w:top w:val="single" w:sz="4" w:space="0" w:color="auto"/>
              <w:left w:val="single" w:sz="4" w:space="0" w:color="auto"/>
              <w:bottom w:val="single" w:sz="4" w:space="0" w:color="auto"/>
              <w:right w:val="single" w:sz="4" w:space="0" w:color="auto"/>
            </w:tcBorders>
            <w:shd w:val="clear" w:color="auto" w:fill="FFFFFF" w:themeFill="background1"/>
          </w:tcPr>
          <w:p w14:paraId="58B7CDD5" w14:textId="1B213B22" w:rsidR="00291F86" w:rsidRPr="00291F86" w:rsidRDefault="00291F86" w:rsidP="002260D3">
            <w:pPr>
              <w:spacing w:before="60" w:after="60"/>
              <w:rPr>
                <w:rFonts w:cstheme="minorHAnsi"/>
              </w:rPr>
            </w:pPr>
            <w:r>
              <w:t>10.10</w:t>
            </w:r>
          </w:p>
        </w:tc>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tcPr>
          <w:p w14:paraId="1E603B73" w14:textId="77777777" w:rsidR="00291F86" w:rsidRPr="00291F86" w:rsidRDefault="00291F86" w:rsidP="00291F86">
            <w:pPr>
              <w:shd w:val="clear" w:color="auto" w:fill="C5E0B3" w:themeFill="accent6" w:themeFillTint="66"/>
              <w:spacing w:before="60" w:after="60"/>
              <w:rPr>
                <w:rFonts w:cstheme="minorHAnsi"/>
              </w:rPr>
            </w:pPr>
            <w:r>
              <w:t xml:space="preserve">(Pregunta específica para el </w:t>
            </w:r>
            <w:proofErr w:type="spellStart"/>
            <w:r>
              <w:t>país</w:t>
            </w:r>
            <w:r>
              <w:rPr>
                <w:vertAlign w:val="superscript"/>
              </w:rPr>
              <w:t>b</w:t>
            </w:r>
            <w:proofErr w:type="spellEnd"/>
            <w:r>
              <w:t>)</w:t>
            </w:r>
          </w:p>
          <w:p w14:paraId="6CD560CC" w14:textId="77777777" w:rsidR="00291F86" w:rsidRPr="00291F86" w:rsidRDefault="00291F86" w:rsidP="007A0011">
            <w:pPr>
              <w:spacing w:before="60" w:after="60"/>
              <w:rPr>
                <w:rFonts w:cstheme="minorHAnsi"/>
              </w:rPr>
            </w:pPr>
            <w:r>
              <w:t>¿Se informa a las personas vacunadas de cuándo deben regresar para la próxima vacunación?</w:t>
            </w:r>
          </w:p>
        </w:tc>
        <w:tc>
          <w:tcPr>
            <w:tcW w:w="468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0EF70E3" w14:textId="77777777" w:rsidR="00291F86" w:rsidRPr="00291F86" w:rsidRDefault="00291F86" w:rsidP="00E82A8A">
            <w:pPr>
              <w:pStyle w:val="tablenumber1"/>
              <w:numPr>
                <w:ilvl w:val="0"/>
                <w:numId w:val="104"/>
              </w:numPr>
              <w:spacing w:before="60" w:after="60"/>
              <w:rPr>
                <w:rFonts w:asciiTheme="minorHAnsi" w:hAnsiTheme="minorHAnsi" w:cstheme="minorHAnsi"/>
                <w:szCs w:val="22"/>
              </w:rPr>
            </w:pPr>
            <w:r>
              <w:rPr>
                <w:rFonts w:asciiTheme="minorHAnsi" w:hAnsiTheme="minorHAnsi"/>
                <w:szCs w:val="22"/>
              </w:rPr>
              <w:t>Sí</w:t>
            </w:r>
          </w:p>
          <w:p w14:paraId="0CCA9B32" w14:textId="77777777" w:rsidR="00291F86" w:rsidRPr="00291F86" w:rsidRDefault="00291F86" w:rsidP="00E82A8A">
            <w:pPr>
              <w:pStyle w:val="tablenumber1"/>
              <w:numPr>
                <w:ilvl w:val="0"/>
                <w:numId w:val="104"/>
              </w:numPr>
              <w:spacing w:before="60" w:after="60"/>
              <w:rPr>
                <w:rFonts w:asciiTheme="minorHAnsi" w:hAnsiTheme="minorHAnsi" w:cstheme="minorHAnsi"/>
                <w:szCs w:val="22"/>
              </w:rPr>
            </w:pPr>
            <w:r>
              <w:rPr>
                <w:rFonts w:asciiTheme="minorHAnsi" w:hAnsiTheme="minorHAnsi"/>
                <w:szCs w:val="22"/>
              </w:rPr>
              <w:t>No</w:t>
            </w:r>
          </w:p>
        </w:tc>
      </w:tr>
      <w:tr w:rsidR="00291F86" w:rsidRPr="00291F86" w14:paraId="47B4484D" w14:textId="77777777" w:rsidTr="00291F86">
        <w:trPr>
          <w:cantSplit/>
          <w:trHeight w:val="20"/>
        </w:trPr>
        <w:tc>
          <w:tcPr>
            <w:tcW w:w="895" w:type="dxa"/>
            <w:tcBorders>
              <w:top w:val="single" w:sz="4" w:space="0" w:color="auto"/>
              <w:left w:val="single" w:sz="4" w:space="0" w:color="auto"/>
              <w:bottom w:val="single" w:sz="4" w:space="0" w:color="auto"/>
              <w:right w:val="single" w:sz="4" w:space="0" w:color="auto"/>
            </w:tcBorders>
            <w:shd w:val="clear" w:color="auto" w:fill="FFFFFF" w:themeFill="background1"/>
          </w:tcPr>
          <w:p w14:paraId="356F0350" w14:textId="64E659EC" w:rsidR="00291F86" w:rsidRPr="00291F86" w:rsidRDefault="00291F86" w:rsidP="002260D3">
            <w:pPr>
              <w:spacing w:before="60" w:after="60"/>
              <w:rPr>
                <w:rFonts w:cstheme="minorHAnsi"/>
              </w:rPr>
            </w:pPr>
            <w:r>
              <w:t>10.11</w:t>
            </w:r>
          </w:p>
        </w:tc>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tcPr>
          <w:p w14:paraId="7EDED5FF" w14:textId="77777777" w:rsidR="00291F86" w:rsidRPr="00291F86" w:rsidRDefault="00291F86" w:rsidP="007A0011">
            <w:pPr>
              <w:spacing w:before="60" w:after="60"/>
              <w:rPr>
                <w:rFonts w:cstheme="minorHAnsi"/>
              </w:rPr>
            </w:pPr>
            <w:r>
              <w:t xml:space="preserve">¿Se informa a las personas vacunadas sobre los efectos secundarios? </w:t>
            </w:r>
          </w:p>
        </w:tc>
        <w:tc>
          <w:tcPr>
            <w:tcW w:w="468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5C491D8" w14:textId="77777777" w:rsidR="00291F86" w:rsidRPr="00291F86" w:rsidRDefault="00291F86" w:rsidP="00E82A8A">
            <w:pPr>
              <w:pStyle w:val="tablenumber1"/>
              <w:numPr>
                <w:ilvl w:val="0"/>
                <w:numId w:val="105"/>
              </w:numPr>
              <w:spacing w:before="60" w:after="60"/>
              <w:rPr>
                <w:rFonts w:asciiTheme="minorHAnsi" w:hAnsiTheme="minorHAnsi" w:cstheme="minorHAnsi"/>
                <w:szCs w:val="22"/>
              </w:rPr>
            </w:pPr>
            <w:r>
              <w:rPr>
                <w:rFonts w:asciiTheme="minorHAnsi" w:hAnsiTheme="minorHAnsi"/>
                <w:szCs w:val="22"/>
              </w:rPr>
              <w:t>Sí</w:t>
            </w:r>
          </w:p>
          <w:p w14:paraId="211BEF33" w14:textId="77777777" w:rsidR="00291F86" w:rsidRPr="00291F86" w:rsidRDefault="00291F86" w:rsidP="00E82A8A">
            <w:pPr>
              <w:pStyle w:val="tablenumber1"/>
              <w:numPr>
                <w:ilvl w:val="0"/>
                <w:numId w:val="105"/>
              </w:numPr>
              <w:spacing w:before="60" w:after="60"/>
              <w:rPr>
                <w:rFonts w:asciiTheme="minorHAnsi" w:hAnsiTheme="minorHAnsi" w:cstheme="minorHAnsi"/>
                <w:szCs w:val="22"/>
              </w:rPr>
            </w:pPr>
            <w:r>
              <w:rPr>
                <w:rFonts w:asciiTheme="minorHAnsi" w:hAnsiTheme="minorHAnsi"/>
                <w:szCs w:val="22"/>
              </w:rPr>
              <w:t>No</w:t>
            </w:r>
          </w:p>
        </w:tc>
      </w:tr>
      <w:tr w:rsidR="00291F86" w:rsidRPr="00291F86" w14:paraId="1E9AB15A" w14:textId="77777777" w:rsidTr="00291F86">
        <w:trPr>
          <w:cantSplit/>
          <w:trHeight w:val="20"/>
        </w:trPr>
        <w:tc>
          <w:tcPr>
            <w:tcW w:w="895" w:type="dxa"/>
            <w:tcBorders>
              <w:top w:val="single" w:sz="4" w:space="0" w:color="auto"/>
              <w:left w:val="single" w:sz="4" w:space="0" w:color="auto"/>
              <w:bottom w:val="single" w:sz="4" w:space="0" w:color="auto"/>
              <w:right w:val="single" w:sz="4" w:space="0" w:color="auto"/>
            </w:tcBorders>
            <w:shd w:val="clear" w:color="auto" w:fill="FFFFFF" w:themeFill="background1"/>
          </w:tcPr>
          <w:p w14:paraId="6A468477" w14:textId="74149304" w:rsidR="00291F86" w:rsidRPr="00291F86" w:rsidRDefault="00291F86" w:rsidP="002260D3">
            <w:pPr>
              <w:spacing w:before="60" w:after="60"/>
              <w:rPr>
                <w:rFonts w:cstheme="minorHAnsi"/>
              </w:rPr>
            </w:pPr>
            <w:r>
              <w:t>10.12</w:t>
            </w:r>
          </w:p>
        </w:tc>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tcPr>
          <w:p w14:paraId="2E54C8E9" w14:textId="77777777" w:rsidR="00291F86" w:rsidRPr="00291F86" w:rsidRDefault="00291F86" w:rsidP="007A0011">
            <w:pPr>
              <w:spacing w:before="60" w:after="60"/>
              <w:rPr>
                <w:rFonts w:cstheme="minorHAnsi"/>
              </w:rPr>
            </w:pPr>
            <w:r>
              <w:t>¿Se informa a las personas vacunadas de lo que deben hacer en caso de acontecimientos adversos después de la vacunación?</w:t>
            </w:r>
          </w:p>
        </w:tc>
        <w:tc>
          <w:tcPr>
            <w:tcW w:w="468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05AC59E8" w14:textId="77777777" w:rsidR="00291F86" w:rsidRPr="00291F86" w:rsidRDefault="00291F86" w:rsidP="00E82A8A">
            <w:pPr>
              <w:pStyle w:val="tablenumber1"/>
              <w:numPr>
                <w:ilvl w:val="0"/>
                <w:numId w:val="106"/>
              </w:numPr>
              <w:spacing w:before="60" w:after="60"/>
              <w:rPr>
                <w:rFonts w:asciiTheme="minorHAnsi" w:hAnsiTheme="minorHAnsi" w:cstheme="minorHAnsi"/>
                <w:szCs w:val="22"/>
              </w:rPr>
            </w:pPr>
            <w:r>
              <w:rPr>
                <w:rFonts w:asciiTheme="minorHAnsi" w:hAnsiTheme="minorHAnsi"/>
                <w:szCs w:val="22"/>
              </w:rPr>
              <w:t>Sí</w:t>
            </w:r>
          </w:p>
          <w:p w14:paraId="4001C2CB" w14:textId="77777777" w:rsidR="00291F86" w:rsidRPr="00291F86" w:rsidRDefault="00291F86" w:rsidP="00E82A8A">
            <w:pPr>
              <w:pStyle w:val="tablenumber1"/>
              <w:numPr>
                <w:ilvl w:val="0"/>
                <w:numId w:val="106"/>
              </w:numPr>
              <w:spacing w:before="60" w:after="60"/>
              <w:rPr>
                <w:rFonts w:asciiTheme="minorHAnsi" w:hAnsiTheme="minorHAnsi" w:cstheme="minorHAnsi"/>
                <w:szCs w:val="22"/>
              </w:rPr>
            </w:pPr>
            <w:r>
              <w:rPr>
                <w:rFonts w:asciiTheme="minorHAnsi" w:hAnsiTheme="minorHAnsi"/>
                <w:szCs w:val="22"/>
              </w:rPr>
              <w:t>No</w:t>
            </w:r>
          </w:p>
        </w:tc>
      </w:tr>
      <w:tr w:rsidR="00291F86" w:rsidRPr="00291F86" w14:paraId="695FD2A5" w14:textId="77777777" w:rsidTr="00291F86">
        <w:trPr>
          <w:cantSplit/>
          <w:trHeight w:val="20"/>
        </w:trPr>
        <w:tc>
          <w:tcPr>
            <w:tcW w:w="895" w:type="dxa"/>
            <w:tcBorders>
              <w:top w:val="single" w:sz="4" w:space="0" w:color="auto"/>
              <w:left w:val="single" w:sz="4" w:space="0" w:color="auto"/>
              <w:bottom w:val="single" w:sz="4" w:space="0" w:color="auto"/>
              <w:right w:val="single" w:sz="4" w:space="0" w:color="auto"/>
            </w:tcBorders>
            <w:shd w:val="clear" w:color="auto" w:fill="FFFFFF" w:themeFill="background1"/>
          </w:tcPr>
          <w:p w14:paraId="2F9287BD" w14:textId="5458E9F4" w:rsidR="00291F86" w:rsidRPr="00291F86" w:rsidRDefault="00291F86" w:rsidP="002260D3">
            <w:pPr>
              <w:spacing w:before="60" w:after="60"/>
              <w:rPr>
                <w:rFonts w:cstheme="minorHAnsi"/>
              </w:rPr>
            </w:pPr>
            <w:r>
              <w:t>10.13</w:t>
            </w:r>
          </w:p>
        </w:tc>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tcPr>
          <w:p w14:paraId="236E206C" w14:textId="77777777" w:rsidR="00291F86" w:rsidRPr="00291F86" w:rsidRDefault="00291F86" w:rsidP="007A0011">
            <w:pPr>
              <w:spacing w:before="60" w:after="60"/>
              <w:rPr>
                <w:rFonts w:cstheme="minorHAnsi"/>
              </w:rPr>
            </w:pPr>
            <w:r>
              <w:t>¿Dispone el centro de un equipo de tratamiento para los acontecimientos adversos supuestamente atribuibles a la vacunación e inmunización («kit ESAVI»)?</w:t>
            </w:r>
          </w:p>
        </w:tc>
        <w:tc>
          <w:tcPr>
            <w:tcW w:w="468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2DEA301" w14:textId="77777777" w:rsidR="00291F86" w:rsidRPr="00291F86" w:rsidRDefault="00291F86" w:rsidP="00E82A8A">
            <w:pPr>
              <w:pStyle w:val="tablenumber1"/>
              <w:numPr>
                <w:ilvl w:val="0"/>
                <w:numId w:val="106"/>
              </w:numPr>
              <w:spacing w:before="60" w:after="60"/>
              <w:rPr>
                <w:rFonts w:asciiTheme="minorHAnsi" w:hAnsiTheme="minorHAnsi" w:cstheme="minorHAnsi"/>
                <w:szCs w:val="22"/>
              </w:rPr>
            </w:pPr>
            <w:r>
              <w:rPr>
                <w:rFonts w:asciiTheme="minorHAnsi" w:hAnsiTheme="minorHAnsi"/>
                <w:szCs w:val="22"/>
              </w:rPr>
              <w:t>Sí</w:t>
            </w:r>
          </w:p>
          <w:p w14:paraId="42203A0D" w14:textId="77777777" w:rsidR="00291F86" w:rsidRPr="00291F86" w:rsidRDefault="00291F86" w:rsidP="00E82A8A">
            <w:pPr>
              <w:pStyle w:val="tablenumber1"/>
              <w:numPr>
                <w:ilvl w:val="0"/>
                <w:numId w:val="106"/>
              </w:numPr>
              <w:spacing w:before="60" w:after="60"/>
              <w:rPr>
                <w:rFonts w:asciiTheme="minorHAnsi" w:hAnsiTheme="minorHAnsi" w:cstheme="minorHAnsi"/>
                <w:szCs w:val="22"/>
              </w:rPr>
            </w:pPr>
            <w:r>
              <w:rPr>
                <w:rFonts w:asciiTheme="minorHAnsi" w:hAnsiTheme="minorHAnsi"/>
                <w:szCs w:val="22"/>
              </w:rPr>
              <w:t>No</w:t>
            </w:r>
          </w:p>
        </w:tc>
      </w:tr>
      <w:tr w:rsidR="00291F86" w:rsidRPr="00291F86" w14:paraId="49F16BC0" w14:textId="77777777" w:rsidTr="00291F86">
        <w:trPr>
          <w:cantSplit/>
          <w:trHeight w:val="20"/>
        </w:trPr>
        <w:tc>
          <w:tcPr>
            <w:tcW w:w="895" w:type="dxa"/>
            <w:tcBorders>
              <w:top w:val="single" w:sz="4" w:space="0" w:color="auto"/>
              <w:left w:val="single" w:sz="4" w:space="0" w:color="auto"/>
              <w:bottom w:val="single" w:sz="4" w:space="0" w:color="auto"/>
              <w:right w:val="single" w:sz="4" w:space="0" w:color="auto"/>
            </w:tcBorders>
            <w:shd w:val="clear" w:color="auto" w:fill="FFFFFF" w:themeFill="background1"/>
          </w:tcPr>
          <w:p w14:paraId="1C21008D" w14:textId="721405E3" w:rsidR="00291F86" w:rsidRPr="00291F86" w:rsidRDefault="00291F86" w:rsidP="002260D3">
            <w:pPr>
              <w:spacing w:before="60" w:after="60"/>
              <w:rPr>
                <w:rFonts w:cstheme="minorHAnsi"/>
              </w:rPr>
            </w:pPr>
            <w:r>
              <w:t>10.14</w:t>
            </w:r>
          </w:p>
        </w:tc>
        <w:tc>
          <w:tcPr>
            <w:tcW w:w="4950" w:type="dxa"/>
            <w:tcBorders>
              <w:top w:val="single" w:sz="4" w:space="0" w:color="auto"/>
              <w:left w:val="single" w:sz="4" w:space="0" w:color="auto"/>
              <w:bottom w:val="single" w:sz="4" w:space="0" w:color="auto"/>
              <w:right w:val="single" w:sz="4" w:space="0" w:color="auto"/>
            </w:tcBorders>
            <w:shd w:val="clear" w:color="auto" w:fill="FFFFFF" w:themeFill="background1"/>
          </w:tcPr>
          <w:p w14:paraId="391ED752" w14:textId="77777777" w:rsidR="00291F86" w:rsidRPr="00291F86" w:rsidRDefault="00291F86" w:rsidP="00291F86">
            <w:pPr>
              <w:keepNext/>
              <w:keepLines/>
              <w:shd w:val="clear" w:color="auto" w:fill="C5E0B3" w:themeFill="accent6" w:themeFillTint="66"/>
              <w:spacing w:before="60" w:after="60"/>
              <w:rPr>
                <w:rFonts w:cstheme="minorHAnsi"/>
              </w:rPr>
            </w:pPr>
            <w:r>
              <w:rPr>
                <w:shd w:val="clear" w:color="auto" w:fill="C5E0B3" w:themeFill="accent6" w:themeFillTint="66"/>
              </w:rPr>
              <w:t xml:space="preserve">(Adaptación de la pregunta para el país </w:t>
            </w:r>
            <w:proofErr w:type="spellStart"/>
            <w:r>
              <w:rPr>
                <w:shd w:val="clear" w:color="auto" w:fill="C5E0B3" w:themeFill="accent6" w:themeFillTint="66"/>
              </w:rPr>
              <w:t>correspondiente</w:t>
            </w:r>
            <w:r>
              <w:rPr>
                <w:shd w:val="clear" w:color="auto" w:fill="C5E0B3" w:themeFill="accent6" w:themeFillTint="66"/>
                <w:vertAlign w:val="superscript"/>
              </w:rPr>
              <w:t>c</w:t>
            </w:r>
            <w:proofErr w:type="spellEnd"/>
            <w:r>
              <w:rPr>
                <w:shd w:val="clear" w:color="auto" w:fill="C5E0B3" w:themeFill="accent6" w:themeFillTint="66"/>
              </w:rPr>
              <w:t>)</w:t>
            </w:r>
          </w:p>
          <w:p w14:paraId="6F37442C" w14:textId="77777777" w:rsidR="00291F86" w:rsidRPr="00291F86" w:rsidRDefault="00291F86" w:rsidP="007A0011">
            <w:pPr>
              <w:spacing w:before="60" w:after="60"/>
              <w:rPr>
                <w:rFonts w:cstheme="minorHAnsi"/>
              </w:rPr>
            </w:pPr>
            <w:r>
              <w:t xml:space="preserve">¿Dispone el centro de algún sistema para notificar los acontecimientos adversos relacionados con la vacuna al </w:t>
            </w:r>
            <w:r>
              <w:rPr>
                <w:shd w:val="clear" w:color="auto" w:fill="C5E0B3" w:themeFill="accent6" w:themeFillTint="66"/>
              </w:rPr>
              <w:t>centro nacional de farmacovigilancia</w:t>
            </w:r>
            <w:r>
              <w:t>?</w:t>
            </w:r>
          </w:p>
        </w:tc>
        <w:tc>
          <w:tcPr>
            <w:tcW w:w="468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63F2E97" w14:textId="77777777" w:rsidR="00291F86" w:rsidRPr="00291F86" w:rsidRDefault="00291F86" w:rsidP="00E82A8A">
            <w:pPr>
              <w:pStyle w:val="tablenumber1"/>
              <w:numPr>
                <w:ilvl w:val="0"/>
                <w:numId w:val="101"/>
              </w:numPr>
              <w:spacing w:before="60" w:after="60"/>
              <w:rPr>
                <w:rFonts w:asciiTheme="minorHAnsi" w:hAnsiTheme="minorHAnsi" w:cstheme="minorHAnsi"/>
                <w:szCs w:val="22"/>
              </w:rPr>
            </w:pPr>
            <w:r>
              <w:rPr>
                <w:rFonts w:asciiTheme="minorHAnsi" w:hAnsiTheme="minorHAnsi"/>
                <w:szCs w:val="22"/>
              </w:rPr>
              <w:t>Sí</w:t>
            </w:r>
          </w:p>
          <w:p w14:paraId="30EB3232" w14:textId="77777777" w:rsidR="00291F86" w:rsidRPr="00291F86" w:rsidRDefault="00291F86" w:rsidP="00E82A8A">
            <w:pPr>
              <w:pStyle w:val="tablenumber1"/>
              <w:numPr>
                <w:ilvl w:val="0"/>
                <w:numId w:val="101"/>
              </w:numPr>
              <w:spacing w:before="60" w:after="60"/>
              <w:rPr>
                <w:rFonts w:asciiTheme="minorHAnsi" w:hAnsiTheme="minorHAnsi" w:cstheme="minorHAnsi"/>
                <w:szCs w:val="22"/>
              </w:rPr>
            </w:pPr>
            <w:r>
              <w:rPr>
                <w:rFonts w:asciiTheme="minorHAnsi" w:hAnsiTheme="minorHAnsi"/>
                <w:szCs w:val="22"/>
              </w:rPr>
              <w:t>No</w:t>
            </w:r>
          </w:p>
        </w:tc>
      </w:tr>
    </w:tbl>
    <w:p w14:paraId="4DBF7872" w14:textId="77777777" w:rsidR="00291F86" w:rsidRPr="00291F86" w:rsidRDefault="00291F86" w:rsidP="00291F86">
      <w:pPr>
        <w:spacing w:after="0"/>
        <w:rPr>
          <w:rFonts w:cstheme="minorHAnsi"/>
        </w:rPr>
      </w:pPr>
      <w:r>
        <w:rPr>
          <w:vertAlign w:val="superscript"/>
        </w:rPr>
        <w:t>a</w:t>
      </w:r>
      <w:r>
        <w:t xml:space="preserve"> Para las </w:t>
      </w:r>
      <w:proofErr w:type="spellStart"/>
      <w:r>
        <w:t>subpreguntas</w:t>
      </w:r>
      <w:proofErr w:type="spellEnd"/>
      <w:r>
        <w:t xml:space="preserve">, indique las vacunas contra la COVID-19 que hayan sido aprobadas y distribuidas en el país. </w:t>
      </w:r>
    </w:p>
    <w:p w14:paraId="457C8322" w14:textId="38CC3962" w:rsidR="00291F86" w:rsidRPr="00291F86" w:rsidRDefault="00291F86" w:rsidP="00291F86">
      <w:pPr>
        <w:spacing w:after="0"/>
        <w:rPr>
          <w:rFonts w:cstheme="minorHAnsi"/>
          <w:vertAlign w:val="superscript"/>
        </w:rPr>
      </w:pPr>
      <w:r>
        <w:rPr>
          <w:vertAlign w:val="superscript"/>
        </w:rPr>
        <w:t>b</w:t>
      </w:r>
      <w:r>
        <w:t xml:space="preserve"> Omita esta pregunta si solo se dispone de vacunas de dosis única. Es pertinente cuando el país dispone de vacunas que requieren dos dosis. </w:t>
      </w:r>
    </w:p>
    <w:p w14:paraId="54BF8166" w14:textId="77777777" w:rsidR="00291F86" w:rsidRPr="00291F86" w:rsidRDefault="00291F86" w:rsidP="00291F86">
      <w:pPr>
        <w:spacing w:after="0"/>
        <w:rPr>
          <w:rFonts w:cstheme="minorHAnsi"/>
        </w:rPr>
      </w:pPr>
      <w:r>
        <w:rPr>
          <w:vertAlign w:val="superscript"/>
        </w:rPr>
        <w:t>c</w:t>
      </w:r>
      <w:r>
        <w:t xml:space="preserve"> Sustituya «centro nacional de farmacovigilancia» por el nombre específico del centro en el país. Si no hay ningún centro nacional de farmacovigilancia designado en el país, omita esta pregunta.</w:t>
      </w:r>
    </w:p>
    <w:p w14:paraId="41DDE2D0" w14:textId="77777777" w:rsidR="00D73D77" w:rsidRDefault="00D73D77">
      <w:pPr>
        <w:spacing w:after="160" w:line="259" w:lineRule="auto"/>
        <w:rPr>
          <w:rFonts w:eastAsiaTheme="majorEastAsia" w:cstheme="minorHAnsi"/>
          <w:b/>
          <w:color w:val="5BB245"/>
          <w:sz w:val="28"/>
        </w:rPr>
      </w:pPr>
      <w:r>
        <w:br w:type="page"/>
      </w:r>
    </w:p>
    <w:p w14:paraId="34F100F3" w14:textId="0036F6B6" w:rsidR="00E941B9" w:rsidRPr="0048646A" w:rsidRDefault="00E941B9" w:rsidP="00E941B9">
      <w:pPr>
        <w:pStyle w:val="Ttulo1"/>
      </w:pPr>
      <w:bookmarkStart w:id="64" w:name="_Toc67298786"/>
      <w:r>
        <w:lastRenderedPageBreak/>
        <w:t>Apartado 11: Infraestructura del centro (opcional)</w:t>
      </w:r>
      <w:bookmarkEnd w:id="64"/>
    </w:p>
    <w:p w14:paraId="1CBE48EA" w14:textId="77777777" w:rsidR="00E941B9" w:rsidRPr="0048646A" w:rsidRDefault="00E941B9" w:rsidP="00E941B9">
      <w:pPr>
        <w:spacing w:before="120" w:after="120"/>
        <w:rPr>
          <w:rFonts w:cstheme="minorHAnsi"/>
        </w:rPr>
      </w:pPr>
      <w:r>
        <w:t>Las preguntas de este apartado se refieren a la infraestructura del centro. Este apartado es opcional, en función de las prioridades y el contexto específicos del país.</w:t>
      </w:r>
    </w:p>
    <w:tbl>
      <w:tblPr>
        <w:tblStyle w:val="Tablaconcuadrcula"/>
        <w:tblW w:w="10395" w:type="dxa"/>
        <w:tblInd w:w="-5" w:type="dxa"/>
        <w:tblLayout w:type="fixed"/>
        <w:tblLook w:val="04A0" w:firstRow="1" w:lastRow="0" w:firstColumn="1" w:lastColumn="0" w:noHBand="0" w:noVBand="1"/>
      </w:tblPr>
      <w:tblGrid>
        <w:gridCol w:w="893"/>
        <w:gridCol w:w="4275"/>
        <w:gridCol w:w="5227"/>
      </w:tblGrid>
      <w:tr w:rsidR="00E941B9" w:rsidRPr="0048646A" w14:paraId="3007D4CF" w14:textId="77777777" w:rsidTr="003615CA">
        <w:tc>
          <w:tcPr>
            <w:tcW w:w="893" w:type="dxa"/>
            <w:shd w:val="clear" w:color="auto" w:fill="D9D9D9" w:themeFill="background1" w:themeFillShade="D9"/>
          </w:tcPr>
          <w:p w14:paraId="4AFFFC4B" w14:textId="77777777" w:rsidR="00E941B9" w:rsidRPr="0048646A" w:rsidRDefault="00E941B9" w:rsidP="003615CA">
            <w:pPr>
              <w:spacing w:before="60" w:after="60"/>
              <w:rPr>
                <w:rFonts w:cstheme="minorHAnsi"/>
                <w:b/>
                <w:bCs/>
              </w:rPr>
            </w:pPr>
            <w:r>
              <w:rPr>
                <w:b/>
                <w:bCs/>
              </w:rPr>
              <w:t>N.º</w:t>
            </w:r>
          </w:p>
        </w:tc>
        <w:tc>
          <w:tcPr>
            <w:tcW w:w="4275" w:type="dxa"/>
            <w:shd w:val="clear" w:color="auto" w:fill="D9D9D9" w:themeFill="background1" w:themeFillShade="D9"/>
          </w:tcPr>
          <w:p w14:paraId="597EA76E" w14:textId="77777777" w:rsidR="00E941B9" w:rsidRPr="0048646A" w:rsidRDefault="00E941B9" w:rsidP="003615CA">
            <w:pPr>
              <w:spacing w:before="60" w:after="60"/>
              <w:rPr>
                <w:rFonts w:cstheme="minorHAnsi"/>
                <w:b/>
                <w:bCs/>
              </w:rPr>
            </w:pPr>
            <w:r>
              <w:rPr>
                <w:b/>
                <w:bCs/>
              </w:rPr>
              <w:t>Preguntas</w:t>
            </w:r>
          </w:p>
        </w:tc>
        <w:tc>
          <w:tcPr>
            <w:tcW w:w="5227" w:type="dxa"/>
            <w:shd w:val="clear" w:color="auto" w:fill="D9D9D9" w:themeFill="background1" w:themeFillShade="D9"/>
          </w:tcPr>
          <w:p w14:paraId="6AEA0D29" w14:textId="77777777" w:rsidR="00E941B9" w:rsidRPr="0048646A" w:rsidRDefault="00E941B9" w:rsidP="003615CA">
            <w:pPr>
              <w:spacing w:before="60" w:after="60"/>
              <w:rPr>
                <w:rFonts w:cstheme="minorHAnsi"/>
                <w:b/>
                <w:bCs/>
              </w:rPr>
            </w:pPr>
            <w:r>
              <w:rPr>
                <w:b/>
                <w:bCs/>
              </w:rPr>
              <w:t>Opciones de respuesta</w:t>
            </w:r>
          </w:p>
        </w:tc>
      </w:tr>
      <w:tr w:rsidR="00E941B9" w:rsidRPr="0048646A" w14:paraId="651EFA04" w14:textId="77777777" w:rsidTr="003615CA">
        <w:tc>
          <w:tcPr>
            <w:tcW w:w="893" w:type="dxa"/>
            <w:shd w:val="clear" w:color="auto" w:fill="auto"/>
          </w:tcPr>
          <w:p w14:paraId="377BC6DE" w14:textId="2D5C16D0" w:rsidR="00E941B9" w:rsidRPr="0048646A" w:rsidRDefault="00E941B9">
            <w:pPr>
              <w:spacing w:before="60" w:after="60"/>
              <w:rPr>
                <w:rFonts w:cstheme="minorHAnsi"/>
              </w:rPr>
            </w:pPr>
            <w:r>
              <w:t>11.1</w:t>
            </w:r>
          </w:p>
        </w:tc>
        <w:tc>
          <w:tcPr>
            <w:tcW w:w="4275" w:type="dxa"/>
            <w:shd w:val="clear" w:color="auto" w:fill="auto"/>
          </w:tcPr>
          <w:p w14:paraId="2288F8EF" w14:textId="77777777" w:rsidR="00E941B9" w:rsidRPr="0048646A" w:rsidRDefault="00E941B9" w:rsidP="003615CA">
            <w:pPr>
              <w:spacing w:before="60" w:after="60"/>
              <w:rPr>
                <w:rFonts w:cstheme="minorHAnsi"/>
              </w:rPr>
            </w:pPr>
            <w:r>
              <w:t>Primera llamada: ¿Ha experimentado el centro algún cierre no previsto en los últimos 3 meses?</w:t>
            </w:r>
          </w:p>
        </w:tc>
        <w:tc>
          <w:tcPr>
            <w:tcW w:w="5227" w:type="dxa"/>
            <w:shd w:val="clear" w:color="auto" w:fill="auto"/>
          </w:tcPr>
          <w:p w14:paraId="7BC2AAD5" w14:textId="77777777" w:rsidR="00E941B9" w:rsidRPr="0048646A" w:rsidRDefault="00E941B9" w:rsidP="003615CA">
            <w:pPr>
              <w:pStyle w:val="Prrafodelista"/>
              <w:numPr>
                <w:ilvl w:val="0"/>
                <w:numId w:val="82"/>
              </w:numPr>
              <w:spacing w:before="60" w:after="60"/>
              <w:rPr>
                <w:rFonts w:cstheme="minorHAnsi"/>
              </w:rPr>
            </w:pPr>
            <w:r>
              <w:t>Sí, durante 1 semana o más</w:t>
            </w:r>
            <w:r>
              <w:tab/>
            </w:r>
          </w:p>
          <w:p w14:paraId="7620AE8D" w14:textId="77777777" w:rsidR="00E941B9" w:rsidRPr="0048646A" w:rsidRDefault="00E941B9" w:rsidP="003615CA">
            <w:pPr>
              <w:pStyle w:val="Prrafodelista"/>
              <w:numPr>
                <w:ilvl w:val="0"/>
                <w:numId w:val="82"/>
              </w:numPr>
              <w:spacing w:before="60" w:after="60"/>
              <w:rPr>
                <w:rFonts w:cstheme="minorHAnsi"/>
              </w:rPr>
            </w:pPr>
            <w:r>
              <w:t>Sí, durante más de 1 semana, pero menos de 4</w:t>
            </w:r>
          </w:p>
          <w:p w14:paraId="5ED55D1E" w14:textId="77777777" w:rsidR="00E941B9" w:rsidRPr="0048646A" w:rsidRDefault="00E941B9" w:rsidP="003615CA">
            <w:pPr>
              <w:pStyle w:val="Prrafodelista"/>
              <w:numPr>
                <w:ilvl w:val="0"/>
                <w:numId w:val="82"/>
              </w:numPr>
              <w:spacing w:before="60" w:after="60"/>
              <w:rPr>
                <w:rFonts w:cstheme="minorHAnsi"/>
              </w:rPr>
            </w:pPr>
            <w:r>
              <w:t xml:space="preserve">Sí, durante 4 semanas o más </w:t>
            </w:r>
            <w:r>
              <w:tab/>
            </w:r>
          </w:p>
          <w:p w14:paraId="3A623884" w14:textId="77777777" w:rsidR="00E941B9" w:rsidRPr="0048646A" w:rsidRDefault="00E941B9" w:rsidP="003615CA">
            <w:pPr>
              <w:pStyle w:val="Prrafodelista"/>
              <w:numPr>
                <w:ilvl w:val="0"/>
                <w:numId w:val="82"/>
              </w:numPr>
              <w:spacing w:before="60" w:after="60"/>
              <w:rPr>
                <w:rFonts w:cstheme="minorHAnsi"/>
              </w:rPr>
            </w:pPr>
            <w:r>
              <w:t>No</w:t>
            </w:r>
            <w:r>
              <w:tab/>
            </w:r>
          </w:p>
        </w:tc>
      </w:tr>
      <w:tr w:rsidR="00E941B9" w:rsidRPr="0048646A" w14:paraId="66A712CE" w14:textId="77777777" w:rsidTr="003615CA">
        <w:tc>
          <w:tcPr>
            <w:tcW w:w="893" w:type="dxa"/>
            <w:shd w:val="clear" w:color="auto" w:fill="auto"/>
          </w:tcPr>
          <w:p w14:paraId="706A5207" w14:textId="02C001FF" w:rsidR="00E941B9" w:rsidRPr="0048646A" w:rsidRDefault="00E941B9">
            <w:pPr>
              <w:spacing w:before="60" w:after="60"/>
              <w:rPr>
                <w:rFonts w:cstheme="minorHAnsi"/>
              </w:rPr>
            </w:pPr>
            <w:r>
              <w:t>11.1.1</w:t>
            </w:r>
          </w:p>
        </w:tc>
        <w:tc>
          <w:tcPr>
            <w:tcW w:w="4275" w:type="dxa"/>
            <w:shd w:val="clear" w:color="auto" w:fill="auto"/>
          </w:tcPr>
          <w:p w14:paraId="39D9C9EF" w14:textId="77777777" w:rsidR="00E941B9" w:rsidRPr="0048646A" w:rsidRDefault="00E941B9" w:rsidP="003615CA">
            <w:pPr>
              <w:spacing w:before="60" w:after="60"/>
              <w:rPr>
                <w:rFonts w:cstheme="minorHAnsi"/>
              </w:rPr>
            </w:pPr>
            <w:r>
              <w:t>Llamada de seguimiento: ¿Ha experimentado el centro algún cierre no previsto en las últimas 2 semanas?</w:t>
            </w:r>
          </w:p>
        </w:tc>
        <w:tc>
          <w:tcPr>
            <w:tcW w:w="5227" w:type="dxa"/>
            <w:shd w:val="clear" w:color="auto" w:fill="auto"/>
          </w:tcPr>
          <w:p w14:paraId="7324A52C" w14:textId="77777777" w:rsidR="00E941B9" w:rsidRPr="0048646A" w:rsidRDefault="00E941B9" w:rsidP="003615CA">
            <w:pPr>
              <w:pStyle w:val="Prrafodelista"/>
              <w:numPr>
                <w:ilvl w:val="0"/>
                <w:numId w:val="55"/>
              </w:numPr>
              <w:spacing w:before="60" w:after="60"/>
              <w:rPr>
                <w:rFonts w:cstheme="minorHAnsi"/>
              </w:rPr>
            </w:pPr>
            <w:r>
              <w:t>Sí</w:t>
            </w:r>
          </w:p>
          <w:p w14:paraId="5FE17089" w14:textId="77777777" w:rsidR="00E941B9" w:rsidRPr="0048646A" w:rsidRDefault="00E941B9" w:rsidP="003615CA">
            <w:pPr>
              <w:pStyle w:val="Prrafodelista"/>
              <w:numPr>
                <w:ilvl w:val="0"/>
                <w:numId w:val="55"/>
              </w:numPr>
              <w:spacing w:before="60" w:after="60"/>
              <w:rPr>
                <w:rFonts w:cstheme="minorHAnsi"/>
              </w:rPr>
            </w:pPr>
            <w:r>
              <w:t>No</w:t>
            </w:r>
          </w:p>
        </w:tc>
      </w:tr>
      <w:tr w:rsidR="00E941B9" w:rsidRPr="0048646A" w14:paraId="7D02D44C" w14:textId="77777777" w:rsidTr="003615CA">
        <w:tc>
          <w:tcPr>
            <w:tcW w:w="893" w:type="dxa"/>
            <w:shd w:val="clear" w:color="auto" w:fill="auto"/>
          </w:tcPr>
          <w:p w14:paraId="32895D47" w14:textId="329942EB" w:rsidR="00E941B9" w:rsidRPr="0048646A" w:rsidRDefault="00E941B9">
            <w:pPr>
              <w:spacing w:before="60" w:after="60"/>
              <w:rPr>
                <w:rFonts w:cstheme="minorHAnsi"/>
              </w:rPr>
            </w:pPr>
            <w:r>
              <w:t>11.2</w:t>
            </w:r>
          </w:p>
        </w:tc>
        <w:tc>
          <w:tcPr>
            <w:tcW w:w="4275" w:type="dxa"/>
            <w:shd w:val="clear" w:color="auto" w:fill="auto"/>
          </w:tcPr>
          <w:p w14:paraId="5ACC2A9C" w14:textId="77777777" w:rsidR="00E941B9" w:rsidRPr="0048646A" w:rsidRDefault="00E941B9" w:rsidP="003615CA">
            <w:pPr>
              <w:spacing w:before="60" w:after="60"/>
              <w:rPr>
                <w:rFonts w:eastAsia="Times New Roman" w:cstheme="minorHAnsi"/>
                <w:bCs/>
              </w:rPr>
            </w:pPr>
            <w:r>
              <w:t>Primera llamada: ¿Cuál es la principal fuente de electricidad del centro?</w:t>
            </w:r>
          </w:p>
        </w:tc>
        <w:tc>
          <w:tcPr>
            <w:tcW w:w="5227" w:type="dxa"/>
            <w:shd w:val="clear" w:color="auto" w:fill="auto"/>
          </w:tcPr>
          <w:p w14:paraId="658B76E4" w14:textId="77777777" w:rsidR="00E941B9" w:rsidRPr="0048646A" w:rsidRDefault="00E941B9" w:rsidP="003615CA">
            <w:pPr>
              <w:pStyle w:val="Prrafodelista"/>
              <w:numPr>
                <w:ilvl w:val="0"/>
                <w:numId w:val="80"/>
              </w:numPr>
              <w:spacing w:before="60" w:after="60"/>
              <w:rPr>
                <w:rFonts w:cstheme="minorHAnsi"/>
              </w:rPr>
            </w:pPr>
            <w:r>
              <w:t>La red eléctrica</w:t>
            </w:r>
            <w:r>
              <w:tab/>
            </w:r>
          </w:p>
          <w:p w14:paraId="325CE8F6" w14:textId="77777777" w:rsidR="00E941B9" w:rsidRPr="0048646A" w:rsidRDefault="00E941B9" w:rsidP="003615CA">
            <w:pPr>
              <w:pStyle w:val="Prrafodelista"/>
              <w:numPr>
                <w:ilvl w:val="0"/>
                <w:numId w:val="80"/>
              </w:numPr>
              <w:spacing w:before="60" w:after="60"/>
              <w:rPr>
                <w:rFonts w:cstheme="minorHAnsi"/>
              </w:rPr>
            </w:pPr>
            <w:r>
              <w:t xml:space="preserve">Generador </w:t>
            </w:r>
            <w:r>
              <w:tab/>
            </w:r>
          </w:p>
          <w:p w14:paraId="316200EE" w14:textId="77777777" w:rsidR="00E941B9" w:rsidRPr="0048646A" w:rsidRDefault="00E941B9" w:rsidP="003615CA">
            <w:pPr>
              <w:pStyle w:val="Prrafodelista"/>
              <w:numPr>
                <w:ilvl w:val="0"/>
                <w:numId w:val="80"/>
              </w:numPr>
              <w:spacing w:before="60" w:after="60"/>
              <w:rPr>
                <w:rFonts w:cstheme="minorHAnsi"/>
              </w:rPr>
            </w:pPr>
            <w:r>
              <w:t>Solar</w:t>
            </w:r>
            <w:r>
              <w:tab/>
            </w:r>
          </w:p>
          <w:p w14:paraId="17CA82F4" w14:textId="77777777" w:rsidR="00E941B9" w:rsidRPr="0048646A" w:rsidRDefault="00E941B9" w:rsidP="003615CA">
            <w:pPr>
              <w:pStyle w:val="Prrafodelista"/>
              <w:numPr>
                <w:ilvl w:val="0"/>
                <w:numId w:val="80"/>
              </w:numPr>
              <w:spacing w:before="60" w:after="60"/>
              <w:rPr>
                <w:rFonts w:cstheme="minorHAnsi"/>
              </w:rPr>
            </w:pPr>
            <w:r>
              <w:t xml:space="preserve">Sin fuente de electricidad </w:t>
            </w:r>
            <w:r>
              <w:tab/>
            </w:r>
          </w:p>
          <w:p w14:paraId="4F0E91F9" w14:textId="77777777" w:rsidR="00E941B9" w:rsidRPr="0048646A" w:rsidRDefault="00E941B9" w:rsidP="003615CA">
            <w:pPr>
              <w:pStyle w:val="Prrafodelista"/>
              <w:numPr>
                <w:ilvl w:val="0"/>
                <w:numId w:val="80"/>
              </w:numPr>
              <w:spacing w:before="60" w:after="60"/>
              <w:rPr>
                <w:rFonts w:cstheme="minorHAnsi"/>
              </w:rPr>
            </w:pPr>
            <w:r>
              <w:t>Otro (por favor, especifique)______________________</w:t>
            </w:r>
          </w:p>
        </w:tc>
      </w:tr>
      <w:tr w:rsidR="00E941B9" w:rsidRPr="0048646A" w14:paraId="75A88C58" w14:textId="77777777" w:rsidTr="003615CA">
        <w:tc>
          <w:tcPr>
            <w:tcW w:w="893" w:type="dxa"/>
            <w:shd w:val="clear" w:color="auto" w:fill="auto"/>
          </w:tcPr>
          <w:p w14:paraId="70975574" w14:textId="3BFA89F9" w:rsidR="00E941B9" w:rsidRPr="0048646A" w:rsidRDefault="00E941B9">
            <w:pPr>
              <w:spacing w:before="60" w:after="60"/>
              <w:rPr>
                <w:rFonts w:cstheme="minorHAnsi"/>
              </w:rPr>
            </w:pPr>
            <w:r>
              <w:t>11.3</w:t>
            </w:r>
          </w:p>
        </w:tc>
        <w:tc>
          <w:tcPr>
            <w:tcW w:w="4275" w:type="dxa"/>
            <w:shd w:val="clear" w:color="auto" w:fill="auto"/>
          </w:tcPr>
          <w:p w14:paraId="78B62811" w14:textId="77777777" w:rsidR="00E941B9" w:rsidRPr="0048646A" w:rsidRDefault="00E941B9" w:rsidP="003615CA">
            <w:pPr>
              <w:spacing w:before="60" w:after="60"/>
              <w:rPr>
                <w:rFonts w:cstheme="minorHAnsi"/>
              </w:rPr>
            </w:pPr>
            <w:r>
              <w:t>¿Ha habido cortes en el suministro eléctrico en los últimos 7 días?</w:t>
            </w:r>
          </w:p>
        </w:tc>
        <w:tc>
          <w:tcPr>
            <w:tcW w:w="5227" w:type="dxa"/>
            <w:shd w:val="clear" w:color="auto" w:fill="auto"/>
          </w:tcPr>
          <w:p w14:paraId="7F2C07C9" w14:textId="77777777" w:rsidR="00E941B9" w:rsidRPr="0048646A" w:rsidRDefault="00E941B9" w:rsidP="003615CA">
            <w:pPr>
              <w:pStyle w:val="Prrafodelista"/>
              <w:numPr>
                <w:ilvl w:val="0"/>
                <w:numId w:val="83"/>
              </w:numPr>
              <w:spacing w:before="60" w:after="60"/>
              <w:rPr>
                <w:rFonts w:cstheme="minorHAnsi"/>
              </w:rPr>
            </w:pPr>
            <w:r>
              <w:t>Sí</w:t>
            </w:r>
          </w:p>
          <w:p w14:paraId="5733B4B6" w14:textId="291BBF0E" w:rsidR="00E941B9" w:rsidRPr="0048646A" w:rsidRDefault="00E941B9">
            <w:pPr>
              <w:pStyle w:val="Prrafodelista"/>
              <w:numPr>
                <w:ilvl w:val="0"/>
                <w:numId w:val="83"/>
              </w:numPr>
              <w:spacing w:before="60" w:after="60"/>
              <w:rPr>
                <w:rFonts w:cstheme="minorHAnsi"/>
              </w:rPr>
            </w:pPr>
            <w:r>
              <w:t>No – Pase a la pregunta 11.5</w:t>
            </w:r>
          </w:p>
        </w:tc>
      </w:tr>
      <w:tr w:rsidR="00E941B9" w:rsidRPr="0048646A" w14:paraId="300AA9D4" w14:textId="77777777" w:rsidTr="003615CA">
        <w:tc>
          <w:tcPr>
            <w:tcW w:w="893" w:type="dxa"/>
            <w:shd w:val="clear" w:color="auto" w:fill="auto"/>
          </w:tcPr>
          <w:p w14:paraId="5E1D1131" w14:textId="30DE9105" w:rsidR="00E941B9" w:rsidRPr="0048646A" w:rsidRDefault="00E941B9">
            <w:pPr>
              <w:spacing w:before="60" w:after="60"/>
              <w:rPr>
                <w:rFonts w:cstheme="minorHAnsi"/>
                <w:highlight w:val="cyan"/>
              </w:rPr>
            </w:pPr>
            <w:r>
              <w:t>11.4</w:t>
            </w:r>
          </w:p>
        </w:tc>
        <w:tc>
          <w:tcPr>
            <w:tcW w:w="4275" w:type="dxa"/>
            <w:shd w:val="clear" w:color="auto" w:fill="auto"/>
          </w:tcPr>
          <w:p w14:paraId="1C295D25" w14:textId="77777777" w:rsidR="00E941B9" w:rsidRPr="0048646A" w:rsidRDefault="00E941B9" w:rsidP="003615CA">
            <w:pPr>
              <w:spacing w:before="60" w:after="60"/>
              <w:rPr>
                <w:rFonts w:cstheme="minorHAnsi"/>
              </w:rPr>
            </w:pPr>
            <w:r>
              <w:t>¿Cuál es el número total de horas en que el centro ha estado sin energía eléctrica en los últimos 7 días?</w:t>
            </w:r>
          </w:p>
        </w:tc>
        <w:tc>
          <w:tcPr>
            <w:tcW w:w="5227" w:type="dxa"/>
            <w:shd w:val="clear" w:color="auto" w:fill="auto"/>
          </w:tcPr>
          <w:p w14:paraId="79E70DD5" w14:textId="77777777" w:rsidR="00E941B9" w:rsidRPr="0048646A" w:rsidRDefault="00E941B9" w:rsidP="003615CA">
            <w:pPr>
              <w:spacing w:before="60" w:after="60"/>
              <w:rPr>
                <w:rFonts w:cstheme="minorHAnsi"/>
              </w:rPr>
            </w:pPr>
            <w:r>
              <w:t>(Máximo 168 horas)</w:t>
            </w:r>
          </w:p>
        </w:tc>
      </w:tr>
      <w:tr w:rsidR="00E941B9" w:rsidRPr="0048646A" w14:paraId="7E0B3B9A" w14:textId="77777777" w:rsidTr="003615CA">
        <w:tc>
          <w:tcPr>
            <w:tcW w:w="893" w:type="dxa"/>
            <w:shd w:val="clear" w:color="auto" w:fill="auto"/>
          </w:tcPr>
          <w:p w14:paraId="2421F0D3" w14:textId="51999836" w:rsidR="00E941B9" w:rsidRPr="0048646A" w:rsidRDefault="00E941B9">
            <w:pPr>
              <w:spacing w:before="60" w:after="60"/>
              <w:rPr>
                <w:rFonts w:cstheme="minorHAnsi"/>
              </w:rPr>
            </w:pPr>
            <w:r>
              <w:t>11.5</w:t>
            </w:r>
          </w:p>
        </w:tc>
        <w:tc>
          <w:tcPr>
            <w:tcW w:w="4275" w:type="dxa"/>
            <w:shd w:val="clear" w:color="auto" w:fill="auto"/>
          </w:tcPr>
          <w:p w14:paraId="45209B14" w14:textId="77777777" w:rsidR="00E941B9" w:rsidRPr="0048646A" w:rsidRDefault="00E941B9" w:rsidP="003615CA">
            <w:pPr>
              <w:spacing w:before="60" w:after="60"/>
              <w:rPr>
                <w:rFonts w:cstheme="minorHAnsi"/>
              </w:rPr>
            </w:pPr>
            <w:r>
              <w:t>Primera llamada: ¿Cuál es la principal fuente de agua del centro?</w:t>
            </w:r>
          </w:p>
        </w:tc>
        <w:tc>
          <w:tcPr>
            <w:tcW w:w="5227" w:type="dxa"/>
            <w:shd w:val="clear" w:color="auto" w:fill="auto"/>
          </w:tcPr>
          <w:p w14:paraId="0EEA3299" w14:textId="77777777" w:rsidR="00E941B9" w:rsidRPr="0048646A" w:rsidRDefault="00E941B9" w:rsidP="003615CA">
            <w:pPr>
              <w:pStyle w:val="Prrafodelista"/>
              <w:numPr>
                <w:ilvl w:val="0"/>
                <w:numId w:val="81"/>
              </w:numPr>
              <w:spacing w:before="60" w:after="60"/>
              <w:rPr>
                <w:rFonts w:cstheme="minorHAnsi"/>
              </w:rPr>
            </w:pPr>
            <w:r>
              <w:t>Canalizada hasta el centro</w:t>
            </w:r>
            <w:r>
              <w:tab/>
            </w:r>
          </w:p>
          <w:p w14:paraId="49A3D360" w14:textId="77777777" w:rsidR="00E941B9" w:rsidRPr="0048646A" w:rsidRDefault="00E941B9" w:rsidP="003615CA">
            <w:pPr>
              <w:pStyle w:val="Prrafodelista"/>
              <w:numPr>
                <w:ilvl w:val="0"/>
                <w:numId w:val="81"/>
              </w:numPr>
              <w:spacing w:before="60" w:after="60"/>
              <w:rPr>
                <w:rFonts w:cstheme="minorHAnsi"/>
              </w:rPr>
            </w:pPr>
            <w:r>
              <w:t>Canalizada hasta un patio o parcela</w:t>
            </w:r>
            <w:r>
              <w:tab/>
            </w:r>
          </w:p>
          <w:p w14:paraId="2CF0E1C4" w14:textId="77777777" w:rsidR="00E941B9" w:rsidRPr="0048646A" w:rsidRDefault="00E941B9" w:rsidP="003615CA">
            <w:pPr>
              <w:pStyle w:val="Prrafodelista"/>
              <w:numPr>
                <w:ilvl w:val="0"/>
                <w:numId w:val="81"/>
              </w:numPr>
              <w:spacing w:before="60" w:after="60"/>
              <w:rPr>
                <w:rFonts w:cstheme="minorHAnsi"/>
              </w:rPr>
            </w:pPr>
            <w:r>
              <w:t>Fuente/hidrante público</w:t>
            </w:r>
            <w:r>
              <w:tab/>
            </w:r>
          </w:p>
          <w:p w14:paraId="3011F884" w14:textId="77777777" w:rsidR="00E941B9" w:rsidRPr="0048646A" w:rsidRDefault="00E941B9" w:rsidP="003615CA">
            <w:pPr>
              <w:pStyle w:val="Prrafodelista"/>
              <w:numPr>
                <w:ilvl w:val="0"/>
                <w:numId w:val="81"/>
              </w:numPr>
              <w:spacing w:before="60" w:after="60"/>
              <w:rPr>
                <w:rFonts w:cstheme="minorHAnsi"/>
              </w:rPr>
            </w:pPr>
            <w:r>
              <w:t>Pozo protegido</w:t>
            </w:r>
            <w:r>
              <w:tab/>
            </w:r>
          </w:p>
          <w:p w14:paraId="3C77B167" w14:textId="77777777" w:rsidR="00E941B9" w:rsidRPr="0048646A" w:rsidRDefault="00E941B9" w:rsidP="003615CA">
            <w:pPr>
              <w:pStyle w:val="Prrafodelista"/>
              <w:numPr>
                <w:ilvl w:val="0"/>
                <w:numId w:val="81"/>
              </w:numPr>
              <w:spacing w:before="60" w:after="60"/>
              <w:rPr>
                <w:rFonts w:cstheme="minorHAnsi"/>
              </w:rPr>
            </w:pPr>
            <w:r>
              <w:t>Pozo no protegido</w:t>
            </w:r>
            <w:r>
              <w:tab/>
            </w:r>
          </w:p>
          <w:p w14:paraId="56DD80E7" w14:textId="77777777" w:rsidR="00E941B9" w:rsidRPr="0048646A" w:rsidRDefault="00E941B9" w:rsidP="003615CA">
            <w:pPr>
              <w:pStyle w:val="Prrafodelista"/>
              <w:numPr>
                <w:ilvl w:val="0"/>
                <w:numId w:val="81"/>
              </w:numPr>
              <w:spacing w:before="60" w:after="60"/>
              <w:rPr>
                <w:rFonts w:cstheme="minorHAnsi"/>
              </w:rPr>
            </w:pPr>
            <w:r>
              <w:t>Manantial protegido</w:t>
            </w:r>
            <w:r>
              <w:tab/>
            </w:r>
          </w:p>
          <w:p w14:paraId="0AA6F883" w14:textId="77777777" w:rsidR="00E941B9" w:rsidRPr="0048646A" w:rsidRDefault="00E941B9" w:rsidP="003615CA">
            <w:pPr>
              <w:pStyle w:val="Prrafodelista"/>
              <w:numPr>
                <w:ilvl w:val="0"/>
                <w:numId w:val="81"/>
              </w:numPr>
              <w:spacing w:before="60" w:after="60"/>
              <w:rPr>
                <w:rFonts w:cstheme="minorHAnsi"/>
              </w:rPr>
            </w:pPr>
            <w:r>
              <w:t>Manantial no protegido</w:t>
            </w:r>
            <w:r>
              <w:tab/>
            </w:r>
          </w:p>
          <w:p w14:paraId="42985DDB" w14:textId="77777777" w:rsidR="00E941B9" w:rsidRPr="0048646A" w:rsidRDefault="00E941B9" w:rsidP="003615CA">
            <w:pPr>
              <w:pStyle w:val="Prrafodelista"/>
              <w:numPr>
                <w:ilvl w:val="0"/>
                <w:numId w:val="81"/>
              </w:numPr>
              <w:spacing w:before="60" w:after="60"/>
              <w:rPr>
                <w:rFonts w:cstheme="minorHAnsi"/>
              </w:rPr>
            </w:pPr>
            <w:r>
              <w:t>Agua de lluvia</w:t>
            </w:r>
            <w:r>
              <w:tab/>
            </w:r>
          </w:p>
          <w:p w14:paraId="6A557119" w14:textId="77777777" w:rsidR="00E941B9" w:rsidRPr="0048646A" w:rsidRDefault="00E941B9" w:rsidP="003615CA">
            <w:pPr>
              <w:pStyle w:val="Prrafodelista"/>
              <w:numPr>
                <w:ilvl w:val="0"/>
                <w:numId w:val="81"/>
              </w:numPr>
              <w:spacing w:before="60" w:after="60"/>
              <w:rPr>
                <w:rFonts w:cstheme="minorHAnsi"/>
              </w:rPr>
            </w:pPr>
            <w:r>
              <w:t xml:space="preserve">Camión cisterna / distribuidor </w:t>
            </w:r>
            <w:r>
              <w:tab/>
            </w:r>
          </w:p>
          <w:p w14:paraId="6AE0C46A" w14:textId="77777777" w:rsidR="00E941B9" w:rsidRPr="0048646A" w:rsidRDefault="00E941B9" w:rsidP="003615CA">
            <w:pPr>
              <w:pStyle w:val="Prrafodelista"/>
              <w:numPr>
                <w:ilvl w:val="0"/>
                <w:numId w:val="81"/>
              </w:numPr>
              <w:spacing w:before="60" w:after="60"/>
              <w:rPr>
                <w:rFonts w:cstheme="minorHAnsi"/>
              </w:rPr>
            </w:pPr>
            <w:r>
              <w:t>Agua superficial (lago, río o arroyo)</w:t>
            </w:r>
            <w:r>
              <w:tab/>
            </w:r>
          </w:p>
          <w:p w14:paraId="4BDC0BC5" w14:textId="77777777" w:rsidR="00E941B9" w:rsidRPr="0048646A" w:rsidRDefault="00E941B9" w:rsidP="003615CA">
            <w:pPr>
              <w:pStyle w:val="Prrafodelista"/>
              <w:numPr>
                <w:ilvl w:val="0"/>
                <w:numId w:val="81"/>
              </w:numPr>
              <w:spacing w:before="60" w:after="60"/>
              <w:rPr>
                <w:rFonts w:cstheme="minorHAnsi"/>
              </w:rPr>
            </w:pPr>
            <w:r>
              <w:t>Agua embotellada</w:t>
            </w:r>
            <w:r>
              <w:tab/>
            </w:r>
          </w:p>
          <w:p w14:paraId="53BC68BF" w14:textId="77777777" w:rsidR="00E941B9" w:rsidRPr="0048646A" w:rsidRDefault="00E941B9" w:rsidP="003615CA">
            <w:pPr>
              <w:pStyle w:val="Prrafodelista"/>
              <w:numPr>
                <w:ilvl w:val="0"/>
                <w:numId w:val="81"/>
              </w:numPr>
              <w:spacing w:before="60" w:after="60"/>
              <w:rPr>
                <w:rFonts w:cstheme="minorHAnsi"/>
              </w:rPr>
            </w:pPr>
            <w:r>
              <w:t>Otro (especifique):</w:t>
            </w:r>
            <w:r>
              <w:tab/>
            </w:r>
          </w:p>
        </w:tc>
      </w:tr>
      <w:tr w:rsidR="00E941B9" w:rsidRPr="0048646A" w14:paraId="2E70A5EC" w14:textId="77777777" w:rsidTr="003615CA">
        <w:tc>
          <w:tcPr>
            <w:tcW w:w="893" w:type="dxa"/>
            <w:shd w:val="clear" w:color="auto" w:fill="FFFFFF" w:themeFill="background1"/>
          </w:tcPr>
          <w:p w14:paraId="0FFA8972" w14:textId="6F77FAD5" w:rsidR="00E941B9" w:rsidRPr="0048646A" w:rsidRDefault="00E941B9">
            <w:pPr>
              <w:spacing w:before="60" w:after="60"/>
              <w:rPr>
                <w:rFonts w:cstheme="minorHAnsi"/>
              </w:rPr>
            </w:pPr>
            <w:r>
              <w:t>11.6</w:t>
            </w:r>
          </w:p>
        </w:tc>
        <w:tc>
          <w:tcPr>
            <w:tcW w:w="4275" w:type="dxa"/>
            <w:shd w:val="clear" w:color="auto" w:fill="FFFFFF" w:themeFill="background1"/>
          </w:tcPr>
          <w:p w14:paraId="19778FB1" w14:textId="77777777" w:rsidR="00E941B9" w:rsidRPr="0048646A" w:rsidRDefault="00E941B9" w:rsidP="003615CA">
            <w:pPr>
              <w:spacing w:before="60" w:after="60"/>
              <w:rPr>
                <w:rFonts w:eastAsia="Times New Roman" w:cstheme="minorHAnsi"/>
                <w:bCs/>
              </w:rPr>
            </w:pPr>
            <w:r>
              <w:t>En los últimos 7 días, ¿ha habido algún momento en el que el centro no dispusiera de agua?</w:t>
            </w:r>
          </w:p>
        </w:tc>
        <w:tc>
          <w:tcPr>
            <w:tcW w:w="5227" w:type="dxa"/>
            <w:shd w:val="clear" w:color="auto" w:fill="FFFFFF" w:themeFill="background1"/>
          </w:tcPr>
          <w:p w14:paraId="1AD03266" w14:textId="77777777" w:rsidR="00E941B9" w:rsidRPr="0048646A" w:rsidRDefault="00E941B9" w:rsidP="003615CA">
            <w:pPr>
              <w:spacing w:before="60" w:after="60"/>
              <w:rPr>
                <w:rFonts w:cstheme="minorHAnsi"/>
              </w:rPr>
            </w:pPr>
            <w:r>
              <w:t>1. Sí</w:t>
            </w:r>
          </w:p>
          <w:p w14:paraId="402A3644" w14:textId="2CF5B770" w:rsidR="00E941B9" w:rsidRPr="0048646A" w:rsidRDefault="00E941B9">
            <w:pPr>
              <w:spacing w:before="60" w:after="60"/>
              <w:rPr>
                <w:rFonts w:cstheme="minorHAnsi"/>
              </w:rPr>
            </w:pPr>
            <w:r>
              <w:t>2. No – Pase a la pregunta 11.8</w:t>
            </w:r>
          </w:p>
        </w:tc>
      </w:tr>
      <w:tr w:rsidR="00E941B9" w:rsidRPr="0048646A" w14:paraId="55006343" w14:textId="77777777" w:rsidTr="003615CA">
        <w:tc>
          <w:tcPr>
            <w:tcW w:w="893" w:type="dxa"/>
            <w:shd w:val="clear" w:color="auto" w:fill="FFFFFF" w:themeFill="background1"/>
          </w:tcPr>
          <w:p w14:paraId="329A12B2" w14:textId="42F97C03" w:rsidR="00E941B9" w:rsidRPr="0048646A" w:rsidRDefault="00E941B9">
            <w:pPr>
              <w:spacing w:before="60" w:after="60"/>
              <w:rPr>
                <w:rFonts w:cstheme="minorHAnsi"/>
              </w:rPr>
            </w:pPr>
            <w:r>
              <w:t>11.7</w:t>
            </w:r>
          </w:p>
        </w:tc>
        <w:tc>
          <w:tcPr>
            <w:tcW w:w="4275" w:type="dxa"/>
            <w:shd w:val="clear" w:color="auto" w:fill="FFFFFF" w:themeFill="background1"/>
          </w:tcPr>
          <w:p w14:paraId="5BCC06D6" w14:textId="77777777" w:rsidR="00E941B9" w:rsidRPr="0048646A" w:rsidRDefault="00E941B9" w:rsidP="003615CA">
            <w:pPr>
              <w:spacing w:before="60" w:after="60"/>
              <w:rPr>
                <w:rFonts w:eastAsia="Times New Roman" w:cstheme="minorHAnsi"/>
                <w:bCs/>
              </w:rPr>
            </w:pPr>
            <w:r>
              <w:t>¿Durante cuántas horas en total no ha habido agua disponible en el centro en los últimos 7 días?</w:t>
            </w:r>
          </w:p>
        </w:tc>
        <w:tc>
          <w:tcPr>
            <w:tcW w:w="5227" w:type="dxa"/>
            <w:shd w:val="clear" w:color="auto" w:fill="FFFFFF" w:themeFill="background1"/>
          </w:tcPr>
          <w:p w14:paraId="3D2F2738" w14:textId="77777777" w:rsidR="00E941B9" w:rsidRPr="0048646A" w:rsidRDefault="00E941B9" w:rsidP="003615CA">
            <w:pPr>
              <w:spacing w:before="60" w:after="60"/>
              <w:rPr>
                <w:rFonts w:cstheme="minorHAnsi"/>
              </w:rPr>
            </w:pPr>
            <w:r>
              <w:t>(Máximo 168 horas)</w:t>
            </w:r>
          </w:p>
        </w:tc>
      </w:tr>
      <w:tr w:rsidR="00E941B9" w:rsidRPr="0048646A" w14:paraId="715F33E8" w14:textId="77777777" w:rsidTr="003615CA">
        <w:tc>
          <w:tcPr>
            <w:tcW w:w="893" w:type="dxa"/>
            <w:shd w:val="clear" w:color="auto" w:fill="FFFFFF" w:themeFill="background1"/>
          </w:tcPr>
          <w:p w14:paraId="0AECEBF7" w14:textId="33E386D0" w:rsidR="00E941B9" w:rsidRPr="0048646A" w:rsidRDefault="00E941B9">
            <w:pPr>
              <w:spacing w:before="60" w:after="60"/>
              <w:rPr>
                <w:rFonts w:cstheme="minorHAnsi"/>
              </w:rPr>
            </w:pPr>
            <w:r>
              <w:t>11.8</w:t>
            </w:r>
          </w:p>
        </w:tc>
        <w:tc>
          <w:tcPr>
            <w:tcW w:w="4275" w:type="dxa"/>
            <w:shd w:val="clear" w:color="auto" w:fill="FFFFFF" w:themeFill="background1"/>
          </w:tcPr>
          <w:p w14:paraId="3E25286A" w14:textId="77777777" w:rsidR="00E941B9" w:rsidRPr="0048646A" w:rsidRDefault="00E941B9" w:rsidP="003615CA">
            <w:pPr>
              <w:spacing w:before="60" w:after="60"/>
              <w:rPr>
                <w:rFonts w:eastAsia="Times New Roman" w:cstheme="minorHAnsi"/>
                <w:bCs/>
              </w:rPr>
            </w:pPr>
            <w:r>
              <w:t>En los últimos 7 días, ¿ha habido algún momento en el que el centro no dispusiera de servicio telefónico, ya sea fijo o móvil?</w:t>
            </w:r>
          </w:p>
        </w:tc>
        <w:tc>
          <w:tcPr>
            <w:tcW w:w="5227" w:type="dxa"/>
            <w:shd w:val="clear" w:color="auto" w:fill="FFFFFF" w:themeFill="background1"/>
          </w:tcPr>
          <w:p w14:paraId="328C4180" w14:textId="77777777" w:rsidR="00E941B9" w:rsidRPr="0048646A" w:rsidRDefault="00E941B9" w:rsidP="003615CA">
            <w:pPr>
              <w:spacing w:before="60" w:after="60"/>
              <w:rPr>
                <w:rFonts w:cstheme="minorHAnsi"/>
              </w:rPr>
            </w:pPr>
            <w:r>
              <w:t>1. Sí</w:t>
            </w:r>
          </w:p>
          <w:p w14:paraId="49B9A0EB" w14:textId="14F943C2" w:rsidR="00E941B9" w:rsidRPr="0048646A" w:rsidRDefault="00E941B9">
            <w:pPr>
              <w:spacing w:before="60" w:after="60"/>
              <w:rPr>
                <w:rFonts w:cstheme="minorHAnsi"/>
              </w:rPr>
            </w:pPr>
            <w:r>
              <w:t>2. No – Pase a la pregunta 11.10</w:t>
            </w:r>
          </w:p>
        </w:tc>
      </w:tr>
      <w:tr w:rsidR="00E941B9" w:rsidRPr="0048646A" w14:paraId="18C632B9" w14:textId="77777777" w:rsidTr="003615CA">
        <w:tc>
          <w:tcPr>
            <w:tcW w:w="893" w:type="dxa"/>
            <w:shd w:val="clear" w:color="auto" w:fill="FFFFFF" w:themeFill="background1"/>
          </w:tcPr>
          <w:p w14:paraId="6C5731A2" w14:textId="45FC3EC4" w:rsidR="00E941B9" w:rsidRPr="0048646A" w:rsidRDefault="00E941B9">
            <w:pPr>
              <w:spacing w:before="60" w:after="60"/>
              <w:rPr>
                <w:rFonts w:cstheme="minorHAnsi"/>
              </w:rPr>
            </w:pPr>
            <w:r>
              <w:t>11.9</w:t>
            </w:r>
          </w:p>
        </w:tc>
        <w:tc>
          <w:tcPr>
            <w:tcW w:w="4275" w:type="dxa"/>
            <w:shd w:val="clear" w:color="auto" w:fill="FFFFFF" w:themeFill="background1"/>
          </w:tcPr>
          <w:p w14:paraId="6817F27C" w14:textId="77777777" w:rsidR="00E941B9" w:rsidRPr="0048646A" w:rsidRDefault="00E941B9" w:rsidP="003615CA">
            <w:pPr>
              <w:spacing w:before="60" w:after="60"/>
              <w:rPr>
                <w:rFonts w:eastAsia="Times New Roman" w:cstheme="minorHAnsi"/>
                <w:bCs/>
              </w:rPr>
            </w:pPr>
            <w:r>
              <w:t>¿Durante cuántas horas en total no ha habido servicio telefónico en el centro en los últimos 7 días?</w:t>
            </w:r>
          </w:p>
        </w:tc>
        <w:tc>
          <w:tcPr>
            <w:tcW w:w="5227" w:type="dxa"/>
            <w:shd w:val="clear" w:color="auto" w:fill="FFFFFF" w:themeFill="background1"/>
          </w:tcPr>
          <w:p w14:paraId="79BE68C4" w14:textId="77777777" w:rsidR="00E941B9" w:rsidRPr="0048646A" w:rsidRDefault="00E941B9" w:rsidP="003615CA">
            <w:pPr>
              <w:spacing w:before="60" w:after="60"/>
              <w:rPr>
                <w:rFonts w:cstheme="minorHAnsi"/>
              </w:rPr>
            </w:pPr>
            <w:r>
              <w:t>(Máximo 168 horas)</w:t>
            </w:r>
          </w:p>
        </w:tc>
      </w:tr>
      <w:tr w:rsidR="00E941B9" w:rsidRPr="0048646A" w14:paraId="4401F5E6" w14:textId="77777777" w:rsidTr="003615CA">
        <w:tc>
          <w:tcPr>
            <w:tcW w:w="893" w:type="dxa"/>
            <w:shd w:val="clear" w:color="auto" w:fill="FFFFFF" w:themeFill="background1"/>
          </w:tcPr>
          <w:p w14:paraId="06949F14" w14:textId="347D4CE8" w:rsidR="00E941B9" w:rsidRPr="0048646A" w:rsidRDefault="00E941B9">
            <w:pPr>
              <w:spacing w:before="60" w:after="60"/>
              <w:rPr>
                <w:rFonts w:cstheme="minorHAnsi"/>
              </w:rPr>
            </w:pPr>
            <w:r>
              <w:lastRenderedPageBreak/>
              <w:t>11.10</w:t>
            </w:r>
          </w:p>
        </w:tc>
        <w:tc>
          <w:tcPr>
            <w:tcW w:w="4275" w:type="dxa"/>
            <w:shd w:val="clear" w:color="auto" w:fill="FFFFFF" w:themeFill="background1"/>
          </w:tcPr>
          <w:p w14:paraId="0EA77AC4" w14:textId="77777777" w:rsidR="00E941B9" w:rsidRPr="0048646A" w:rsidRDefault="00E941B9" w:rsidP="003615CA">
            <w:pPr>
              <w:spacing w:before="60" w:after="60"/>
              <w:rPr>
                <w:rFonts w:cstheme="minorHAnsi"/>
                <w:bCs/>
              </w:rPr>
            </w:pPr>
            <w:r>
              <w:t>Primera llamada: ¿Hay algún incinerador funcional para la eliminación de residuos médicos?</w:t>
            </w:r>
          </w:p>
        </w:tc>
        <w:tc>
          <w:tcPr>
            <w:tcW w:w="5227" w:type="dxa"/>
            <w:shd w:val="clear" w:color="auto" w:fill="FFFFFF" w:themeFill="background1"/>
          </w:tcPr>
          <w:p w14:paraId="4A1D6308" w14:textId="77777777" w:rsidR="00E941B9" w:rsidRPr="0048646A" w:rsidRDefault="00E941B9" w:rsidP="003615CA">
            <w:pPr>
              <w:spacing w:before="60" w:after="60"/>
              <w:rPr>
                <w:rFonts w:cstheme="minorHAnsi"/>
              </w:rPr>
            </w:pPr>
            <w:r>
              <w:t>1. Sí</w:t>
            </w:r>
          </w:p>
          <w:p w14:paraId="646CFBBA" w14:textId="77777777" w:rsidR="00E941B9" w:rsidRPr="0048646A" w:rsidRDefault="00E941B9" w:rsidP="003615CA">
            <w:pPr>
              <w:spacing w:before="60" w:after="60"/>
              <w:rPr>
                <w:rFonts w:cstheme="minorHAnsi"/>
              </w:rPr>
            </w:pPr>
            <w:r>
              <w:t>2. No</w:t>
            </w:r>
          </w:p>
        </w:tc>
      </w:tr>
    </w:tbl>
    <w:p w14:paraId="74106B4B" w14:textId="20C300A3" w:rsidR="00E941B9" w:rsidRDefault="00E941B9">
      <w:pPr>
        <w:spacing w:after="160" w:line="259" w:lineRule="auto"/>
        <w:rPr>
          <w:rFonts w:eastAsiaTheme="majorEastAsia" w:cstheme="minorHAnsi"/>
          <w:b/>
          <w:color w:val="5BB245"/>
          <w:sz w:val="28"/>
        </w:rPr>
      </w:pPr>
      <w:r>
        <w:br w:type="page"/>
      </w:r>
    </w:p>
    <w:p w14:paraId="0339D3CB" w14:textId="1B8C6521" w:rsidR="00EB5E2C" w:rsidRPr="0048646A" w:rsidRDefault="00EB5E2C" w:rsidP="00EB5E2C">
      <w:pPr>
        <w:pStyle w:val="Ttulo1"/>
        <w:spacing w:before="120" w:after="120"/>
      </w:pPr>
      <w:bookmarkStart w:id="65" w:name="_Toc67298787"/>
      <w:r>
        <w:lastRenderedPageBreak/>
        <w:t>Apartado 12: Resultado de la entrevista</w:t>
      </w:r>
      <w:bookmarkEnd w:id="60"/>
      <w:bookmarkEnd w:id="65"/>
      <w:r>
        <w:t xml:space="preserve"> </w:t>
      </w:r>
    </w:p>
    <w:tbl>
      <w:tblPr>
        <w:tblStyle w:val="Tablaconcuadrcula"/>
        <w:tblW w:w="10395" w:type="dxa"/>
        <w:tblInd w:w="-5" w:type="dxa"/>
        <w:tblLayout w:type="fixed"/>
        <w:tblLook w:val="04A0" w:firstRow="1" w:lastRow="0" w:firstColumn="1" w:lastColumn="0" w:noHBand="0" w:noVBand="1"/>
      </w:tblPr>
      <w:tblGrid>
        <w:gridCol w:w="893"/>
        <w:gridCol w:w="4275"/>
        <w:gridCol w:w="5227"/>
      </w:tblGrid>
      <w:tr w:rsidR="00EB5E2C" w:rsidRPr="0048646A" w14:paraId="16F1B01A" w14:textId="77777777" w:rsidTr="00BD39ED">
        <w:tc>
          <w:tcPr>
            <w:tcW w:w="893" w:type="dxa"/>
            <w:shd w:val="clear" w:color="auto" w:fill="D9D9D9" w:themeFill="background1" w:themeFillShade="D9"/>
          </w:tcPr>
          <w:p w14:paraId="5C7ECE03" w14:textId="77777777" w:rsidR="00EB5E2C" w:rsidRPr="0048646A" w:rsidRDefault="00EB5E2C" w:rsidP="00BD39ED">
            <w:pPr>
              <w:spacing w:before="120" w:after="120"/>
              <w:rPr>
                <w:rFonts w:cstheme="minorHAnsi"/>
                <w:b/>
              </w:rPr>
            </w:pPr>
            <w:r>
              <w:rPr>
                <w:b/>
              </w:rPr>
              <w:t>N.º</w:t>
            </w:r>
          </w:p>
        </w:tc>
        <w:tc>
          <w:tcPr>
            <w:tcW w:w="4275" w:type="dxa"/>
            <w:shd w:val="clear" w:color="auto" w:fill="D9D9D9" w:themeFill="background1" w:themeFillShade="D9"/>
          </w:tcPr>
          <w:p w14:paraId="07B23CEF" w14:textId="77777777" w:rsidR="00EB5E2C" w:rsidRPr="0048646A" w:rsidRDefault="00EB5E2C" w:rsidP="00BD39ED">
            <w:pPr>
              <w:spacing w:before="120" w:after="120"/>
              <w:rPr>
                <w:rFonts w:cstheme="minorHAnsi"/>
                <w:b/>
              </w:rPr>
            </w:pPr>
            <w:r>
              <w:rPr>
                <w:b/>
              </w:rPr>
              <w:t>Pregunta</w:t>
            </w:r>
          </w:p>
        </w:tc>
        <w:tc>
          <w:tcPr>
            <w:tcW w:w="5227" w:type="dxa"/>
            <w:shd w:val="clear" w:color="auto" w:fill="D9D9D9" w:themeFill="background1" w:themeFillShade="D9"/>
          </w:tcPr>
          <w:p w14:paraId="5BD86042" w14:textId="77777777" w:rsidR="00EB5E2C" w:rsidRPr="0048646A" w:rsidRDefault="00EB5E2C" w:rsidP="00BD39ED">
            <w:pPr>
              <w:spacing w:before="120" w:after="120"/>
              <w:rPr>
                <w:rFonts w:cstheme="minorHAnsi"/>
                <w:b/>
              </w:rPr>
            </w:pPr>
            <w:r>
              <w:rPr>
                <w:b/>
              </w:rPr>
              <w:t>Opciones de respuesta</w:t>
            </w:r>
          </w:p>
        </w:tc>
      </w:tr>
      <w:tr w:rsidR="00EB5E2C" w:rsidRPr="0048646A" w14:paraId="37E66FCA" w14:textId="77777777" w:rsidTr="00A717D7">
        <w:tc>
          <w:tcPr>
            <w:tcW w:w="893" w:type="dxa"/>
            <w:shd w:val="clear" w:color="auto" w:fill="auto"/>
          </w:tcPr>
          <w:p w14:paraId="50FD8D0B" w14:textId="2A5967BD" w:rsidR="00EB5E2C" w:rsidRPr="0048646A" w:rsidRDefault="00D73D77" w:rsidP="00BD39ED">
            <w:pPr>
              <w:spacing w:before="120" w:after="120"/>
              <w:rPr>
                <w:rFonts w:cstheme="minorHAnsi"/>
              </w:rPr>
            </w:pPr>
            <w:r>
              <w:t>12.1</w:t>
            </w:r>
          </w:p>
        </w:tc>
        <w:tc>
          <w:tcPr>
            <w:tcW w:w="4275" w:type="dxa"/>
            <w:shd w:val="clear" w:color="auto" w:fill="auto"/>
          </w:tcPr>
          <w:p w14:paraId="2A18B04C" w14:textId="3DF8493C" w:rsidR="00EB5E2C" w:rsidRPr="0048646A" w:rsidRDefault="00EB5E2C" w:rsidP="00BD39ED">
            <w:pPr>
              <w:spacing w:before="120" w:after="120"/>
              <w:rPr>
                <w:rFonts w:cstheme="minorHAnsi"/>
              </w:rPr>
            </w:pPr>
            <w:r>
              <w:t xml:space="preserve">Gracias por responder a la entrevista. Nos gustaría volver a hablar con usted en el futuro. </w:t>
            </w:r>
          </w:p>
          <w:p w14:paraId="10300A29" w14:textId="77777777" w:rsidR="00EB5E2C" w:rsidRPr="0048646A" w:rsidRDefault="00EB5E2C" w:rsidP="00BD39ED">
            <w:pPr>
              <w:spacing w:before="120" w:after="120"/>
              <w:rPr>
                <w:rFonts w:cstheme="minorHAnsi"/>
              </w:rPr>
            </w:pPr>
            <w:r>
              <w:t xml:space="preserve">¿Tiene algún número que prefiera que utilicemos para ponernos en contacto con usted en caso de que tengamos que hacerlo en el futuro? </w:t>
            </w:r>
          </w:p>
        </w:tc>
        <w:tc>
          <w:tcPr>
            <w:tcW w:w="5227" w:type="dxa"/>
            <w:shd w:val="clear" w:color="auto" w:fill="auto"/>
          </w:tcPr>
          <w:p w14:paraId="1E02835D" w14:textId="77777777" w:rsidR="00EB5E2C" w:rsidRPr="0048646A" w:rsidRDefault="00EB5E2C" w:rsidP="00E82A8A">
            <w:pPr>
              <w:pStyle w:val="Prrafodelista"/>
              <w:numPr>
                <w:ilvl w:val="0"/>
                <w:numId w:val="54"/>
              </w:numPr>
              <w:spacing w:before="120" w:after="120"/>
              <w:rPr>
                <w:rFonts w:cstheme="minorHAnsi"/>
              </w:rPr>
            </w:pPr>
            <w:r>
              <w:t>Sí</w:t>
            </w:r>
          </w:p>
          <w:p w14:paraId="617650AA" w14:textId="42ED7E8C" w:rsidR="00EB5E2C" w:rsidRPr="0048646A" w:rsidRDefault="00EB5E2C" w:rsidP="00E82A8A">
            <w:pPr>
              <w:pStyle w:val="Prrafodelista"/>
              <w:numPr>
                <w:ilvl w:val="0"/>
                <w:numId w:val="54"/>
              </w:numPr>
              <w:spacing w:before="120" w:after="120"/>
              <w:rPr>
                <w:rFonts w:cstheme="minorHAnsi"/>
              </w:rPr>
            </w:pPr>
            <w:r>
              <w:t xml:space="preserve">No, el número actual es el que prefiero. Pase a la pregunta 12.4. </w:t>
            </w:r>
          </w:p>
          <w:p w14:paraId="13016759" w14:textId="77777777" w:rsidR="00EB5E2C" w:rsidRPr="0048646A" w:rsidRDefault="00EB5E2C" w:rsidP="00BD39ED">
            <w:pPr>
              <w:pStyle w:val="Prrafodelista"/>
              <w:spacing w:before="120" w:after="120"/>
              <w:ind w:left="0"/>
              <w:rPr>
                <w:rFonts w:cstheme="minorHAnsi"/>
                <w:lang w:val="en-GB"/>
              </w:rPr>
            </w:pPr>
          </w:p>
        </w:tc>
      </w:tr>
      <w:tr w:rsidR="00EB5E2C" w:rsidRPr="0048646A" w14:paraId="29C096F9" w14:textId="77777777" w:rsidTr="00BD39ED">
        <w:tc>
          <w:tcPr>
            <w:tcW w:w="893" w:type="dxa"/>
            <w:shd w:val="clear" w:color="auto" w:fill="auto"/>
          </w:tcPr>
          <w:p w14:paraId="1E5B638A" w14:textId="2C1CA63D" w:rsidR="00EB5E2C" w:rsidRPr="0048646A" w:rsidRDefault="00D73D77" w:rsidP="00BD39ED">
            <w:pPr>
              <w:spacing w:before="120" w:after="120"/>
              <w:rPr>
                <w:rFonts w:cstheme="minorHAnsi"/>
              </w:rPr>
            </w:pPr>
            <w:r>
              <w:t>12.2</w:t>
            </w:r>
          </w:p>
        </w:tc>
        <w:tc>
          <w:tcPr>
            <w:tcW w:w="4275" w:type="dxa"/>
            <w:shd w:val="clear" w:color="auto" w:fill="auto"/>
          </w:tcPr>
          <w:p w14:paraId="33065FBA" w14:textId="77777777" w:rsidR="00EB5E2C" w:rsidRPr="0048646A" w:rsidRDefault="00EB5E2C" w:rsidP="00BD39ED">
            <w:pPr>
              <w:spacing w:before="120" w:after="120"/>
              <w:rPr>
                <w:rFonts w:cstheme="minorHAnsi"/>
              </w:rPr>
            </w:pPr>
            <w:r>
              <w:t xml:space="preserve">¿Cuál es el número alternativo? </w:t>
            </w:r>
          </w:p>
        </w:tc>
        <w:tc>
          <w:tcPr>
            <w:tcW w:w="5227" w:type="dxa"/>
            <w:shd w:val="clear" w:color="auto" w:fill="auto"/>
          </w:tcPr>
          <w:p w14:paraId="16933E10" w14:textId="77777777" w:rsidR="00EB5E2C" w:rsidRPr="00096070" w:rsidRDefault="00EB5E2C" w:rsidP="00BD39ED">
            <w:pPr>
              <w:spacing w:before="120" w:after="120"/>
              <w:rPr>
                <w:rFonts w:cstheme="minorHAnsi"/>
              </w:rPr>
            </w:pPr>
          </w:p>
        </w:tc>
      </w:tr>
      <w:tr w:rsidR="00EB5E2C" w:rsidRPr="0048646A" w14:paraId="552FBE27" w14:textId="77777777" w:rsidTr="00BD39ED">
        <w:tc>
          <w:tcPr>
            <w:tcW w:w="893" w:type="dxa"/>
            <w:shd w:val="clear" w:color="auto" w:fill="auto"/>
          </w:tcPr>
          <w:p w14:paraId="5C6C99E9" w14:textId="622242C8" w:rsidR="00EB5E2C" w:rsidRPr="0048646A" w:rsidRDefault="00D73D77" w:rsidP="00BD39ED">
            <w:pPr>
              <w:spacing w:before="120" w:after="120"/>
              <w:rPr>
                <w:rFonts w:cstheme="minorHAnsi"/>
              </w:rPr>
            </w:pPr>
            <w:r>
              <w:t>12.3</w:t>
            </w:r>
          </w:p>
        </w:tc>
        <w:tc>
          <w:tcPr>
            <w:tcW w:w="4275" w:type="dxa"/>
            <w:shd w:val="clear" w:color="auto" w:fill="auto"/>
          </w:tcPr>
          <w:p w14:paraId="4D59561C" w14:textId="77777777" w:rsidR="00EB5E2C" w:rsidRPr="0048646A" w:rsidRDefault="00EB5E2C" w:rsidP="00BD39ED">
            <w:pPr>
              <w:spacing w:before="120" w:after="120"/>
              <w:rPr>
                <w:rFonts w:cstheme="minorHAnsi"/>
              </w:rPr>
            </w:pPr>
            <w:r>
              <w:t>¿Le importaría repetir el número, por favor?</w:t>
            </w:r>
          </w:p>
        </w:tc>
        <w:tc>
          <w:tcPr>
            <w:tcW w:w="5227" w:type="dxa"/>
            <w:shd w:val="clear" w:color="auto" w:fill="auto"/>
          </w:tcPr>
          <w:p w14:paraId="77496189" w14:textId="77777777" w:rsidR="00EB5E2C" w:rsidRPr="00096070" w:rsidRDefault="00EB5E2C" w:rsidP="00BD39ED">
            <w:pPr>
              <w:spacing w:before="120" w:after="120"/>
              <w:rPr>
                <w:rFonts w:cstheme="minorHAnsi"/>
              </w:rPr>
            </w:pPr>
          </w:p>
        </w:tc>
      </w:tr>
      <w:tr w:rsidR="00EB5E2C" w:rsidRPr="0048646A" w14:paraId="0A02FB34" w14:textId="77777777" w:rsidTr="00BD39ED">
        <w:tc>
          <w:tcPr>
            <w:tcW w:w="893" w:type="dxa"/>
            <w:shd w:val="clear" w:color="auto" w:fill="D9D9D9" w:themeFill="background1" w:themeFillShade="D9"/>
          </w:tcPr>
          <w:p w14:paraId="239EC1E6" w14:textId="5768DD94" w:rsidR="00EB5E2C" w:rsidRPr="0048646A" w:rsidRDefault="00D73D77" w:rsidP="00BD39ED">
            <w:pPr>
              <w:spacing w:before="120" w:after="120"/>
              <w:rPr>
                <w:rFonts w:cstheme="minorHAnsi"/>
              </w:rPr>
            </w:pPr>
            <w:r>
              <w:t>12.4</w:t>
            </w:r>
          </w:p>
        </w:tc>
        <w:tc>
          <w:tcPr>
            <w:tcW w:w="4275" w:type="dxa"/>
            <w:shd w:val="clear" w:color="auto" w:fill="D9D9D9" w:themeFill="background1" w:themeFillShade="D9"/>
          </w:tcPr>
          <w:p w14:paraId="1C816554" w14:textId="77777777" w:rsidR="00EB5E2C" w:rsidRPr="0048646A" w:rsidRDefault="00EB5E2C" w:rsidP="00BD39ED">
            <w:pPr>
              <w:spacing w:before="120" w:after="120"/>
              <w:rPr>
                <w:rFonts w:cstheme="minorHAnsi"/>
              </w:rPr>
            </w:pPr>
            <w:r>
              <w:t>Registre el resultado de la entrevista.</w:t>
            </w:r>
          </w:p>
        </w:tc>
        <w:tc>
          <w:tcPr>
            <w:tcW w:w="5227" w:type="dxa"/>
            <w:shd w:val="clear" w:color="auto" w:fill="D9D9D9" w:themeFill="background1" w:themeFillShade="D9"/>
          </w:tcPr>
          <w:p w14:paraId="2B191A03" w14:textId="77777777" w:rsidR="00EB5E2C" w:rsidRPr="0048646A" w:rsidRDefault="00EB5E2C" w:rsidP="00E82A8A">
            <w:pPr>
              <w:pStyle w:val="Prrafodelista"/>
              <w:numPr>
                <w:ilvl w:val="0"/>
                <w:numId w:val="85"/>
              </w:numPr>
              <w:spacing w:before="120" w:after="120"/>
              <w:rPr>
                <w:rFonts w:cstheme="minorHAnsi"/>
              </w:rPr>
            </w:pPr>
            <w:r>
              <w:t>Completada</w:t>
            </w:r>
          </w:p>
          <w:p w14:paraId="7D07BE67" w14:textId="77777777" w:rsidR="00EB5E2C" w:rsidRPr="0048646A" w:rsidRDefault="00EB5E2C" w:rsidP="00E82A8A">
            <w:pPr>
              <w:pStyle w:val="Prrafodelista"/>
              <w:numPr>
                <w:ilvl w:val="0"/>
                <w:numId w:val="85"/>
              </w:numPr>
              <w:spacing w:before="120" w:after="120"/>
              <w:rPr>
                <w:rFonts w:cstheme="minorHAnsi"/>
              </w:rPr>
            </w:pPr>
            <w:r>
              <w:t xml:space="preserve">Pospuesta </w:t>
            </w:r>
          </w:p>
          <w:p w14:paraId="2D20630A" w14:textId="77777777" w:rsidR="00EB5E2C" w:rsidRPr="0048646A" w:rsidRDefault="00EB5E2C" w:rsidP="00E82A8A">
            <w:pPr>
              <w:pStyle w:val="Prrafodelista"/>
              <w:numPr>
                <w:ilvl w:val="0"/>
                <w:numId w:val="85"/>
              </w:numPr>
              <w:spacing w:before="120" w:after="120"/>
              <w:rPr>
                <w:rFonts w:cstheme="minorHAnsi"/>
              </w:rPr>
            </w:pPr>
            <w:r>
              <w:t>Completada parcialmente y pospuesta</w:t>
            </w:r>
          </w:p>
          <w:p w14:paraId="4E844695" w14:textId="77777777" w:rsidR="00EB5E2C" w:rsidRPr="0048646A" w:rsidRDefault="00EB5E2C" w:rsidP="00E82A8A">
            <w:pPr>
              <w:pStyle w:val="Prrafodelista"/>
              <w:numPr>
                <w:ilvl w:val="0"/>
                <w:numId w:val="85"/>
              </w:numPr>
              <w:spacing w:before="120" w:after="120"/>
              <w:rPr>
                <w:rFonts w:cstheme="minorHAnsi"/>
              </w:rPr>
            </w:pPr>
            <w:r>
              <w:t xml:space="preserve">Completada parcialmente </w:t>
            </w:r>
          </w:p>
          <w:p w14:paraId="439494B3" w14:textId="77777777" w:rsidR="00EB5E2C" w:rsidRPr="0048646A" w:rsidRDefault="00EB5E2C" w:rsidP="00E82A8A">
            <w:pPr>
              <w:pStyle w:val="Prrafodelista"/>
              <w:numPr>
                <w:ilvl w:val="0"/>
                <w:numId w:val="85"/>
              </w:numPr>
              <w:spacing w:before="120" w:after="120"/>
              <w:rPr>
                <w:rFonts w:cstheme="minorHAnsi"/>
              </w:rPr>
            </w:pPr>
            <w:r>
              <w:t>Rechazada</w:t>
            </w:r>
          </w:p>
          <w:p w14:paraId="36197750" w14:textId="77777777" w:rsidR="00EB5E2C" w:rsidRPr="0048646A" w:rsidRDefault="00EB5E2C" w:rsidP="00E82A8A">
            <w:pPr>
              <w:pStyle w:val="Prrafodelista"/>
              <w:numPr>
                <w:ilvl w:val="0"/>
                <w:numId w:val="85"/>
              </w:numPr>
              <w:spacing w:before="120" w:after="120"/>
              <w:rPr>
                <w:rFonts w:cstheme="minorHAnsi"/>
              </w:rPr>
            </w:pPr>
            <w:r>
              <w:t>Otro ____________________</w:t>
            </w:r>
          </w:p>
        </w:tc>
      </w:tr>
      <w:bookmarkEnd w:id="11"/>
    </w:tbl>
    <w:p w14:paraId="683C5E02" w14:textId="77777777" w:rsidR="009420A8" w:rsidRPr="00096070" w:rsidRDefault="009420A8" w:rsidP="00D00C21">
      <w:pPr>
        <w:spacing w:before="120" w:after="120" w:line="259" w:lineRule="auto"/>
        <w:rPr>
          <w:rFonts w:eastAsiaTheme="majorEastAsia" w:cstheme="minorHAnsi"/>
          <w:sz w:val="20"/>
          <w:szCs w:val="20"/>
        </w:rPr>
      </w:pPr>
    </w:p>
    <w:sectPr w:rsidR="009420A8" w:rsidRPr="00096070" w:rsidSect="00C771C4">
      <w:pgSz w:w="11900" w:h="16840"/>
      <w:pgMar w:top="720" w:right="720" w:bottom="630" w:left="720" w:header="794" w:footer="127"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driguez Gonzalez, Dr. Hernan (PER)" w:date="2021-06-24T17:14:00Z" w:initials="RGDH(">
    <w:p w14:paraId="0DCE1D7C" w14:textId="374DE2FB" w:rsidR="00442588" w:rsidRDefault="00442588">
      <w:pPr>
        <w:pStyle w:val="Textocomentario"/>
      </w:pPr>
      <w:r>
        <w:rPr>
          <w:rStyle w:val="Refdecomentario"/>
        </w:rPr>
        <w:annotationRef/>
      </w:r>
    </w:p>
  </w:comment>
  <w:comment w:id="12" w:author="Andrés Coitiño (WDC)" w:date="2021-06-08T12:35:00Z" w:initials="AC">
    <w:p w14:paraId="61ED1B3C" w14:textId="48D9637C" w:rsidR="00442588" w:rsidRDefault="00442588">
      <w:pPr>
        <w:pStyle w:val="Textocomentario"/>
      </w:pPr>
      <w:r>
        <w:rPr>
          <w:rStyle w:val="Refdecomentario"/>
        </w:rPr>
        <w:annotationRef/>
      </w:r>
      <w:r>
        <w:rPr>
          <w:lang w:val="es-ES_tradnl"/>
        </w:rPr>
        <w:t xml:space="preserve">NH: </w:t>
      </w:r>
      <w:r w:rsidRPr="000E2DCD">
        <w:rPr>
          <w:lang w:val="es-ES_tradnl"/>
        </w:rPr>
        <w:t>Aquí irían las regiones</w:t>
      </w:r>
      <w:r>
        <w:rPr>
          <w:lang w:val="es-ES_tradnl"/>
        </w:rPr>
        <w:t>/departamentos.</w:t>
      </w:r>
    </w:p>
  </w:comment>
  <w:comment w:id="13" w:author="Rodriguez Gonzalez, Dr. Hernan (PER)" w:date="2021-06-24T17:14:00Z" w:initials="RGDH(">
    <w:p w14:paraId="04AE5D9D" w14:textId="6A2890AB" w:rsidR="00442588" w:rsidRDefault="00442588">
      <w:pPr>
        <w:pStyle w:val="Textocomentario"/>
      </w:pPr>
      <w:r>
        <w:rPr>
          <w:rStyle w:val="Refdecomentario"/>
        </w:rPr>
        <w:annotationRef/>
      </w:r>
      <w:r>
        <w:t>Incluir región, provincia</w:t>
      </w:r>
    </w:p>
  </w:comment>
  <w:comment w:id="14" w:author="Rodriguez Gonzalez, Dr. Hernan (PER)" w:date="2021-06-24T17:15:00Z" w:initials="RGDH(">
    <w:p w14:paraId="3142EFBA" w14:textId="1ED97604" w:rsidR="00442588" w:rsidRDefault="00442588">
      <w:pPr>
        <w:pStyle w:val="Textocomentario"/>
      </w:pPr>
      <w:r>
        <w:rPr>
          <w:rStyle w:val="Refdecomentario"/>
        </w:rPr>
        <w:annotationRef/>
      </w:r>
      <w:r>
        <w:t>Quitar condado</w:t>
      </w:r>
    </w:p>
  </w:comment>
  <w:comment w:id="15" w:author="Rodriguez Gonzalez, Dr. Hernan (PER)" w:date="2021-06-24T17:15:00Z" w:initials="RGDH(">
    <w:p w14:paraId="179140E3" w14:textId="6F26BE22" w:rsidR="00442588" w:rsidRDefault="00442588">
      <w:pPr>
        <w:pStyle w:val="Textocomentario"/>
      </w:pPr>
      <w:r>
        <w:rPr>
          <w:rStyle w:val="Refdecomentario"/>
        </w:rPr>
        <w:annotationRef/>
      </w:r>
      <w:r>
        <w:t>No aplica</w:t>
      </w:r>
    </w:p>
  </w:comment>
  <w:comment w:id="16" w:author="Andrés Coitiño (WDC)" w:date="2021-06-08T12:35:00Z" w:initials="AC">
    <w:p w14:paraId="5B8A1264" w14:textId="7BE099A7" w:rsidR="00442588" w:rsidRDefault="00442588">
      <w:pPr>
        <w:pStyle w:val="Textocomentario"/>
      </w:pPr>
      <w:r>
        <w:rPr>
          <w:rStyle w:val="Refdecomentario"/>
        </w:rPr>
        <w:annotationRef/>
      </w:r>
      <w:r>
        <w:t xml:space="preserve">NH: </w:t>
      </w:r>
      <w:r w:rsidRPr="00D15A90">
        <w:rPr>
          <w:lang w:val="es-ES_tradnl"/>
        </w:rPr>
        <w:t>Creo el foco aquí seria s</w:t>
      </w:r>
      <w:r>
        <w:rPr>
          <w:lang w:val="es-ES_tradnl"/>
        </w:rPr>
        <w:t>olo primer nivel de atención, tendríamos que ver las categorías para Perú</w:t>
      </w:r>
      <w:r>
        <w:rPr>
          <w:lang w:val="es-ES_tradnl"/>
        </w:rPr>
        <w:br/>
      </w:r>
      <w:r>
        <w:rPr>
          <w:lang w:val="es-ES_tradnl"/>
        </w:rPr>
        <w:br/>
        <w:t xml:space="preserve">AC: </w:t>
      </w:r>
      <w:r>
        <w:t xml:space="preserve">Si es para centros de primer nivel, serían </w:t>
      </w:r>
      <w:r w:rsidRPr="00355A6B">
        <w:t>IPRESS nivel I-1 (puestos de salud) a I-4 (agrupan los centros de salud y los centros médicos con camas de internamiento)</w:t>
      </w:r>
      <w:r>
        <w:t>. Si es también para tercer nivel incluimos las categorías II-1, II-2, II-E (segundo nivel), y III-1, III-E y III-2 (tercer nivel).</w:t>
      </w:r>
    </w:p>
  </w:comment>
  <w:comment w:id="17" w:author="Rodriguez Gonzalez, Dr. Hernan (PER)" w:date="2021-06-24T17:21:00Z" w:initials="RGDH(">
    <w:p w14:paraId="3C59236D" w14:textId="763E998C" w:rsidR="00442588" w:rsidRDefault="00442588">
      <w:pPr>
        <w:pStyle w:val="Textocomentario"/>
      </w:pPr>
      <w:r>
        <w:rPr>
          <w:rStyle w:val="Refdecomentario"/>
        </w:rPr>
        <w:annotationRef/>
      </w:r>
      <w:r>
        <w:t>Valorar algunos tipos II-1 a II-E</w:t>
      </w:r>
    </w:p>
  </w:comment>
  <w:comment w:id="18" w:author="Andrés Coitiño (WDC)" w:date="2021-06-08T12:36:00Z" w:initials="AC">
    <w:p w14:paraId="0A7890B6" w14:textId="28B3704E" w:rsidR="00442588" w:rsidRDefault="00442588">
      <w:pPr>
        <w:pStyle w:val="Textocomentario"/>
      </w:pPr>
      <w:r>
        <w:rPr>
          <w:rStyle w:val="Refdecomentario"/>
        </w:rPr>
        <w:annotationRef/>
      </w:r>
      <w:r>
        <w:t xml:space="preserve">NH: </w:t>
      </w:r>
      <w:r w:rsidRPr="00CC2280">
        <w:rPr>
          <w:lang w:val="es-ES_tradnl"/>
        </w:rPr>
        <w:t>Revisar y adaptar a Peru</w:t>
      </w:r>
    </w:p>
  </w:comment>
  <w:comment w:id="19" w:author="Andrés Coitiño (WDC)" w:date="2021-06-08T12:36:00Z" w:initials="AC">
    <w:p w14:paraId="124AC0A1" w14:textId="6C4AF1BC" w:rsidR="00442588" w:rsidRDefault="00442588">
      <w:pPr>
        <w:pStyle w:val="Textocomentario"/>
      </w:pPr>
      <w:r>
        <w:rPr>
          <w:rStyle w:val="Refdecomentario"/>
        </w:rPr>
        <w:annotationRef/>
      </w:r>
      <w:r>
        <w:t xml:space="preserve">NH: </w:t>
      </w:r>
      <w:r w:rsidRPr="00CC2280">
        <w:rPr>
          <w:lang w:val="es-ES_tradnl"/>
        </w:rPr>
        <w:t>C</w:t>
      </w:r>
      <w:r>
        <w:rPr>
          <w:lang w:val="es-ES_tradnl"/>
        </w:rPr>
        <w:t>hequear si aplica al contexto de establecimiento del PNA en Perú</w:t>
      </w:r>
    </w:p>
  </w:comment>
  <w:comment w:id="20" w:author="Rodriguez Gonzalez, Dr. Hernan (PER)" w:date="2021-06-24T17:25:00Z" w:initials="RGDH(">
    <w:p w14:paraId="47ECDF93" w14:textId="00C10402" w:rsidR="004C60B2" w:rsidRDefault="004C60B2">
      <w:pPr>
        <w:pStyle w:val="Textocomentario"/>
      </w:pPr>
      <w:r>
        <w:rPr>
          <w:rStyle w:val="Refdecomentario"/>
        </w:rPr>
        <w:annotationRef/>
      </w:r>
      <w:r>
        <w:t>Agregar otros servicios no solo urgencias y quirófano en consonancia con la pregunta siguiente</w:t>
      </w:r>
    </w:p>
  </w:comment>
  <w:comment w:id="23" w:author="Rodriguez Gonzalez, Dr. Hernan (PER)" w:date="2021-06-24T17:28:00Z" w:initials="RGDH(">
    <w:p w14:paraId="07C36B07" w14:textId="0B3C09AD" w:rsidR="004C60B2" w:rsidRDefault="004C60B2">
      <w:pPr>
        <w:pStyle w:val="Textocomentario"/>
      </w:pPr>
      <w:r>
        <w:rPr>
          <w:rStyle w:val="Refdecomentario"/>
        </w:rPr>
        <w:annotationRef/>
      </w:r>
      <w:r>
        <w:t>Cuantas han recibido las dos dosis</w:t>
      </w:r>
      <w:r w:rsidR="00EC2E37">
        <w:t xml:space="preserve">  o una dosis en caso de la Jansen</w:t>
      </w:r>
      <w:r>
        <w:t>?</w:t>
      </w:r>
    </w:p>
  </w:comment>
  <w:comment w:id="24" w:author="Rodriguez Gonzalez, Dr. Hernan (PER)" w:date="2021-06-24T17:29:00Z" w:initials="RGDH(">
    <w:p w14:paraId="334C7F08" w14:textId="70B0C13C" w:rsidR="004C60B2" w:rsidRDefault="004C60B2">
      <w:pPr>
        <w:pStyle w:val="Textocomentario"/>
      </w:pPr>
      <w:r>
        <w:rPr>
          <w:rStyle w:val="Refdecomentario"/>
        </w:rPr>
        <w:annotationRef/>
      </w:r>
      <w:r>
        <w:t>Ha fallecido personal? si es si, cuantos?</w:t>
      </w:r>
    </w:p>
  </w:comment>
  <w:comment w:id="29" w:author="Rodriguez Gonzalez, Dr. Hernan (PER)" w:date="2021-06-24T17:33:00Z" w:initials="RGDH(">
    <w:p w14:paraId="47F21202" w14:textId="7791FBA5" w:rsidR="004C60B2" w:rsidRDefault="004C60B2">
      <w:pPr>
        <w:pStyle w:val="Textocomentario"/>
      </w:pPr>
      <w:r>
        <w:rPr>
          <w:rStyle w:val="Refdecomentario"/>
        </w:rPr>
        <w:annotationRef/>
      </w:r>
      <w:r>
        <w:t>Si todos los centros son de la red publica no hay pagos adicionales, excepto gasto de bolsillo. Valorar</w:t>
      </w:r>
    </w:p>
  </w:comment>
  <w:comment w:id="30" w:author="Rodriguez Gonzalez, Dr. Hernan (PER)" w:date="2021-06-24T17:34:00Z" w:initials="RGDH(">
    <w:p w14:paraId="7422FCCB" w14:textId="50F178A9" w:rsidR="00D55018" w:rsidRDefault="00D55018">
      <w:pPr>
        <w:pStyle w:val="Textocomentario"/>
      </w:pPr>
      <w:r>
        <w:rPr>
          <w:rStyle w:val="Refdecomentario"/>
        </w:rPr>
        <w:annotationRef/>
      </w:r>
      <w:r>
        <w:t>En porcentaje, cuanto del total</w:t>
      </w:r>
    </w:p>
  </w:comment>
  <w:comment w:id="33" w:author="Rodriguez Gonzalez, Dr. Hernan (PER)" w:date="2021-06-24T17:35:00Z" w:initials="RGDH(">
    <w:p w14:paraId="5AAEDB09" w14:textId="13C3B496" w:rsidR="00D55018" w:rsidRDefault="00D55018">
      <w:pPr>
        <w:pStyle w:val="Textocomentario"/>
      </w:pPr>
      <w:r>
        <w:rPr>
          <w:rStyle w:val="Refdecomentario"/>
        </w:rPr>
        <w:annotationRef/>
      </w:r>
      <w:r>
        <w:t>Si es si, como quedo el horario con respecto al estándar?</w:t>
      </w:r>
    </w:p>
  </w:comment>
  <w:comment w:id="34" w:author="Rodriguez Gonzalez, Dr. Hernan (PER)" w:date="2021-06-24T17:36:00Z" w:initials="RGDH(">
    <w:p w14:paraId="55F39D5B" w14:textId="65C1F326" w:rsidR="00D55018" w:rsidRDefault="00D55018">
      <w:pPr>
        <w:pStyle w:val="Textocomentario"/>
      </w:pPr>
      <w:r>
        <w:rPr>
          <w:rStyle w:val="Refdecomentario"/>
        </w:rPr>
        <w:annotationRef/>
      </w:r>
      <w:r>
        <w:t>Cuál es la cartera de servicios. Verificar si están visibles al público (en caso de hacer algunas encuestas en terreno)</w:t>
      </w:r>
    </w:p>
  </w:comment>
  <w:comment w:id="35" w:author="Rodriguez Gonzalez, Dr. Hernan (PER)" w:date="2021-06-24T17:38:00Z" w:initials="RGDH(">
    <w:p w14:paraId="5C99E96C" w14:textId="10B15CC2" w:rsidR="00D55018" w:rsidRDefault="00D55018">
      <w:pPr>
        <w:pStyle w:val="Textocomentario"/>
      </w:pPr>
      <w:r>
        <w:rPr>
          <w:rStyle w:val="Refdecomentario"/>
        </w:rPr>
        <w:annotationRef/>
      </w:r>
      <w:r>
        <w:t>Discutir esta pregunta. No es claro</w:t>
      </w:r>
    </w:p>
  </w:comment>
  <w:comment w:id="36" w:author="Rodriguez Gonzalez, Dr. Hernan (PER)" w:date="2021-06-24T17:38:00Z" w:initials="RGDH(">
    <w:p w14:paraId="7F4034B9" w14:textId="32655FA3" w:rsidR="00D55018" w:rsidRDefault="00D55018">
      <w:pPr>
        <w:pStyle w:val="Textocomentario"/>
      </w:pPr>
      <w:r>
        <w:rPr>
          <w:rStyle w:val="Refdecomentario"/>
        </w:rPr>
        <w:annotationRef/>
      </w:r>
      <w:r>
        <w:t>idem</w:t>
      </w:r>
    </w:p>
  </w:comment>
  <w:comment w:id="37" w:author="Andrés Coitiño (WDC)" w:date="2021-06-08T12:37:00Z" w:initials="AC">
    <w:p w14:paraId="53493ACD" w14:textId="77777777" w:rsidR="00442588" w:rsidRDefault="00442588" w:rsidP="005242AB">
      <w:pPr>
        <w:pStyle w:val="Textocomentario"/>
        <w:rPr>
          <w:lang w:val="es-ES_tradnl"/>
        </w:rPr>
      </w:pPr>
      <w:r>
        <w:rPr>
          <w:rStyle w:val="Refdecomentario"/>
        </w:rPr>
        <w:annotationRef/>
      </w:r>
      <w:r>
        <w:t xml:space="preserve">NH: </w:t>
      </w:r>
      <w:r w:rsidRPr="00745808">
        <w:rPr>
          <w:lang w:val="es-ES_tradnl"/>
        </w:rPr>
        <w:t>Antes de esto, incluir preguntas s</w:t>
      </w:r>
      <w:r>
        <w:rPr>
          <w:lang w:val="es-ES_tradnl"/>
        </w:rPr>
        <w:t xml:space="preserve">obre barreras antes de la pandemia: </w:t>
      </w:r>
    </w:p>
    <w:p w14:paraId="3B61B326" w14:textId="77777777" w:rsidR="00442588" w:rsidRDefault="00442588" w:rsidP="005242AB">
      <w:pPr>
        <w:pStyle w:val="Textocomentario"/>
        <w:rPr>
          <w:rFonts w:ascii="Calibri" w:hAnsi="Calibri" w:cs="Calibri"/>
          <w:b/>
          <w:bCs/>
          <w:color w:val="000000" w:themeColor="text1"/>
          <w:sz w:val="24"/>
          <w:szCs w:val="24"/>
          <w:lang w:val="es-UY"/>
        </w:rPr>
      </w:pPr>
      <w:r w:rsidRPr="00C35A38">
        <w:rPr>
          <w:rFonts w:ascii="Calibri" w:hAnsi="Calibri" w:cs="Calibri"/>
          <w:b/>
          <w:bCs/>
          <w:color w:val="000000" w:themeColor="text1"/>
          <w:sz w:val="24"/>
          <w:szCs w:val="24"/>
          <w:lang w:val="es-UY"/>
        </w:rPr>
        <w:t xml:space="preserve">¿Conoce o tiene experiencia con la población con problemas para acceder a servicios de salud)? </w:t>
      </w:r>
      <w:r>
        <w:rPr>
          <w:rFonts w:ascii="Calibri" w:hAnsi="Calibri" w:cs="Calibri"/>
          <w:b/>
          <w:bCs/>
          <w:color w:val="000000" w:themeColor="text1"/>
          <w:sz w:val="24"/>
          <w:szCs w:val="24"/>
          <w:lang w:val="es-UY"/>
        </w:rPr>
        <w:t xml:space="preserve">Si/No </w:t>
      </w:r>
    </w:p>
    <w:p w14:paraId="2E228921" w14:textId="77777777" w:rsidR="00442588" w:rsidRDefault="00442588" w:rsidP="005242AB">
      <w:pPr>
        <w:pStyle w:val="Textocomentario"/>
        <w:rPr>
          <w:rFonts w:ascii="Calibri" w:hAnsi="Calibri" w:cs="Calibri"/>
          <w:b/>
          <w:bCs/>
          <w:color w:val="000000" w:themeColor="text1"/>
          <w:sz w:val="24"/>
          <w:szCs w:val="24"/>
          <w:lang w:val="es-UY"/>
        </w:rPr>
      </w:pPr>
      <w:r>
        <w:rPr>
          <w:rFonts w:ascii="Calibri" w:hAnsi="Calibri" w:cs="Calibri"/>
          <w:b/>
          <w:bCs/>
          <w:color w:val="000000" w:themeColor="text1"/>
          <w:sz w:val="24"/>
          <w:szCs w:val="24"/>
          <w:lang w:val="es-UY"/>
        </w:rPr>
        <w:t xml:space="preserve">Cuales son los principales problemas: </w:t>
      </w:r>
    </w:p>
    <w:p w14:paraId="7DF38609" w14:textId="77777777" w:rsidR="00442588" w:rsidRDefault="00442588" w:rsidP="005242AB">
      <w:pPr>
        <w:pStyle w:val="Textocomentario"/>
        <w:numPr>
          <w:ilvl w:val="0"/>
          <w:numId w:val="110"/>
        </w:numPr>
        <w:rPr>
          <w:lang w:val="es-ES_tradnl"/>
        </w:rPr>
      </w:pPr>
      <w:r>
        <w:rPr>
          <w:rFonts w:ascii="Calibri" w:hAnsi="Calibri" w:cs="Calibri"/>
          <w:color w:val="000000" w:themeColor="text1"/>
          <w:sz w:val="24"/>
          <w:szCs w:val="24"/>
        </w:rPr>
        <w:t>P</w:t>
      </w:r>
      <w:r w:rsidRPr="00C35A38">
        <w:rPr>
          <w:rFonts w:ascii="Calibri" w:hAnsi="Calibri" w:cs="Calibri"/>
          <w:color w:val="000000" w:themeColor="text1"/>
          <w:sz w:val="24"/>
          <w:szCs w:val="24"/>
        </w:rPr>
        <w:t>roblema con la disponibilidad de personal de salud</w:t>
      </w:r>
    </w:p>
    <w:p w14:paraId="0269F951" w14:textId="77777777" w:rsidR="00442588" w:rsidRDefault="00442588" w:rsidP="005242AB">
      <w:pPr>
        <w:pStyle w:val="Textocomentario"/>
        <w:numPr>
          <w:ilvl w:val="0"/>
          <w:numId w:val="110"/>
        </w:numPr>
        <w:rPr>
          <w:rFonts w:ascii="Calibri" w:hAnsi="Calibri" w:cs="Calibri"/>
          <w:color w:val="000000" w:themeColor="text1"/>
          <w:sz w:val="24"/>
          <w:szCs w:val="24"/>
        </w:rPr>
      </w:pPr>
      <w:r w:rsidRPr="00C35A38">
        <w:rPr>
          <w:rFonts w:ascii="Calibri" w:hAnsi="Calibri" w:cs="Calibri"/>
          <w:color w:val="000000" w:themeColor="text1"/>
          <w:sz w:val="24"/>
          <w:szCs w:val="24"/>
        </w:rPr>
        <w:t>problema por la ubicación y distancia de su comunidad a</w:t>
      </w:r>
      <w:r>
        <w:rPr>
          <w:rFonts w:ascii="Calibri" w:hAnsi="Calibri" w:cs="Calibri"/>
          <w:color w:val="000000" w:themeColor="text1"/>
          <w:sz w:val="24"/>
          <w:szCs w:val="24"/>
        </w:rPr>
        <w:t xml:space="preserve">l </w:t>
      </w:r>
      <w:r w:rsidRPr="00C35A38">
        <w:rPr>
          <w:rFonts w:ascii="Calibri" w:hAnsi="Calibri" w:cs="Calibri"/>
          <w:color w:val="000000" w:themeColor="text1"/>
          <w:sz w:val="24"/>
          <w:szCs w:val="24"/>
        </w:rPr>
        <w:t>centro</w:t>
      </w:r>
      <w:r>
        <w:rPr>
          <w:rFonts w:ascii="Calibri" w:hAnsi="Calibri" w:cs="Calibri"/>
          <w:color w:val="000000" w:themeColor="text1"/>
          <w:sz w:val="24"/>
          <w:szCs w:val="24"/>
        </w:rPr>
        <w:t xml:space="preserve"> </w:t>
      </w:r>
      <w:r w:rsidRPr="00C35A38">
        <w:rPr>
          <w:rFonts w:ascii="Calibri" w:hAnsi="Calibri" w:cs="Calibri"/>
          <w:color w:val="000000" w:themeColor="text1"/>
          <w:sz w:val="24"/>
          <w:szCs w:val="24"/>
        </w:rPr>
        <w:t>de salud</w:t>
      </w:r>
    </w:p>
    <w:p w14:paraId="368E3739" w14:textId="77777777" w:rsidR="00442588" w:rsidRDefault="00442588" w:rsidP="005242AB">
      <w:pPr>
        <w:pStyle w:val="Textocomentario"/>
        <w:numPr>
          <w:ilvl w:val="0"/>
          <w:numId w:val="110"/>
        </w:numPr>
        <w:rPr>
          <w:rFonts w:ascii="Calibri" w:hAnsi="Calibri" w:cs="Calibri"/>
          <w:color w:val="000000" w:themeColor="text1"/>
          <w:sz w:val="24"/>
          <w:szCs w:val="24"/>
        </w:rPr>
      </w:pPr>
      <w:r w:rsidRPr="00C35A38">
        <w:rPr>
          <w:rFonts w:ascii="Calibri" w:hAnsi="Calibri" w:cs="Calibri"/>
          <w:color w:val="000000" w:themeColor="text1"/>
          <w:sz w:val="24"/>
          <w:szCs w:val="24"/>
        </w:rPr>
        <w:t>problema con los costos o seguros de salud</w:t>
      </w:r>
    </w:p>
    <w:p w14:paraId="08E9524A" w14:textId="77777777" w:rsidR="00442588" w:rsidRDefault="00442588" w:rsidP="005242AB">
      <w:pPr>
        <w:pStyle w:val="Textocomentario"/>
        <w:numPr>
          <w:ilvl w:val="0"/>
          <w:numId w:val="110"/>
        </w:numPr>
        <w:rPr>
          <w:rFonts w:ascii="Calibri" w:hAnsi="Calibri" w:cs="Calibri"/>
          <w:color w:val="000000" w:themeColor="text1"/>
          <w:sz w:val="24"/>
          <w:szCs w:val="24"/>
          <w:lang w:val="es-ES_tradnl"/>
        </w:rPr>
      </w:pPr>
      <w:r w:rsidRPr="00C35A38">
        <w:rPr>
          <w:rFonts w:ascii="Calibri" w:hAnsi="Calibri" w:cs="Calibri"/>
          <w:color w:val="000000" w:themeColor="text1"/>
          <w:sz w:val="24"/>
          <w:szCs w:val="24"/>
          <w:lang w:val="es-ES_tradnl"/>
        </w:rPr>
        <w:t>problema con los horarios de atención y tiempos de espera</w:t>
      </w:r>
    </w:p>
    <w:p w14:paraId="7A069D6C" w14:textId="77777777" w:rsidR="00442588" w:rsidRDefault="00442588" w:rsidP="005242AB">
      <w:pPr>
        <w:pStyle w:val="Textocomentario"/>
        <w:numPr>
          <w:ilvl w:val="0"/>
          <w:numId w:val="110"/>
        </w:numPr>
        <w:rPr>
          <w:rFonts w:ascii="Calibri" w:hAnsi="Calibri" w:cs="Calibri"/>
          <w:color w:val="000000" w:themeColor="text1"/>
          <w:sz w:val="24"/>
          <w:szCs w:val="24"/>
          <w:lang w:val="es-ES_tradnl"/>
        </w:rPr>
      </w:pPr>
      <w:r w:rsidRPr="00C35A38">
        <w:rPr>
          <w:rFonts w:ascii="Calibri" w:hAnsi="Calibri" w:cs="Calibri"/>
          <w:color w:val="000000" w:themeColor="text1"/>
          <w:sz w:val="24"/>
          <w:szCs w:val="24"/>
          <w:lang w:val="es-ES_tradnl"/>
        </w:rPr>
        <w:t xml:space="preserve">percepción </w:t>
      </w:r>
      <w:r>
        <w:rPr>
          <w:rFonts w:ascii="Calibri" w:hAnsi="Calibri" w:cs="Calibri"/>
          <w:color w:val="000000" w:themeColor="text1"/>
          <w:sz w:val="24"/>
          <w:szCs w:val="24"/>
          <w:lang w:val="es-ES_tradnl"/>
        </w:rPr>
        <w:t xml:space="preserve">negativa de la comunidad sobre los servicios </w:t>
      </w:r>
      <w:r w:rsidRPr="00C35A38">
        <w:rPr>
          <w:rFonts w:ascii="Calibri" w:hAnsi="Calibri" w:cs="Calibri"/>
          <w:color w:val="000000" w:themeColor="text1"/>
          <w:sz w:val="24"/>
          <w:szCs w:val="24"/>
          <w:lang w:val="es-ES_tradnl"/>
        </w:rPr>
        <w:t>de</w:t>
      </w:r>
      <w:r>
        <w:rPr>
          <w:rFonts w:ascii="Calibri" w:hAnsi="Calibri" w:cs="Calibri"/>
          <w:color w:val="000000" w:themeColor="text1"/>
          <w:sz w:val="24"/>
          <w:szCs w:val="24"/>
          <w:lang w:val="es-ES_tradnl"/>
        </w:rPr>
        <w:t xml:space="preserve"> salud </w:t>
      </w:r>
    </w:p>
    <w:p w14:paraId="6AD22F71" w14:textId="77777777" w:rsidR="00442588" w:rsidRPr="003D3B57" w:rsidRDefault="00442588" w:rsidP="005242AB">
      <w:pPr>
        <w:pStyle w:val="Textocomentario"/>
        <w:numPr>
          <w:ilvl w:val="0"/>
          <w:numId w:val="110"/>
        </w:numPr>
        <w:rPr>
          <w:lang w:val="es-ES_tradnl"/>
        </w:rPr>
      </w:pPr>
      <w:r w:rsidRPr="00C35A38">
        <w:rPr>
          <w:rFonts w:ascii="Calibri" w:hAnsi="Calibri" w:cs="Calibri"/>
          <w:color w:val="000000" w:themeColor="text1"/>
          <w:sz w:val="24"/>
          <w:szCs w:val="24"/>
          <w:lang w:val="es-ES_tradnl"/>
        </w:rPr>
        <w:t>falta información sobre los servicios de salud que están disponibles, o sobre el cuidado de su salud</w:t>
      </w:r>
    </w:p>
    <w:p w14:paraId="1C7301F5" w14:textId="77777777" w:rsidR="00442588" w:rsidRPr="003D3B57" w:rsidRDefault="00442588" w:rsidP="005242AB">
      <w:pPr>
        <w:pStyle w:val="Textocomentario"/>
        <w:numPr>
          <w:ilvl w:val="0"/>
          <w:numId w:val="110"/>
        </w:numPr>
        <w:rPr>
          <w:lang w:val="es-ES_tradnl"/>
        </w:rPr>
      </w:pPr>
      <w:r w:rsidRPr="00C35A38">
        <w:rPr>
          <w:rFonts w:ascii="Calibri" w:hAnsi="Calibri" w:cs="Calibri"/>
          <w:color w:val="000000" w:themeColor="text1"/>
          <w:sz w:val="24"/>
          <w:szCs w:val="24"/>
          <w:lang w:val="es-ES_tradnl"/>
        </w:rPr>
        <w:t>problema con referencia a especialistas, adherencia al tratamiento, precisión de los diagnósticos, o preferencia por la automedicación</w:t>
      </w:r>
    </w:p>
    <w:p w14:paraId="536992B9" w14:textId="031EC9E2" w:rsidR="00442588" w:rsidRDefault="00442588" w:rsidP="005242AB">
      <w:pPr>
        <w:pStyle w:val="Textocomentario"/>
      </w:pPr>
      <w:r w:rsidRPr="003D3B57">
        <w:rPr>
          <w:rFonts w:ascii="Calibri" w:hAnsi="Calibri" w:cs="Calibri"/>
          <w:b/>
          <w:bCs/>
          <w:color w:val="000000" w:themeColor="text1"/>
          <w:sz w:val="24"/>
          <w:szCs w:val="24"/>
          <w:lang w:val="es-ES_tradnl"/>
        </w:rPr>
        <w:t>¿Hay algo más que le gustaría decir sobre los problemas al acceso? Por favor elabore</w:t>
      </w:r>
    </w:p>
  </w:comment>
  <w:comment w:id="38" w:author="Rodriguez Gonzalez, Dr. Hernan (PER)" w:date="2021-06-24T17:40:00Z" w:initials="RGDH(">
    <w:p w14:paraId="7612C628" w14:textId="3D61C47B" w:rsidR="00D55018" w:rsidRDefault="00D55018">
      <w:pPr>
        <w:pStyle w:val="Textocomentario"/>
      </w:pPr>
      <w:r>
        <w:rPr>
          <w:rStyle w:val="Refdecomentario"/>
        </w:rPr>
        <w:annotationRef/>
      </w:r>
      <w:r>
        <w:t>Especificar, es muy general</w:t>
      </w:r>
    </w:p>
  </w:comment>
  <w:comment w:id="39" w:author="Rodriguez Gonzalez, Dr. Hernan (PER)" w:date="2021-06-24T17:41:00Z" w:initials="RGDH(">
    <w:p w14:paraId="6ABB8344" w14:textId="23ACB6E0" w:rsidR="00D55018" w:rsidRDefault="00D55018">
      <w:pPr>
        <w:pStyle w:val="Textocomentario"/>
      </w:pPr>
      <w:r>
        <w:rPr>
          <w:rStyle w:val="Refdecomentario"/>
        </w:rPr>
        <w:annotationRef/>
      </w:r>
      <w:r>
        <w:t>Separar o énfasis a la HTA.</w:t>
      </w:r>
    </w:p>
  </w:comment>
  <w:comment w:id="40" w:author="Rodriguez Gonzalez, Dr. Hernan (PER)" w:date="2021-06-24T17:41:00Z" w:initials="RGDH(">
    <w:p w14:paraId="33F06207" w14:textId="236CFFC0" w:rsidR="00D55018" w:rsidRDefault="00D55018">
      <w:pPr>
        <w:pStyle w:val="Textocomentario"/>
      </w:pPr>
      <w:r>
        <w:rPr>
          <w:rStyle w:val="Refdecomentario"/>
        </w:rPr>
        <w:annotationRef/>
      </w:r>
      <w:r>
        <w:t>separar</w:t>
      </w:r>
    </w:p>
  </w:comment>
  <w:comment w:id="42" w:author="Rodriguez Gonzalez, Dr. Hernan (PER)" w:date="2021-07-02T11:40:00Z" w:initials="RGDH(">
    <w:p w14:paraId="15DB372D" w14:textId="11CBEBE1" w:rsidR="00CC1EB2" w:rsidRDefault="00CC1EB2">
      <w:pPr>
        <w:pStyle w:val="Textocomentario"/>
      </w:pPr>
      <w:r>
        <w:rPr>
          <w:rStyle w:val="Refdecomentario"/>
        </w:rPr>
        <w:annotationRef/>
      </w:r>
      <w:r>
        <w:t>adaptar al contexto de la región. Agregar</w:t>
      </w:r>
      <w:r w:rsidR="008E5411">
        <w:t xml:space="preserve"> dengue cuando aplique y otras ETV</w:t>
      </w:r>
    </w:p>
  </w:comment>
  <w:comment w:id="45" w:author="Rodriguez Gonzalez, Dr. Hernan (PER)" w:date="2021-07-02T11:42:00Z" w:initials="RGDH(">
    <w:p w14:paraId="46C8B215" w14:textId="7AB4898B" w:rsidR="00DA37F7" w:rsidRDefault="00DA37F7">
      <w:pPr>
        <w:pStyle w:val="Textocomentario"/>
      </w:pPr>
      <w:r>
        <w:rPr>
          <w:rStyle w:val="Refdecomentario"/>
        </w:rPr>
        <w:annotationRef/>
      </w:r>
      <w:r>
        <w:t xml:space="preserve">agregar la opción </w:t>
      </w:r>
      <w:r w:rsidR="00D34E84">
        <w:t>no aplica</w:t>
      </w:r>
    </w:p>
  </w:comment>
  <w:comment w:id="46" w:author="Rodriguez Gonzalez, Dr. Hernan (PER)" w:date="2021-07-02T11:45:00Z" w:initials="RGDH(">
    <w:p w14:paraId="65ABB6CF" w14:textId="1806977F" w:rsidR="00E3022F" w:rsidRDefault="00E3022F">
      <w:pPr>
        <w:pStyle w:val="Textocomentario"/>
      </w:pPr>
      <w:r>
        <w:rPr>
          <w:rStyle w:val="Refdecomentario"/>
        </w:rPr>
        <w:annotationRef/>
      </w:r>
      <w:r>
        <w:t>explorar otr</w:t>
      </w:r>
      <w:r w:rsidR="009C6230">
        <w:t>os EPP</w:t>
      </w:r>
    </w:p>
  </w:comment>
  <w:comment w:id="49" w:author="Rodriguez Gonzalez, Dr. Hernan (PER)" w:date="2021-07-02T11:45:00Z" w:initials="RGDH(">
    <w:p w14:paraId="4FEEADD7" w14:textId="356A56C6" w:rsidR="009C6230" w:rsidRDefault="009C6230">
      <w:pPr>
        <w:pStyle w:val="Textocomentario"/>
      </w:pPr>
      <w:r>
        <w:rPr>
          <w:rStyle w:val="Refdecomentario"/>
        </w:rPr>
        <w:annotationRef/>
      </w:r>
      <w:r w:rsidR="00E61651">
        <w:t>antígenos agregar y quitar las de ACS</w:t>
      </w:r>
    </w:p>
  </w:comment>
  <w:comment w:id="54" w:author="Rodriguez Gonzalez, Dr. Hernan (PER)" w:date="2021-07-02T11:51:00Z" w:initials="RGDH(">
    <w:p w14:paraId="42308FC5" w14:textId="5BE5F8D2" w:rsidR="00F95968" w:rsidRDefault="00F95968">
      <w:pPr>
        <w:pStyle w:val="Textocomentario"/>
      </w:pPr>
      <w:r>
        <w:rPr>
          <w:rStyle w:val="Refdecomentario"/>
        </w:rPr>
        <w:annotationRef/>
      </w:r>
      <w:r>
        <w:t>agregar la opción no aplica</w:t>
      </w:r>
      <w:r w:rsidR="00E8622C">
        <w:t>. Discutir</w:t>
      </w:r>
    </w:p>
  </w:comment>
  <w:comment w:id="55" w:author="Rodriguez Gonzalez, Dr. Hernan (PER)" w:date="2021-07-02T11:51:00Z" w:initials="RGDH(">
    <w:p w14:paraId="0DAA3F66" w14:textId="7FC4EA5F" w:rsidR="00957A7B" w:rsidRDefault="00957A7B">
      <w:pPr>
        <w:pStyle w:val="Textocomentario"/>
      </w:pPr>
      <w:r>
        <w:rPr>
          <w:rStyle w:val="Refdecomentario"/>
        </w:rPr>
        <w:annotationRef/>
      </w:r>
      <w:r>
        <w:t>no aplica</w:t>
      </w:r>
    </w:p>
  </w:comment>
  <w:comment w:id="61" w:author="Rodriguez Gonzalez, Dr. Hernan (PER)" w:date="2021-07-02T11:54:00Z" w:initials="RGDH(">
    <w:p w14:paraId="696BB79E" w14:textId="419CB7CF" w:rsidR="00B15B15" w:rsidRDefault="00B15B15">
      <w:pPr>
        <w:pStyle w:val="Textocomentario"/>
      </w:pPr>
      <w:r>
        <w:rPr>
          <w:rStyle w:val="Refdecomentario"/>
        </w:rPr>
        <w:annotationRef/>
      </w:r>
      <w:r>
        <w:t>congelada</w:t>
      </w:r>
    </w:p>
  </w:comment>
  <w:comment w:id="62" w:author="Rodriguez Gonzalez, Dr. Hernan (PER)" w:date="2021-07-02T11:54:00Z" w:initials="RGDH(">
    <w:p w14:paraId="3CD1C838" w14:textId="5DC10209" w:rsidR="00B15B15" w:rsidRDefault="00B15B15">
      <w:pPr>
        <w:pStyle w:val="Textocomentario"/>
      </w:pPr>
      <w:r>
        <w:rPr>
          <w:rStyle w:val="Refdecomentario"/>
        </w:rPr>
        <w:annotationRef/>
      </w:r>
      <w:r>
        <w:t>agregar la de SINOPHARM</w:t>
      </w:r>
    </w:p>
  </w:comment>
  <w:comment w:id="63" w:author="Rodriguez Gonzalez, Dr. Hernan (PER)" w:date="2021-07-02T11:53:00Z" w:initials="RGDH(">
    <w:p w14:paraId="2D72FA4B" w14:textId="34445731" w:rsidR="003A41A6" w:rsidRDefault="003A41A6">
      <w:pPr>
        <w:pStyle w:val="Textocomentario"/>
      </w:pPr>
      <w:r>
        <w:rPr>
          <w:rStyle w:val="Refdecomentario"/>
        </w:rPr>
        <w:annotationRef/>
      </w:r>
      <w:r>
        <w:t>congelada</w:t>
      </w:r>
      <w:r w:rsidR="00B15B15">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CE1D7C" w15:done="0"/>
  <w15:commentEx w15:paraId="61ED1B3C" w15:done="0"/>
  <w15:commentEx w15:paraId="04AE5D9D" w15:done="0"/>
  <w15:commentEx w15:paraId="3142EFBA" w15:done="0"/>
  <w15:commentEx w15:paraId="179140E3" w15:done="0"/>
  <w15:commentEx w15:paraId="5B8A1264" w15:done="0"/>
  <w15:commentEx w15:paraId="3C59236D" w15:done="0"/>
  <w15:commentEx w15:paraId="0A7890B6" w15:done="0"/>
  <w15:commentEx w15:paraId="124AC0A1" w15:done="0"/>
  <w15:commentEx w15:paraId="47ECDF93" w15:done="0"/>
  <w15:commentEx w15:paraId="07C36B07" w15:done="0"/>
  <w15:commentEx w15:paraId="334C7F08" w15:done="0"/>
  <w15:commentEx w15:paraId="47F21202" w15:done="0"/>
  <w15:commentEx w15:paraId="7422FCCB" w15:done="0"/>
  <w15:commentEx w15:paraId="5AAEDB09" w15:done="0"/>
  <w15:commentEx w15:paraId="55F39D5B" w15:done="0"/>
  <w15:commentEx w15:paraId="5C99E96C" w15:done="0"/>
  <w15:commentEx w15:paraId="7F4034B9" w15:done="0"/>
  <w15:commentEx w15:paraId="536992B9" w15:done="0"/>
  <w15:commentEx w15:paraId="7612C628" w15:done="0"/>
  <w15:commentEx w15:paraId="6ABB8344" w15:done="0"/>
  <w15:commentEx w15:paraId="33F06207" w15:done="0"/>
  <w15:commentEx w15:paraId="15DB372D" w15:done="0"/>
  <w15:commentEx w15:paraId="46C8B215" w15:done="0"/>
  <w15:commentEx w15:paraId="65ABB6CF" w15:done="0"/>
  <w15:commentEx w15:paraId="4FEEADD7" w15:done="0"/>
  <w15:commentEx w15:paraId="42308FC5" w15:done="0"/>
  <w15:commentEx w15:paraId="0DAA3F66" w15:done="0"/>
  <w15:commentEx w15:paraId="696BB79E" w15:done="0"/>
  <w15:commentEx w15:paraId="3CD1C838" w15:done="0"/>
  <w15:commentEx w15:paraId="2D72FA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F3BF6" w16cex:dateUtc="2021-06-24T22:14:00Z"/>
  <w16cex:commentExtensible w16cex:durableId="2469E28D" w16cex:dateUtc="2021-06-08T15:35:00Z"/>
  <w16cex:commentExtensible w16cex:durableId="247F3C05" w16cex:dateUtc="2021-06-24T22:14:00Z"/>
  <w16cex:commentExtensible w16cex:durableId="247F3C24" w16cex:dateUtc="2021-06-24T22:15:00Z"/>
  <w16cex:commentExtensible w16cex:durableId="247F3C32" w16cex:dateUtc="2021-06-24T22:15:00Z"/>
  <w16cex:commentExtensible w16cex:durableId="2469E2AF" w16cex:dateUtc="2021-06-08T15:35:00Z"/>
  <w16cex:commentExtensible w16cex:durableId="247F3DA0" w16cex:dateUtc="2021-06-24T22:21:00Z"/>
  <w16cex:commentExtensible w16cex:durableId="2469E2D0" w16cex:dateUtc="2021-06-08T15:36:00Z"/>
  <w16cex:commentExtensible w16cex:durableId="2469E2E5" w16cex:dateUtc="2021-06-08T15:36:00Z"/>
  <w16cex:commentExtensible w16cex:durableId="247F3E83" w16cex:dateUtc="2021-06-24T22:25:00Z"/>
  <w16cex:commentExtensible w16cex:durableId="247F3F2D" w16cex:dateUtc="2021-06-24T22:28:00Z"/>
  <w16cex:commentExtensible w16cex:durableId="247F3F92" w16cex:dateUtc="2021-06-24T22:29:00Z"/>
  <w16cex:commentExtensible w16cex:durableId="247F407D" w16cex:dateUtc="2021-06-24T22:33:00Z"/>
  <w16cex:commentExtensible w16cex:durableId="247F40B7" w16cex:dateUtc="2021-06-24T22:34:00Z"/>
  <w16cex:commentExtensible w16cex:durableId="247F40FF" w16cex:dateUtc="2021-06-24T22:35:00Z"/>
  <w16cex:commentExtensible w16cex:durableId="247F411E" w16cex:dateUtc="2021-06-24T22:36:00Z"/>
  <w16cex:commentExtensible w16cex:durableId="247F4178" w16cex:dateUtc="2021-06-24T22:38:00Z"/>
  <w16cex:commentExtensible w16cex:durableId="247F4187" w16cex:dateUtc="2021-06-24T22:38:00Z"/>
  <w16cex:commentExtensible w16cex:durableId="2469E319" w16cex:dateUtc="2021-06-08T15:37:00Z"/>
  <w16cex:commentExtensible w16cex:durableId="247F420D" w16cex:dateUtc="2021-06-24T22:40:00Z"/>
  <w16cex:commentExtensible w16cex:durableId="247F4231" w16cex:dateUtc="2021-06-24T22:41:00Z"/>
  <w16cex:commentExtensible w16cex:durableId="247F4254" w16cex:dateUtc="2021-06-24T22:41:00Z"/>
  <w16cex:commentExtensible w16cex:durableId="248979A2" w16cex:dateUtc="2021-07-02T16:40:00Z"/>
  <w16cex:commentExtensible w16cex:durableId="24897A08" w16cex:dateUtc="2021-07-02T16:42:00Z"/>
  <w16cex:commentExtensible w16cex:durableId="24897AC3" w16cex:dateUtc="2021-07-02T16:45:00Z"/>
  <w16cex:commentExtensible w16cex:durableId="24897AE8" w16cex:dateUtc="2021-07-02T16:45:00Z"/>
  <w16cex:commentExtensible w16cex:durableId="24897C2D" w16cex:dateUtc="2021-07-02T16:51:00Z"/>
  <w16cex:commentExtensible w16cex:durableId="24897C48" w16cex:dateUtc="2021-07-02T16:51:00Z"/>
  <w16cex:commentExtensible w16cex:durableId="24897CEC" w16cex:dateUtc="2021-07-02T16:54:00Z"/>
  <w16cex:commentExtensible w16cex:durableId="24897CFA" w16cex:dateUtc="2021-07-02T16:54:00Z"/>
  <w16cex:commentExtensible w16cex:durableId="24897CCF" w16cex:dateUtc="2021-07-02T16:53:00Z"/>
  <w16cex:commentExtensible w16cex:durableId="24897D9A" w16cex:dateUtc="2021-07-02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CE1D7C" w16cid:durableId="247F3BF6"/>
  <w16cid:commentId w16cid:paraId="61ED1B3C" w16cid:durableId="2469E28D"/>
  <w16cid:commentId w16cid:paraId="04AE5D9D" w16cid:durableId="247F3C05"/>
  <w16cid:commentId w16cid:paraId="3142EFBA" w16cid:durableId="247F3C24"/>
  <w16cid:commentId w16cid:paraId="179140E3" w16cid:durableId="247F3C32"/>
  <w16cid:commentId w16cid:paraId="5B8A1264" w16cid:durableId="2469E2AF"/>
  <w16cid:commentId w16cid:paraId="3C59236D" w16cid:durableId="247F3DA0"/>
  <w16cid:commentId w16cid:paraId="0A7890B6" w16cid:durableId="2469E2D0"/>
  <w16cid:commentId w16cid:paraId="124AC0A1" w16cid:durableId="2469E2E5"/>
  <w16cid:commentId w16cid:paraId="47ECDF93" w16cid:durableId="247F3E83"/>
  <w16cid:commentId w16cid:paraId="07C36B07" w16cid:durableId="247F3F2D"/>
  <w16cid:commentId w16cid:paraId="334C7F08" w16cid:durableId="247F3F92"/>
  <w16cid:commentId w16cid:paraId="47F21202" w16cid:durableId="247F407D"/>
  <w16cid:commentId w16cid:paraId="7422FCCB" w16cid:durableId="247F40B7"/>
  <w16cid:commentId w16cid:paraId="5AAEDB09" w16cid:durableId="247F40FF"/>
  <w16cid:commentId w16cid:paraId="55F39D5B" w16cid:durableId="247F411E"/>
  <w16cid:commentId w16cid:paraId="5C99E96C" w16cid:durableId="247F4178"/>
  <w16cid:commentId w16cid:paraId="7F4034B9" w16cid:durableId="247F4187"/>
  <w16cid:commentId w16cid:paraId="536992B9" w16cid:durableId="2469E319"/>
  <w16cid:commentId w16cid:paraId="7612C628" w16cid:durableId="247F420D"/>
  <w16cid:commentId w16cid:paraId="6ABB8344" w16cid:durableId="247F4231"/>
  <w16cid:commentId w16cid:paraId="33F06207" w16cid:durableId="247F4254"/>
  <w16cid:commentId w16cid:paraId="15DB372D" w16cid:durableId="248979A2"/>
  <w16cid:commentId w16cid:paraId="46C8B215" w16cid:durableId="24897A08"/>
  <w16cid:commentId w16cid:paraId="65ABB6CF" w16cid:durableId="24897AC3"/>
  <w16cid:commentId w16cid:paraId="4FEEADD7" w16cid:durableId="24897AE8"/>
  <w16cid:commentId w16cid:paraId="42308FC5" w16cid:durableId="24897C2D"/>
  <w16cid:commentId w16cid:paraId="0DAA3F66" w16cid:durableId="24897C48"/>
  <w16cid:commentId w16cid:paraId="696BB79E" w16cid:durableId="24897CEC"/>
  <w16cid:commentId w16cid:paraId="3CD1C838" w16cid:durableId="24897CFA"/>
  <w16cid:commentId w16cid:paraId="2D72FA4B" w16cid:durableId="24897C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4E0A0" w14:textId="77777777" w:rsidR="00CA674C" w:rsidRDefault="00CA674C" w:rsidP="00890E70">
      <w:r>
        <w:separator/>
      </w:r>
    </w:p>
    <w:p w14:paraId="156A2BE0" w14:textId="77777777" w:rsidR="00CA674C" w:rsidRDefault="00CA674C" w:rsidP="00890E70"/>
    <w:p w14:paraId="2521EA5F" w14:textId="77777777" w:rsidR="00CA674C" w:rsidRDefault="00CA674C"/>
  </w:endnote>
  <w:endnote w:type="continuationSeparator" w:id="0">
    <w:p w14:paraId="3E3C6187" w14:textId="77777777" w:rsidR="00CA674C" w:rsidRDefault="00CA674C" w:rsidP="00890E70">
      <w:r>
        <w:continuationSeparator/>
      </w:r>
    </w:p>
    <w:p w14:paraId="2D764080" w14:textId="77777777" w:rsidR="00CA674C" w:rsidRDefault="00CA674C" w:rsidP="00890E70"/>
    <w:p w14:paraId="2C953AC7" w14:textId="77777777" w:rsidR="00CA674C" w:rsidRDefault="00CA674C"/>
  </w:endnote>
  <w:endnote w:type="continuationNotice" w:id="1">
    <w:p w14:paraId="4192B5F9" w14:textId="77777777" w:rsidR="00CA674C" w:rsidRDefault="00CA674C" w:rsidP="00890E70"/>
    <w:p w14:paraId="345BE89A" w14:textId="77777777" w:rsidR="00CA674C" w:rsidRDefault="00CA674C" w:rsidP="00890E70"/>
    <w:p w14:paraId="44F718F0" w14:textId="77777777" w:rsidR="00CA674C" w:rsidRDefault="00CA67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170A5"/>
      </w:rPr>
      <w:id w:val="20138928"/>
      <w:docPartObj>
        <w:docPartGallery w:val="Page Numbers (Bottom of Page)"/>
        <w:docPartUnique/>
      </w:docPartObj>
    </w:sdtPr>
    <w:sdtEndPr>
      <w:rPr>
        <w:noProof/>
      </w:rPr>
    </w:sdtEndPr>
    <w:sdtContent>
      <w:p w14:paraId="61D81B00" w14:textId="4FD01EA1" w:rsidR="00442588" w:rsidRPr="00FB3D59" w:rsidRDefault="00442588" w:rsidP="00FB3D59">
        <w:pPr>
          <w:pStyle w:val="Piedepgina"/>
          <w:jc w:val="center"/>
          <w:rPr>
            <w:color w:val="3170A5"/>
          </w:rPr>
        </w:pPr>
        <w:r w:rsidRPr="00FB3D59">
          <w:rPr>
            <w:color w:val="3170A5"/>
          </w:rPr>
          <w:fldChar w:fldCharType="begin"/>
        </w:r>
        <w:r w:rsidRPr="00FB3D59">
          <w:rPr>
            <w:color w:val="3170A5"/>
          </w:rPr>
          <w:instrText xml:space="preserve"> PAGE   \* MERGEFORMAT </w:instrText>
        </w:r>
        <w:r w:rsidRPr="00FB3D59">
          <w:rPr>
            <w:color w:val="3170A5"/>
          </w:rPr>
          <w:fldChar w:fldCharType="separate"/>
        </w:r>
        <w:r w:rsidR="00FA753C">
          <w:rPr>
            <w:noProof/>
            <w:color w:val="3170A5"/>
          </w:rPr>
          <w:t>20</w:t>
        </w:r>
        <w:r w:rsidRPr="00FB3D59">
          <w:rPr>
            <w:color w:val="3170A5"/>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8D1AE" w14:textId="77777777" w:rsidR="00CA674C" w:rsidRDefault="00CA674C" w:rsidP="00890E70">
      <w:r>
        <w:separator/>
      </w:r>
    </w:p>
    <w:p w14:paraId="5230A7C6" w14:textId="77777777" w:rsidR="00CA674C" w:rsidRDefault="00CA674C" w:rsidP="00890E70"/>
    <w:p w14:paraId="2FA12D2C" w14:textId="77777777" w:rsidR="00CA674C" w:rsidRDefault="00CA674C"/>
  </w:footnote>
  <w:footnote w:type="continuationSeparator" w:id="0">
    <w:p w14:paraId="4B2C6DCC" w14:textId="77777777" w:rsidR="00CA674C" w:rsidRDefault="00CA674C" w:rsidP="00890E70">
      <w:r>
        <w:continuationSeparator/>
      </w:r>
    </w:p>
    <w:p w14:paraId="027D0DB8" w14:textId="77777777" w:rsidR="00CA674C" w:rsidRDefault="00CA674C" w:rsidP="00890E70"/>
    <w:p w14:paraId="128400D2" w14:textId="77777777" w:rsidR="00CA674C" w:rsidRDefault="00CA674C"/>
  </w:footnote>
  <w:footnote w:type="continuationNotice" w:id="1">
    <w:p w14:paraId="08A5EB14" w14:textId="77777777" w:rsidR="00CA674C" w:rsidRDefault="00CA674C" w:rsidP="00890E70"/>
    <w:p w14:paraId="6038048D" w14:textId="77777777" w:rsidR="00CA674C" w:rsidRDefault="00CA674C" w:rsidP="00890E70"/>
    <w:p w14:paraId="60138E74" w14:textId="77777777" w:rsidR="00CA674C" w:rsidRDefault="00CA67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98D42" w14:textId="77777777" w:rsidR="00442588" w:rsidRDefault="00442588" w:rsidP="004240E7">
    <w:pPr>
      <w:pStyle w:val="Encabezado"/>
      <w:tabs>
        <w:tab w:val="clear" w:pos="4513"/>
        <w:tab w:val="clear" w:pos="9026"/>
      </w:tabs>
    </w:pPr>
    <w:r>
      <w:rPr>
        <w:noProof/>
        <w:color w:val="3170A5"/>
        <w:lang w:val="en-US"/>
      </w:rPr>
      <mc:AlternateContent>
        <mc:Choice Requires="wps">
          <w:drawing>
            <wp:anchor distT="0" distB="0" distL="114300" distR="114300" simplePos="0" relativeHeight="251658240" behindDoc="1" locked="0" layoutInCell="1" allowOverlap="1" wp14:anchorId="14B83A89" wp14:editId="7AAA5EA0">
              <wp:simplePos x="0" y="0"/>
              <wp:positionH relativeFrom="page">
                <wp:posOffset>6819900</wp:posOffset>
              </wp:positionH>
              <wp:positionV relativeFrom="paragraph">
                <wp:posOffset>-504825</wp:posOffset>
              </wp:positionV>
              <wp:extent cx="778979" cy="648000"/>
              <wp:effectExtent l="0" t="0" r="0" b="0"/>
              <wp:wrapNone/>
              <wp:docPr id="2" name="Traan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8979" cy="648000"/>
                      </a:xfrm>
                      <a:prstGeom prst="teardrop">
                        <a:avLst/>
                      </a:prstGeom>
                      <a:solidFill>
                        <a:srgbClr val="5BB245">
                          <a:alpha val="5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1EDE9BB3" id="Traan 2" o:spid="_x0000_s1026" style="position:absolute;margin-left:537pt;margin-top:-39.75pt;width:61.35pt;height:5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8979,64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" path="m,324000c,145060,174381,,389490,l778979,r,324000c778979,502940,604598,648000,389489,648000,174380,648000,-1,502940,-1,324000r1,xe" fillcolor="#5bb245" stroked="f" strokeweight="1pt">
              <v:fill opacity="32896f"/>
              <v:stroke joinstyle="miter"/>
              <v:path arrowok="t" o:connecttype="custom" o:connectlocs="0,324000;389490,0;778979,0;778979,324000;389489,648000;-1,324000;0,324000" o:connectangles="0,0,0,0,0,0,0"/>
              <o:lock v:ext="edit" aspectratio="t"/>
              <w10:wrap anchorx="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5006" w14:textId="77777777" w:rsidR="00442588" w:rsidRDefault="00442588" w:rsidP="005002D7">
    <w:pPr>
      <w:pStyle w:val="Encabezado"/>
      <w:tabs>
        <w:tab w:val="clear" w:pos="4513"/>
        <w:tab w:val="clear" w:pos="902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2BD3"/>
    <w:multiLevelType w:val="hybridMultilevel"/>
    <w:tmpl w:val="0F883C48"/>
    <w:lvl w:ilvl="0" w:tplc="A768C5D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E71EC"/>
    <w:multiLevelType w:val="hybridMultilevel"/>
    <w:tmpl w:val="8B9C8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75598"/>
    <w:multiLevelType w:val="hybridMultilevel"/>
    <w:tmpl w:val="EB0CA7FE"/>
    <w:lvl w:ilvl="0" w:tplc="980A59B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44313A"/>
    <w:multiLevelType w:val="hybridMultilevel"/>
    <w:tmpl w:val="F4B0AB84"/>
    <w:lvl w:ilvl="0" w:tplc="95DC83D2">
      <w:start w:val="1"/>
      <w:numFmt w:val="decimal"/>
      <w:lvlText w:val="%1."/>
      <w:lvlJc w:val="left"/>
      <w:pPr>
        <w:ind w:left="360" w:hanging="360"/>
      </w:pPr>
      <w:rPr>
        <w:rFonts w:asciiTheme="minorHAnsi" w:eastAsiaTheme="minorEastAsia" w:hAnsiTheme="minorHAnsi" w:cstheme="minorHAnsi" w:hint="default"/>
        <w:b w:val="0"/>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4" w15:restartNumberingAfterBreak="0">
    <w:nsid w:val="05AF2BCB"/>
    <w:multiLevelType w:val="hybridMultilevel"/>
    <w:tmpl w:val="8488C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EA17EE"/>
    <w:multiLevelType w:val="hybridMultilevel"/>
    <w:tmpl w:val="79DEDD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A102F4"/>
    <w:multiLevelType w:val="hybridMultilevel"/>
    <w:tmpl w:val="B16AD1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025630"/>
    <w:multiLevelType w:val="hybridMultilevel"/>
    <w:tmpl w:val="4044CD9A"/>
    <w:lvl w:ilvl="0" w:tplc="20026DA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072AE2"/>
    <w:multiLevelType w:val="hybridMultilevel"/>
    <w:tmpl w:val="09C64470"/>
    <w:lvl w:ilvl="0" w:tplc="980A59B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A229E6"/>
    <w:multiLevelType w:val="hybridMultilevel"/>
    <w:tmpl w:val="19D675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B7948AA"/>
    <w:multiLevelType w:val="hybridMultilevel"/>
    <w:tmpl w:val="42925F2A"/>
    <w:lvl w:ilvl="0" w:tplc="D99CDA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BE62ECE"/>
    <w:multiLevelType w:val="hybridMultilevel"/>
    <w:tmpl w:val="4972F774"/>
    <w:lvl w:ilvl="0" w:tplc="F1388D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BE87521"/>
    <w:multiLevelType w:val="hybridMultilevel"/>
    <w:tmpl w:val="784EAEBA"/>
    <w:lvl w:ilvl="0" w:tplc="980A59B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C566960"/>
    <w:multiLevelType w:val="hybridMultilevel"/>
    <w:tmpl w:val="2926020A"/>
    <w:lvl w:ilvl="0" w:tplc="E33E70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EA27EA3"/>
    <w:multiLevelType w:val="hybridMultilevel"/>
    <w:tmpl w:val="2F30934C"/>
    <w:lvl w:ilvl="0" w:tplc="980A59B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EF27DC5"/>
    <w:multiLevelType w:val="hybridMultilevel"/>
    <w:tmpl w:val="2E526FE8"/>
    <w:lvl w:ilvl="0" w:tplc="980A59B6">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403FF7"/>
    <w:multiLevelType w:val="hybridMultilevel"/>
    <w:tmpl w:val="376A4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07F1768"/>
    <w:multiLevelType w:val="hybridMultilevel"/>
    <w:tmpl w:val="49465A88"/>
    <w:lvl w:ilvl="0" w:tplc="980A59B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12160B8"/>
    <w:multiLevelType w:val="hybridMultilevel"/>
    <w:tmpl w:val="9E489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1CA2642"/>
    <w:multiLevelType w:val="hybridMultilevel"/>
    <w:tmpl w:val="EB3053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1E93C60"/>
    <w:multiLevelType w:val="hybridMultilevel"/>
    <w:tmpl w:val="BFDCDC50"/>
    <w:lvl w:ilvl="0" w:tplc="980A59B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2131DD0"/>
    <w:multiLevelType w:val="hybridMultilevel"/>
    <w:tmpl w:val="ED161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2FF73E2"/>
    <w:multiLevelType w:val="hybridMultilevel"/>
    <w:tmpl w:val="99F856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3487784"/>
    <w:multiLevelType w:val="hybridMultilevel"/>
    <w:tmpl w:val="CCD45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5A1763D"/>
    <w:multiLevelType w:val="hybridMultilevel"/>
    <w:tmpl w:val="C85645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61F4E76"/>
    <w:multiLevelType w:val="hybridMultilevel"/>
    <w:tmpl w:val="561A84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15:restartNumberingAfterBreak="0">
    <w:nsid w:val="176A6772"/>
    <w:multiLevelType w:val="hybridMultilevel"/>
    <w:tmpl w:val="7C042B62"/>
    <w:lvl w:ilvl="0" w:tplc="980A59B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77C322E"/>
    <w:multiLevelType w:val="hybridMultilevel"/>
    <w:tmpl w:val="5C98A2DA"/>
    <w:lvl w:ilvl="0" w:tplc="FCBE9DC8">
      <w:start w:val="1"/>
      <w:numFmt w:val="decimal"/>
      <w:lvlText w:val="%1."/>
      <w:lvlJc w:val="left"/>
      <w:pPr>
        <w:ind w:left="360" w:hanging="360"/>
      </w:pPr>
      <w:rPr>
        <w:rFonts w:asciiTheme="minorHAnsi" w:eastAsiaTheme="minorEastAsia" w:hAnsiTheme="minorHAnsi" w:cstheme="minorHAns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18D4306E"/>
    <w:multiLevelType w:val="hybridMultilevel"/>
    <w:tmpl w:val="1C0C7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972708A"/>
    <w:multiLevelType w:val="hybridMultilevel"/>
    <w:tmpl w:val="6F5EF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9B02EE1"/>
    <w:multiLevelType w:val="hybridMultilevel"/>
    <w:tmpl w:val="376A4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B0A748C"/>
    <w:multiLevelType w:val="hybridMultilevel"/>
    <w:tmpl w:val="BB0C49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B571E06"/>
    <w:multiLevelType w:val="hybridMultilevel"/>
    <w:tmpl w:val="09C64470"/>
    <w:lvl w:ilvl="0" w:tplc="980A59B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0784394"/>
    <w:multiLevelType w:val="hybridMultilevel"/>
    <w:tmpl w:val="93AEF950"/>
    <w:lvl w:ilvl="0" w:tplc="EF9CD63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1AD23A6"/>
    <w:multiLevelType w:val="hybridMultilevel"/>
    <w:tmpl w:val="81C02FDA"/>
    <w:lvl w:ilvl="0" w:tplc="EF9CD6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2665E9A"/>
    <w:multiLevelType w:val="hybridMultilevel"/>
    <w:tmpl w:val="2AB009F0"/>
    <w:lvl w:ilvl="0" w:tplc="980A59B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38B53CE"/>
    <w:multiLevelType w:val="hybridMultilevel"/>
    <w:tmpl w:val="09C64470"/>
    <w:lvl w:ilvl="0" w:tplc="980A59B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4145111"/>
    <w:multiLevelType w:val="hybridMultilevel"/>
    <w:tmpl w:val="1C0C7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5E3302A"/>
    <w:multiLevelType w:val="hybridMultilevel"/>
    <w:tmpl w:val="D778B6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8B56E12"/>
    <w:multiLevelType w:val="hybridMultilevel"/>
    <w:tmpl w:val="09C64470"/>
    <w:lvl w:ilvl="0" w:tplc="980A59B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9F72E68"/>
    <w:multiLevelType w:val="hybridMultilevel"/>
    <w:tmpl w:val="2F96FB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1" w15:restartNumberingAfterBreak="0">
    <w:nsid w:val="2A361409"/>
    <w:multiLevelType w:val="hybridMultilevel"/>
    <w:tmpl w:val="893C6E44"/>
    <w:lvl w:ilvl="0" w:tplc="3B48B5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A541494"/>
    <w:multiLevelType w:val="hybridMultilevel"/>
    <w:tmpl w:val="3AA41D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B6152DF"/>
    <w:multiLevelType w:val="hybridMultilevel"/>
    <w:tmpl w:val="B16AD1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F2568F2"/>
    <w:multiLevelType w:val="hybridMultilevel"/>
    <w:tmpl w:val="A4A4BF30"/>
    <w:lvl w:ilvl="0" w:tplc="980A59B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F4D63E5"/>
    <w:multiLevelType w:val="multilevel"/>
    <w:tmpl w:val="93605FAA"/>
    <w:lvl w:ilvl="0">
      <w:start w:val="1"/>
      <w:numFmt w:val="decimal"/>
      <w:lvlText w:val="%1."/>
      <w:lvlJc w:val="left"/>
      <w:pPr>
        <w:ind w:left="360" w:hanging="360"/>
      </w:pPr>
      <w:rPr>
        <w:rFonts w:hint="default"/>
      </w:rPr>
    </w:lvl>
    <w:lvl w:ilvl="1">
      <w:start w:val="1"/>
      <w:numFmt w:val="decimal"/>
      <w:isLgl/>
      <w:lvlText w:val="%1.%2"/>
      <w:lvlJc w:val="left"/>
      <w:pPr>
        <w:ind w:left="540" w:hanging="360"/>
      </w:pPr>
      <w:rPr>
        <w:rFonts w:hint="default"/>
        <w:b/>
        <w:color w:val="000000" w:themeColor="text1"/>
      </w:rPr>
    </w:lvl>
    <w:lvl w:ilvl="2">
      <w:start w:val="1"/>
      <w:numFmt w:val="decimal"/>
      <w:isLgl/>
      <w:lvlText w:val="%1.%2.%3"/>
      <w:lvlJc w:val="left"/>
      <w:pPr>
        <w:ind w:left="1238" w:hanging="720"/>
      </w:pPr>
      <w:rPr>
        <w:rFonts w:hint="default"/>
        <w:b/>
        <w:color w:val="000000" w:themeColor="text1"/>
      </w:rPr>
    </w:lvl>
    <w:lvl w:ilvl="3">
      <w:start w:val="1"/>
      <w:numFmt w:val="decimal"/>
      <w:isLgl/>
      <w:lvlText w:val="%1.%2.%3.%4"/>
      <w:lvlJc w:val="left"/>
      <w:pPr>
        <w:ind w:left="1497" w:hanging="720"/>
      </w:pPr>
      <w:rPr>
        <w:rFonts w:hint="default"/>
        <w:b/>
        <w:color w:val="000000" w:themeColor="text1"/>
      </w:rPr>
    </w:lvl>
    <w:lvl w:ilvl="4">
      <w:start w:val="1"/>
      <w:numFmt w:val="decimal"/>
      <w:isLgl/>
      <w:lvlText w:val="%1.%2.%3.%4.%5"/>
      <w:lvlJc w:val="left"/>
      <w:pPr>
        <w:ind w:left="2116" w:hanging="1080"/>
      </w:pPr>
      <w:rPr>
        <w:rFonts w:hint="default"/>
        <w:b/>
        <w:color w:val="000000" w:themeColor="text1"/>
      </w:rPr>
    </w:lvl>
    <w:lvl w:ilvl="5">
      <w:start w:val="1"/>
      <w:numFmt w:val="decimal"/>
      <w:isLgl/>
      <w:lvlText w:val="%1.%2.%3.%4.%5.%6"/>
      <w:lvlJc w:val="left"/>
      <w:pPr>
        <w:ind w:left="2375" w:hanging="1080"/>
      </w:pPr>
      <w:rPr>
        <w:rFonts w:hint="default"/>
        <w:b/>
        <w:color w:val="000000" w:themeColor="text1"/>
      </w:rPr>
    </w:lvl>
    <w:lvl w:ilvl="6">
      <w:start w:val="1"/>
      <w:numFmt w:val="decimal"/>
      <w:isLgl/>
      <w:lvlText w:val="%1.%2.%3.%4.%5.%6.%7"/>
      <w:lvlJc w:val="left"/>
      <w:pPr>
        <w:ind w:left="2994" w:hanging="1440"/>
      </w:pPr>
      <w:rPr>
        <w:rFonts w:hint="default"/>
        <w:b/>
        <w:color w:val="000000" w:themeColor="text1"/>
      </w:rPr>
    </w:lvl>
    <w:lvl w:ilvl="7">
      <w:start w:val="1"/>
      <w:numFmt w:val="decimal"/>
      <w:isLgl/>
      <w:lvlText w:val="%1.%2.%3.%4.%5.%6.%7.%8"/>
      <w:lvlJc w:val="left"/>
      <w:pPr>
        <w:ind w:left="3253" w:hanging="1440"/>
      </w:pPr>
      <w:rPr>
        <w:rFonts w:hint="default"/>
        <w:b/>
        <w:color w:val="000000" w:themeColor="text1"/>
      </w:rPr>
    </w:lvl>
    <w:lvl w:ilvl="8">
      <w:start w:val="1"/>
      <w:numFmt w:val="decimal"/>
      <w:isLgl/>
      <w:lvlText w:val="%1.%2.%3.%4.%5.%6.%7.%8.%9"/>
      <w:lvlJc w:val="left"/>
      <w:pPr>
        <w:ind w:left="3512" w:hanging="1440"/>
      </w:pPr>
      <w:rPr>
        <w:rFonts w:hint="default"/>
        <w:b/>
        <w:color w:val="000000" w:themeColor="text1"/>
      </w:rPr>
    </w:lvl>
  </w:abstractNum>
  <w:abstractNum w:abstractNumId="46" w15:restartNumberingAfterBreak="0">
    <w:nsid w:val="2FAB71F8"/>
    <w:multiLevelType w:val="hybridMultilevel"/>
    <w:tmpl w:val="13BEAFCA"/>
    <w:lvl w:ilvl="0" w:tplc="980A59B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03A4DE7"/>
    <w:multiLevelType w:val="hybridMultilevel"/>
    <w:tmpl w:val="93887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0421703"/>
    <w:multiLevelType w:val="hybridMultilevel"/>
    <w:tmpl w:val="8BBC3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0FB5796"/>
    <w:multiLevelType w:val="hybridMultilevel"/>
    <w:tmpl w:val="A9F4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2AB1818"/>
    <w:multiLevelType w:val="hybridMultilevel"/>
    <w:tmpl w:val="FC142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6034FBA"/>
    <w:multiLevelType w:val="hybridMultilevel"/>
    <w:tmpl w:val="AB7C36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66205F3"/>
    <w:multiLevelType w:val="hybridMultilevel"/>
    <w:tmpl w:val="A588E110"/>
    <w:lvl w:ilvl="0" w:tplc="980A59B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36674BE1"/>
    <w:multiLevelType w:val="hybridMultilevel"/>
    <w:tmpl w:val="7856EF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7113CC6"/>
    <w:multiLevelType w:val="hybridMultilevel"/>
    <w:tmpl w:val="6906A068"/>
    <w:lvl w:ilvl="0" w:tplc="0409000F">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38183FE2"/>
    <w:multiLevelType w:val="hybridMultilevel"/>
    <w:tmpl w:val="09C64470"/>
    <w:lvl w:ilvl="0" w:tplc="980A59B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3ABB526D"/>
    <w:multiLevelType w:val="hybridMultilevel"/>
    <w:tmpl w:val="B7361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CDA249F"/>
    <w:multiLevelType w:val="hybridMultilevel"/>
    <w:tmpl w:val="FC481F7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3D7148D9"/>
    <w:multiLevelType w:val="hybridMultilevel"/>
    <w:tmpl w:val="75B2ADEE"/>
    <w:lvl w:ilvl="0" w:tplc="33FCA5E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F6E0DFE"/>
    <w:multiLevelType w:val="hybridMultilevel"/>
    <w:tmpl w:val="0D409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376556F"/>
    <w:multiLevelType w:val="hybridMultilevel"/>
    <w:tmpl w:val="98FC92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3DF7D76"/>
    <w:multiLevelType w:val="hybridMultilevel"/>
    <w:tmpl w:val="B16AD1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5A20D87"/>
    <w:multiLevelType w:val="hybridMultilevel"/>
    <w:tmpl w:val="302A1D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8C3323A"/>
    <w:multiLevelType w:val="hybridMultilevel"/>
    <w:tmpl w:val="26166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91154F4"/>
    <w:multiLevelType w:val="hybridMultilevel"/>
    <w:tmpl w:val="ACD0522E"/>
    <w:lvl w:ilvl="0" w:tplc="EF9CD63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9A50095"/>
    <w:multiLevelType w:val="hybridMultilevel"/>
    <w:tmpl w:val="09C64470"/>
    <w:lvl w:ilvl="0" w:tplc="980A59B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49DE0653"/>
    <w:multiLevelType w:val="hybridMultilevel"/>
    <w:tmpl w:val="8662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B036AC6"/>
    <w:multiLevelType w:val="hybridMultilevel"/>
    <w:tmpl w:val="D9427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4C5B05E6"/>
    <w:multiLevelType w:val="hybridMultilevel"/>
    <w:tmpl w:val="02A0FC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4E2515ED"/>
    <w:multiLevelType w:val="hybridMultilevel"/>
    <w:tmpl w:val="78EA2584"/>
    <w:lvl w:ilvl="0" w:tplc="7D4A1F4C">
      <w:start w:val="1"/>
      <w:numFmt w:val="decimal"/>
      <w:lvlText w:val="%1."/>
      <w:lvlJc w:val="left"/>
      <w:pPr>
        <w:ind w:left="360" w:hanging="360"/>
      </w:pPr>
      <w:rPr>
        <w:rFonts w:asciiTheme="minorHAnsi" w:eastAsia="Times New Roman" w:hAnsiTheme="minorHAnsi" w:cstheme="minorHAnsi" w:hint="default"/>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4F5C441D"/>
    <w:multiLevelType w:val="hybridMultilevel"/>
    <w:tmpl w:val="9EC0A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0701630"/>
    <w:multiLevelType w:val="hybridMultilevel"/>
    <w:tmpl w:val="D02CB0EC"/>
    <w:lvl w:ilvl="0" w:tplc="980A59B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091041C"/>
    <w:multiLevelType w:val="hybridMultilevel"/>
    <w:tmpl w:val="8B6AE286"/>
    <w:lvl w:ilvl="0" w:tplc="F2C4DD40">
      <w:start w:val="1"/>
      <w:numFmt w:val="decimal"/>
      <w:lvlText w:val="%1."/>
      <w:lvlJc w:val="left"/>
      <w:pPr>
        <w:ind w:left="360" w:hanging="360"/>
      </w:pPr>
      <w:rPr>
        <w:rFonts w:asciiTheme="minorHAnsi" w:eastAsiaTheme="minorEastAsia" w:hAnsiTheme="minorHAnsi" w:cstheme="minorHAns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3" w15:restartNumberingAfterBreak="0">
    <w:nsid w:val="50911BC5"/>
    <w:multiLevelType w:val="hybridMultilevel"/>
    <w:tmpl w:val="BFDCDC50"/>
    <w:lvl w:ilvl="0" w:tplc="980A59B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54E6906"/>
    <w:multiLevelType w:val="hybridMultilevel"/>
    <w:tmpl w:val="A342B3A6"/>
    <w:lvl w:ilvl="0" w:tplc="B974100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558A53E5"/>
    <w:multiLevelType w:val="hybridMultilevel"/>
    <w:tmpl w:val="79DEDD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561B0D5D"/>
    <w:multiLevelType w:val="hybridMultilevel"/>
    <w:tmpl w:val="09C64470"/>
    <w:lvl w:ilvl="0" w:tplc="980A59B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59670DF1"/>
    <w:multiLevelType w:val="hybridMultilevel"/>
    <w:tmpl w:val="561A84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8" w15:restartNumberingAfterBreak="0">
    <w:nsid w:val="5981766D"/>
    <w:multiLevelType w:val="hybridMultilevel"/>
    <w:tmpl w:val="F1DAED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59927A2B"/>
    <w:multiLevelType w:val="hybridMultilevel"/>
    <w:tmpl w:val="1C0C7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5A023863"/>
    <w:multiLevelType w:val="hybridMultilevel"/>
    <w:tmpl w:val="CB4811C6"/>
    <w:lvl w:ilvl="0" w:tplc="98BE38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5C2A11A9"/>
    <w:multiLevelType w:val="hybridMultilevel"/>
    <w:tmpl w:val="89D8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D501C13"/>
    <w:multiLevelType w:val="hybridMultilevel"/>
    <w:tmpl w:val="6568A1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F226FC4"/>
    <w:multiLevelType w:val="hybridMultilevel"/>
    <w:tmpl w:val="B16AD1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0167B81"/>
    <w:multiLevelType w:val="hybridMultilevel"/>
    <w:tmpl w:val="AFBEA6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0630AE2"/>
    <w:multiLevelType w:val="hybridMultilevel"/>
    <w:tmpl w:val="49465A88"/>
    <w:lvl w:ilvl="0" w:tplc="980A59B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39E7AE7"/>
    <w:multiLevelType w:val="hybridMultilevel"/>
    <w:tmpl w:val="19F40276"/>
    <w:lvl w:ilvl="0" w:tplc="980A59B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4FB36A0"/>
    <w:multiLevelType w:val="hybridMultilevel"/>
    <w:tmpl w:val="BEF8EB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65652C2E"/>
    <w:multiLevelType w:val="hybridMultilevel"/>
    <w:tmpl w:val="3E20D0B4"/>
    <w:lvl w:ilvl="0" w:tplc="47502D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67F26966"/>
    <w:multiLevelType w:val="hybridMultilevel"/>
    <w:tmpl w:val="5802D3CA"/>
    <w:lvl w:ilvl="0" w:tplc="83F4982A">
      <w:start w:val="1"/>
      <w:numFmt w:val="bullet"/>
      <w:lvlText w:val=""/>
      <w:lvlJc w:val="left"/>
      <w:pPr>
        <w:ind w:left="720" w:hanging="360"/>
      </w:pPr>
      <w:rPr>
        <w:rFonts w:ascii="Symbol" w:hAnsi="Symbol" w:hint="default"/>
        <w:color w:val="5BB245"/>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691F0B21"/>
    <w:multiLevelType w:val="hybridMultilevel"/>
    <w:tmpl w:val="477E34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6A336B37"/>
    <w:multiLevelType w:val="hybridMultilevel"/>
    <w:tmpl w:val="79DEDD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6DC84ED8"/>
    <w:multiLevelType w:val="hybridMultilevel"/>
    <w:tmpl w:val="D02CB0EC"/>
    <w:lvl w:ilvl="0" w:tplc="980A59B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08B4358"/>
    <w:multiLevelType w:val="hybridMultilevel"/>
    <w:tmpl w:val="6CE290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0F77B05"/>
    <w:multiLevelType w:val="hybridMultilevel"/>
    <w:tmpl w:val="7F9ACF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5" w15:restartNumberingAfterBreak="0">
    <w:nsid w:val="71FE712C"/>
    <w:multiLevelType w:val="hybridMultilevel"/>
    <w:tmpl w:val="A83820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3C23A94"/>
    <w:multiLevelType w:val="hybridMultilevel"/>
    <w:tmpl w:val="ED94D9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44B2579"/>
    <w:multiLevelType w:val="hybridMultilevel"/>
    <w:tmpl w:val="9224D9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76613966"/>
    <w:multiLevelType w:val="hybridMultilevel"/>
    <w:tmpl w:val="19F40276"/>
    <w:lvl w:ilvl="0" w:tplc="980A59B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7727594F"/>
    <w:multiLevelType w:val="hybridMultilevel"/>
    <w:tmpl w:val="E5B4E0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78D0160A"/>
    <w:multiLevelType w:val="hybridMultilevel"/>
    <w:tmpl w:val="4D2617C8"/>
    <w:lvl w:ilvl="0" w:tplc="78641E12">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1" w15:restartNumberingAfterBreak="0">
    <w:nsid w:val="78FF0F1D"/>
    <w:multiLevelType w:val="hybridMultilevel"/>
    <w:tmpl w:val="E7B83A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9F17193"/>
    <w:multiLevelType w:val="hybridMultilevel"/>
    <w:tmpl w:val="B16AD1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A527430"/>
    <w:multiLevelType w:val="hybridMultilevel"/>
    <w:tmpl w:val="296C82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7B704928"/>
    <w:multiLevelType w:val="hybridMultilevel"/>
    <w:tmpl w:val="B16AD1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7C1740AE"/>
    <w:multiLevelType w:val="hybridMultilevel"/>
    <w:tmpl w:val="AAC02220"/>
    <w:lvl w:ilvl="0" w:tplc="0409000F">
      <w:start w:val="1"/>
      <w:numFmt w:val="decimal"/>
      <w:pStyle w:val="tablenumber1"/>
      <w:lvlText w:val="%1."/>
      <w:lvlJc w:val="left"/>
      <w:pPr>
        <w:ind w:left="360" w:hanging="360"/>
      </w:pPr>
      <w:rPr>
        <w:rFonts w:hint="default"/>
        <w:color w:val="3170A5"/>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7CD00734"/>
    <w:multiLevelType w:val="hybridMultilevel"/>
    <w:tmpl w:val="2AB009F0"/>
    <w:lvl w:ilvl="0" w:tplc="980A59B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7E030C64"/>
    <w:multiLevelType w:val="hybridMultilevel"/>
    <w:tmpl w:val="2A3A6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FBB0492"/>
    <w:multiLevelType w:val="hybridMultilevel"/>
    <w:tmpl w:val="7C042B62"/>
    <w:lvl w:ilvl="0" w:tplc="980A59B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7FDC735D"/>
    <w:multiLevelType w:val="hybridMultilevel"/>
    <w:tmpl w:val="0D9C88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7"/>
  </w:num>
  <w:num w:numId="2">
    <w:abstractNumId w:val="89"/>
  </w:num>
  <w:num w:numId="3">
    <w:abstractNumId w:val="69"/>
  </w:num>
  <w:num w:numId="4">
    <w:abstractNumId w:val="72"/>
  </w:num>
  <w:num w:numId="5">
    <w:abstractNumId w:val="27"/>
  </w:num>
  <w:num w:numId="6">
    <w:abstractNumId w:val="0"/>
  </w:num>
  <w:num w:numId="7">
    <w:abstractNumId w:val="107"/>
  </w:num>
  <w:num w:numId="8">
    <w:abstractNumId w:val="49"/>
  </w:num>
  <w:num w:numId="9">
    <w:abstractNumId w:val="16"/>
  </w:num>
  <w:num w:numId="10">
    <w:abstractNumId w:val="3"/>
  </w:num>
  <w:num w:numId="11">
    <w:abstractNumId w:val="14"/>
  </w:num>
  <w:num w:numId="12">
    <w:abstractNumId w:val="2"/>
  </w:num>
  <w:num w:numId="13">
    <w:abstractNumId w:val="26"/>
  </w:num>
  <w:num w:numId="14">
    <w:abstractNumId w:val="20"/>
  </w:num>
  <w:num w:numId="15">
    <w:abstractNumId w:val="106"/>
  </w:num>
  <w:num w:numId="16">
    <w:abstractNumId w:val="52"/>
  </w:num>
  <w:num w:numId="17">
    <w:abstractNumId w:val="86"/>
  </w:num>
  <w:num w:numId="18">
    <w:abstractNumId w:val="92"/>
  </w:num>
  <w:num w:numId="19">
    <w:abstractNumId w:val="12"/>
  </w:num>
  <w:num w:numId="20">
    <w:abstractNumId w:val="17"/>
  </w:num>
  <w:num w:numId="21">
    <w:abstractNumId w:val="44"/>
  </w:num>
  <w:num w:numId="22">
    <w:abstractNumId w:val="46"/>
  </w:num>
  <w:num w:numId="23">
    <w:abstractNumId w:val="32"/>
  </w:num>
  <w:num w:numId="24">
    <w:abstractNumId w:val="7"/>
  </w:num>
  <w:num w:numId="25">
    <w:abstractNumId w:val="13"/>
  </w:num>
  <w:num w:numId="26">
    <w:abstractNumId w:val="88"/>
  </w:num>
  <w:num w:numId="27">
    <w:abstractNumId w:val="34"/>
  </w:num>
  <w:num w:numId="28">
    <w:abstractNumId w:val="64"/>
  </w:num>
  <w:num w:numId="29">
    <w:abstractNumId w:val="33"/>
  </w:num>
  <w:num w:numId="30">
    <w:abstractNumId w:val="82"/>
  </w:num>
  <w:num w:numId="31">
    <w:abstractNumId w:val="4"/>
  </w:num>
  <w:num w:numId="32">
    <w:abstractNumId w:val="63"/>
  </w:num>
  <w:num w:numId="33">
    <w:abstractNumId w:val="79"/>
  </w:num>
  <w:num w:numId="34">
    <w:abstractNumId w:val="70"/>
  </w:num>
  <w:num w:numId="35">
    <w:abstractNumId w:val="30"/>
  </w:num>
  <w:num w:numId="36">
    <w:abstractNumId w:val="15"/>
  </w:num>
  <w:num w:numId="37">
    <w:abstractNumId w:val="37"/>
  </w:num>
  <w:num w:numId="38">
    <w:abstractNumId w:val="36"/>
  </w:num>
  <w:num w:numId="39">
    <w:abstractNumId w:val="108"/>
  </w:num>
  <w:num w:numId="40">
    <w:abstractNumId w:val="22"/>
  </w:num>
  <w:num w:numId="41">
    <w:abstractNumId w:val="93"/>
  </w:num>
  <w:num w:numId="42">
    <w:abstractNumId w:val="18"/>
  </w:num>
  <w:num w:numId="43">
    <w:abstractNumId w:val="80"/>
  </w:num>
  <w:num w:numId="44">
    <w:abstractNumId w:val="95"/>
  </w:num>
  <w:num w:numId="45">
    <w:abstractNumId w:val="42"/>
  </w:num>
  <w:num w:numId="46">
    <w:abstractNumId w:val="58"/>
  </w:num>
  <w:num w:numId="47">
    <w:abstractNumId w:val="21"/>
  </w:num>
  <w:num w:numId="48">
    <w:abstractNumId w:val="66"/>
  </w:num>
  <w:num w:numId="49">
    <w:abstractNumId w:val="1"/>
  </w:num>
  <w:num w:numId="50">
    <w:abstractNumId w:val="45"/>
  </w:num>
  <w:num w:numId="51">
    <w:abstractNumId w:val="10"/>
  </w:num>
  <w:num w:numId="52">
    <w:abstractNumId w:val="77"/>
  </w:num>
  <w:num w:numId="53">
    <w:abstractNumId w:val="41"/>
  </w:num>
  <w:num w:numId="54">
    <w:abstractNumId w:val="11"/>
  </w:num>
  <w:num w:numId="55">
    <w:abstractNumId w:val="5"/>
  </w:num>
  <w:num w:numId="56">
    <w:abstractNumId w:val="74"/>
  </w:num>
  <w:num w:numId="57">
    <w:abstractNumId w:val="73"/>
  </w:num>
  <w:num w:numId="58">
    <w:abstractNumId w:val="35"/>
  </w:num>
  <w:num w:numId="59">
    <w:abstractNumId w:val="8"/>
  </w:num>
  <w:num w:numId="60">
    <w:abstractNumId w:val="76"/>
  </w:num>
  <w:num w:numId="61">
    <w:abstractNumId w:val="65"/>
  </w:num>
  <w:num w:numId="62">
    <w:abstractNumId w:val="55"/>
  </w:num>
  <w:num w:numId="63">
    <w:abstractNumId w:val="39"/>
  </w:num>
  <w:num w:numId="64">
    <w:abstractNumId w:val="71"/>
  </w:num>
  <w:num w:numId="65">
    <w:abstractNumId w:val="25"/>
  </w:num>
  <w:num w:numId="66">
    <w:abstractNumId w:val="97"/>
  </w:num>
  <w:num w:numId="67">
    <w:abstractNumId w:val="60"/>
  </w:num>
  <w:num w:numId="68">
    <w:abstractNumId w:val="62"/>
  </w:num>
  <w:num w:numId="69">
    <w:abstractNumId w:val="19"/>
  </w:num>
  <w:num w:numId="70">
    <w:abstractNumId w:val="84"/>
  </w:num>
  <w:num w:numId="71">
    <w:abstractNumId w:val="94"/>
  </w:num>
  <w:num w:numId="72">
    <w:abstractNumId w:val="87"/>
  </w:num>
  <w:num w:numId="73">
    <w:abstractNumId w:val="67"/>
  </w:num>
  <w:num w:numId="74">
    <w:abstractNumId w:val="101"/>
  </w:num>
  <w:num w:numId="75">
    <w:abstractNumId w:val="24"/>
  </w:num>
  <w:num w:numId="76">
    <w:abstractNumId w:val="99"/>
  </w:num>
  <w:num w:numId="77">
    <w:abstractNumId w:val="54"/>
  </w:num>
  <w:num w:numId="78">
    <w:abstractNumId w:val="68"/>
  </w:num>
  <w:num w:numId="79">
    <w:abstractNumId w:val="98"/>
  </w:num>
  <w:num w:numId="80">
    <w:abstractNumId w:val="91"/>
  </w:num>
  <w:num w:numId="81">
    <w:abstractNumId w:val="90"/>
  </w:num>
  <w:num w:numId="82">
    <w:abstractNumId w:val="9"/>
  </w:num>
  <w:num w:numId="83">
    <w:abstractNumId w:val="109"/>
  </w:num>
  <w:num w:numId="8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75"/>
  </w:num>
  <w:num w:numId="86">
    <w:abstractNumId w:val="85"/>
  </w:num>
  <w:num w:numId="87">
    <w:abstractNumId w:val="100"/>
  </w:num>
  <w:num w:numId="88">
    <w:abstractNumId w:val="38"/>
  </w:num>
  <w:num w:numId="89">
    <w:abstractNumId w:val="81"/>
  </w:num>
  <w:num w:numId="90">
    <w:abstractNumId w:val="23"/>
  </w:num>
  <w:num w:numId="91">
    <w:abstractNumId w:val="105"/>
  </w:num>
  <w:num w:numId="92">
    <w:abstractNumId w:val="103"/>
  </w:num>
  <w:num w:numId="93">
    <w:abstractNumId w:val="51"/>
  </w:num>
  <w:num w:numId="94">
    <w:abstractNumId w:val="29"/>
  </w:num>
  <w:num w:numId="95">
    <w:abstractNumId w:val="31"/>
  </w:num>
  <w:num w:numId="96">
    <w:abstractNumId w:val="78"/>
  </w:num>
  <w:num w:numId="97">
    <w:abstractNumId w:val="50"/>
  </w:num>
  <w:num w:numId="98">
    <w:abstractNumId w:val="96"/>
  </w:num>
  <w:num w:numId="99">
    <w:abstractNumId w:val="48"/>
  </w:num>
  <w:num w:numId="100">
    <w:abstractNumId w:val="102"/>
  </w:num>
  <w:num w:numId="101">
    <w:abstractNumId w:val="53"/>
  </w:num>
  <w:num w:numId="102">
    <w:abstractNumId w:val="59"/>
  </w:num>
  <w:num w:numId="103">
    <w:abstractNumId w:val="56"/>
  </w:num>
  <w:num w:numId="104">
    <w:abstractNumId w:val="83"/>
  </w:num>
  <w:num w:numId="105">
    <w:abstractNumId w:val="104"/>
  </w:num>
  <w:num w:numId="106">
    <w:abstractNumId w:val="61"/>
  </w:num>
  <w:num w:numId="107">
    <w:abstractNumId w:val="43"/>
  </w:num>
  <w:num w:numId="108">
    <w:abstractNumId w:val="6"/>
  </w:num>
  <w:num w:numId="109">
    <w:abstractNumId w:val="28"/>
  </w:num>
  <w:num w:numId="110">
    <w:abstractNumId w:val="47"/>
  </w:num>
  <w:numIdMacAtCleanup w:val="10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driguez Gonzalez, Dr. Hernan (PER)">
    <w15:presenceInfo w15:providerId="AD" w15:userId="S::rodrighe@paho.org::bd70dfc6-e091-4de1-bbab-2858a17824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revisionView w:markup="0"/>
  <w:doNotTrackMove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1CF"/>
    <w:rsid w:val="000016AC"/>
    <w:rsid w:val="00002360"/>
    <w:rsid w:val="00003D10"/>
    <w:rsid w:val="000041CD"/>
    <w:rsid w:val="0000483A"/>
    <w:rsid w:val="00004AAE"/>
    <w:rsid w:val="00004C4E"/>
    <w:rsid w:val="00006541"/>
    <w:rsid w:val="00006589"/>
    <w:rsid w:val="000067D6"/>
    <w:rsid w:val="000067F6"/>
    <w:rsid w:val="00006FE8"/>
    <w:rsid w:val="000103A7"/>
    <w:rsid w:val="00010520"/>
    <w:rsid w:val="00010766"/>
    <w:rsid w:val="00010DE9"/>
    <w:rsid w:val="00011C5A"/>
    <w:rsid w:val="00011E96"/>
    <w:rsid w:val="00011FA6"/>
    <w:rsid w:val="000125ED"/>
    <w:rsid w:val="000129B3"/>
    <w:rsid w:val="00012C17"/>
    <w:rsid w:val="00013444"/>
    <w:rsid w:val="00013500"/>
    <w:rsid w:val="00013CFE"/>
    <w:rsid w:val="000146B0"/>
    <w:rsid w:val="00014819"/>
    <w:rsid w:val="0001569E"/>
    <w:rsid w:val="000159B1"/>
    <w:rsid w:val="00015ED6"/>
    <w:rsid w:val="0002014E"/>
    <w:rsid w:val="000205C2"/>
    <w:rsid w:val="00021718"/>
    <w:rsid w:val="00021810"/>
    <w:rsid w:val="000221EA"/>
    <w:rsid w:val="000222F0"/>
    <w:rsid w:val="00022E12"/>
    <w:rsid w:val="00023966"/>
    <w:rsid w:val="00024325"/>
    <w:rsid w:val="00024718"/>
    <w:rsid w:val="00024B0F"/>
    <w:rsid w:val="00024DAA"/>
    <w:rsid w:val="00025EBF"/>
    <w:rsid w:val="00026578"/>
    <w:rsid w:val="000269B5"/>
    <w:rsid w:val="00027CB2"/>
    <w:rsid w:val="0003008F"/>
    <w:rsid w:val="0003031D"/>
    <w:rsid w:val="0003035C"/>
    <w:rsid w:val="000303F6"/>
    <w:rsid w:val="0003048C"/>
    <w:rsid w:val="00030A89"/>
    <w:rsid w:val="000315FA"/>
    <w:rsid w:val="000318C4"/>
    <w:rsid w:val="000329D5"/>
    <w:rsid w:val="00032B16"/>
    <w:rsid w:val="000341F1"/>
    <w:rsid w:val="00034514"/>
    <w:rsid w:val="000346F9"/>
    <w:rsid w:val="00034729"/>
    <w:rsid w:val="00034B09"/>
    <w:rsid w:val="000371FA"/>
    <w:rsid w:val="000378BF"/>
    <w:rsid w:val="00040508"/>
    <w:rsid w:val="000405B7"/>
    <w:rsid w:val="00040CED"/>
    <w:rsid w:val="000412A0"/>
    <w:rsid w:val="00041C55"/>
    <w:rsid w:val="00041E80"/>
    <w:rsid w:val="000425CD"/>
    <w:rsid w:val="00042B16"/>
    <w:rsid w:val="000430B4"/>
    <w:rsid w:val="00043245"/>
    <w:rsid w:val="000433C5"/>
    <w:rsid w:val="00043514"/>
    <w:rsid w:val="00043A4B"/>
    <w:rsid w:val="00043A81"/>
    <w:rsid w:val="00043DD4"/>
    <w:rsid w:val="000440C6"/>
    <w:rsid w:val="00044864"/>
    <w:rsid w:val="00044B2D"/>
    <w:rsid w:val="000456D0"/>
    <w:rsid w:val="00046140"/>
    <w:rsid w:val="000462B0"/>
    <w:rsid w:val="000466F2"/>
    <w:rsid w:val="00046E2E"/>
    <w:rsid w:val="00046E6C"/>
    <w:rsid w:val="000478A1"/>
    <w:rsid w:val="0004794A"/>
    <w:rsid w:val="0004795D"/>
    <w:rsid w:val="000479BD"/>
    <w:rsid w:val="00050031"/>
    <w:rsid w:val="00050103"/>
    <w:rsid w:val="00050406"/>
    <w:rsid w:val="000507D0"/>
    <w:rsid w:val="00051002"/>
    <w:rsid w:val="00051C66"/>
    <w:rsid w:val="00051EB5"/>
    <w:rsid w:val="00052279"/>
    <w:rsid w:val="000522E1"/>
    <w:rsid w:val="00052778"/>
    <w:rsid w:val="00052A19"/>
    <w:rsid w:val="0005444C"/>
    <w:rsid w:val="00054B68"/>
    <w:rsid w:val="00054E0E"/>
    <w:rsid w:val="0005534C"/>
    <w:rsid w:val="000562CD"/>
    <w:rsid w:val="00056733"/>
    <w:rsid w:val="00057244"/>
    <w:rsid w:val="00057B72"/>
    <w:rsid w:val="00060665"/>
    <w:rsid w:val="00060852"/>
    <w:rsid w:val="0006114F"/>
    <w:rsid w:val="0006174B"/>
    <w:rsid w:val="00061DC6"/>
    <w:rsid w:val="00061FFE"/>
    <w:rsid w:val="00062477"/>
    <w:rsid w:val="00063467"/>
    <w:rsid w:val="00063E0A"/>
    <w:rsid w:val="000641CF"/>
    <w:rsid w:val="0006495C"/>
    <w:rsid w:val="00065126"/>
    <w:rsid w:val="0006572B"/>
    <w:rsid w:val="000657D7"/>
    <w:rsid w:val="00066B74"/>
    <w:rsid w:val="0006716B"/>
    <w:rsid w:val="00067177"/>
    <w:rsid w:val="00067187"/>
    <w:rsid w:val="00067C9F"/>
    <w:rsid w:val="000701E3"/>
    <w:rsid w:val="000705B9"/>
    <w:rsid w:val="00071AD6"/>
    <w:rsid w:val="00071D7C"/>
    <w:rsid w:val="00071E9D"/>
    <w:rsid w:val="00072190"/>
    <w:rsid w:val="00072EAE"/>
    <w:rsid w:val="000737F7"/>
    <w:rsid w:val="000738D1"/>
    <w:rsid w:val="00073CF1"/>
    <w:rsid w:val="00074B50"/>
    <w:rsid w:val="00074E85"/>
    <w:rsid w:val="000752A2"/>
    <w:rsid w:val="00075383"/>
    <w:rsid w:val="00075D38"/>
    <w:rsid w:val="00076356"/>
    <w:rsid w:val="00076CCA"/>
    <w:rsid w:val="00076FB4"/>
    <w:rsid w:val="00077F75"/>
    <w:rsid w:val="000803B7"/>
    <w:rsid w:val="00081A2D"/>
    <w:rsid w:val="00081CA6"/>
    <w:rsid w:val="000825E7"/>
    <w:rsid w:val="00082E71"/>
    <w:rsid w:val="00082FB8"/>
    <w:rsid w:val="0008336B"/>
    <w:rsid w:val="00083AA0"/>
    <w:rsid w:val="00083AAF"/>
    <w:rsid w:val="00083DAF"/>
    <w:rsid w:val="00083F07"/>
    <w:rsid w:val="0008478B"/>
    <w:rsid w:val="0008564B"/>
    <w:rsid w:val="00086012"/>
    <w:rsid w:val="000860CA"/>
    <w:rsid w:val="000861FF"/>
    <w:rsid w:val="00086244"/>
    <w:rsid w:val="00086765"/>
    <w:rsid w:val="00086A66"/>
    <w:rsid w:val="000908BF"/>
    <w:rsid w:val="00090D00"/>
    <w:rsid w:val="000916EE"/>
    <w:rsid w:val="00093067"/>
    <w:rsid w:val="000933B5"/>
    <w:rsid w:val="000933BE"/>
    <w:rsid w:val="00093732"/>
    <w:rsid w:val="00093B0D"/>
    <w:rsid w:val="00093D01"/>
    <w:rsid w:val="00094FB8"/>
    <w:rsid w:val="000952CB"/>
    <w:rsid w:val="00095781"/>
    <w:rsid w:val="000957D4"/>
    <w:rsid w:val="00095A70"/>
    <w:rsid w:val="00095C71"/>
    <w:rsid w:val="00096070"/>
    <w:rsid w:val="00096FE0"/>
    <w:rsid w:val="00097AFB"/>
    <w:rsid w:val="000A0891"/>
    <w:rsid w:val="000A1397"/>
    <w:rsid w:val="000A160B"/>
    <w:rsid w:val="000A1CFE"/>
    <w:rsid w:val="000A2086"/>
    <w:rsid w:val="000A27BD"/>
    <w:rsid w:val="000A27E7"/>
    <w:rsid w:val="000A28EF"/>
    <w:rsid w:val="000A3E54"/>
    <w:rsid w:val="000A48F9"/>
    <w:rsid w:val="000A4DD8"/>
    <w:rsid w:val="000A56D3"/>
    <w:rsid w:val="000A60D9"/>
    <w:rsid w:val="000A63B6"/>
    <w:rsid w:val="000A677D"/>
    <w:rsid w:val="000A6CC2"/>
    <w:rsid w:val="000A72A4"/>
    <w:rsid w:val="000A72AE"/>
    <w:rsid w:val="000B09B7"/>
    <w:rsid w:val="000B0A96"/>
    <w:rsid w:val="000B0C17"/>
    <w:rsid w:val="000B108D"/>
    <w:rsid w:val="000B15B5"/>
    <w:rsid w:val="000B1757"/>
    <w:rsid w:val="000B1920"/>
    <w:rsid w:val="000B2222"/>
    <w:rsid w:val="000B23E8"/>
    <w:rsid w:val="000B2469"/>
    <w:rsid w:val="000B2CCD"/>
    <w:rsid w:val="000B2D38"/>
    <w:rsid w:val="000B3A2D"/>
    <w:rsid w:val="000B4922"/>
    <w:rsid w:val="000B49C8"/>
    <w:rsid w:val="000B4F6B"/>
    <w:rsid w:val="000B5169"/>
    <w:rsid w:val="000B577C"/>
    <w:rsid w:val="000B5A49"/>
    <w:rsid w:val="000B60C7"/>
    <w:rsid w:val="000B76D6"/>
    <w:rsid w:val="000B77B5"/>
    <w:rsid w:val="000B78B0"/>
    <w:rsid w:val="000C0376"/>
    <w:rsid w:val="000C1046"/>
    <w:rsid w:val="000C1329"/>
    <w:rsid w:val="000C17BA"/>
    <w:rsid w:val="000C1F2D"/>
    <w:rsid w:val="000C2141"/>
    <w:rsid w:val="000C24C8"/>
    <w:rsid w:val="000C2542"/>
    <w:rsid w:val="000C2CF4"/>
    <w:rsid w:val="000C3450"/>
    <w:rsid w:val="000C3F8C"/>
    <w:rsid w:val="000C447D"/>
    <w:rsid w:val="000C579E"/>
    <w:rsid w:val="000C59F3"/>
    <w:rsid w:val="000C5A7D"/>
    <w:rsid w:val="000C5C8D"/>
    <w:rsid w:val="000C6025"/>
    <w:rsid w:val="000C6935"/>
    <w:rsid w:val="000C6C27"/>
    <w:rsid w:val="000C701A"/>
    <w:rsid w:val="000C7612"/>
    <w:rsid w:val="000C76DA"/>
    <w:rsid w:val="000C7BE9"/>
    <w:rsid w:val="000C7DA2"/>
    <w:rsid w:val="000D0CAE"/>
    <w:rsid w:val="000D2505"/>
    <w:rsid w:val="000D2DD1"/>
    <w:rsid w:val="000D2E46"/>
    <w:rsid w:val="000D4164"/>
    <w:rsid w:val="000D4473"/>
    <w:rsid w:val="000D4A51"/>
    <w:rsid w:val="000D4F90"/>
    <w:rsid w:val="000D59DE"/>
    <w:rsid w:val="000D5F65"/>
    <w:rsid w:val="000D6D7E"/>
    <w:rsid w:val="000D7783"/>
    <w:rsid w:val="000D7786"/>
    <w:rsid w:val="000E0690"/>
    <w:rsid w:val="000E1C92"/>
    <w:rsid w:val="000E1CA3"/>
    <w:rsid w:val="000E3148"/>
    <w:rsid w:val="000E572C"/>
    <w:rsid w:val="000E5C03"/>
    <w:rsid w:val="000E70D8"/>
    <w:rsid w:val="000F0124"/>
    <w:rsid w:val="000F0702"/>
    <w:rsid w:val="000F0E65"/>
    <w:rsid w:val="000F179A"/>
    <w:rsid w:val="000F18B8"/>
    <w:rsid w:val="000F3293"/>
    <w:rsid w:val="000F3D14"/>
    <w:rsid w:val="000F3F3E"/>
    <w:rsid w:val="000F47B0"/>
    <w:rsid w:val="000F53A8"/>
    <w:rsid w:val="000F5B00"/>
    <w:rsid w:val="000F61A8"/>
    <w:rsid w:val="000F68A0"/>
    <w:rsid w:val="000F6961"/>
    <w:rsid w:val="000F7B39"/>
    <w:rsid w:val="000F7C4A"/>
    <w:rsid w:val="000F7EC4"/>
    <w:rsid w:val="00100413"/>
    <w:rsid w:val="001004EA"/>
    <w:rsid w:val="0010116B"/>
    <w:rsid w:val="00101F1C"/>
    <w:rsid w:val="001024A6"/>
    <w:rsid w:val="0010302D"/>
    <w:rsid w:val="00103176"/>
    <w:rsid w:val="001039EB"/>
    <w:rsid w:val="00103CCA"/>
    <w:rsid w:val="00104D46"/>
    <w:rsid w:val="00104F16"/>
    <w:rsid w:val="001051A1"/>
    <w:rsid w:val="001053F5"/>
    <w:rsid w:val="00105539"/>
    <w:rsid w:val="00106321"/>
    <w:rsid w:val="00107434"/>
    <w:rsid w:val="00107EC1"/>
    <w:rsid w:val="00110600"/>
    <w:rsid w:val="0011138A"/>
    <w:rsid w:val="00111B2C"/>
    <w:rsid w:val="00111B2E"/>
    <w:rsid w:val="00111BA5"/>
    <w:rsid w:val="001140AE"/>
    <w:rsid w:val="00114278"/>
    <w:rsid w:val="001148AB"/>
    <w:rsid w:val="001157D7"/>
    <w:rsid w:val="00115ACE"/>
    <w:rsid w:val="00116B13"/>
    <w:rsid w:val="00117A91"/>
    <w:rsid w:val="00120515"/>
    <w:rsid w:val="00121AF1"/>
    <w:rsid w:val="00121BE1"/>
    <w:rsid w:val="001223B6"/>
    <w:rsid w:val="001228D3"/>
    <w:rsid w:val="00123284"/>
    <w:rsid w:val="00124296"/>
    <w:rsid w:val="001247A7"/>
    <w:rsid w:val="00124B23"/>
    <w:rsid w:val="00125761"/>
    <w:rsid w:val="001273AD"/>
    <w:rsid w:val="001275B9"/>
    <w:rsid w:val="00127EDA"/>
    <w:rsid w:val="0013050F"/>
    <w:rsid w:val="00130650"/>
    <w:rsid w:val="00130BDC"/>
    <w:rsid w:val="0013251B"/>
    <w:rsid w:val="00132E5C"/>
    <w:rsid w:val="00133C43"/>
    <w:rsid w:val="00133EB4"/>
    <w:rsid w:val="00134129"/>
    <w:rsid w:val="0013415E"/>
    <w:rsid w:val="00134198"/>
    <w:rsid w:val="001342D4"/>
    <w:rsid w:val="00134396"/>
    <w:rsid w:val="001343F5"/>
    <w:rsid w:val="00134A42"/>
    <w:rsid w:val="001350D1"/>
    <w:rsid w:val="00135420"/>
    <w:rsid w:val="001359C8"/>
    <w:rsid w:val="00135FA2"/>
    <w:rsid w:val="0013612F"/>
    <w:rsid w:val="0013618C"/>
    <w:rsid w:val="001372B2"/>
    <w:rsid w:val="00140281"/>
    <w:rsid w:val="00140FAC"/>
    <w:rsid w:val="0014179B"/>
    <w:rsid w:val="00141B18"/>
    <w:rsid w:val="0014262F"/>
    <w:rsid w:val="00142BD6"/>
    <w:rsid w:val="001440B4"/>
    <w:rsid w:val="00146AA4"/>
    <w:rsid w:val="00146DCF"/>
    <w:rsid w:val="00146E6E"/>
    <w:rsid w:val="001504AC"/>
    <w:rsid w:val="00150814"/>
    <w:rsid w:val="00150A63"/>
    <w:rsid w:val="00150C98"/>
    <w:rsid w:val="00150ED3"/>
    <w:rsid w:val="00151DF7"/>
    <w:rsid w:val="001525EC"/>
    <w:rsid w:val="001527F7"/>
    <w:rsid w:val="001528AA"/>
    <w:rsid w:val="00152F25"/>
    <w:rsid w:val="00154CCE"/>
    <w:rsid w:val="001552B1"/>
    <w:rsid w:val="001564AB"/>
    <w:rsid w:val="001566AC"/>
    <w:rsid w:val="001573A9"/>
    <w:rsid w:val="001578FA"/>
    <w:rsid w:val="00157D94"/>
    <w:rsid w:val="001604C2"/>
    <w:rsid w:val="0016073B"/>
    <w:rsid w:val="00160AF3"/>
    <w:rsid w:val="00160CDF"/>
    <w:rsid w:val="001612A8"/>
    <w:rsid w:val="001618E6"/>
    <w:rsid w:val="0016214C"/>
    <w:rsid w:val="001624D9"/>
    <w:rsid w:val="00162B45"/>
    <w:rsid w:val="0016323F"/>
    <w:rsid w:val="00163434"/>
    <w:rsid w:val="0016351F"/>
    <w:rsid w:val="00164E48"/>
    <w:rsid w:val="00165670"/>
    <w:rsid w:val="00165F58"/>
    <w:rsid w:val="001660A6"/>
    <w:rsid w:val="00166881"/>
    <w:rsid w:val="00166B08"/>
    <w:rsid w:val="0016751D"/>
    <w:rsid w:val="0016756C"/>
    <w:rsid w:val="00167E71"/>
    <w:rsid w:val="00170192"/>
    <w:rsid w:val="00170D59"/>
    <w:rsid w:val="00170E81"/>
    <w:rsid w:val="00171347"/>
    <w:rsid w:val="00171AAE"/>
    <w:rsid w:val="00171D1A"/>
    <w:rsid w:val="00172757"/>
    <w:rsid w:val="00172D55"/>
    <w:rsid w:val="0017323E"/>
    <w:rsid w:val="001733FD"/>
    <w:rsid w:val="00173638"/>
    <w:rsid w:val="0017377F"/>
    <w:rsid w:val="00173B09"/>
    <w:rsid w:val="00174092"/>
    <w:rsid w:val="001748E7"/>
    <w:rsid w:val="001752D1"/>
    <w:rsid w:val="0017571D"/>
    <w:rsid w:val="00175810"/>
    <w:rsid w:val="0017638A"/>
    <w:rsid w:val="001768A7"/>
    <w:rsid w:val="001768C5"/>
    <w:rsid w:val="00176D18"/>
    <w:rsid w:val="00177644"/>
    <w:rsid w:val="00177B8A"/>
    <w:rsid w:val="00177D59"/>
    <w:rsid w:val="0018018B"/>
    <w:rsid w:val="00180316"/>
    <w:rsid w:val="001806DE"/>
    <w:rsid w:val="00180FE0"/>
    <w:rsid w:val="001817AB"/>
    <w:rsid w:val="0018246E"/>
    <w:rsid w:val="001827B7"/>
    <w:rsid w:val="00182A16"/>
    <w:rsid w:val="00182C9D"/>
    <w:rsid w:val="00182DE5"/>
    <w:rsid w:val="001838A4"/>
    <w:rsid w:val="001841A1"/>
    <w:rsid w:val="00184717"/>
    <w:rsid w:val="001847C0"/>
    <w:rsid w:val="001856B1"/>
    <w:rsid w:val="00185D73"/>
    <w:rsid w:val="001865D9"/>
    <w:rsid w:val="00186965"/>
    <w:rsid w:val="00186CD3"/>
    <w:rsid w:val="00186CE7"/>
    <w:rsid w:val="00186F81"/>
    <w:rsid w:val="00187C6F"/>
    <w:rsid w:val="001901E7"/>
    <w:rsid w:val="00190B2B"/>
    <w:rsid w:val="001914F9"/>
    <w:rsid w:val="0019314F"/>
    <w:rsid w:val="00193E8F"/>
    <w:rsid w:val="001942BA"/>
    <w:rsid w:val="00194585"/>
    <w:rsid w:val="00194D48"/>
    <w:rsid w:val="00195606"/>
    <w:rsid w:val="0019581B"/>
    <w:rsid w:val="00195F26"/>
    <w:rsid w:val="0019620A"/>
    <w:rsid w:val="001965D6"/>
    <w:rsid w:val="00196C3A"/>
    <w:rsid w:val="0019716D"/>
    <w:rsid w:val="001978FA"/>
    <w:rsid w:val="00197A8C"/>
    <w:rsid w:val="001A12DF"/>
    <w:rsid w:val="001A163C"/>
    <w:rsid w:val="001A1884"/>
    <w:rsid w:val="001A1A18"/>
    <w:rsid w:val="001A1B29"/>
    <w:rsid w:val="001A2ED7"/>
    <w:rsid w:val="001A3738"/>
    <w:rsid w:val="001A3C7C"/>
    <w:rsid w:val="001A4712"/>
    <w:rsid w:val="001A50D7"/>
    <w:rsid w:val="001A576B"/>
    <w:rsid w:val="001A57AD"/>
    <w:rsid w:val="001A58A3"/>
    <w:rsid w:val="001A5DBB"/>
    <w:rsid w:val="001A5FC6"/>
    <w:rsid w:val="001A6014"/>
    <w:rsid w:val="001A617B"/>
    <w:rsid w:val="001A646E"/>
    <w:rsid w:val="001A6B5D"/>
    <w:rsid w:val="001A710B"/>
    <w:rsid w:val="001A7555"/>
    <w:rsid w:val="001A7A56"/>
    <w:rsid w:val="001A7CA3"/>
    <w:rsid w:val="001B0819"/>
    <w:rsid w:val="001B0824"/>
    <w:rsid w:val="001B2477"/>
    <w:rsid w:val="001B41A0"/>
    <w:rsid w:val="001B5D00"/>
    <w:rsid w:val="001B5F09"/>
    <w:rsid w:val="001B5FDE"/>
    <w:rsid w:val="001B6204"/>
    <w:rsid w:val="001B629C"/>
    <w:rsid w:val="001B6B66"/>
    <w:rsid w:val="001C0F27"/>
    <w:rsid w:val="001C0F60"/>
    <w:rsid w:val="001C227B"/>
    <w:rsid w:val="001C33F4"/>
    <w:rsid w:val="001C40E3"/>
    <w:rsid w:val="001C4235"/>
    <w:rsid w:val="001C52CC"/>
    <w:rsid w:val="001C6034"/>
    <w:rsid w:val="001C6822"/>
    <w:rsid w:val="001C7685"/>
    <w:rsid w:val="001D18FC"/>
    <w:rsid w:val="001D2770"/>
    <w:rsid w:val="001D4C07"/>
    <w:rsid w:val="001D5EEC"/>
    <w:rsid w:val="001D601A"/>
    <w:rsid w:val="001D61E6"/>
    <w:rsid w:val="001D67AB"/>
    <w:rsid w:val="001D7D21"/>
    <w:rsid w:val="001E02E5"/>
    <w:rsid w:val="001E121B"/>
    <w:rsid w:val="001E12F9"/>
    <w:rsid w:val="001E16E0"/>
    <w:rsid w:val="001E1CF8"/>
    <w:rsid w:val="001E259E"/>
    <w:rsid w:val="001E280F"/>
    <w:rsid w:val="001E3CB4"/>
    <w:rsid w:val="001E4D75"/>
    <w:rsid w:val="001E624C"/>
    <w:rsid w:val="001E6335"/>
    <w:rsid w:val="001E779F"/>
    <w:rsid w:val="001E7F96"/>
    <w:rsid w:val="001F0C48"/>
    <w:rsid w:val="001F1B28"/>
    <w:rsid w:val="001F1E44"/>
    <w:rsid w:val="001F2092"/>
    <w:rsid w:val="001F3C38"/>
    <w:rsid w:val="001F4270"/>
    <w:rsid w:val="001F4E8C"/>
    <w:rsid w:val="001F5106"/>
    <w:rsid w:val="001F520A"/>
    <w:rsid w:val="001F534F"/>
    <w:rsid w:val="001F57BF"/>
    <w:rsid w:val="001F5B91"/>
    <w:rsid w:val="001F6DD9"/>
    <w:rsid w:val="001F73DD"/>
    <w:rsid w:val="002009AF"/>
    <w:rsid w:val="00200A05"/>
    <w:rsid w:val="00200DD6"/>
    <w:rsid w:val="00200E08"/>
    <w:rsid w:val="00200EE0"/>
    <w:rsid w:val="00200FA0"/>
    <w:rsid w:val="002026E9"/>
    <w:rsid w:val="00202BA3"/>
    <w:rsid w:val="00203865"/>
    <w:rsid w:val="00203D8F"/>
    <w:rsid w:val="00204246"/>
    <w:rsid w:val="002057AF"/>
    <w:rsid w:val="00206163"/>
    <w:rsid w:val="00206F60"/>
    <w:rsid w:val="0020749D"/>
    <w:rsid w:val="00210599"/>
    <w:rsid w:val="002113CB"/>
    <w:rsid w:val="002117C4"/>
    <w:rsid w:val="00212215"/>
    <w:rsid w:val="002124A3"/>
    <w:rsid w:val="0021340F"/>
    <w:rsid w:val="00213E36"/>
    <w:rsid w:val="00214702"/>
    <w:rsid w:val="002159D7"/>
    <w:rsid w:val="00215E86"/>
    <w:rsid w:val="00216DE3"/>
    <w:rsid w:val="002174B4"/>
    <w:rsid w:val="0021759C"/>
    <w:rsid w:val="002179B8"/>
    <w:rsid w:val="002202BC"/>
    <w:rsid w:val="00220BDD"/>
    <w:rsid w:val="0022248B"/>
    <w:rsid w:val="00223902"/>
    <w:rsid w:val="00223F85"/>
    <w:rsid w:val="0022435E"/>
    <w:rsid w:val="002243E7"/>
    <w:rsid w:val="00224613"/>
    <w:rsid w:val="0022464C"/>
    <w:rsid w:val="00225261"/>
    <w:rsid w:val="00225D35"/>
    <w:rsid w:val="002260D3"/>
    <w:rsid w:val="002264B2"/>
    <w:rsid w:val="00226B09"/>
    <w:rsid w:val="00230039"/>
    <w:rsid w:val="00230492"/>
    <w:rsid w:val="00230712"/>
    <w:rsid w:val="00230867"/>
    <w:rsid w:val="0023198A"/>
    <w:rsid w:val="00231FBC"/>
    <w:rsid w:val="00232405"/>
    <w:rsid w:val="00232D13"/>
    <w:rsid w:val="002333B9"/>
    <w:rsid w:val="002336F1"/>
    <w:rsid w:val="00233857"/>
    <w:rsid w:val="00234E8F"/>
    <w:rsid w:val="00235E4E"/>
    <w:rsid w:val="00235F72"/>
    <w:rsid w:val="00236065"/>
    <w:rsid w:val="00236252"/>
    <w:rsid w:val="00236C19"/>
    <w:rsid w:val="00237E0F"/>
    <w:rsid w:val="002402CD"/>
    <w:rsid w:val="0024062A"/>
    <w:rsid w:val="002411A6"/>
    <w:rsid w:val="0024226C"/>
    <w:rsid w:val="0024242D"/>
    <w:rsid w:val="002427CD"/>
    <w:rsid w:val="002428F1"/>
    <w:rsid w:val="00243749"/>
    <w:rsid w:val="0024506E"/>
    <w:rsid w:val="002459F2"/>
    <w:rsid w:val="00245F87"/>
    <w:rsid w:val="00246603"/>
    <w:rsid w:val="00246A5E"/>
    <w:rsid w:val="0024775A"/>
    <w:rsid w:val="00247A08"/>
    <w:rsid w:val="00247B7E"/>
    <w:rsid w:val="00247D1B"/>
    <w:rsid w:val="002502C2"/>
    <w:rsid w:val="0025060E"/>
    <w:rsid w:val="00250C93"/>
    <w:rsid w:val="0025133F"/>
    <w:rsid w:val="00251918"/>
    <w:rsid w:val="00252E05"/>
    <w:rsid w:val="0025507F"/>
    <w:rsid w:val="00255334"/>
    <w:rsid w:val="00255716"/>
    <w:rsid w:val="00256520"/>
    <w:rsid w:val="00257DE2"/>
    <w:rsid w:val="002602E4"/>
    <w:rsid w:val="0026044F"/>
    <w:rsid w:val="002606E1"/>
    <w:rsid w:val="002608EF"/>
    <w:rsid w:val="00261060"/>
    <w:rsid w:val="002615E7"/>
    <w:rsid w:val="00261779"/>
    <w:rsid w:val="002617EC"/>
    <w:rsid w:val="002622AD"/>
    <w:rsid w:val="00262602"/>
    <w:rsid w:val="002626DE"/>
    <w:rsid w:val="002628BE"/>
    <w:rsid w:val="002632FA"/>
    <w:rsid w:val="002633D9"/>
    <w:rsid w:val="00263E03"/>
    <w:rsid w:val="00264221"/>
    <w:rsid w:val="002643D3"/>
    <w:rsid w:val="002654B9"/>
    <w:rsid w:val="00265BDF"/>
    <w:rsid w:val="00265DEB"/>
    <w:rsid w:val="0026600B"/>
    <w:rsid w:val="00266303"/>
    <w:rsid w:val="00270174"/>
    <w:rsid w:val="00270193"/>
    <w:rsid w:val="002717BD"/>
    <w:rsid w:val="002718C3"/>
    <w:rsid w:val="00272220"/>
    <w:rsid w:val="00272B77"/>
    <w:rsid w:val="00273284"/>
    <w:rsid w:val="00273FF6"/>
    <w:rsid w:val="002753FC"/>
    <w:rsid w:val="0027594B"/>
    <w:rsid w:val="002762BB"/>
    <w:rsid w:val="00276B46"/>
    <w:rsid w:val="0028039F"/>
    <w:rsid w:val="002808E2"/>
    <w:rsid w:val="00281E37"/>
    <w:rsid w:val="002821C3"/>
    <w:rsid w:val="00282674"/>
    <w:rsid w:val="00282F74"/>
    <w:rsid w:val="002832B7"/>
    <w:rsid w:val="002848D7"/>
    <w:rsid w:val="0028490C"/>
    <w:rsid w:val="002850F1"/>
    <w:rsid w:val="002855C1"/>
    <w:rsid w:val="00286052"/>
    <w:rsid w:val="00286ED1"/>
    <w:rsid w:val="0028777D"/>
    <w:rsid w:val="00287E0F"/>
    <w:rsid w:val="002902FF"/>
    <w:rsid w:val="00290E19"/>
    <w:rsid w:val="002912D9"/>
    <w:rsid w:val="00291F86"/>
    <w:rsid w:val="00292D02"/>
    <w:rsid w:val="002936BF"/>
    <w:rsid w:val="0029415D"/>
    <w:rsid w:val="00294B34"/>
    <w:rsid w:val="00294BFA"/>
    <w:rsid w:val="00294D77"/>
    <w:rsid w:val="00294FC6"/>
    <w:rsid w:val="00295A1B"/>
    <w:rsid w:val="002969C5"/>
    <w:rsid w:val="00297059"/>
    <w:rsid w:val="00297F85"/>
    <w:rsid w:val="002A0A84"/>
    <w:rsid w:val="002A1123"/>
    <w:rsid w:val="002A1484"/>
    <w:rsid w:val="002A2374"/>
    <w:rsid w:val="002A2485"/>
    <w:rsid w:val="002A2723"/>
    <w:rsid w:val="002A27E5"/>
    <w:rsid w:val="002A307D"/>
    <w:rsid w:val="002A4149"/>
    <w:rsid w:val="002A47AA"/>
    <w:rsid w:val="002A4AF9"/>
    <w:rsid w:val="002A4BB8"/>
    <w:rsid w:val="002A51FF"/>
    <w:rsid w:val="002A54B5"/>
    <w:rsid w:val="002A6392"/>
    <w:rsid w:val="002A7183"/>
    <w:rsid w:val="002A73A1"/>
    <w:rsid w:val="002A73FC"/>
    <w:rsid w:val="002A799B"/>
    <w:rsid w:val="002A7DA9"/>
    <w:rsid w:val="002A7F1B"/>
    <w:rsid w:val="002A7FCC"/>
    <w:rsid w:val="002B0291"/>
    <w:rsid w:val="002B0659"/>
    <w:rsid w:val="002B072F"/>
    <w:rsid w:val="002B129C"/>
    <w:rsid w:val="002B167E"/>
    <w:rsid w:val="002B44BA"/>
    <w:rsid w:val="002B5188"/>
    <w:rsid w:val="002B55C9"/>
    <w:rsid w:val="002B654C"/>
    <w:rsid w:val="002B6B83"/>
    <w:rsid w:val="002B7005"/>
    <w:rsid w:val="002B70AD"/>
    <w:rsid w:val="002BA1A5"/>
    <w:rsid w:val="002C10D2"/>
    <w:rsid w:val="002C1301"/>
    <w:rsid w:val="002C14C5"/>
    <w:rsid w:val="002C1AC2"/>
    <w:rsid w:val="002C1BB5"/>
    <w:rsid w:val="002C267E"/>
    <w:rsid w:val="002C27DA"/>
    <w:rsid w:val="002C28E3"/>
    <w:rsid w:val="002C3626"/>
    <w:rsid w:val="002C3BF5"/>
    <w:rsid w:val="002C49C7"/>
    <w:rsid w:val="002C4F33"/>
    <w:rsid w:val="002C6158"/>
    <w:rsid w:val="002C6C8F"/>
    <w:rsid w:val="002C6D27"/>
    <w:rsid w:val="002C71B2"/>
    <w:rsid w:val="002C75D5"/>
    <w:rsid w:val="002D2057"/>
    <w:rsid w:val="002D27D0"/>
    <w:rsid w:val="002D2C11"/>
    <w:rsid w:val="002D315B"/>
    <w:rsid w:val="002D3A8D"/>
    <w:rsid w:val="002D3D10"/>
    <w:rsid w:val="002D41FB"/>
    <w:rsid w:val="002D4567"/>
    <w:rsid w:val="002D45B7"/>
    <w:rsid w:val="002D45B9"/>
    <w:rsid w:val="002D4E61"/>
    <w:rsid w:val="002D576A"/>
    <w:rsid w:val="002D5A0A"/>
    <w:rsid w:val="002D6567"/>
    <w:rsid w:val="002D664D"/>
    <w:rsid w:val="002D695F"/>
    <w:rsid w:val="002D6DA6"/>
    <w:rsid w:val="002D7801"/>
    <w:rsid w:val="002E04E1"/>
    <w:rsid w:val="002E088C"/>
    <w:rsid w:val="002E1171"/>
    <w:rsid w:val="002E1397"/>
    <w:rsid w:val="002E17EB"/>
    <w:rsid w:val="002E1B58"/>
    <w:rsid w:val="002E34B4"/>
    <w:rsid w:val="002E3F58"/>
    <w:rsid w:val="002E41BB"/>
    <w:rsid w:val="002E4E40"/>
    <w:rsid w:val="002E52B2"/>
    <w:rsid w:val="002E567B"/>
    <w:rsid w:val="002E6645"/>
    <w:rsid w:val="002E69BD"/>
    <w:rsid w:val="002E70A2"/>
    <w:rsid w:val="002E717F"/>
    <w:rsid w:val="002E7539"/>
    <w:rsid w:val="002E774D"/>
    <w:rsid w:val="002E7834"/>
    <w:rsid w:val="002E786D"/>
    <w:rsid w:val="002E7886"/>
    <w:rsid w:val="002F0615"/>
    <w:rsid w:val="002F0BD1"/>
    <w:rsid w:val="002F0BEB"/>
    <w:rsid w:val="002F18C5"/>
    <w:rsid w:val="002F21E9"/>
    <w:rsid w:val="002F23CB"/>
    <w:rsid w:val="002F2F4B"/>
    <w:rsid w:val="002F45ED"/>
    <w:rsid w:val="002F4E65"/>
    <w:rsid w:val="002F5D17"/>
    <w:rsid w:val="002F5F36"/>
    <w:rsid w:val="002F5FD5"/>
    <w:rsid w:val="002F62E5"/>
    <w:rsid w:val="002F66C9"/>
    <w:rsid w:val="002F6702"/>
    <w:rsid w:val="002F7B48"/>
    <w:rsid w:val="002F7D6C"/>
    <w:rsid w:val="002F7FAE"/>
    <w:rsid w:val="00300235"/>
    <w:rsid w:val="00300364"/>
    <w:rsid w:val="003010CB"/>
    <w:rsid w:val="003016C3"/>
    <w:rsid w:val="00301C47"/>
    <w:rsid w:val="003028A5"/>
    <w:rsid w:val="00302FB2"/>
    <w:rsid w:val="00303186"/>
    <w:rsid w:val="00303685"/>
    <w:rsid w:val="00303799"/>
    <w:rsid w:val="003038E0"/>
    <w:rsid w:val="00304094"/>
    <w:rsid w:val="0030409C"/>
    <w:rsid w:val="00304873"/>
    <w:rsid w:val="00304929"/>
    <w:rsid w:val="00304FC5"/>
    <w:rsid w:val="003055E7"/>
    <w:rsid w:val="0030623F"/>
    <w:rsid w:val="0030658A"/>
    <w:rsid w:val="0030661F"/>
    <w:rsid w:val="0030688D"/>
    <w:rsid w:val="00306CC5"/>
    <w:rsid w:val="00306E86"/>
    <w:rsid w:val="00310153"/>
    <w:rsid w:val="003101BA"/>
    <w:rsid w:val="00310351"/>
    <w:rsid w:val="00310857"/>
    <w:rsid w:val="00310D92"/>
    <w:rsid w:val="00310FE1"/>
    <w:rsid w:val="00311B6F"/>
    <w:rsid w:val="00311FCE"/>
    <w:rsid w:val="00312130"/>
    <w:rsid w:val="00312274"/>
    <w:rsid w:val="00312C2B"/>
    <w:rsid w:val="003135CF"/>
    <w:rsid w:val="00313F19"/>
    <w:rsid w:val="0031444D"/>
    <w:rsid w:val="00314BD8"/>
    <w:rsid w:val="00316701"/>
    <w:rsid w:val="0031694A"/>
    <w:rsid w:val="00316F42"/>
    <w:rsid w:val="00317BFB"/>
    <w:rsid w:val="00317CFB"/>
    <w:rsid w:val="00317EA9"/>
    <w:rsid w:val="0032145F"/>
    <w:rsid w:val="003215B0"/>
    <w:rsid w:val="003219DA"/>
    <w:rsid w:val="003230BA"/>
    <w:rsid w:val="00323956"/>
    <w:rsid w:val="00324FA0"/>
    <w:rsid w:val="003257C8"/>
    <w:rsid w:val="0032590B"/>
    <w:rsid w:val="0032593B"/>
    <w:rsid w:val="00325F37"/>
    <w:rsid w:val="00325FC2"/>
    <w:rsid w:val="0032664C"/>
    <w:rsid w:val="003279D0"/>
    <w:rsid w:val="00327C58"/>
    <w:rsid w:val="0033019F"/>
    <w:rsid w:val="00330364"/>
    <w:rsid w:val="0033098E"/>
    <w:rsid w:val="00330EA0"/>
    <w:rsid w:val="00330F07"/>
    <w:rsid w:val="00331078"/>
    <w:rsid w:val="00331850"/>
    <w:rsid w:val="00332574"/>
    <w:rsid w:val="00332D6B"/>
    <w:rsid w:val="00333124"/>
    <w:rsid w:val="00333826"/>
    <w:rsid w:val="00333ACE"/>
    <w:rsid w:val="00333AE2"/>
    <w:rsid w:val="00334795"/>
    <w:rsid w:val="003347E0"/>
    <w:rsid w:val="00334E79"/>
    <w:rsid w:val="003355F4"/>
    <w:rsid w:val="00335C2F"/>
    <w:rsid w:val="00335EA9"/>
    <w:rsid w:val="003362E3"/>
    <w:rsid w:val="00336926"/>
    <w:rsid w:val="003369B6"/>
    <w:rsid w:val="00336EE2"/>
    <w:rsid w:val="00337272"/>
    <w:rsid w:val="003374F3"/>
    <w:rsid w:val="00337F2B"/>
    <w:rsid w:val="003401C4"/>
    <w:rsid w:val="003406D3"/>
    <w:rsid w:val="003407E7"/>
    <w:rsid w:val="00341192"/>
    <w:rsid w:val="0034144E"/>
    <w:rsid w:val="00341E01"/>
    <w:rsid w:val="00341F0B"/>
    <w:rsid w:val="003425C3"/>
    <w:rsid w:val="00342E12"/>
    <w:rsid w:val="00343F68"/>
    <w:rsid w:val="00344F39"/>
    <w:rsid w:val="003454A3"/>
    <w:rsid w:val="003455CB"/>
    <w:rsid w:val="003456B2"/>
    <w:rsid w:val="00345845"/>
    <w:rsid w:val="00345A28"/>
    <w:rsid w:val="003469C2"/>
    <w:rsid w:val="003475E0"/>
    <w:rsid w:val="00347756"/>
    <w:rsid w:val="0035129A"/>
    <w:rsid w:val="003513D6"/>
    <w:rsid w:val="00351D7B"/>
    <w:rsid w:val="003523E1"/>
    <w:rsid w:val="00352C6F"/>
    <w:rsid w:val="003539AC"/>
    <w:rsid w:val="00353D1C"/>
    <w:rsid w:val="00354B77"/>
    <w:rsid w:val="00354F7F"/>
    <w:rsid w:val="00355216"/>
    <w:rsid w:val="00355387"/>
    <w:rsid w:val="00355423"/>
    <w:rsid w:val="003559CA"/>
    <w:rsid w:val="00355F09"/>
    <w:rsid w:val="00356B22"/>
    <w:rsid w:val="00356FE2"/>
    <w:rsid w:val="00357C0E"/>
    <w:rsid w:val="00357C49"/>
    <w:rsid w:val="00357F96"/>
    <w:rsid w:val="00360016"/>
    <w:rsid w:val="003602B9"/>
    <w:rsid w:val="00360534"/>
    <w:rsid w:val="00360C87"/>
    <w:rsid w:val="003613B8"/>
    <w:rsid w:val="003615CA"/>
    <w:rsid w:val="00361EE6"/>
    <w:rsid w:val="00362138"/>
    <w:rsid w:val="00362F02"/>
    <w:rsid w:val="00363A2A"/>
    <w:rsid w:val="00363D3B"/>
    <w:rsid w:val="003642CF"/>
    <w:rsid w:val="00364390"/>
    <w:rsid w:val="00364546"/>
    <w:rsid w:val="003651D9"/>
    <w:rsid w:val="00365573"/>
    <w:rsid w:val="00365AD1"/>
    <w:rsid w:val="0036629C"/>
    <w:rsid w:val="003663FD"/>
    <w:rsid w:val="00366BA8"/>
    <w:rsid w:val="00366EEC"/>
    <w:rsid w:val="00366F43"/>
    <w:rsid w:val="00367434"/>
    <w:rsid w:val="0036F53D"/>
    <w:rsid w:val="00370397"/>
    <w:rsid w:val="00371936"/>
    <w:rsid w:val="00371DB9"/>
    <w:rsid w:val="00371DDA"/>
    <w:rsid w:val="00372013"/>
    <w:rsid w:val="003723FE"/>
    <w:rsid w:val="00372479"/>
    <w:rsid w:val="003729E3"/>
    <w:rsid w:val="00372CFB"/>
    <w:rsid w:val="003733B2"/>
    <w:rsid w:val="003733FA"/>
    <w:rsid w:val="00373411"/>
    <w:rsid w:val="00373E26"/>
    <w:rsid w:val="003741FB"/>
    <w:rsid w:val="00374499"/>
    <w:rsid w:val="003744AA"/>
    <w:rsid w:val="00374520"/>
    <w:rsid w:val="00374A3C"/>
    <w:rsid w:val="003758CB"/>
    <w:rsid w:val="00375A35"/>
    <w:rsid w:val="00376117"/>
    <w:rsid w:val="003767E2"/>
    <w:rsid w:val="00376A62"/>
    <w:rsid w:val="00376DE1"/>
    <w:rsid w:val="00377180"/>
    <w:rsid w:val="003775EA"/>
    <w:rsid w:val="003779CC"/>
    <w:rsid w:val="00380D02"/>
    <w:rsid w:val="00380F0C"/>
    <w:rsid w:val="003810F5"/>
    <w:rsid w:val="00381436"/>
    <w:rsid w:val="00381AFA"/>
    <w:rsid w:val="00381C9C"/>
    <w:rsid w:val="00381E7D"/>
    <w:rsid w:val="003820EF"/>
    <w:rsid w:val="00382A6B"/>
    <w:rsid w:val="003835B4"/>
    <w:rsid w:val="0038469E"/>
    <w:rsid w:val="00385AA3"/>
    <w:rsid w:val="00386074"/>
    <w:rsid w:val="00386297"/>
    <w:rsid w:val="00386610"/>
    <w:rsid w:val="0038667F"/>
    <w:rsid w:val="003870F0"/>
    <w:rsid w:val="003871C1"/>
    <w:rsid w:val="003879CE"/>
    <w:rsid w:val="00387DDD"/>
    <w:rsid w:val="0039019D"/>
    <w:rsid w:val="003903F5"/>
    <w:rsid w:val="00390F0B"/>
    <w:rsid w:val="00391012"/>
    <w:rsid w:val="003919A6"/>
    <w:rsid w:val="00392EAF"/>
    <w:rsid w:val="00393AF1"/>
    <w:rsid w:val="0039440D"/>
    <w:rsid w:val="00394F3A"/>
    <w:rsid w:val="003967F3"/>
    <w:rsid w:val="003969E4"/>
    <w:rsid w:val="00396C78"/>
    <w:rsid w:val="003A0A14"/>
    <w:rsid w:val="003A0A79"/>
    <w:rsid w:val="003A0D17"/>
    <w:rsid w:val="003A0F5A"/>
    <w:rsid w:val="003A2666"/>
    <w:rsid w:val="003A2A74"/>
    <w:rsid w:val="003A3515"/>
    <w:rsid w:val="003A3AC7"/>
    <w:rsid w:val="003A41A6"/>
    <w:rsid w:val="003A4441"/>
    <w:rsid w:val="003A45AD"/>
    <w:rsid w:val="003A559C"/>
    <w:rsid w:val="003A5B0A"/>
    <w:rsid w:val="003A61BC"/>
    <w:rsid w:val="003A6EC3"/>
    <w:rsid w:val="003A701A"/>
    <w:rsid w:val="003A7D03"/>
    <w:rsid w:val="003A7FFB"/>
    <w:rsid w:val="003B070B"/>
    <w:rsid w:val="003B210E"/>
    <w:rsid w:val="003B2A72"/>
    <w:rsid w:val="003B3358"/>
    <w:rsid w:val="003B347C"/>
    <w:rsid w:val="003B519C"/>
    <w:rsid w:val="003B540F"/>
    <w:rsid w:val="003B609B"/>
    <w:rsid w:val="003B6B9C"/>
    <w:rsid w:val="003B7E19"/>
    <w:rsid w:val="003C0027"/>
    <w:rsid w:val="003C02D8"/>
    <w:rsid w:val="003C04CF"/>
    <w:rsid w:val="003C08BA"/>
    <w:rsid w:val="003C14B3"/>
    <w:rsid w:val="003C24EA"/>
    <w:rsid w:val="003C27AC"/>
    <w:rsid w:val="003C289D"/>
    <w:rsid w:val="003C2C20"/>
    <w:rsid w:val="003C2DB9"/>
    <w:rsid w:val="003C3D3D"/>
    <w:rsid w:val="003C417B"/>
    <w:rsid w:val="003C4203"/>
    <w:rsid w:val="003C4433"/>
    <w:rsid w:val="003C6020"/>
    <w:rsid w:val="003C63F6"/>
    <w:rsid w:val="003C788A"/>
    <w:rsid w:val="003D1C75"/>
    <w:rsid w:val="003D2740"/>
    <w:rsid w:val="003D2D64"/>
    <w:rsid w:val="003D4622"/>
    <w:rsid w:val="003D463C"/>
    <w:rsid w:val="003D486A"/>
    <w:rsid w:val="003D5A70"/>
    <w:rsid w:val="003D5E99"/>
    <w:rsid w:val="003D6004"/>
    <w:rsid w:val="003D6140"/>
    <w:rsid w:val="003D68A0"/>
    <w:rsid w:val="003D6929"/>
    <w:rsid w:val="003D6FC9"/>
    <w:rsid w:val="003D7941"/>
    <w:rsid w:val="003D7DA6"/>
    <w:rsid w:val="003D7F1B"/>
    <w:rsid w:val="003E088F"/>
    <w:rsid w:val="003E0AE4"/>
    <w:rsid w:val="003E0D42"/>
    <w:rsid w:val="003E0F40"/>
    <w:rsid w:val="003E2521"/>
    <w:rsid w:val="003E2D24"/>
    <w:rsid w:val="003E3007"/>
    <w:rsid w:val="003E387A"/>
    <w:rsid w:val="003E391E"/>
    <w:rsid w:val="003E3C98"/>
    <w:rsid w:val="003E573E"/>
    <w:rsid w:val="003E7438"/>
    <w:rsid w:val="003E7D8D"/>
    <w:rsid w:val="003F1B47"/>
    <w:rsid w:val="003F2C71"/>
    <w:rsid w:val="003F30B9"/>
    <w:rsid w:val="003F3275"/>
    <w:rsid w:val="003F3F20"/>
    <w:rsid w:val="003F4602"/>
    <w:rsid w:val="003F4B12"/>
    <w:rsid w:val="003F5231"/>
    <w:rsid w:val="003F62F5"/>
    <w:rsid w:val="003F6EB4"/>
    <w:rsid w:val="003F6F16"/>
    <w:rsid w:val="003F74AA"/>
    <w:rsid w:val="0040023F"/>
    <w:rsid w:val="00401027"/>
    <w:rsid w:val="0040111E"/>
    <w:rsid w:val="00401797"/>
    <w:rsid w:val="00402167"/>
    <w:rsid w:val="004022B2"/>
    <w:rsid w:val="00402564"/>
    <w:rsid w:val="00404AAE"/>
    <w:rsid w:val="00404BD0"/>
    <w:rsid w:val="00405439"/>
    <w:rsid w:val="00405C05"/>
    <w:rsid w:val="004067B9"/>
    <w:rsid w:val="00406918"/>
    <w:rsid w:val="0040746E"/>
    <w:rsid w:val="00407A15"/>
    <w:rsid w:val="00407D65"/>
    <w:rsid w:val="00407E9C"/>
    <w:rsid w:val="00410255"/>
    <w:rsid w:val="0041039D"/>
    <w:rsid w:val="0041066A"/>
    <w:rsid w:val="00410E67"/>
    <w:rsid w:val="00411BF0"/>
    <w:rsid w:val="00411D9E"/>
    <w:rsid w:val="00412295"/>
    <w:rsid w:val="004128F5"/>
    <w:rsid w:val="00412AD1"/>
    <w:rsid w:val="004131E2"/>
    <w:rsid w:val="0041396F"/>
    <w:rsid w:val="004147A9"/>
    <w:rsid w:val="0041491E"/>
    <w:rsid w:val="004149C1"/>
    <w:rsid w:val="00414AA1"/>
    <w:rsid w:val="00415159"/>
    <w:rsid w:val="00415BC2"/>
    <w:rsid w:val="00416A0B"/>
    <w:rsid w:val="0041755D"/>
    <w:rsid w:val="00417C3B"/>
    <w:rsid w:val="00417D90"/>
    <w:rsid w:val="00421242"/>
    <w:rsid w:val="00421F3D"/>
    <w:rsid w:val="00422BDC"/>
    <w:rsid w:val="00422F22"/>
    <w:rsid w:val="0042310D"/>
    <w:rsid w:val="004240E7"/>
    <w:rsid w:val="0042434E"/>
    <w:rsid w:val="00424D2A"/>
    <w:rsid w:val="00427728"/>
    <w:rsid w:val="0042789A"/>
    <w:rsid w:val="00430144"/>
    <w:rsid w:val="004303EC"/>
    <w:rsid w:val="00430835"/>
    <w:rsid w:val="004308FF"/>
    <w:rsid w:val="00430B68"/>
    <w:rsid w:val="00430D4D"/>
    <w:rsid w:val="004316E3"/>
    <w:rsid w:val="004317BF"/>
    <w:rsid w:val="00431CD3"/>
    <w:rsid w:val="004330DB"/>
    <w:rsid w:val="004333C7"/>
    <w:rsid w:val="00434FD2"/>
    <w:rsid w:val="004361EC"/>
    <w:rsid w:val="0043705B"/>
    <w:rsid w:val="0043722A"/>
    <w:rsid w:val="00437832"/>
    <w:rsid w:val="004378A9"/>
    <w:rsid w:val="00437B3D"/>
    <w:rsid w:val="00440588"/>
    <w:rsid w:val="00440840"/>
    <w:rsid w:val="00441DD0"/>
    <w:rsid w:val="00442146"/>
    <w:rsid w:val="00442249"/>
    <w:rsid w:val="00442588"/>
    <w:rsid w:val="004426BA"/>
    <w:rsid w:val="004428D9"/>
    <w:rsid w:val="00442F78"/>
    <w:rsid w:val="004435FD"/>
    <w:rsid w:val="004438C2"/>
    <w:rsid w:val="00443B50"/>
    <w:rsid w:val="00443C4C"/>
    <w:rsid w:val="0044461F"/>
    <w:rsid w:val="00444D16"/>
    <w:rsid w:val="0044665D"/>
    <w:rsid w:val="004478DF"/>
    <w:rsid w:val="00447AE9"/>
    <w:rsid w:val="00447B36"/>
    <w:rsid w:val="0045071B"/>
    <w:rsid w:val="00450A43"/>
    <w:rsid w:val="00450C03"/>
    <w:rsid w:val="00451FD1"/>
    <w:rsid w:val="00452210"/>
    <w:rsid w:val="004527E0"/>
    <w:rsid w:val="00452C9F"/>
    <w:rsid w:val="004535AE"/>
    <w:rsid w:val="00453BE8"/>
    <w:rsid w:val="0045466D"/>
    <w:rsid w:val="00454839"/>
    <w:rsid w:val="0045530C"/>
    <w:rsid w:val="00455478"/>
    <w:rsid w:val="004556FB"/>
    <w:rsid w:val="00456083"/>
    <w:rsid w:val="004561DF"/>
    <w:rsid w:val="00456D57"/>
    <w:rsid w:val="00457139"/>
    <w:rsid w:val="00457B8F"/>
    <w:rsid w:val="00457BA6"/>
    <w:rsid w:val="00457F53"/>
    <w:rsid w:val="00460163"/>
    <w:rsid w:val="00460F12"/>
    <w:rsid w:val="004610BF"/>
    <w:rsid w:val="00461724"/>
    <w:rsid w:val="00462042"/>
    <w:rsid w:val="004625C0"/>
    <w:rsid w:val="0046567B"/>
    <w:rsid w:val="00465D04"/>
    <w:rsid w:val="004664CA"/>
    <w:rsid w:val="00466566"/>
    <w:rsid w:val="004667CD"/>
    <w:rsid w:val="004667E9"/>
    <w:rsid w:val="004669A9"/>
    <w:rsid w:val="0046775F"/>
    <w:rsid w:val="00467D6D"/>
    <w:rsid w:val="00467DB8"/>
    <w:rsid w:val="0047025C"/>
    <w:rsid w:val="0047054C"/>
    <w:rsid w:val="00470A9C"/>
    <w:rsid w:val="00471032"/>
    <w:rsid w:val="00471438"/>
    <w:rsid w:val="004715CF"/>
    <w:rsid w:val="00471DCE"/>
    <w:rsid w:val="0047252E"/>
    <w:rsid w:val="00473F37"/>
    <w:rsid w:val="00473FC8"/>
    <w:rsid w:val="004741E5"/>
    <w:rsid w:val="0047468F"/>
    <w:rsid w:val="00474E3A"/>
    <w:rsid w:val="00475062"/>
    <w:rsid w:val="00475596"/>
    <w:rsid w:val="004755EB"/>
    <w:rsid w:val="00475C49"/>
    <w:rsid w:val="00475D22"/>
    <w:rsid w:val="00475E3B"/>
    <w:rsid w:val="0047627E"/>
    <w:rsid w:val="004765F8"/>
    <w:rsid w:val="00476DA5"/>
    <w:rsid w:val="00476F85"/>
    <w:rsid w:val="0047771F"/>
    <w:rsid w:val="00477AC5"/>
    <w:rsid w:val="00477BEB"/>
    <w:rsid w:val="00477F28"/>
    <w:rsid w:val="00480903"/>
    <w:rsid w:val="0048126B"/>
    <w:rsid w:val="004817AC"/>
    <w:rsid w:val="004821E4"/>
    <w:rsid w:val="00482CD7"/>
    <w:rsid w:val="00483CDD"/>
    <w:rsid w:val="00483F5B"/>
    <w:rsid w:val="004846FF"/>
    <w:rsid w:val="00485094"/>
    <w:rsid w:val="004854C1"/>
    <w:rsid w:val="00486124"/>
    <w:rsid w:val="0048646A"/>
    <w:rsid w:val="00487019"/>
    <w:rsid w:val="0049049C"/>
    <w:rsid w:val="004907AE"/>
    <w:rsid w:val="00491E7C"/>
    <w:rsid w:val="004925E6"/>
    <w:rsid w:val="00492D58"/>
    <w:rsid w:val="00493EEA"/>
    <w:rsid w:val="0049577E"/>
    <w:rsid w:val="00495B20"/>
    <w:rsid w:val="00496097"/>
    <w:rsid w:val="004970BE"/>
    <w:rsid w:val="00497E6F"/>
    <w:rsid w:val="004A0246"/>
    <w:rsid w:val="004A043B"/>
    <w:rsid w:val="004A0B47"/>
    <w:rsid w:val="004A12EB"/>
    <w:rsid w:val="004A18BF"/>
    <w:rsid w:val="004A32F7"/>
    <w:rsid w:val="004A338C"/>
    <w:rsid w:val="004A37AF"/>
    <w:rsid w:val="004A3B48"/>
    <w:rsid w:val="004A3D12"/>
    <w:rsid w:val="004A531F"/>
    <w:rsid w:val="004A5744"/>
    <w:rsid w:val="004A5BBC"/>
    <w:rsid w:val="004A607E"/>
    <w:rsid w:val="004A6579"/>
    <w:rsid w:val="004B0684"/>
    <w:rsid w:val="004B089F"/>
    <w:rsid w:val="004B1491"/>
    <w:rsid w:val="004B21C9"/>
    <w:rsid w:val="004B2816"/>
    <w:rsid w:val="004B3234"/>
    <w:rsid w:val="004B3F07"/>
    <w:rsid w:val="004B4972"/>
    <w:rsid w:val="004B58E6"/>
    <w:rsid w:val="004B5A63"/>
    <w:rsid w:val="004B6162"/>
    <w:rsid w:val="004B61B9"/>
    <w:rsid w:val="004B6212"/>
    <w:rsid w:val="004B6836"/>
    <w:rsid w:val="004B702D"/>
    <w:rsid w:val="004B709F"/>
    <w:rsid w:val="004C064C"/>
    <w:rsid w:val="004C119D"/>
    <w:rsid w:val="004C163A"/>
    <w:rsid w:val="004C1767"/>
    <w:rsid w:val="004C189E"/>
    <w:rsid w:val="004C198A"/>
    <w:rsid w:val="004C1999"/>
    <w:rsid w:val="004C258B"/>
    <w:rsid w:val="004C2EEC"/>
    <w:rsid w:val="004C34CD"/>
    <w:rsid w:val="004C3742"/>
    <w:rsid w:val="004C3FC7"/>
    <w:rsid w:val="004C4C11"/>
    <w:rsid w:val="004C5435"/>
    <w:rsid w:val="004C5BA0"/>
    <w:rsid w:val="004C60B2"/>
    <w:rsid w:val="004C787B"/>
    <w:rsid w:val="004C7C88"/>
    <w:rsid w:val="004D0C59"/>
    <w:rsid w:val="004D1192"/>
    <w:rsid w:val="004D16D1"/>
    <w:rsid w:val="004D1A28"/>
    <w:rsid w:val="004D34A1"/>
    <w:rsid w:val="004D381E"/>
    <w:rsid w:val="004D587A"/>
    <w:rsid w:val="004D5B98"/>
    <w:rsid w:val="004D5E49"/>
    <w:rsid w:val="004D685F"/>
    <w:rsid w:val="004D7860"/>
    <w:rsid w:val="004D7E43"/>
    <w:rsid w:val="004E038C"/>
    <w:rsid w:val="004E0F5B"/>
    <w:rsid w:val="004E1348"/>
    <w:rsid w:val="004E19B8"/>
    <w:rsid w:val="004E1E90"/>
    <w:rsid w:val="004E25DA"/>
    <w:rsid w:val="004E26C1"/>
    <w:rsid w:val="004E2E32"/>
    <w:rsid w:val="004E4063"/>
    <w:rsid w:val="004E4321"/>
    <w:rsid w:val="004E44D8"/>
    <w:rsid w:val="004E4CF6"/>
    <w:rsid w:val="004E5032"/>
    <w:rsid w:val="004E57F8"/>
    <w:rsid w:val="004E5914"/>
    <w:rsid w:val="004E5ABB"/>
    <w:rsid w:val="004E5CA8"/>
    <w:rsid w:val="004E615F"/>
    <w:rsid w:val="004E64DF"/>
    <w:rsid w:val="004E703B"/>
    <w:rsid w:val="004E7E37"/>
    <w:rsid w:val="004F0212"/>
    <w:rsid w:val="004F08CD"/>
    <w:rsid w:val="004F0A89"/>
    <w:rsid w:val="004F1225"/>
    <w:rsid w:val="004F1F2F"/>
    <w:rsid w:val="004F20B1"/>
    <w:rsid w:val="004F2876"/>
    <w:rsid w:val="004F2CA9"/>
    <w:rsid w:val="004F32D3"/>
    <w:rsid w:val="004F345D"/>
    <w:rsid w:val="004F34AE"/>
    <w:rsid w:val="004F382A"/>
    <w:rsid w:val="004F38B6"/>
    <w:rsid w:val="004F3A67"/>
    <w:rsid w:val="004F3B13"/>
    <w:rsid w:val="004F3C3A"/>
    <w:rsid w:val="004F3D7C"/>
    <w:rsid w:val="004F3F53"/>
    <w:rsid w:val="004F444E"/>
    <w:rsid w:val="004F47DD"/>
    <w:rsid w:val="004F4E34"/>
    <w:rsid w:val="004F52CA"/>
    <w:rsid w:val="004F5CE3"/>
    <w:rsid w:val="004F6B91"/>
    <w:rsid w:val="004F6C9D"/>
    <w:rsid w:val="004F6DC2"/>
    <w:rsid w:val="004F7473"/>
    <w:rsid w:val="004F7D6E"/>
    <w:rsid w:val="004F7D9C"/>
    <w:rsid w:val="005002D7"/>
    <w:rsid w:val="00500715"/>
    <w:rsid w:val="00500765"/>
    <w:rsid w:val="00500DE3"/>
    <w:rsid w:val="00500F97"/>
    <w:rsid w:val="00502256"/>
    <w:rsid w:val="005024CE"/>
    <w:rsid w:val="00503452"/>
    <w:rsid w:val="0050424B"/>
    <w:rsid w:val="00504AB0"/>
    <w:rsid w:val="00505601"/>
    <w:rsid w:val="00505630"/>
    <w:rsid w:val="00505A66"/>
    <w:rsid w:val="00505B77"/>
    <w:rsid w:val="00506A1D"/>
    <w:rsid w:val="00506C2F"/>
    <w:rsid w:val="00506D93"/>
    <w:rsid w:val="00507136"/>
    <w:rsid w:val="005074D3"/>
    <w:rsid w:val="005079A4"/>
    <w:rsid w:val="00510217"/>
    <w:rsid w:val="005103C1"/>
    <w:rsid w:val="00510F83"/>
    <w:rsid w:val="00511084"/>
    <w:rsid w:val="0051148A"/>
    <w:rsid w:val="00511B67"/>
    <w:rsid w:val="00511E86"/>
    <w:rsid w:val="005127B6"/>
    <w:rsid w:val="00512C56"/>
    <w:rsid w:val="00512D50"/>
    <w:rsid w:val="00512F43"/>
    <w:rsid w:val="0051421D"/>
    <w:rsid w:val="00514A51"/>
    <w:rsid w:val="00515224"/>
    <w:rsid w:val="0051612E"/>
    <w:rsid w:val="0051616A"/>
    <w:rsid w:val="00516811"/>
    <w:rsid w:val="0051686F"/>
    <w:rsid w:val="00516BA7"/>
    <w:rsid w:val="00516FEA"/>
    <w:rsid w:val="00517C8D"/>
    <w:rsid w:val="00520A0B"/>
    <w:rsid w:val="00522F8D"/>
    <w:rsid w:val="00523814"/>
    <w:rsid w:val="00523ACE"/>
    <w:rsid w:val="005241A3"/>
    <w:rsid w:val="005242AB"/>
    <w:rsid w:val="005249C5"/>
    <w:rsid w:val="00524CE2"/>
    <w:rsid w:val="005254CE"/>
    <w:rsid w:val="00525539"/>
    <w:rsid w:val="0052571A"/>
    <w:rsid w:val="0052643A"/>
    <w:rsid w:val="005267DA"/>
    <w:rsid w:val="00526FFE"/>
    <w:rsid w:val="0052745C"/>
    <w:rsid w:val="005317CF"/>
    <w:rsid w:val="00531A6D"/>
    <w:rsid w:val="00531BE5"/>
    <w:rsid w:val="00532392"/>
    <w:rsid w:val="005323CA"/>
    <w:rsid w:val="005324B6"/>
    <w:rsid w:val="00532A4D"/>
    <w:rsid w:val="0053307E"/>
    <w:rsid w:val="00533166"/>
    <w:rsid w:val="0053318E"/>
    <w:rsid w:val="00533996"/>
    <w:rsid w:val="005341F5"/>
    <w:rsid w:val="005346A4"/>
    <w:rsid w:val="00534906"/>
    <w:rsid w:val="0053530A"/>
    <w:rsid w:val="005358DD"/>
    <w:rsid w:val="005359B9"/>
    <w:rsid w:val="00536148"/>
    <w:rsid w:val="005362FA"/>
    <w:rsid w:val="0053655B"/>
    <w:rsid w:val="005366D9"/>
    <w:rsid w:val="00537935"/>
    <w:rsid w:val="00537BEC"/>
    <w:rsid w:val="00537E99"/>
    <w:rsid w:val="00540527"/>
    <w:rsid w:val="0054056B"/>
    <w:rsid w:val="00540B96"/>
    <w:rsid w:val="00541059"/>
    <w:rsid w:val="005410A6"/>
    <w:rsid w:val="00541242"/>
    <w:rsid w:val="005414F8"/>
    <w:rsid w:val="00541764"/>
    <w:rsid w:val="005418B6"/>
    <w:rsid w:val="005426E1"/>
    <w:rsid w:val="00543036"/>
    <w:rsid w:val="0054323B"/>
    <w:rsid w:val="005440DB"/>
    <w:rsid w:val="005446AA"/>
    <w:rsid w:val="00545376"/>
    <w:rsid w:val="00545FFC"/>
    <w:rsid w:val="00546246"/>
    <w:rsid w:val="00546753"/>
    <w:rsid w:val="00547177"/>
    <w:rsid w:val="00547181"/>
    <w:rsid w:val="00547301"/>
    <w:rsid w:val="00547881"/>
    <w:rsid w:val="00550934"/>
    <w:rsid w:val="00550D1F"/>
    <w:rsid w:val="00552605"/>
    <w:rsid w:val="00552609"/>
    <w:rsid w:val="00552CFA"/>
    <w:rsid w:val="00553592"/>
    <w:rsid w:val="00554BDB"/>
    <w:rsid w:val="00555308"/>
    <w:rsid w:val="00555386"/>
    <w:rsid w:val="005559A2"/>
    <w:rsid w:val="00555B5A"/>
    <w:rsid w:val="00555CC3"/>
    <w:rsid w:val="00556B82"/>
    <w:rsid w:val="00556D77"/>
    <w:rsid w:val="0055717C"/>
    <w:rsid w:val="00557260"/>
    <w:rsid w:val="005576D4"/>
    <w:rsid w:val="0055781B"/>
    <w:rsid w:val="00557B1C"/>
    <w:rsid w:val="00560566"/>
    <w:rsid w:val="0056163E"/>
    <w:rsid w:val="00561BC5"/>
    <w:rsid w:val="00561C10"/>
    <w:rsid w:val="00561D69"/>
    <w:rsid w:val="0056213C"/>
    <w:rsid w:val="00562F01"/>
    <w:rsid w:val="00563F75"/>
    <w:rsid w:val="00564EA0"/>
    <w:rsid w:val="00564F8F"/>
    <w:rsid w:val="005650EB"/>
    <w:rsid w:val="005651E1"/>
    <w:rsid w:val="0056551F"/>
    <w:rsid w:val="00565935"/>
    <w:rsid w:val="00565FF9"/>
    <w:rsid w:val="0056662D"/>
    <w:rsid w:val="00567565"/>
    <w:rsid w:val="0056766E"/>
    <w:rsid w:val="00567A6F"/>
    <w:rsid w:val="005709B1"/>
    <w:rsid w:val="00571229"/>
    <w:rsid w:val="00571ACE"/>
    <w:rsid w:val="00572681"/>
    <w:rsid w:val="005738A1"/>
    <w:rsid w:val="005739B3"/>
    <w:rsid w:val="00574335"/>
    <w:rsid w:val="00574E46"/>
    <w:rsid w:val="0057534E"/>
    <w:rsid w:val="00575F1C"/>
    <w:rsid w:val="005760AC"/>
    <w:rsid w:val="0057717C"/>
    <w:rsid w:val="00577455"/>
    <w:rsid w:val="00580735"/>
    <w:rsid w:val="00580752"/>
    <w:rsid w:val="005808EF"/>
    <w:rsid w:val="005809B2"/>
    <w:rsid w:val="005813FB"/>
    <w:rsid w:val="00581A8E"/>
    <w:rsid w:val="00581CD8"/>
    <w:rsid w:val="00581D3D"/>
    <w:rsid w:val="005825D3"/>
    <w:rsid w:val="00582717"/>
    <w:rsid w:val="00582C5E"/>
    <w:rsid w:val="005833E8"/>
    <w:rsid w:val="005838DC"/>
    <w:rsid w:val="005842B3"/>
    <w:rsid w:val="00584AA3"/>
    <w:rsid w:val="00586508"/>
    <w:rsid w:val="005865E2"/>
    <w:rsid w:val="00586AD6"/>
    <w:rsid w:val="00586DBC"/>
    <w:rsid w:val="005879C2"/>
    <w:rsid w:val="00587A12"/>
    <w:rsid w:val="00587EAE"/>
    <w:rsid w:val="00590F49"/>
    <w:rsid w:val="005911F8"/>
    <w:rsid w:val="00591427"/>
    <w:rsid w:val="00592510"/>
    <w:rsid w:val="00593116"/>
    <w:rsid w:val="005939DE"/>
    <w:rsid w:val="00593BE6"/>
    <w:rsid w:val="00594E2A"/>
    <w:rsid w:val="0059520B"/>
    <w:rsid w:val="00596AA5"/>
    <w:rsid w:val="005A0101"/>
    <w:rsid w:val="005A06A0"/>
    <w:rsid w:val="005A0888"/>
    <w:rsid w:val="005A0AE9"/>
    <w:rsid w:val="005A0D0C"/>
    <w:rsid w:val="005A0FD8"/>
    <w:rsid w:val="005A1342"/>
    <w:rsid w:val="005A2750"/>
    <w:rsid w:val="005A2EE8"/>
    <w:rsid w:val="005A3693"/>
    <w:rsid w:val="005A4631"/>
    <w:rsid w:val="005A513A"/>
    <w:rsid w:val="005A5257"/>
    <w:rsid w:val="005A5444"/>
    <w:rsid w:val="005A5766"/>
    <w:rsid w:val="005A5793"/>
    <w:rsid w:val="005A5891"/>
    <w:rsid w:val="005A5992"/>
    <w:rsid w:val="005A5E16"/>
    <w:rsid w:val="005A687C"/>
    <w:rsid w:val="005A6A34"/>
    <w:rsid w:val="005A6D03"/>
    <w:rsid w:val="005A6DD4"/>
    <w:rsid w:val="005A6F77"/>
    <w:rsid w:val="005B1021"/>
    <w:rsid w:val="005B3211"/>
    <w:rsid w:val="005B34CB"/>
    <w:rsid w:val="005B3CFD"/>
    <w:rsid w:val="005B3DB7"/>
    <w:rsid w:val="005B3E5C"/>
    <w:rsid w:val="005B51B8"/>
    <w:rsid w:val="005B585B"/>
    <w:rsid w:val="005B5CEE"/>
    <w:rsid w:val="005C03C7"/>
    <w:rsid w:val="005C071C"/>
    <w:rsid w:val="005C14EF"/>
    <w:rsid w:val="005C187F"/>
    <w:rsid w:val="005C2299"/>
    <w:rsid w:val="005C380C"/>
    <w:rsid w:val="005C3C22"/>
    <w:rsid w:val="005C459B"/>
    <w:rsid w:val="005C49AF"/>
    <w:rsid w:val="005C5722"/>
    <w:rsid w:val="005C656D"/>
    <w:rsid w:val="005C79B7"/>
    <w:rsid w:val="005D00E5"/>
    <w:rsid w:val="005D028D"/>
    <w:rsid w:val="005D0D81"/>
    <w:rsid w:val="005D12BF"/>
    <w:rsid w:val="005D1EBA"/>
    <w:rsid w:val="005D2598"/>
    <w:rsid w:val="005D2CE8"/>
    <w:rsid w:val="005D3074"/>
    <w:rsid w:val="005D3179"/>
    <w:rsid w:val="005D3F3C"/>
    <w:rsid w:val="005D4610"/>
    <w:rsid w:val="005D5C47"/>
    <w:rsid w:val="005D5E6B"/>
    <w:rsid w:val="005D664F"/>
    <w:rsid w:val="005D69F2"/>
    <w:rsid w:val="005D6EDB"/>
    <w:rsid w:val="005D78DB"/>
    <w:rsid w:val="005D7A41"/>
    <w:rsid w:val="005D7EAF"/>
    <w:rsid w:val="005E0C7C"/>
    <w:rsid w:val="005E1031"/>
    <w:rsid w:val="005E103B"/>
    <w:rsid w:val="005E167F"/>
    <w:rsid w:val="005E26D2"/>
    <w:rsid w:val="005E28E2"/>
    <w:rsid w:val="005E382E"/>
    <w:rsid w:val="005E4527"/>
    <w:rsid w:val="005E4EFA"/>
    <w:rsid w:val="005E68B8"/>
    <w:rsid w:val="005E74F3"/>
    <w:rsid w:val="005F01E7"/>
    <w:rsid w:val="005F0839"/>
    <w:rsid w:val="005F162A"/>
    <w:rsid w:val="005F172E"/>
    <w:rsid w:val="005F1A21"/>
    <w:rsid w:val="005F2A29"/>
    <w:rsid w:val="005F2BD1"/>
    <w:rsid w:val="005F31EF"/>
    <w:rsid w:val="005F467A"/>
    <w:rsid w:val="005F5A60"/>
    <w:rsid w:val="005F64A3"/>
    <w:rsid w:val="005F6832"/>
    <w:rsid w:val="005F76F5"/>
    <w:rsid w:val="005F7D54"/>
    <w:rsid w:val="005F7F6E"/>
    <w:rsid w:val="00600836"/>
    <w:rsid w:val="00601714"/>
    <w:rsid w:val="00601EC3"/>
    <w:rsid w:val="00601F72"/>
    <w:rsid w:val="0060225F"/>
    <w:rsid w:val="006024E6"/>
    <w:rsid w:val="00602519"/>
    <w:rsid w:val="006032A5"/>
    <w:rsid w:val="006032E2"/>
    <w:rsid w:val="0060374C"/>
    <w:rsid w:val="006038C8"/>
    <w:rsid w:val="00603A1E"/>
    <w:rsid w:val="00604CC6"/>
    <w:rsid w:val="006074D2"/>
    <w:rsid w:val="00607BD5"/>
    <w:rsid w:val="00607CEB"/>
    <w:rsid w:val="00610155"/>
    <w:rsid w:val="0061048A"/>
    <w:rsid w:val="00610E7E"/>
    <w:rsid w:val="0061149F"/>
    <w:rsid w:val="00613046"/>
    <w:rsid w:val="0061348D"/>
    <w:rsid w:val="006135C4"/>
    <w:rsid w:val="00613DF4"/>
    <w:rsid w:val="00613FB8"/>
    <w:rsid w:val="006142DF"/>
    <w:rsid w:val="00614858"/>
    <w:rsid w:val="00614BE2"/>
    <w:rsid w:val="00615064"/>
    <w:rsid w:val="0061510F"/>
    <w:rsid w:val="0061512B"/>
    <w:rsid w:val="00615230"/>
    <w:rsid w:val="00615250"/>
    <w:rsid w:val="00616C0A"/>
    <w:rsid w:val="006175F7"/>
    <w:rsid w:val="00617754"/>
    <w:rsid w:val="00617ACA"/>
    <w:rsid w:val="00617FE6"/>
    <w:rsid w:val="006202C9"/>
    <w:rsid w:val="0062154F"/>
    <w:rsid w:val="006218D5"/>
    <w:rsid w:val="00621A73"/>
    <w:rsid w:val="00621D2B"/>
    <w:rsid w:val="006239F5"/>
    <w:rsid w:val="00624159"/>
    <w:rsid w:val="00624DE5"/>
    <w:rsid w:val="00626376"/>
    <w:rsid w:val="00626951"/>
    <w:rsid w:val="00626D18"/>
    <w:rsid w:val="00626DB5"/>
    <w:rsid w:val="00626EF4"/>
    <w:rsid w:val="006271D5"/>
    <w:rsid w:val="00627C75"/>
    <w:rsid w:val="00631727"/>
    <w:rsid w:val="00631783"/>
    <w:rsid w:val="00631B88"/>
    <w:rsid w:val="00631C7B"/>
    <w:rsid w:val="006320F6"/>
    <w:rsid w:val="00632420"/>
    <w:rsid w:val="006325BE"/>
    <w:rsid w:val="00633BF9"/>
    <w:rsid w:val="00634225"/>
    <w:rsid w:val="00635F09"/>
    <w:rsid w:val="006361A2"/>
    <w:rsid w:val="00636A98"/>
    <w:rsid w:val="00637BF3"/>
    <w:rsid w:val="00637FBE"/>
    <w:rsid w:val="00640483"/>
    <w:rsid w:val="00640750"/>
    <w:rsid w:val="00640890"/>
    <w:rsid w:val="00640D07"/>
    <w:rsid w:val="00641013"/>
    <w:rsid w:val="006416AF"/>
    <w:rsid w:val="00642B41"/>
    <w:rsid w:val="00642CB9"/>
    <w:rsid w:val="00642DB1"/>
    <w:rsid w:val="00642EE4"/>
    <w:rsid w:val="0064356A"/>
    <w:rsid w:val="00643BC4"/>
    <w:rsid w:val="00643D28"/>
    <w:rsid w:val="00644190"/>
    <w:rsid w:val="00644C67"/>
    <w:rsid w:val="006457F8"/>
    <w:rsid w:val="00645975"/>
    <w:rsid w:val="00645F26"/>
    <w:rsid w:val="00646058"/>
    <w:rsid w:val="00646DC0"/>
    <w:rsid w:val="0064787D"/>
    <w:rsid w:val="00647954"/>
    <w:rsid w:val="006479A8"/>
    <w:rsid w:val="00647FB1"/>
    <w:rsid w:val="006508F8"/>
    <w:rsid w:val="006526EC"/>
    <w:rsid w:val="00652A8C"/>
    <w:rsid w:val="00654296"/>
    <w:rsid w:val="00654CAA"/>
    <w:rsid w:val="00654E45"/>
    <w:rsid w:val="006555BF"/>
    <w:rsid w:val="006556A7"/>
    <w:rsid w:val="00655992"/>
    <w:rsid w:val="006564A1"/>
    <w:rsid w:val="00657360"/>
    <w:rsid w:val="00657B89"/>
    <w:rsid w:val="00657D81"/>
    <w:rsid w:val="00661276"/>
    <w:rsid w:val="00662732"/>
    <w:rsid w:val="00662EC3"/>
    <w:rsid w:val="00662EEB"/>
    <w:rsid w:val="00663CE8"/>
    <w:rsid w:val="006640D6"/>
    <w:rsid w:val="00664274"/>
    <w:rsid w:val="00664394"/>
    <w:rsid w:val="00664A4F"/>
    <w:rsid w:val="006650F0"/>
    <w:rsid w:val="00666201"/>
    <w:rsid w:val="00666303"/>
    <w:rsid w:val="006664EB"/>
    <w:rsid w:val="0066685D"/>
    <w:rsid w:val="00666EBA"/>
    <w:rsid w:val="006670BA"/>
    <w:rsid w:val="00667A27"/>
    <w:rsid w:val="00667EF3"/>
    <w:rsid w:val="0067019A"/>
    <w:rsid w:val="006704D1"/>
    <w:rsid w:val="0067065F"/>
    <w:rsid w:val="00670669"/>
    <w:rsid w:val="00670AF7"/>
    <w:rsid w:val="00670C27"/>
    <w:rsid w:val="00670F8F"/>
    <w:rsid w:val="00671144"/>
    <w:rsid w:val="0067147B"/>
    <w:rsid w:val="00671C84"/>
    <w:rsid w:val="00672475"/>
    <w:rsid w:val="0067264A"/>
    <w:rsid w:val="00672F94"/>
    <w:rsid w:val="00673081"/>
    <w:rsid w:val="006730BE"/>
    <w:rsid w:val="00673949"/>
    <w:rsid w:val="006749D5"/>
    <w:rsid w:val="00674AF1"/>
    <w:rsid w:val="006754A1"/>
    <w:rsid w:val="006767FF"/>
    <w:rsid w:val="00676A53"/>
    <w:rsid w:val="00676D0B"/>
    <w:rsid w:val="00676D2A"/>
    <w:rsid w:val="00676F09"/>
    <w:rsid w:val="00677D6C"/>
    <w:rsid w:val="00677D74"/>
    <w:rsid w:val="00677EF6"/>
    <w:rsid w:val="00680236"/>
    <w:rsid w:val="00680ABC"/>
    <w:rsid w:val="0068100B"/>
    <w:rsid w:val="0068111B"/>
    <w:rsid w:val="006816AF"/>
    <w:rsid w:val="00681F7E"/>
    <w:rsid w:val="006828E6"/>
    <w:rsid w:val="00682BBD"/>
    <w:rsid w:val="00682C2D"/>
    <w:rsid w:val="00682E72"/>
    <w:rsid w:val="00683519"/>
    <w:rsid w:val="00684282"/>
    <w:rsid w:val="006854CC"/>
    <w:rsid w:val="00685658"/>
    <w:rsid w:val="00685B82"/>
    <w:rsid w:val="00685F94"/>
    <w:rsid w:val="00686473"/>
    <w:rsid w:val="006865B6"/>
    <w:rsid w:val="006872F7"/>
    <w:rsid w:val="006875AC"/>
    <w:rsid w:val="006878DD"/>
    <w:rsid w:val="006879AE"/>
    <w:rsid w:val="00690303"/>
    <w:rsid w:val="00690E91"/>
    <w:rsid w:val="00690F6E"/>
    <w:rsid w:val="00691967"/>
    <w:rsid w:val="00692B7D"/>
    <w:rsid w:val="0069407D"/>
    <w:rsid w:val="00694C22"/>
    <w:rsid w:val="00695006"/>
    <w:rsid w:val="006954B4"/>
    <w:rsid w:val="006956F4"/>
    <w:rsid w:val="00696985"/>
    <w:rsid w:val="0069699E"/>
    <w:rsid w:val="00696AEE"/>
    <w:rsid w:val="0069703E"/>
    <w:rsid w:val="0069723E"/>
    <w:rsid w:val="006A02EF"/>
    <w:rsid w:val="006A045F"/>
    <w:rsid w:val="006A0D84"/>
    <w:rsid w:val="006A108F"/>
    <w:rsid w:val="006A12E2"/>
    <w:rsid w:val="006A13A8"/>
    <w:rsid w:val="006A1A3B"/>
    <w:rsid w:val="006A1EAB"/>
    <w:rsid w:val="006A208A"/>
    <w:rsid w:val="006A23B9"/>
    <w:rsid w:val="006A2415"/>
    <w:rsid w:val="006A2477"/>
    <w:rsid w:val="006A2AE3"/>
    <w:rsid w:val="006A3678"/>
    <w:rsid w:val="006A3DDF"/>
    <w:rsid w:val="006A3F3C"/>
    <w:rsid w:val="006A42EB"/>
    <w:rsid w:val="006A4C75"/>
    <w:rsid w:val="006A542E"/>
    <w:rsid w:val="006A5699"/>
    <w:rsid w:val="006A689A"/>
    <w:rsid w:val="006A6AE0"/>
    <w:rsid w:val="006A700D"/>
    <w:rsid w:val="006A71E0"/>
    <w:rsid w:val="006A731F"/>
    <w:rsid w:val="006A7514"/>
    <w:rsid w:val="006A759A"/>
    <w:rsid w:val="006A7D52"/>
    <w:rsid w:val="006B079D"/>
    <w:rsid w:val="006B0AB3"/>
    <w:rsid w:val="006B0BEB"/>
    <w:rsid w:val="006B22A2"/>
    <w:rsid w:val="006B3698"/>
    <w:rsid w:val="006B3A04"/>
    <w:rsid w:val="006B4A99"/>
    <w:rsid w:val="006B4C63"/>
    <w:rsid w:val="006B4D03"/>
    <w:rsid w:val="006B58A3"/>
    <w:rsid w:val="006B5C58"/>
    <w:rsid w:val="006B64F2"/>
    <w:rsid w:val="006B6F02"/>
    <w:rsid w:val="006B7636"/>
    <w:rsid w:val="006B7832"/>
    <w:rsid w:val="006B7BA7"/>
    <w:rsid w:val="006B7F57"/>
    <w:rsid w:val="006B7FF6"/>
    <w:rsid w:val="006C09E2"/>
    <w:rsid w:val="006C0D78"/>
    <w:rsid w:val="006C1045"/>
    <w:rsid w:val="006C1155"/>
    <w:rsid w:val="006C1959"/>
    <w:rsid w:val="006C1EED"/>
    <w:rsid w:val="006C27CA"/>
    <w:rsid w:val="006C2A88"/>
    <w:rsid w:val="006C3156"/>
    <w:rsid w:val="006C356C"/>
    <w:rsid w:val="006C36D2"/>
    <w:rsid w:val="006C5D92"/>
    <w:rsid w:val="006C5DA5"/>
    <w:rsid w:val="006C64E8"/>
    <w:rsid w:val="006C758F"/>
    <w:rsid w:val="006C7DB4"/>
    <w:rsid w:val="006D00D7"/>
    <w:rsid w:val="006D00F4"/>
    <w:rsid w:val="006D046C"/>
    <w:rsid w:val="006D175E"/>
    <w:rsid w:val="006D19AA"/>
    <w:rsid w:val="006D1F55"/>
    <w:rsid w:val="006D1FB5"/>
    <w:rsid w:val="006D22C9"/>
    <w:rsid w:val="006D2EA9"/>
    <w:rsid w:val="006D3715"/>
    <w:rsid w:val="006D4715"/>
    <w:rsid w:val="006D4F76"/>
    <w:rsid w:val="006D5165"/>
    <w:rsid w:val="006D52E9"/>
    <w:rsid w:val="006D5884"/>
    <w:rsid w:val="006D5A21"/>
    <w:rsid w:val="006D5A67"/>
    <w:rsid w:val="006D646A"/>
    <w:rsid w:val="006D7D6F"/>
    <w:rsid w:val="006D7D94"/>
    <w:rsid w:val="006D7EAE"/>
    <w:rsid w:val="006D7F99"/>
    <w:rsid w:val="006E0671"/>
    <w:rsid w:val="006E088A"/>
    <w:rsid w:val="006E1583"/>
    <w:rsid w:val="006E1607"/>
    <w:rsid w:val="006E1C2A"/>
    <w:rsid w:val="006E27AF"/>
    <w:rsid w:val="006E2AC7"/>
    <w:rsid w:val="006E2F6A"/>
    <w:rsid w:val="006E36B5"/>
    <w:rsid w:val="006E4430"/>
    <w:rsid w:val="006E4556"/>
    <w:rsid w:val="006E468B"/>
    <w:rsid w:val="006E4899"/>
    <w:rsid w:val="006E4DB1"/>
    <w:rsid w:val="006E5488"/>
    <w:rsid w:val="006E70D4"/>
    <w:rsid w:val="006F10EA"/>
    <w:rsid w:val="006F2245"/>
    <w:rsid w:val="006F3F70"/>
    <w:rsid w:val="006F4167"/>
    <w:rsid w:val="006F6575"/>
    <w:rsid w:val="006F6CE6"/>
    <w:rsid w:val="006F7374"/>
    <w:rsid w:val="006F762F"/>
    <w:rsid w:val="007007E6"/>
    <w:rsid w:val="00700F07"/>
    <w:rsid w:val="00701BE3"/>
    <w:rsid w:val="00701FF2"/>
    <w:rsid w:val="00702416"/>
    <w:rsid w:val="007032E0"/>
    <w:rsid w:val="007037A1"/>
    <w:rsid w:val="0070388E"/>
    <w:rsid w:val="007038C3"/>
    <w:rsid w:val="0070467E"/>
    <w:rsid w:val="0070474F"/>
    <w:rsid w:val="00704784"/>
    <w:rsid w:val="007047D4"/>
    <w:rsid w:val="00704F81"/>
    <w:rsid w:val="0070560F"/>
    <w:rsid w:val="00706071"/>
    <w:rsid w:val="0070611E"/>
    <w:rsid w:val="007077E6"/>
    <w:rsid w:val="00707AE5"/>
    <w:rsid w:val="00710191"/>
    <w:rsid w:val="007101D4"/>
    <w:rsid w:val="00710860"/>
    <w:rsid w:val="0071174C"/>
    <w:rsid w:val="00711AAC"/>
    <w:rsid w:val="00712104"/>
    <w:rsid w:val="00712689"/>
    <w:rsid w:val="00712970"/>
    <w:rsid w:val="00713272"/>
    <w:rsid w:val="007135F1"/>
    <w:rsid w:val="00713DD4"/>
    <w:rsid w:val="00714B78"/>
    <w:rsid w:val="007157E7"/>
    <w:rsid w:val="00715AE7"/>
    <w:rsid w:val="007175D0"/>
    <w:rsid w:val="00717C2C"/>
    <w:rsid w:val="00717F47"/>
    <w:rsid w:val="007201B0"/>
    <w:rsid w:val="00720413"/>
    <w:rsid w:val="00721284"/>
    <w:rsid w:val="00721594"/>
    <w:rsid w:val="00721AD0"/>
    <w:rsid w:val="00721B7E"/>
    <w:rsid w:val="00722E92"/>
    <w:rsid w:val="00722F35"/>
    <w:rsid w:val="00723693"/>
    <w:rsid w:val="00723BA5"/>
    <w:rsid w:val="00723F87"/>
    <w:rsid w:val="007240CF"/>
    <w:rsid w:val="00724B80"/>
    <w:rsid w:val="00724BF7"/>
    <w:rsid w:val="00725B2D"/>
    <w:rsid w:val="00726585"/>
    <w:rsid w:val="00726C00"/>
    <w:rsid w:val="007271AB"/>
    <w:rsid w:val="00727BF1"/>
    <w:rsid w:val="00727CA9"/>
    <w:rsid w:val="0073000F"/>
    <w:rsid w:val="00730042"/>
    <w:rsid w:val="0073006A"/>
    <w:rsid w:val="00731595"/>
    <w:rsid w:val="007317C1"/>
    <w:rsid w:val="00732056"/>
    <w:rsid w:val="00732791"/>
    <w:rsid w:val="00732888"/>
    <w:rsid w:val="00732CE8"/>
    <w:rsid w:val="00734407"/>
    <w:rsid w:val="00734F29"/>
    <w:rsid w:val="007350E7"/>
    <w:rsid w:val="0073611F"/>
    <w:rsid w:val="0073618E"/>
    <w:rsid w:val="0073673A"/>
    <w:rsid w:val="00736BC5"/>
    <w:rsid w:val="00736F82"/>
    <w:rsid w:val="007376EA"/>
    <w:rsid w:val="00737A2F"/>
    <w:rsid w:val="00740026"/>
    <w:rsid w:val="00740164"/>
    <w:rsid w:val="00740480"/>
    <w:rsid w:val="0074071B"/>
    <w:rsid w:val="00740CE4"/>
    <w:rsid w:val="00741539"/>
    <w:rsid w:val="00741625"/>
    <w:rsid w:val="00741BFE"/>
    <w:rsid w:val="007420CC"/>
    <w:rsid w:val="00742D8D"/>
    <w:rsid w:val="00743CA9"/>
    <w:rsid w:val="00743CB2"/>
    <w:rsid w:val="00743E02"/>
    <w:rsid w:val="00743EFF"/>
    <w:rsid w:val="00745654"/>
    <w:rsid w:val="00745783"/>
    <w:rsid w:val="00745CEB"/>
    <w:rsid w:val="0074689D"/>
    <w:rsid w:val="00747216"/>
    <w:rsid w:val="0074768C"/>
    <w:rsid w:val="007477CB"/>
    <w:rsid w:val="00747B6D"/>
    <w:rsid w:val="00750571"/>
    <w:rsid w:val="00751417"/>
    <w:rsid w:val="007514C9"/>
    <w:rsid w:val="00751E5F"/>
    <w:rsid w:val="00752017"/>
    <w:rsid w:val="00753E47"/>
    <w:rsid w:val="00754467"/>
    <w:rsid w:val="00754566"/>
    <w:rsid w:val="00754E90"/>
    <w:rsid w:val="0075637D"/>
    <w:rsid w:val="007563E9"/>
    <w:rsid w:val="00756C9C"/>
    <w:rsid w:val="0075746E"/>
    <w:rsid w:val="00760595"/>
    <w:rsid w:val="0076091A"/>
    <w:rsid w:val="00760963"/>
    <w:rsid w:val="007611B2"/>
    <w:rsid w:val="007613C9"/>
    <w:rsid w:val="0076146D"/>
    <w:rsid w:val="007614E3"/>
    <w:rsid w:val="00761AA7"/>
    <w:rsid w:val="00761EC5"/>
    <w:rsid w:val="007622D7"/>
    <w:rsid w:val="00762951"/>
    <w:rsid w:val="0076362D"/>
    <w:rsid w:val="007636AB"/>
    <w:rsid w:val="00763869"/>
    <w:rsid w:val="0076438B"/>
    <w:rsid w:val="007644AD"/>
    <w:rsid w:val="00764718"/>
    <w:rsid w:val="00764A25"/>
    <w:rsid w:val="00765447"/>
    <w:rsid w:val="007655E4"/>
    <w:rsid w:val="00765D80"/>
    <w:rsid w:val="00766A67"/>
    <w:rsid w:val="00766CA9"/>
    <w:rsid w:val="00766E98"/>
    <w:rsid w:val="007678F1"/>
    <w:rsid w:val="00770453"/>
    <w:rsid w:val="00771611"/>
    <w:rsid w:val="007718AD"/>
    <w:rsid w:val="00771D46"/>
    <w:rsid w:val="0077220B"/>
    <w:rsid w:val="00772384"/>
    <w:rsid w:val="0077312C"/>
    <w:rsid w:val="007739E2"/>
    <w:rsid w:val="00775117"/>
    <w:rsid w:val="007753BC"/>
    <w:rsid w:val="00775B3F"/>
    <w:rsid w:val="007763CC"/>
    <w:rsid w:val="00776928"/>
    <w:rsid w:val="00776D94"/>
    <w:rsid w:val="00776E65"/>
    <w:rsid w:val="00781F8E"/>
    <w:rsid w:val="007826FF"/>
    <w:rsid w:val="0078316A"/>
    <w:rsid w:val="00783F47"/>
    <w:rsid w:val="00784193"/>
    <w:rsid w:val="007846B8"/>
    <w:rsid w:val="0078471B"/>
    <w:rsid w:val="0078490F"/>
    <w:rsid w:val="00784B65"/>
    <w:rsid w:val="00784C47"/>
    <w:rsid w:val="00787034"/>
    <w:rsid w:val="0078790C"/>
    <w:rsid w:val="007900CF"/>
    <w:rsid w:val="00791646"/>
    <w:rsid w:val="00791B68"/>
    <w:rsid w:val="007921BF"/>
    <w:rsid w:val="00792C68"/>
    <w:rsid w:val="0079300D"/>
    <w:rsid w:val="007935B5"/>
    <w:rsid w:val="00793985"/>
    <w:rsid w:val="0079435D"/>
    <w:rsid w:val="007943C1"/>
    <w:rsid w:val="00794D7F"/>
    <w:rsid w:val="007950BD"/>
    <w:rsid w:val="0079674E"/>
    <w:rsid w:val="007A0011"/>
    <w:rsid w:val="007A16C3"/>
    <w:rsid w:val="007A1F28"/>
    <w:rsid w:val="007A280F"/>
    <w:rsid w:val="007A2B84"/>
    <w:rsid w:val="007A2EE4"/>
    <w:rsid w:val="007A3B64"/>
    <w:rsid w:val="007A3DDA"/>
    <w:rsid w:val="007A4D4D"/>
    <w:rsid w:val="007A4D54"/>
    <w:rsid w:val="007A5567"/>
    <w:rsid w:val="007A55BE"/>
    <w:rsid w:val="007A6B7D"/>
    <w:rsid w:val="007A791A"/>
    <w:rsid w:val="007A7B51"/>
    <w:rsid w:val="007B0147"/>
    <w:rsid w:val="007B0B2F"/>
    <w:rsid w:val="007B17E9"/>
    <w:rsid w:val="007B1A49"/>
    <w:rsid w:val="007B2392"/>
    <w:rsid w:val="007B3FDC"/>
    <w:rsid w:val="007B46E4"/>
    <w:rsid w:val="007B4891"/>
    <w:rsid w:val="007B4AC9"/>
    <w:rsid w:val="007B4B8A"/>
    <w:rsid w:val="007B4FE6"/>
    <w:rsid w:val="007B5EF1"/>
    <w:rsid w:val="007B6E98"/>
    <w:rsid w:val="007B703C"/>
    <w:rsid w:val="007B7043"/>
    <w:rsid w:val="007B7071"/>
    <w:rsid w:val="007B7CFE"/>
    <w:rsid w:val="007B7E61"/>
    <w:rsid w:val="007C1594"/>
    <w:rsid w:val="007C1FFB"/>
    <w:rsid w:val="007C2454"/>
    <w:rsid w:val="007C3654"/>
    <w:rsid w:val="007C511F"/>
    <w:rsid w:val="007C5744"/>
    <w:rsid w:val="007C5CE3"/>
    <w:rsid w:val="007C60C6"/>
    <w:rsid w:val="007C6315"/>
    <w:rsid w:val="007C6378"/>
    <w:rsid w:val="007C6EDD"/>
    <w:rsid w:val="007C7549"/>
    <w:rsid w:val="007C7CF8"/>
    <w:rsid w:val="007D0742"/>
    <w:rsid w:val="007D09D3"/>
    <w:rsid w:val="007D4B27"/>
    <w:rsid w:val="007D4DF3"/>
    <w:rsid w:val="007D52FC"/>
    <w:rsid w:val="007D56A3"/>
    <w:rsid w:val="007D59AC"/>
    <w:rsid w:val="007D5C59"/>
    <w:rsid w:val="007D6AA0"/>
    <w:rsid w:val="007D6D1D"/>
    <w:rsid w:val="007D6D9C"/>
    <w:rsid w:val="007D7D2C"/>
    <w:rsid w:val="007E0407"/>
    <w:rsid w:val="007E0E69"/>
    <w:rsid w:val="007E1A14"/>
    <w:rsid w:val="007E2B2E"/>
    <w:rsid w:val="007E3060"/>
    <w:rsid w:val="007E34AC"/>
    <w:rsid w:val="007E38DB"/>
    <w:rsid w:val="007E3AE3"/>
    <w:rsid w:val="007E3FCC"/>
    <w:rsid w:val="007E4B4D"/>
    <w:rsid w:val="007E4F4A"/>
    <w:rsid w:val="007E6182"/>
    <w:rsid w:val="007E649C"/>
    <w:rsid w:val="007E6FC5"/>
    <w:rsid w:val="007E7320"/>
    <w:rsid w:val="007E79F8"/>
    <w:rsid w:val="007F001B"/>
    <w:rsid w:val="007F00E9"/>
    <w:rsid w:val="007F0645"/>
    <w:rsid w:val="007F0CB8"/>
    <w:rsid w:val="007F16F1"/>
    <w:rsid w:val="007F1C08"/>
    <w:rsid w:val="007F2518"/>
    <w:rsid w:val="007F299E"/>
    <w:rsid w:val="007F30BC"/>
    <w:rsid w:val="007F3C1F"/>
    <w:rsid w:val="007F4151"/>
    <w:rsid w:val="007F42FF"/>
    <w:rsid w:val="007F5341"/>
    <w:rsid w:val="007F5BBD"/>
    <w:rsid w:val="007F5CD0"/>
    <w:rsid w:val="007F6511"/>
    <w:rsid w:val="007F6560"/>
    <w:rsid w:val="007F6654"/>
    <w:rsid w:val="007F7B16"/>
    <w:rsid w:val="007F7F08"/>
    <w:rsid w:val="0080053E"/>
    <w:rsid w:val="0080133E"/>
    <w:rsid w:val="00801ADE"/>
    <w:rsid w:val="00802709"/>
    <w:rsid w:val="008029B6"/>
    <w:rsid w:val="00802DFD"/>
    <w:rsid w:val="0080339E"/>
    <w:rsid w:val="008035F2"/>
    <w:rsid w:val="00803720"/>
    <w:rsid w:val="00804281"/>
    <w:rsid w:val="00804F16"/>
    <w:rsid w:val="0080513C"/>
    <w:rsid w:val="0080514A"/>
    <w:rsid w:val="0080521B"/>
    <w:rsid w:val="00805B54"/>
    <w:rsid w:val="00806227"/>
    <w:rsid w:val="008074A2"/>
    <w:rsid w:val="0080787B"/>
    <w:rsid w:val="00807AC7"/>
    <w:rsid w:val="00810607"/>
    <w:rsid w:val="008110B9"/>
    <w:rsid w:val="008125E5"/>
    <w:rsid w:val="00812F51"/>
    <w:rsid w:val="008142D7"/>
    <w:rsid w:val="0081450C"/>
    <w:rsid w:val="00814977"/>
    <w:rsid w:val="00814A47"/>
    <w:rsid w:val="0081607B"/>
    <w:rsid w:val="0081777F"/>
    <w:rsid w:val="00817924"/>
    <w:rsid w:val="00820322"/>
    <w:rsid w:val="00820543"/>
    <w:rsid w:val="008208FB"/>
    <w:rsid w:val="00821404"/>
    <w:rsid w:val="00821537"/>
    <w:rsid w:val="008220C6"/>
    <w:rsid w:val="008228A2"/>
    <w:rsid w:val="00822C0D"/>
    <w:rsid w:val="00824029"/>
    <w:rsid w:val="00824E33"/>
    <w:rsid w:val="008250D0"/>
    <w:rsid w:val="00825356"/>
    <w:rsid w:val="0082547C"/>
    <w:rsid w:val="00825BD6"/>
    <w:rsid w:val="008263AD"/>
    <w:rsid w:val="0082693D"/>
    <w:rsid w:val="00826CEC"/>
    <w:rsid w:val="00827178"/>
    <w:rsid w:val="00827A83"/>
    <w:rsid w:val="00827C6A"/>
    <w:rsid w:val="00830BF5"/>
    <w:rsid w:val="00831052"/>
    <w:rsid w:val="00831998"/>
    <w:rsid w:val="00831BEC"/>
    <w:rsid w:val="0083218B"/>
    <w:rsid w:val="00832598"/>
    <w:rsid w:val="00833753"/>
    <w:rsid w:val="00833A0F"/>
    <w:rsid w:val="00833C28"/>
    <w:rsid w:val="00833D42"/>
    <w:rsid w:val="00834129"/>
    <w:rsid w:val="00834170"/>
    <w:rsid w:val="00834890"/>
    <w:rsid w:val="00834ADE"/>
    <w:rsid w:val="00834C1B"/>
    <w:rsid w:val="00834F26"/>
    <w:rsid w:val="0083557F"/>
    <w:rsid w:val="008369ED"/>
    <w:rsid w:val="00837AAD"/>
    <w:rsid w:val="00837E0F"/>
    <w:rsid w:val="0084147C"/>
    <w:rsid w:val="008414EF"/>
    <w:rsid w:val="00841C99"/>
    <w:rsid w:val="00841E15"/>
    <w:rsid w:val="008420DD"/>
    <w:rsid w:val="00842984"/>
    <w:rsid w:val="0084318F"/>
    <w:rsid w:val="0084354A"/>
    <w:rsid w:val="00843B4D"/>
    <w:rsid w:val="00844963"/>
    <w:rsid w:val="008451BE"/>
    <w:rsid w:val="00845292"/>
    <w:rsid w:val="00846904"/>
    <w:rsid w:val="00846FAB"/>
    <w:rsid w:val="00847E01"/>
    <w:rsid w:val="00847EE1"/>
    <w:rsid w:val="00850354"/>
    <w:rsid w:val="00850C47"/>
    <w:rsid w:val="00851544"/>
    <w:rsid w:val="00851D88"/>
    <w:rsid w:val="0085208F"/>
    <w:rsid w:val="008524D6"/>
    <w:rsid w:val="008533D7"/>
    <w:rsid w:val="0085389C"/>
    <w:rsid w:val="00853D84"/>
    <w:rsid w:val="00853F6C"/>
    <w:rsid w:val="00854292"/>
    <w:rsid w:val="008543F2"/>
    <w:rsid w:val="00855743"/>
    <w:rsid w:val="00856A05"/>
    <w:rsid w:val="00856E2C"/>
    <w:rsid w:val="00857420"/>
    <w:rsid w:val="008574A7"/>
    <w:rsid w:val="008578EB"/>
    <w:rsid w:val="0086040E"/>
    <w:rsid w:val="0086071C"/>
    <w:rsid w:val="00860BCD"/>
    <w:rsid w:val="00861065"/>
    <w:rsid w:val="0086291E"/>
    <w:rsid w:val="00862D78"/>
    <w:rsid w:val="0086338E"/>
    <w:rsid w:val="00864076"/>
    <w:rsid w:val="00864955"/>
    <w:rsid w:val="0086535E"/>
    <w:rsid w:val="008676D1"/>
    <w:rsid w:val="00870CDA"/>
    <w:rsid w:val="00871318"/>
    <w:rsid w:val="0087165F"/>
    <w:rsid w:val="0087290F"/>
    <w:rsid w:val="00872CDC"/>
    <w:rsid w:val="00873132"/>
    <w:rsid w:val="008746B3"/>
    <w:rsid w:val="0087493B"/>
    <w:rsid w:val="00875715"/>
    <w:rsid w:val="008757D0"/>
    <w:rsid w:val="008759BB"/>
    <w:rsid w:val="008759D0"/>
    <w:rsid w:val="00875C21"/>
    <w:rsid w:val="00875EFD"/>
    <w:rsid w:val="00876666"/>
    <w:rsid w:val="00876706"/>
    <w:rsid w:val="00877797"/>
    <w:rsid w:val="008807FB"/>
    <w:rsid w:val="00880DBF"/>
    <w:rsid w:val="00881443"/>
    <w:rsid w:val="0088291E"/>
    <w:rsid w:val="00882BB4"/>
    <w:rsid w:val="0088309B"/>
    <w:rsid w:val="00883D08"/>
    <w:rsid w:val="00884660"/>
    <w:rsid w:val="00884A34"/>
    <w:rsid w:val="00884AA3"/>
    <w:rsid w:val="008851AA"/>
    <w:rsid w:val="008851B1"/>
    <w:rsid w:val="008857EB"/>
    <w:rsid w:val="008859C8"/>
    <w:rsid w:val="00885AC9"/>
    <w:rsid w:val="008862E9"/>
    <w:rsid w:val="0088657E"/>
    <w:rsid w:val="00886946"/>
    <w:rsid w:val="00886D5E"/>
    <w:rsid w:val="00887B71"/>
    <w:rsid w:val="0089090B"/>
    <w:rsid w:val="00890B81"/>
    <w:rsid w:val="00890D73"/>
    <w:rsid w:val="00890E70"/>
    <w:rsid w:val="00891041"/>
    <w:rsid w:val="00892359"/>
    <w:rsid w:val="0089249F"/>
    <w:rsid w:val="00892F6D"/>
    <w:rsid w:val="0089311E"/>
    <w:rsid w:val="008938E1"/>
    <w:rsid w:val="00895242"/>
    <w:rsid w:val="008961E0"/>
    <w:rsid w:val="00896A3A"/>
    <w:rsid w:val="00896D5C"/>
    <w:rsid w:val="00897935"/>
    <w:rsid w:val="00897C56"/>
    <w:rsid w:val="008A05DA"/>
    <w:rsid w:val="008A05E9"/>
    <w:rsid w:val="008A0CAE"/>
    <w:rsid w:val="008A1B31"/>
    <w:rsid w:val="008A2481"/>
    <w:rsid w:val="008A3318"/>
    <w:rsid w:val="008A3932"/>
    <w:rsid w:val="008A47D8"/>
    <w:rsid w:val="008A5078"/>
    <w:rsid w:val="008A5BFD"/>
    <w:rsid w:val="008A6505"/>
    <w:rsid w:val="008A6603"/>
    <w:rsid w:val="008A6690"/>
    <w:rsid w:val="008A6A02"/>
    <w:rsid w:val="008A6DD5"/>
    <w:rsid w:val="008A77AE"/>
    <w:rsid w:val="008B08D9"/>
    <w:rsid w:val="008B0CC2"/>
    <w:rsid w:val="008B1308"/>
    <w:rsid w:val="008B187D"/>
    <w:rsid w:val="008B1B52"/>
    <w:rsid w:val="008B1E18"/>
    <w:rsid w:val="008B2110"/>
    <w:rsid w:val="008B321A"/>
    <w:rsid w:val="008B3D79"/>
    <w:rsid w:val="008B4321"/>
    <w:rsid w:val="008B4326"/>
    <w:rsid w:val="008B4AAC"/>
    <w:rsid w:val="008B5170"/>
    <w:rsid w:val="008B5479"/>
    <w:rsid w:val="008B5C84"/>
    <w:rsid w:val="008B5F99"/>
    <w:rsid w:val="008B6046"/>
    <w:rsid w:val="008B665A"/>
    <w:rsid w:val="008B7276"/>
    <w:rsid w:val="008B75C7"/>
    <w:rsid w:val="008B7EC7"/>
    <w:rsid w:val="008C0E90"/>
    <w:rsid w:val="008C104C"/>
    <w:rsid w:val="008C1523"/>
    <w:rsid w:val="008C16C5"/>
    <w:rsid w:val="008C1E23"/>
    <w:rsid w:val="008C1E59"/>
    <w:rsid w:val="008C2F5F"/>
    <w:rsid w:val="008C3534"/>
    <w:rsid w:val="008C39C2"/>
    <w:rsid w:val="008C3C55"/>
    <w:rsid w:val="008C3F79"/>
    <w:rsid w:val="008C406D"/>
    <w:rsid w:val="008C448E"/>
    <w:rsid w:val="008C4661"/>
    <w:rsid w:val="008C4846"/>
    <w:rsid w:val="008C541E"/>
    <w:rsid w:val="008C56E2"/>
    <w:rsid w:val="008C576C"/>
    <w:rsid w:val="008C6AC4"/>
    <w:rsid w:val="008C6FB0"/>
    <w:rsid w:val="008C70C8"/>
    <w:rsid w:val="008C70CE"/>
    <w:rsid w:val="008C7128"/>
    <w:rsid w:val="008C7314"/>
    <w:rsid w:val="008C7421"/>
    <w:rsid w:val="008D015C"/>
    <w:rsid w:val="008D0741"/>
    <w:rsid w:val="008D16C1"/>
    <w:rsid w:val="008D1ADA"/>
    <w:rsid w:val="008D1CCE"/>
    <w:rsid w:val="008D1ED6"/>
    <w:rsid w:val="008D21B5"/>
    <w:rsid w:val="008D2FD9"/>
    <w:rsid w:val="008D37CE"/>
    <w:rsid w:val="008D3BB8"/>
    <w:rsid w:val="008D3DC4"/>
    <w:rsid w:val="008D3F7B"/>
    <w:rsid w:val="008D5285"/>
    <w:rsid w:val="008D528F"/>
    <w:rsid w:val="008D562C"/>
    <w:rsid w:val="008D5A00"/>
    <w:rsid w:val="008D5BFD"/>
    <w:rsid w:val="008D5D2A"/>
    <w:rsid w:val="008D6AA3"/>
    <w:rsid w:val="008D6F4B"/>
    <w:rsid w:val="008D7241"/>
    <w:rsid w:val="008D7599"/>
    <w:rsid w:val="008E0137"/>
    <w:rsid w:val="008E14F3"/>
    <w:rsid w:val="008E17D7"/>
    <w:rsid w:val="008E23B8"/>
    <w:rsid w:val="008E3B89"/>
    <w:rsid w:val="008E478A"/>
    <w:rsid w:val="008E4E3D"/>
    <w:rsid w:val="008E4E4C"/>
    <w:rsid w:val="008E5411"/>
    <w:rsid w:val="008E5DDC"/>
    <w:rsid w:val="008E6155"/>
    <w:rsid w:val="008E62F0"/>
    <w:rsid w:val="008E66BC"/>
    <w:rsid w:val="008E72F8"/>
    <w:rsid w:val="008E73BA"/>
    <w:rsid w:val="008E7D5D"/>
    <w:rsid w:val="008F0214"/>
    <w:rsid w:val="008F08D3"/>
    <w:rsid w:val="008F0A94"/>
    <w:rsid w:val="008F0D8A"/>
    <w:rsid w:val="008F1424"/>
    <w:rsid w:val="008F143C"/>
    <w:rsid w:val="008F1515"/>
    <w:rsid w:val="008F1E86"/>
    <w:rsid w:val="008F246D"/>
    <w:rsid w:val="008F2DE3"/>
    <w:rsid w:val="008F2E0E"/>
    <w:rsid w:val="008F302A"/>
    <w:rsid w:val="008F438B"/>
    <w:rsid w:val="008F472A"/>
    <w:rsid w:val="008F4829"/>
    <w:rsid w:val="008F4989"/>
    <w:rsid w:val="008F4B0F"/>
    <w:rsid w:val="008F6144"/>
    <w:rsid w:val="008F61B8"/>
    <w:rsid w:val="008F6DEE"/>
    <w:rsid w:val="008F6F64"/>
    <w:rsid w:val="0090103D"/>
    <w:rsid w:val="009010A4"/>
    <w:rsid w:val="009015CB"/>
    <w:rsid w:val="0090184D"/>
    <w:rsid w:val="00901BC3"/>
    <w:rsid w:val="00901F06"/>
    <w:rsid w:val="0090212D"/>
    <w:rsid w:val="00902285"/>
    <w:rsid w:val="009026C6"/>
    <w:rsid w:val="0090297A"/>
    <w:rsid w:val="009029C4"/>
    <w:rsid w:val="00903020"/>
    <w:rsid w:val="009038E7"/>
    <w:rsid w:val="00904762"/>
    <w:rsid w:val="00904773"/>
    <w:rsid w:val="00904895"/>
    <w:rsid w:val="009056DD"/>
    <w:rsid w:val="0090593E"/>
    <w:rsid w:val="00906915"/>
    <w:rsid w:val="00906ECC"/>
    <w:rsid w:val="009072E3"/>
    <w:rsid w:val="00907762"/>
    <w:rsid w:val="00907920"/>
    <w:rsid w:val="00907CD8"/>
    <w:rsid w:val="00910EC3"/>
    <w:rsid w:val="00911605"/>
    <w:rsid w:val="00912610"/>
    <w:rsid w:val="00913099"/>
    <w:rsid w:val="0091315A"/>
    <w:rsid w:val="00913A8F"/>
    <w:rsid w:val="0091413D"/>
    <w:rsid w:val="00914C11"/>
    <w:rsid w:val="00914D99"/>
    <w:rsid w:val="00914F00"/>
    <w:rsid w:val="00915A53"/>
    <w:rsid w:val="009166FA"/>
    <w:rsid w:val="00916795"/>
    <w:rsid w:val="0091736B"/>
    <w:rsid w:val="009173E2"/>
    <w:rsid w:val="0092027F"/>
    <w:rsid w:val="009202A8"/>
    <w:rsid w:val="009203C3"/>
    <w:rsid w:val="00920A35"/>
    <w:rsid w:val="00921359"/>
    <w:rsid w:val="00921A24"/>
    <w:rsid w:val="00921C55"/>
    <w:rsid w:val="00922166"/>
    <w:rsid w:val="00923AE8"/>
    <w:rsid w:val="00923BA9"/>
    <w:rsid w:val="00924C80"/>
    <w:rsid w:val="00925218"/>
    <w:rsid w:val="00925393"/>
    <w:rsid w:val="009255A9"/>
    <w:rsid w:val="00925BA1"/>
    <w:rsid w:val="00925D21"/>
    <w:rsid w:val="0092627B"/>
    <w:rsid w:val="00926622"/>
    <w:rsid w:val="0092697C"/>
    <w:rsid w:val="00930503"/>
    <w:rsid w:val="00930DC5"/>
    <w:rsid w:val="00931CA3"/>
    <w:rsid w:val="00931EE2"/>
    <w:rsid w:val="00932A04"/>
    <w:rsid w:val="00932A78"/>
    <w:rsid w:val="00932C4C"/>
    <w:rsid w:val="009333C1"/>
    <w:rsid w:val="009336E9"/>
    <w:rsid w:val="009339D9"/>
    <w:rsid w:val="00933CCF"/>
    <w:rsid w:val="0093438C"/>
    <w:rsid w:val="009343C7"/>
    <w:rsid w:val="00934D8B"/>
    <w:rsid w:val="00934F66"/>
    <w:rsid w:val="00935262"/>
    <w:rsid w:val="0093561E"/>
    <w:rsid w:val="00935DC3"/>
    <w:rsid w:val="00936797"/>
    <w:rsid w:val="0093797A"/>
    <w:rsid w:val="0094081C"/>
    <w:rsid w:val="00940945"/>
    <w:rsid w:val="009420A8"/>
    <w:rsid w:val="009428FB"/>
    <w:rsid w:val="00943A00"/>
    <w:rsid w:val="009441D5"/>
    <w:rsid w:val="00944B26"/>
    <w:rsid w:val="00945951"/>
    <w:rsid w:val="0094611F"/>
    <w:rsid w:val="00946D16"/>
    <w:rsid w:val="00946F69"/>
    <w:rsid w:val="00950988"/>
    <w:rsid w:val="00952A83"/>
    <w:rsid w:val="00952B58"/>
    <w:rsid w:val="00952B97"/>
    <w:rsid w:val="00952BB8"/>
    <w:rsid w:val="00953212"/>
    <w:rsid w:val="00953565"/>
    <w:rsid w:val="00953649"/>
    <w:rsid w:val="009561AC"/>
    <w:rsid w:val="00956354"/>
    <w:rsid w:val="0095696B"/>
    <w:rsid w:val="00957276"/>
    <w:rsid w:val="0095739A"/>
    <w:rsid w:val="00957543"/>
    <w:rsid w:val="00957580"/>
    <w:rsid w:val="00957A7B"/>
    <w:rsid w:val="0096032A"/>
    <w:rsid w:val="0096043D"/>
    <w:rsid w:val="00960D3C"/>
    <w:rsid w:val="00961B79"/>
    <w:rsid w:val="00961B91"/>
    <w:rsid w:val="009629EC"/>
    <w:rsid w:val="00962C3D"/>
    <w:rsid w:val="009634D4"/>
    <w:rsid w:val="009634EF"/>
    <w:rsid w:val="009635A2"/>
    <w:rsid w:val="009642CA"/>
    <w:rsid w:val="0096602C"/>
    <w:rsid w:val="00966966"/>
    <w:rsid w:val="00966A40"/>
    <w:rsid w:val="00966FA1"/>
    <w:rsid w:val="00966FDD"/>
    <w:rsid w:val="0096730F"/>
    <w:rsid w:val="009674E6"/>
    <w:rsid w:val="009677FA"/>
    <w:rsid w:val="00967E40"/>
    <w:rsid w:val="009710D4"/>
    <w:rsid w:val="0097118D"/>
    <w:rsid w:val="009715DD"/>
    <w:rsid w:val="009718E0"/>
    <w:rsid w:val="00972792"/>
    <w:rsid w:val="009727B1"/>
    <w:rsid w:val="009735AB"/>
    <w:rsid w:val="009736B0"/>
    <w:rsid w:val="00973E2B"/>
    <w:rsid w:val="00974EF2"/>
    <w:rsid w:val="00974F9A"/>
    <w:rsid w:val="00975652"/>
    <w:rsid w:val="009761B8"/>
    <w:rsid w:val="00976F4B"/>
    <w:rsid w:val="00977291"/>
    <w:rsid w:val="00980102"/>
    <w:rsid w:val="00980119"/>
    <w:rsid w:val="0098095C"/>
    <w:rsid w:val="00981067"/>
    <w:rsid w:val="0098108D"/>
    <w:rsid w:val="009818EF"/>
    <w:rsid w:val="009819FF"/>
    <w:rsid w:val="0098203B"/>
    <w:rsid w:val="009822B6"/>
    <w:rsid w:val="0098239E"/>
    <w:rsid w:val="009831B2"/>
    <w:rsid w:val="00983C4F"/>
    <w:rsid w:val="0098443A"/>
    <w:rsid w:val="00986901"/>
    <w:rsid w:val="00986B94"/>
    <w:rsid w:val="0099044A"/>
    <w:rsid w:val="009907B1"/>
    <w:rsid w:val="00990AB7"/>
    <w:rsid w:val="00990AFA"/>
    <w:rsid w:val="00990BFA"/>
    <w:rsid w:val="00991028"/>
    <w:rsid w:val="009912B4"/>
    <w:rsid w:val="00991478"/>
    <w:rsid w:val="0099154A"/>
    <w:rsid w:val="0099250A"/>
    <w:rsid w:val="00992A13"/>
    <w:rsid w:val="0099310E"/>
    <w:rsid w:val="00993C1A"/>
    <w:rsid w:val="00994640"/>
    <w:rsid w:val="0099474A"/>
    <w:rsid w:val="00995F1E"/>
    <w:rsid w:val="00996A9E"/>
    <w:rsid w:val="00996F8B"/>
    <w:rsid w:val="00997D2D"/>
    <w:rsid w:val="009A0E60"/>
    <w:rsid w:val="009A0EB0"/>
    <w:rsid w:val="009A0FF3"/>
    <w:rsid w:val="009A2825"/>
    <w:rsid w:val="009A2A71"/>
    <w:rsid w:val="009A2D26"/>
    <w:rsid w:val="009A3397"/>
    <w:rsid w:val="009A3482"/>
    <w:rsid w:val="009A3DCE"/>
    <w:rsid w:val="009A4D55"/>
    <w:rsid w:val="009A5A50"/>
    <w:rsid w:val="009A685D"/>
    <w:rsid w:val="009A6AFA"/>
    <w:rsid w:val="009A6CBB"/>
    <w:rsid w:val="009A71F4"/>
    <w:rsid w:val="009A749F"/>
    <w:rsid w:val="009B0354"/>
    <w:rsid w:val="009B04ED"/>
    <w:rsid w:val="009B0544"/>
    <w:rsid w:val="009B0A78"/>
    <w:rsid w:val="009B0C79"/>
    <w:rsid w:val="009B1728"/>
    <w:rsid w:val="009B1CF1"/>
    <w:rsid w:val="009B2A8A"/>
    <w:rsid w:val="009B31ED"/>
    <w:rsid w:val="009B3A0C"/>
    <w:rsid w:val="009B4794"/>
    <w:rsid w:val="009B6064"/>
    <w:rsid w:val="009B617F"/>
    <w:rsid w:val="009C033A"/>
    <w:rsid w:val="009C05B9"/>
    <w:rsid w:val="009C0EEB"/>
    <w:rsid w:val="009C2256"/>
    <w:rsid w:val="009C28D2"/>
    <w:rsid w:val="009C2B2D"/>
    <w:rsid w:val="009C30FC"/>
    <w:rsid w:val="009C3C38"/>
    <w:rsid w:val="009C3D6D"/>
    <w:rsid w:val="009C591E"/>
    <w:rsid w:val="009C5A29"/>
    <w:rsid w:val="009C60DE"/>
    <w:rsid w:val="009C6230"/>
    <w:rsid w:val="009C6780"/>
    <w:rsid w:val="009C71FA"/>
    <w:rsid w:val="009C7677"/>
    <w:rsid w:val="009D0391"/>
    <w:rsid w:val="009D0679"/>
    <w:rsid w:val="009D0ADC"/>
    <w:rsid w:val="009D125C"/>
    <w:rsid w:val="009D2607"/>
    <w:rsid w:val="009D2A8D"/>
    <w:rsid w:val="009D2DD0"/>
    <w:rsid w:val="009D3006"/>
    <w:rsid w:val="009D33C2"/>
    <w:rsid w:val="009D3F9A"/>
    <w:rsid w:val="009D4107"/>
    <w:rsid w:val="009D4145"/>
    <w:rsid w:val="009D418E"/>
    <w:rsid w:val="009D46F1"/>
    <w:rsid w:val="009D62CE"/>
    <w:rsid w:val="009D671C"/>
    <w:rsid w:val="009D6886"/>
    <w:rsid w:val="009D7482"/>
    <w:rsid w:val="009E03F9"/>
    <w:rsid w:val="009E04A5"/>
    <w:rsid w:val="009E050F"/>
    <w:rsid w:val="009E05B1"/>
    <w:rsid w:val="009E13AD"/>
    <w:rsid w:val="009E1A4C"/>
    <w:rsid w:val="009E1ABB"/>
    <w:rsid w:val="009E1AE1"/>
    <w:rsid w:val="009E1C5F"/>
    <w:rsid w:val="009E1DAF"/>
    <w:rsid w:val="009E1E3B"/>
    <w:rsid w:val="009E1FAF"/>
    <w:rsid w:val="009E2A8D"/>
    <w:rsid w:val="009E37EE"/>
    <w:rsid w:val="009E398A"/>
    <w:rsid w:val="009E3FF3"/>
    <w:rsid w:val="009E40F9"/>
    <w:rsid w:val="009E4100"/>
    <w:rsid w:val="009E4709"/>
    <w:rsid w:val="009E50AF"/>
    <w:rsid w:val="009E623E"/>
    <w:rsid w:val="009E6C0C"/>
    <w:rsid w:val="009E6ED0"/>
    <w:rsid w:val="009E70C6"/>
    <w:rsid w:val="009E7512"/>
    <w:rsid w:val="009E7DB9"/>
    <w:rsid w:val="009E7E1F"/>
    <w:rsid w:val="009F00E8"/>
    <w:rsid w:val="009F05F4"/>
    <w:rsid w:val="009F066F"/>
    <w:rsid w:val="009F088B"/>
    <w:rsid w:val="009F1BA3"/>
    <w:rsid w:val="009F208A"/>
    <w:rsid w:val="009F2226"/>
    <w:rsid w:val="009F2627"/>
    <w:rsid w:val="009F290A"/>
    <w:rsid w:val="009F2A15"/>
    <w:rsid w:val="009F3D19"/>
    <w:rsid w:val="009F451C"/>
    <w:rsid w:val="009F5906"/>
    <w:rsid w:val="009F5E86"/>
    <w:rsid w:val="009F62C7"/>
    <w:rsid w:val="009F6A04"/>
    <w:rsid w:val="009F724E"/>
    <w:rsid w:val="009F7C4A"/>
    <w:rsid w:val="00A00F46"/>
    <w:rsid w:val="00A0104C"/>
    <w:rsid w:val="00A01C40"/>
    <w:rsid w:val="00A01FDC"/>
    <w:rsid w:val="00A02388"/>
    <w:rsid w:val="00A02AA7"/>
    <w:rsid w:val="00A02FA4"/>
    <w:rsid w:val="00A02FF7"/>
    <w:rsid w:val="00A03280"/>
    <w:rsid w:val="00A03CA2"/>
    <w:rsid w:val="00A04032"/>
    <w:rsid w:val="00A04692"/>
    <w:rsid w:val="00A04901"/>
    <w:rsid w:val="00A04B29"/>
    <w:rsid w:val="00A04F5A"/>
    <w:rsid w:val="00A06167"/>
    <w:rsid w:val="00A109FD"/>
    <w:rsid w:val="00A10E2D"/>
    <w:rsid w:val="00A119A0"/>
    <w:rsid w:val="00A123BC"/>
    <w:rsid w:val="00A12B42"/>
    <w:rsid w:val="00A13703"/>
    <w:rsid w:val="00A1409E"/>
    <w:rsid w:val="00A14BF0"/>
    <w:rsid w:val="00A14BF8"/>
    <w:rsid w:val="00A15167"/>
    <w:rsid w:val="00A151A9"/>
    <w:rsid w:val="00A16379"/>
    <w:rsid w:val="00A16985"/>
    <w:rsid w:val="00A16E6C"/>
    <w:rsid w:val="00A17796"/>
    <w:rsid w:val="00A17B4C"/>
    <w:rsid w:val="00A17F73"/>
    <w:rsid w:val="00A20226"/>
    <w:rsid w:val="00A2095C"/>
    <w:rsid w:val="00A20B8B"/>
    <w:rsid w:val="00A20D4C"/>
    <w:rsid w:val="00A20FED"/>
    <w:rsid w:val="00A2144E"/>
    <w:rsid w:val="00A2189C"/>
    <w:rsid w:val="00A24B4C"/>
    <w:rsid w:val="00A25031"/>
    <w:rsid w:val="00A250B3"/>
    <w:rsid w:val="00A25968"/>
    <w:rsid w:val="00A25B16"/>
    <w:rsid w:val="00A26DD5"/>
    <w:rsid w:val="00A2767C"/>
    <w:rsid w:val="00A27967"/>
    <w:rsid w:val="00A27A1B"/>
    <w:rsid w:val="00A3019D"/>
    <w:rsid w:val="00A30F41"/>
    <w:rsid w:val="00A3115A"/>
    <w:rsid w:val="00A31290"/>
    <w:rsid w:val="00A3238F"/>
    <w:rsid w:val="00A33318"/>
    <w:rsid w:val="00A3349C"/>
    <w:rsid w:val="00A35600"/>
    <w:rsid w:val="00A3567E"/>
    <w:rsid w:val="00A35929"/>
    <w:rsid w:val="00A36001"/>
    <w:rsid w:val="00A36499"/>
    <w:rsid w:val="00A36C77"/>
    <w:rsid w:val="00A374E3"/>
    <w:rsid w:val="00A40004"/>
    <w:rsid w:val="00A40EDE"/>
    <w:rsid w:val="00A41991"/>
    <w:rsid w:val="00A42E46"/>
    <w:rsid w:val="00A43DE1"/>
    <w:rsid w:val="00A441A7"/>
    <w:rsid w:val="00A442D0"/>
    <w:rsid w:val="00A44650"/>
    <w:rsid w:val="00A448C9"/>
    <w:rsid w:val="00A462C5"/>
    <w:rsid w:val="00A46514"/>
    <w:rsid w:val="00A471BC"/>
    <w:rsid w:val="00A477DD"/>
    <w:rsid w:val="00A47CE3"/>
    <w:rsid w:val="00A50211"/>
    <w:rsid w:val="00A503C6"/>
    <w:rsid w:val="00A515D7"/>
    <w:rsid w:val="00A544A8"/>
    <w:rsid w:val="00A54570"/>
    <w:rsid w:val="00A548DD"/>
    <w:rsid w:val="00A54C27"/>
    <w:rsid w:val="00A5580D"/>
    <w:rsid w:val="00A55B30"/>
    <w:rsid w:val="00A55BC2"/>
    <w:rsid w:val="00A56681"/>
    <w:rsid w:val="00A5690E"/>
    <w:rsid w:val="00A56D1A"/>
    <w:rsid w:val="00A56D56"/>
    <w:rsid w:val="00A56FB5"/>
    <w:rsid w:val="00A56FBD"/>
    <w:rsid w:val="00A60110"/>
    <w:rsid w:val="00A601C0"/>
    <w:rsid w:val="00A60373"/>
    <w:rsid w:val="00A60E1F"/>
    <w:rsid w:val="00A611DA"/>
    <w:rsid w:val="00A629B0"/>
    <w:rsid w:val="00A62EED"/>
    <w:rsid w:val="00A64EDD"/>
    <w:rsid w:val="00A653BF"/>
    <w:rsid w:val="00A6542D"/>
    <w:rsid w:val="00A659CC"/>
    <w:rsid w:val="00A65BD2"/>
    <w:rsid w:val="00A662A6"/>
    <w:rsid w:val="00A6632F"/>
    <w:rsid w:val="00A66B50"/>
    <w:rsid w:val="00A67782"/>
    <w:rsid w:val="00A709B4"/>
    <w:rsid w:val="00A70B2F"/>
    <w:rsid w:val="00A70F34"/>
    <w:rsid w:val="00A716B0"/>
    <w:rsid w:val="00A717D7"/>
    <w:rsid w:val="00A71E0A"/>
    <w:rsid w:val="00A7236E"/>
    <w:rsid w:val="00A72B0E"/>
    <w:rsid w:val="00A72FA1"/>
    <w:rsid w:val="00A72FB2"/>
    <w:rsid w:val="00A7316E"/>
    <w:rsid w:val="00A73425"/>
    <w:rsid w:val="00A734A8"/>
    <w:rsid w:val="00A745B1"/>
    <w:rsid w:val="00A74B11"/>
    <w:rsid w:val="00A74BA4"/>
    <w:rsid w:val="00A74CA6"/>
    <w:rsid w:val="00A752FE"/>
    <w:rsid w:val="00A75367"/>
    <w:rsid w:val="00A7587C"/>
    <w:rsid w:val="00A76260"/>
    <w:rsid w:val="00A766C9"/>
    <w:rsid w:val="00A76735"/>
    <w:rsid w:val="00A7694E"/>
    <w:rsid w:val="00A775DB"/>
    <w:rsid w:val="00A779A3"/>
    <w:rsid w:val="00A8013C"/>
    <w:rsid w:val="00A813D1"/>
    <w:rsid w:val="00A81FF6"/>
    <w:rsid w:val="00A8281C"/>
    <w:rsid w:val="00A83445"/>
    <w:rsid w:val="00A8354F"/>
    <w:rsid w:val="00A83A43"/>
    <w:rsid w:val="00A84B2A"/>
    <w:rsid w:val="00A8522D"/>
    <w:rsid w:val="00A85310"/>
    <w:rsid w:val="00A85C36"/>
    <w:rsid w:val="00A86AC8"/>
    <w:rsid w:val="00A87159"/>
    <w:rsid w:val="00A874DA"/>
    <w:rsid w:val="00A906D9"/>
    <w:rsid w:val="00A93A93"/>
    <w:rsid w:val="00A93B20"/>
    <w:rsid w:val="00A9485D"/>
    <w:rsid w:val="00A94952"/>
    <w:rsid w:val="00A9496F"/>
    <w:rsid w:val="00A94E00"/>
    <w:rsid w:val="00A95299"/>
    <w:rsid w:val="00A954C1"/>
    <w:rsid w:val="00A959E4"/>
    <w:rsid w:val="00A9621A"/>
    <w:rsid w:val="00A9669D"/>
    <w:rsid w:val="00A97191"/>
    <w:rsid w:val="00A978C2"/>
    <w:rsid w:val="00A978CD"/>
    <w:rsid w:val="00A97CEB"/>
    <w:rsid w:val="00A97D31"/>
    <w:rsid w:val="00A97FE2"/>
    <w:rsid w:val="00AA0D4A"/>
    <w:rsid w:val="00AA0DCC"/>
    <w:rsid w:val="00AA0EDE"/>
    <w:rsid w:val="00AA0F77"/>
    <w:rsid w:val="00AA1277"/>
    <w:rsid w:val="00AA1737"/>
    <w:rsid w:val="00AA19B4"/>
    <w:rsid w:val="00AA1E00"/>
    <w:rsid w:val="00AA32B0"/>
    <w:rsid w:val="00AA35EA"/>
    <w:rsid w:val="00AA3968"/>
    <w:rsid w:val="00AA39F3"/>
    <w:rsid w:val="00AA3CB1"/>
    <w:rsid w:val="00AA42DA"/>
    <w:rsid w:val="00AA45F2"/>
    <w:rsid w:val="00AA4737"/>
    <w:rsid w:val="00AA4982"/>
    <w:rsid w:val="00AA4983"/>
    <w:rsid w:val="00AA4A6F"/>
    <w:rsid w:val="00AA4B7E"/>
    <w:rsid w:val="00AA6065"/>
    <w:rsid w:val="00AA6ED4"/>
    <w:rsid w:val="00AA7440"/>
    <w:rsid w:val="00AA7592"/>
    <w:rsid w:val="00AB0F32"/>
    <w:rsid w:val="00AB1A18"/>
    <w:rsid w:val="00AB1C1F"/>
    <w:rsid w:val="00AB21A6"/>
    <w:rsid w:val="00AB2E43"/>
    <w:rsid w:val="00AB39A0"/>
    <w:rsid w:val="00AB3CBF"/>
    <w:rsid w:val="00AB3DCD"/>
    <w:rsid w:val="00AB5123"/>
    <w:rsid w:val="00AB59BE"/>
    <w:rsid w:val="00AB6680"/>
    <w:rsid w:val="00AB68BC"/>
    <w:rsid w:val="00AB6AA0"/>
    <w:rsid w:val="00AB70F2"/>
    <w:rsid w:val="00AB7740"/>
    <w:rsid w:val="00AB7897"/>
    <w:rsid w:val="00AB7C5B"/>
    <w:rsid w:val="00AC02C1"/>
    <w:rsid w:val="00AC0CE3"/>
    <w:rsid w:val="00AC1678"/>
    <w:rsid w:val="00AC2C14"/>
    <w:rsid w:val="00AC335A"/>
    <w:rsid w:val="00AC37D4"/>
    <w:rsid w:val="00AC3A5E"/>
    <w:rsid w:val="00AC4EDC"/>
    <w:rsid w:val="00AC51C5"/>
    <w:rsid w:val="00AC5AE4"/>
    <w:rsid w:val="00AC6221"/>
    <w:rsid w:val="00AC754F"/>
    <w:rsid w:val="00AD05A5"/>
    <w:rsid w:val="00AD0EA5"/>
    <w:rsid w:val="00AD1415"/>
    <w:rsid w:val="00AD1580"/>
    <w:rsid w:val="00AD17EA"/>
    <w:rsid w:val="00AD18AD"/>
    <w:rsid w:val="00AD20B9"/>
    <w:rsid w:val="00AD267B"/>
    <w:rsid w:val="00AD2D94"/>
    <w:rsid w:val="00AD31F1"/>
    <w:rsid w:val="00AD3D79"/>
    <w:rsid w:val="00AD4394"/>
    <w:rsid w:val="00AD4EA6"/>
    <w:rsid w:val="00AD5197"/>
    <w:rsid w:val="00AD6705"/>
    <w:rsid w:val="00AD6BEE"/>
    <w:rsid w:val="00AD6EE8"/>
    <w:rsid w:val="00AD6F28"/>
    <w:rsid w:val="00AD7F63"/>
    <w:rsid w:val="00AE0026"/>
    <w:rsid w:val="00AE00DA"/>
    <w:rsid w:val="00AE07B9"/>
    <w:rsid w:val="00AE0977"/>
    <w:rsid w:val="00AE0C01"/>
    <w:rsid w:val="00AE0D54"/>
    <w:rsid w:val="00AE0E2D"/>
    <w:rsid w:val="00AE112D"/>
    <w:rsid w:val="00AE15E7"/>
    <w:rsid w:val="00AE1780"/>
    <w:rsid w:val="00AE2263"/>
    <w:rsid w:val="00AE22F6"/>
    <w:rsid w:val="00AE2774"/>
    <w:rsid w:val="00AE2953"/>
    <w:rsid w:val="00AE3F63"/>
    <w:rsid w:val="00AE4022"/>
    <w:rsid w:val="00AE4687"/>
    <w:rsid w:val="00AE5A3D"/>
    <w:rsid w:val="00AE650C"/>
    <w:rsid w:val="00AE6803"/>
    <w:rsid w:val="00AE7AC6"/>
    <w:rsid w:val="00AF1565"/>
    <w:rsid w:val="00AF1A9B"/>
    <w:rsid w:val="00AF1D3B"/>
    <w:rsid w:val="00AF1D74"/>
    <w:rsid w:val="00AF2F65"/>
    <w:rsid w:val="00AF33E7"/>
    <w:rsid w:val="00AF3B75"/>
    <w:rsid w:val="00AF3E04"/>
    <w:rsid w:val="00AF3E78"/>
    <w:rsid w:val="00AF3FB2"/>
    <w:rsid w:val="00AF4B53"/>
    <w:rsid w:val="00AF5074"/>
    <w:rsid w:val="00AF52D8"/>
    <w:rsid w:val="00AF6A5B"/>
    <w:rsid w:val="00AF6E71"/>
    <w:rsid w:val="00AF711A"/>
    <w:rsid w:val="00AF7603"/>
    <w:rsid w:val="00AF7BED"/>
    <w:rsid w:val="00B0088C"/>
    <w:rsid w:val="00B00F7B"/>
    <w:rsid w:val="00B00F7E"/>
    <w:rsid w:val="00B0138D"/>
    <w:rsid w:val="00B01A3D"/>
    <w:rsid w:val="00B01F59"/>
    <w:rsid w:val="00B0279C"/>
    <w:rsid w:val="00B02A82"/>
    <w:rsid w:val="00B03063"/>
    <w:rsid w:val="00B035E5"/>
    <w:rsid w:val="00B03ED2"/>
    <w:rsid w:val="00B04E15"/>
    <w:rsid w:val="00B04FD0"/>
    <w:rsid w:val="00B0541C"/>
    <w:rsid w:val="00B05B00"/>
    <w:rsid w:val="00B07D27"/>
    <w:rsid w:val="00B100E2"/>
    <w:rsid w:val="00B10B1E"/>
    <w:rsid w:val="00B113F8"/>
    <w:rsid w:val="00B11741"/>
    <w:rsid w:val="00B1174E"/>
    <w:rsid w:val="00B11C6E"/>
    <w:rsid w:val="00B11E4F"/>
    <w:rsid w:val="00B140BA"/>
    <w:rsid w:val="00B15A0E"/>
    <w:rsid w:val="00B15B15"/>
    <w:rsid w:val="00B15E7F"/>
    <w:rsid w:val="00B16324"/>
    <w:rsid w:val="00B16791"/>
    <w:rsid w:val="00B168A9"/>
    <w:rsid w:val="00B16B52"/>
    <w:rsid w:val="00B16F2B"/>
    <w:rsid w:val="00B17250"/>
    <w:rsid w:val="00B1751B"/>
    <w:rsid w:val="00B17F51"/>
    <w:rsid w:val="00B20158"/>
    <w:rsid w:val="00B209AD"/>
    <w:rsid w:val="00B218A3"/>
    <w:rsid w:val="00B21A92"/>
    <w:rsid w:val="00B22B28"/>
    <w:rsid w:val="00B22B77"/>
    <w:rsid w:val="00B22BC2"/>
    <w:rsid w:val="00B2324F"/>
    <w:rsid w:val="00B23D84"/>
    <w:rsid w:val="00B23E89"/>
    <w:rsid w:val="00B23ED7"/>
    <w:rsid w:val="00B2449D"/>
    <w:rsid w:val="00B251E5"/>
    <w:rsid w:val="00B251F2"/>
    <w:rsid w:val="00B2571A"/>
    <w:rsid w:val="00B2598C"/>
    <w:rsid w:val="00B26C75"/>
    <w:rsid w:val="00B270C4"/>
    <w:rsid w:val="00B27314"/>
    <w:rsid w:val="00B301FC"/>
    <w:rsid w:val="00B3072B"/>
    <w:rsid w:val="00B30AB9"/>
    <w:rsid w:val="00B30B57"/>
    <w:rsid w:val="00B31CF3"/>
    <w:rsid w:val="00B326B8"/>
    <w:rsid w:val="00B3395F"/>
    <w:rsid w:val="00B33DE8"/>
    <w:rsid w:val="00B34E50"/>
    <w:rsid w:val="00B36976"/>
    <w:rsid w:val="00B36F2F"/>
    <w:rsid w:val="00B3714D"/>
    <w:rsid w:val="00B402DE"/>
    <w:rsid w:val="00B40399"/>
    <w:rsid w:val="00B40522"/>
    <w:rsid w:val="00B4080A"/>
    <w:rsid w:val="00B41946"/>
    <w:rsid w:val="00B42C95"/>
    <w:rsid w:val="00B430B7"/>
    <w:rsid w:val="00B432FA"/>
    <w:rsid w:val="00B434F6"/>
    <w:rsid w:val="00B43818"/>
    <w:rsid w:val="00B43C75"/>
    <w:rsid w:val="00B4410D"/>
    <w:rsid w:val="00B447A4"/>
    <w:rsid w:val="00B45B77"/>
    <w:rsid w:val="00B45E9D"/>
    <w:rsid w:val="00B46B61"/>
    <w:rsid w:val="00B46FEC"/>
    <w:rsid w:val="00B4721E"/>
    <w:rsid w:val="00B478D3"/>
    <w:rsid w:val="00B47EDA"/>
    <w:rsid w:val="00B51E43"/>
    <w:rsid w:val="00B5208F"/>
    <w:rsid w:val="00B522FF"/>
    <w:rsid w:val="00B5267A"/>
    <w:rsid w:val="00B53D18"/>
    <w:rsid w:val="00B5452B"/>
    <w:rsid w:val="00B5478C"/>
    <w:rsid w:val="00B54F25"/>
    <w:rsid w:val="00B5545D"/>
    <w:rsid w:val="00B5550A"/>
    <w:rsid w:val="00B55768"/>
    <w:rsid w:val="00B56362"/>
    <w:rsid w:val="00B56CE8"/>
    <w:rsid w:val="00B57A20"/>
    <w:rsid w:val="00B57B97"/>
    <w:rsid w:val="00B57F95"/>
    <w:rsid w:val="00B605D6"/>
    <w:rsid w:val="00B608FA"/>
    <w:rsid w:val="00B60AF7"/>
    <w:rsid w:val="00B60DC6"/>
    <w:rsid w:val="00B62376"/>
    <w:rsid w:val="00B62BA5"/>
    <w:rsid w:val="00B62D73"/>
    <w:rsid w:val="00B63F94"/>
    <w:rsid w:val="00B64F51"/>
    <w:rsid w:val="00B653E9"/>
    <w:rsid w:val="00B65575"/>
    <w:rsid w:val="00B660F9"/>
    <w:rsid w:val="00B6664B"/>
    <w:rsid w:val="00B666A6"/>
    <w:rsid w:val="00B669B4"/>
    <w:rsid w:val="00B66B45"/>
    <w:rsid w:val="00B67FB8"/>
    <w:rsid w:val="00B71035"/>
    <w:rsid w:val="00B72223"/>
    <w:rsid w:val="00B7246A"/>
    <w:rsid w:val="00B72FFD"/>
    <w:rsid w:val="00B73A22"/>
    <w:rsid w:val="00B73A39"/>
    <w:rsid w:val="00B73AB3"/>
    <w:rsid w:val="00B7400A"/>
    <w:rsid w:val="00B74878"/>
    <w:rsid w:val="00B749C5"/>
    <w:rsid w:val="00B74F27"/>
    <w:rsid w:val="00B750E8"/>
    <w:rsid w:val="00B75211"/>
    <w:rsid w:val="00B759AB"/>
    <w:rsid w:val="00B75C3D"/>
    <w:rsid w:val="00B75E7D"/>
    <w:rsid w:val="00B763DB"/>
    <w:rsid w:val="00B77A78"/>
    <w:rsid w:val="00B806B3"/>
    <w:rsid w:val="00B80DC6"/>
    <w:rsid w:val="00B8120B"/>
    <w:rsid w:val="00B82DEA"/>
    <w:rsid w:val="00B832AF"/>
    <w:rsid w:val="00B83926"/>
    <w:rsid w:val="00B842E0"/>
    <w:rsid w:val="00B8477B"/>
    <w:rsid w:val="00B85955"/>
    <w:rsid w:val="00B85BDF"/>
    <w:rsid w:val="00B8657E"/>
    <w:rsid w:val="00B87411"/>
    <w:rsid w:val="00B87A63"/>
    <w:rsid w:val="00B87D97"/>
    <w:rsid w:val="00B87ECE"/>
    <w:rsid w:val="00B9038E"/>
    <w:rsid w:val="00B91055"/>
    <w:rsid w:val="00B91B10"/>
    <w:rsid w:val="00B9299F"/>
    <w:rsid w:val="00B9348C"/>
    <w:rsid w:val="00B9354E"/>
    <w:rsid w:val="00B93705"/>
    <w:rsid w:val="00B93C7A"/>
    <w:rsid w:val="00B93D9C"/>
    <w:rsid w:val="00B93F7D"/>
    <w:rsid w:val="00B94006"/>
    <w:rsid w:val="00B941D7"/>
    <w:rsid w:val="00B959B1"/>
    <w:rsid w:val="00B96564"/>
    <w:rsid w:val="00B96CC6"/>
    <w:rsid w:val="00B9737B"/>
    <w:rsid w:val="00BA0292"/>
    <w:rsid w:val="00BA04D6"/>
    <w:rsid w:val="00BA05F3"/>
    <w:rsid w:val="00BA07B2"/>
    <w:rsid w:val="00BA0841"/>
    <w:rsid w:val="00BA21A1"/>
    <w:rsid w:val="00BA33F0"/>
    <w:rsid w:val="00BA3C6C"/>
    <w:rsid w:val="00BA4BFF"/>
    <w:rsid w:val="00BA4C82"/>
    <w:rsid w:val="00BA4D83"/>
    <w:rsid w:val="00BA6270"/>
    <w:rsid w:val="00BA7681"/>
    <w:rsid w:val="00BA7695"/>
    <w:rsid w:val="00BA7B51"/>
    <w:rsid w:val="00BB0635"/>
    <w:rsid w:val="00BB0DB6"/>
    <w:rsid w:val="00BB0FCE"/>
    <w:rsid w:val="00BB186B"/>
    <w:rsid w:val="00BB2D7B"/>
    <w:rsid w:val="00BB2F55"/>
    <w:rsid w:val="00BB3B57"/>
    <w:rsid w:val="00BB3C32"/>
    <w:rsid w:val="00BB4193"/>
    <w:rsid w:val="00BB47F9"/>
    <w:rsid w:val="00BB49FE"/>
    <w:rsid w:val="00BB5145"/>
    <w:rsid w:val="00BB5D54"/>
    <w:rsid w:val="00BB6335"/>
    <w:rsid w:val="00BB6762"/>
    <w:rsid w:val="00BB69FF"/>
    <w:rsid w:val="00BB6B38"/>
    <w:rsid w:val="00BB7BB6"/>
    <w:rsid w:val="00BB7D33"/>
    <w:rsid w:val="00BC160B"/>
    <w:rsid w:val="00BC1BF3"/>
    <w:rsid w:val="00BC1F30"/>
    <w:rsid w:val="00BC244D"/>
    <w:rsid w:val="00BC2EEC"/>
    <w:rsid w:val="00BC30C3"/>
    <w:rsid w:val="00BC3954"/>
    <w:rsid w:val="00BC42D1"/>
    <w:rsid w:val="00BC4C63"/>
    <w:rsid w:val="00BC4F49"/>
    <w:rsid w:val="00BC5980"/>
    <w:rsid w:val="00BC5B29"/>
    <w:rsid w:val="00BC6502"/>
    <w:rsid w:val="00BD0AF6"/>
    <w:rsid w:val="00BD0CB3"/>
    <w:rsid w:val="00BD25D3"/>
    <w:rsid w:val="00BD2DA9"/>
    <w:rsid w:val="00BD3537"/>
    <w:rsid w:val="00BD39ED"/>
    <w:rsid w:val="00BD5410"/>
    <w:rsid w:val="00BD5A24"/>
    <w:rsid w:val="00BD5F78"/>
    <w:rsid w:val="00BD6599"/>
    <w:rsid w:val="00BD65A1"/>
    <w:rsid w:val="00BD696E"/>
    <w:rsid w:val="00BD77DC"/>
    <w:rsid w:val="00BD7A5E"/>
    <w:rsid w:val="00BE04E7"/>
    <w:rsid w:val="00BE071E"/>
    <w:rsid w:val="00BE1976"/>
    <w:rsid w:val="00BE219D"/>
    <w:rsid w:val="00BE2F19"/>
    <w:rsid w:val="00BE3111"/>
    <w:rsid w:val="00BE395D"/>
    <w:rsid w:val="00BE3A79"/>
    <w:rsid w:val="00BE3BED"/>
    <w:rsid w:val="00BE6A39"/>
    <w:rsid w:val="00BE7E48"/>
    <w:rsid w:val="00BF0488"/>
    <w:rsid w:val="00BF08B2"/>
    <w:rsid w:val="00BF0B19"/>
    <w:rsid w:val="00BF0D6A"/>
    <w:rsid w:val="00BF1675"/>
    <w:rsid w:val="00BF1FCB"/>
    <w:rsid w:val="00BF1FD9"/>
    <w:rsid w:val="00BF2D57"/>
    <w:rsid w:val="00BF4FF8"/>
    <w:rsid w:val="00BF51B3"/>
    <w:rsid w:val="00BF5A60"/>
    <w:rsid w:val="00BF5E83"/>
    <w:rsid w:val="00C000C1"/>
    <w:rsid w:val="00C00A75"/>
    <w:rsid w:val="00C00C36"/>
    <w:rsid w:val="00C011C0"/>
    <w:rsid w:val="00C01284"/>
    <w:rsid w:val="00C013E2"/>
    <w:rsid w:val="00C01DE3"/>
    <w:rsid w:val="00C01E2C"/>
    <w:rsid w:val="00C0209D"/>
    <w:rsid w:val="00C02405"/>
    <w:rsid w:val="00C02A2D"/>
    <w:rsid w:val="00C0300A"/>
    <w:rsid w:val="00C03CD7"/>
    <w:rsid w:val="00C05313"/>
    <w:rsid w:val="00C0594C"/>
    <w:rsid w:val="00C06052"/>
    <w:rsid w:val="00C06058"/>
    <w:rsid w:val="00C0678B"/>
    <w:rsid w:val="00C1073D"/>
    <w:rsid w:val="00C113EC"/>
    <w:rsid w:val="00C1183C"/>
    <w:rsid w:val="00C118A9"/>
    <w:rsid w:val="00C13D65"/>
    <w:rsid w:val="00C14F35"/>
    <w:rsid w:val="00C1561C"/>
    <w:rsid w:val="00C1753E"/>
    <w:rsid w:val="00C20135"/>
    <w:rsid w:val="00C20F5A"/>
    <w:rsid w:val="00C21F67"/>
    <w:rsid w:val="00C22699"/>
    <w:rsid w:val="00C226D9"/>
    <w:rsid w:val="00C22813"/>
    <w:rsid w:val="00C24107"/>
    <w:rsid w:val="00C24BE6"/>
    <w:rsid w:val="00C24C87"/>
    <w:rsid w:val="00C2575D"/>
    <w:rsid w:val="00C25B00"/>
    <w:rsid w:val="00C25F6A"/>
    <w:rsid w:val="00C26116"/>
    <w:rsid w:val="00C26959"/>
    <w:rsid w:val="00C26D5C"/>
    <w:rsid w:val="00C30982"/>
    <w:rsid w:val="00C30B19"/>
    <w:rsid w:val="00C317A3"/>
    <w:rsid w:val="00C31E0C"/>
    <w:rsid w:val="00C324B1"/>
    <w:rsid w:val="00C34249"/>
    <w:rsid w:val="00C357C3"/>
    <w:rsid w:val="00C36171"/>
    <w:rsid w:val="00C36B26"/>
    <w:rsid w:val="00C378E4"/>
    <w:rsid w:val="00C37F9C"/>
    <w:rsid w:val="00C400A3"/>
    <w:rsid w:val="00C40509"/>
    <w:rsid w:val="00C40FFA"/>
    <w:rsid w:val="00C41109"/>
    <w:rsid w:val="00C414F4"/>
    <w:rsid w:val="00C4188A"/>
    <w:rsid w:val="00C426DB"/>
    <w:rsid w:val="00C42896"/>
    <w:rsid w:val="00C42F62"/>
    <w:rsid w:val="00C4323E"/>
    <w:rsid w:val="00C4329C"/>
    <w:rsid w:val="00C43AFD"/>
    <w:rsid w:val="00C43C2E"/>
    <w:rsid w:val="00C43D58"/>
    <w:rsid w:val="00C43FE6"/>
    <w:rsid w:val="00C442D5"/>
    <w:rsid w:val="00C446AC"/>
    <w:rsid w:val="00C44834"/>
    <w:rsid w:val="00C44C91"/>
    <w:rsid w:val="00C44CF8"/>
    <w:rsid w:val="00C45439"/>
    <w:rsid w:val="00C45917"/>
    <w:rsid w:val="00C45E50"/>
    <w:rsid w:val="00C45EE3"/>
    <w:rsid w:val="00C46553"/>
    <w:rsid w:val="00C4672E"/>
    <w:rsid w:val="00C4685B"/>
    <w:rsid w:val="00C472B6"/>
    <w:rsid w:val="00C479E1"/>
    <w:rsid w:val="00C47F74"/>
    <w:rsid w:val="00C5056A"/>
    <w:rsid w:val="00C50698"/>
    <w:rsid w:val="00C5078A"/>
    <w:rsid w:val="00C50AB1"/>
    <w:rsid w:val="00C50F93"/>
    <w:rsid w:val="00C510E0"/>
    <w:rsid w:val="00C52C3E"/>
    <w:rsid w:val="00C52D70"/>
    <w:rsid w:val="00C52E14"/>
    <w:rsid w:val="00C54896"/>
    <w:rsid w:val="00C54E91"/>
    <w:rsid w:val="00C54F02"/>
    <w:rsid w:val="00C56052"/>
    <w:rsid w:val="00C566C3"/>
    <w:rsid w:val="00C56924"/>
    <w:rsid w:val="00C57168"/>
    <w:rsid w:val="00C6005E"/>
    <w:rsid w:val="00C60785"/>
    <w:rsid w:val="00C6122D"/>
    <w:rsid w:val="00C61DAC"/>
    <w:rsid w:val="00C61DE3"/>
    <w:rsid w:val="00C62BC7"/>
    <w:rsid w:val="00C63047"/>
    <w:rsid w:val="00C63AA0"/>
    <w:rsid w:val="00C63BD0"/>
    <w:rsid w:val="00C64041"/>
    <w:rsid w:val="00C64706"/>
    <w:rsid w:val="00C669ED"/>
    <w:rsid w:val="00C6764F"/>
    <w:rsid w:val="00C6796E"/>
    <w:rsid w:val="00C7027A"/>
    <w:rsid w:val="00C70991"/>
    <w:rsid w:val="00C716CC"/>
    <w:rsid w:val="00C717AF"/>
    <w:rsid w:val="00C72B4A"/>
    <w:rsid w:val="00C7340F"/>
    <w:rsid w:val="00C738B4"/>
    <w:rsid w:val="00C743A3"/>
    <w:rsid w:val="00C749F7"/>
    <w:rsid w:val="00C75794"/>
    <w:rsid w:val="00C76418"/>
    <w:rsid w:val="00C764A9"/>
    <w:rsid w:val="00C76889"/>
    <w:rsid w:val="00C76C5A"/>
    <w:rsid w:val="00C771C4"/>
    <w:rsid w:val="00C77D61"/>
    <w:rsid w:val="00C77E6F"/>
    <w:rsid w:val="00C800F4"/>
    <w:rsid w:val="00C81292"/>
    <w:rsid w:val="00C815DB"/>
    <w:rsid w:val="00C82457"/>
    <w:rsid w:val="00C82699"/>
    <w:rsid w:val="00C82B2B"/>
    <w:rsid w:val="00C835E2"/>
    <w:rsid w:val="00C85344"/>
    <w:rsid w:val="00C85D0D"/>
    <w:rsid w:val="00C85E13"/>
    <w:rsid w:val="00C861BB"/>
    <w:rsid w:val="00C86E52"/>
    <w:rsid w:val="00C87931"/>
    <w:rsid w:val="00C9009C"/>
    <w:rsid w:val="00C902B4"/>
    <w:rsid w:val="00C902BE"/>
    <w:rsid w:val="00C907DF"/>
    <w:rsid w:val="00C90886"/>
    <w:rsid w:val="00C90A3F"/>
    <w:rsid w:val="00C90DB2"/>
    <w:rsid w:val="00C91415"/>
    <w:rsid w:val="00C91BEE"/>
    <w:rsid w:val="00C9374C"/>
    <w:rsid w:val="00C93898"/>
    <w:rsid w:val="00C93A70"/>
    <w:rsid w:val="00C94D35"/>
    <w:rsid w:val="00C95F5D"/>
    <w:rsid w:val="00C960F3"/>
    <w:rsid w:val="00C967C4"/>
    <w:rsid w:val="00C96C07"/>
    <w:rsid w:val="00C96D29"/>
    <w:rsid w:val="00C96FC9"/>
    <w:rsid w:val="00C9781F"/>
    <w:rsid w:val="00C97D23"/>
    <w:rsid w:val="00CA0D98"/>
    <w:rsid w:val="00CA0EFC"/>
    <w:rsid w:val="00CA12EE"/>
    <w:rsid w:val="00CA15DC"/>
    <w:rsid w:val="00CA1CFB"/>
    <w:rsid w:val="00CA248C"/>
    <w:rsid w:val="00CA24BD"/>
    <w:rsid w:val="00CA2728"/>
    <w:rsid w:val="00CA3E43"/>
    <w:rsid w:val="00CA3E7E"/>
    <w:rsid w:val="00CA455D"/>
    <w:rsid w:val="00CA4884"/>
    <w:rsid w:val="00CA4AB1"/>
    <w:rsid w:val="00CA5177"/>
    <w:rsid w:val="00CA53C6"/>
    <w:rsid w:val="00CA566C"/>
    <w:rsid w:val="00CA572A"/>
    <w:rsid w:val="00CA5DE5"/>
    <w:rsid w:val="00CA6072"/>
    <w:rsid w:val="00CA6412"/>
    <w:rsid w:val="00CA669E"/>
    <w:rsid w:val="00CA674C"/>
    <w:rsid w:val="00CA687A"/>
    <w:rsid w:val="00CA76A6"/>
    <w:rsid w:val="00CA7963"/>
    <w:rsid w:val="00CB0359"/>
    <w:rsid w:val="00CB07CE"/>
    <w:rsid w:val="00CB10CA"/>
    <w:rsid w:val="00CB13CB"/>
    <w:rsid w:val="00CB1EA4"/>
    <w:rsid w:val="00CB2216"/>
    <w:rsid w:val="00CB26D0"/>
    <w:rsid w:val="00CB2784"/>
    <w:rsid w:val="00CB28CC"/>
    <w:rsid w:val="00CB2AE1"/>
    <w:rsid w:val="00CB2B85"/>
    <w:rsid w:val="00CB2D6D"/>
    <w:rsid w:val="00CB51C2"/>
    <w:rsid w:val="00CB546F"/>
    <w:rsid w:val="00CB6386"/>
    <w:rsid w:val="00CB6642"/>
    <w:rsid w:val="00CB6948"/>
    <w:rsid w:val="00CC0C57"/>
    <w:rsid w:val="00CC1572"/>
    <w:rsid w:val="00CC1EB2"/>
    <w:rsid w:val="00CC1EC1"/>
    <w:rsid w:val="00CC20DF"/>
    <w:rsid w:val="00CC2168"/>
    <w:rsid w:val="00CC26AE"/>
    <w:rsid w:val="00CC2CAF"/>
    <w:rsid w:val="00CC2E76"/>
    <w:rsid w:val="00CC30F6"/>
    <w:rsid w:val="00CC428D"/>
    <w:rsid w:val="00CC46BE"/>
    <w:rsid w:val="00CC479C"/>
    <w:rsid w:val="00CC4A91"/>
    <w:rsid w:val="00CC4B2D"/>
    <w:rsid w:val="00CC5ED5"/>
    <w:rsid w:val="00CC6377"/>
    <w:rsid w:val="00CC7A7A"/>
    <w:rsid w:val="00CD0AA6"/>
    <w:rsid w:val="00CD105E"/>
    <w:rsid w:val="00CD1306"/>
    <w:rsid w:val="00CD157F"/>
    <w:rsid w:val="00CD1912"/>
    <w:rsid w:val="00CD2C5B"/>
    <w:rsid w:val="00CD33CC"/>
    <w:rsid w:val="00CD3763"/>
    <w:rsid w:val="00CD40B9"/>
    <w:rsid w:val="00CD41F7"/>
    <w:rsid w:val="00CD426C"/>
    <w:rsid w:val="00CD4538"/>
    <w:rsid w:val="00CD4689"/>
    <w:rsid w:val="00CD4D7E"/>
    <w:rsid w:val="00CD569E"/>
    <w:rsid w:val="00CD6B14"/>
    <w:rsid w:val="00CD6D3E"/>
    <w:rsid w:val="00CD6DF4"/>
    <w:rsid w:val="00CD7785"/>
    <w:rsid w:val="00CD79AF"/>
    <w:rsid w:val="00CE0611"/>
    <w:rsid w:val="00CE0654"/>
    <w:rsid w:val="00CE12EF"/>
    <w:rsid w:val="00CE1A29"/>
    <w:rsid w:val="00CE1DB9"/>
    <w:rsid w:val="00CE23B9"/>
    <w:rsid w:val="00CE2AE2"/>
    <w:rsid w:val="00CE2D52"/>
    <w:rsid w:val="00CE32B8"/>
    <w:rsid w:val="00CE3AAB"/>
    <w:rsid w:val="00CE4086"/>
    <w:rsid w:val="00CE4FA2"/>
    <w:rsid w:val="00CE52DC"/>
    <w:rsid w:val="00CE55C9"/>
    <w:rsid w:val="00CE59DD"/>
    <w:rsid w:val="00CE5F18"/>
    <w:rsid w:val="00CE6000"/>
    <w:rsid w:val="00CE6472"/>
    <w:rsid w:val="00CE6F4E"/>
    <w:rsid w:val="00CE70E2"/>
    <w:rsid w:val="00CE72E5"/>
    <w:rsid w:val="00CE7429"/>
    <w:rsid w:val="00CE767B"/>
    <w:rsid w:val="00CE7752"/>
    <w:rsid w:val="00CE7C75"/>
    <w:rsid w:val="00CF0119"/>
    <w:rsid w:val="00CF0CCE"/>
    <w:rsid w:val="00CF101E"/>
    <w:rsid w:val="00CF1C65"/>
    <w:rsid w:val="00CF20A1"/>
    <w:rsid w:val="00CF2ABE"/>
    <w:rsid w:val="00CF2F79"/>
    <w:rsid w:val="00CF36C5"/>
    <w:rsid w:val="00CF5688"/>
    <w:rsid w:val="00CF5EE2"/>
    <w:rsid w:val="00CF61F1"/>
    <w:rsid w:val="00CF7AB1"/>
    <w:rsid w:val="00D0054A"/>
    <w:rsid w:val="00D00C21"/>
    <w:rsid w:val="00D010CA"/>
    <w:rsid w:val="00D016EA"/>
    <w:rsid w:val="00D01A56"/>
    <w:rsid w:val="00D0376F"/>
    <w:rsid w:val="00D03B6C"/>
    <w:rsid w:val="00D05352"/>
    <w:rsid w:val="00D056F4"/>
    <w:rsid w:val="00D06FDE"/>
    <w:rsid w:val="00D07332"/>
    <w:rsid w:val="00D07707"/>
    <w:rsid w:val="00D10765"/>
    <w:rsid w:val="00D10DD0"/>
    <w:rsid w:val="00D12AB7"/>
    <w:rsid w:val="00D12BA3"/>
    <w:rsid w:val="00D12FEA"/>
    <w:rsid w:val="00D13652"/>
    <w:rsid w:val="00D13A6B"/>
    <w:rsid w:val="00D13FCF"/>
    <w:rsid w:val="00D140D8"/>
    <w:rsid w:val="00D150E9"/>
    <w:rsid w:val="00D156BD"/>
    <w:rsid w:val="00D15C18"/>
    <w:rsid w:val="00D15DCA"/>
    <w:rsid w:val="00D1618D"/>
    <w:rsid w:val="00D172F0"/>
    <w:rsid w:val="00D17353"/>
    <w:rsid w:val="00D174E0"/>
    <w:rsid w:val="00D1786D"/>
    <w:rsid w:val="00D17D04"/>
    <w:rsid w:val="00D207EE"/>
    <w:rsid w:val="00D220D7"/>
    <w:rsid w:val="00D22DFF"/>
    <w:rsid w:val="00D2356B"/>
    <w:rsid w:val="00D23F90"/>
    <w:rsid w:val="00D25577"/>
    <w:rsid w:val="00D258ED"/>
    <w:rsid w:val="00D2611E"/>
    <w:rsid w:val="00D26A3E"/>
    <w:rsid w:val="00D27CD4"/>
    <w:rsid w:val="00D30B21"/>
    <w:rsid w:val="00D31361"/>
    <w:rsid w:val="00D31549"/>
    <w:rsid w:val="00D3162E"/>
    <w:rsid w:val="00D317CB"/>
    <w:rsid w:val="00D318BD"/>
    <w:rsid w:val="00D31BC1"/>
    <w:rsid w:val="00D31DFF"/>
    <w:rsid w:val="00D32157"/>
    <w:rsid w:val="00D32216"/>
    <w:rsid w:val="00D3268B"/>
    <w:rsid w:val="00D337EF"/>
    <w:rsid w:val="00D33F77"/>
    <w:rsid w:val="00D34E84"/>
    <w:rsid w:val="00D35133"/>
    <w:rsid w:val="00D35A09"/>
    <w:rsid w:val="00D35EA7"/>
    <w:rsid w:val="00D360F9"/>
    <w:rsid w:val="00D367E6"/>
    <w:rsid w:val="00D374B8"/>
    <w:rsid w:val="00D3795D"/>
    <w:rsid w:val="00D37CCE"/>
    <w:rsid w:val="00D40137"/>
    <w:rsid w:val="00D4033E"/>
    <w:rsid w:val="00D410F3"/>
    <w:rsid w:val="00D417F6"/>
    <w:rsid w:val="00D421BF"/>
    <w:rsid w:val="00D42255"/>
    <w:rsid w:val="00D4263A"/>
    <w:rsid w:val="00D43E69"/>
    <w:rsid w:val="00D45B7A"/>
    <w:rsid w:val="00D45F3C"/>
    <w:rsid w:val="00D47858"/>
    <w:rsid w:val="00D50513"/>
    <w:rsid w:val="00D509A4"/>
    <w:rsid w:val="00D50D83"/>
    <w:rsid w:val="00D514F6"/>
    <w:rsid w:val="00D516B9"/>
    <w:rsid w:val="00D519DC"/>
    <w:rsid w:val="00D51E8A"/>
    <w:rsid w:val="00D52437"/>
    <w:rsid w:val="00D52BA9"/>
    <w:rsid w:val="00D532F8"/>
    <w:rsid w:val="00D53A3F"/>
    <w:rsid w:val="00D5486F"/>
    <w:rsid w:val="00D55018"/>
    <w:rsid w:val="00D55DC9"/>
    <w:rsid w:val="00D56F77"/>
    <w:rsid w:val="00D57A7E"/>
    <w:rsid w:val="00D602F7"/>
    <w:rsid w:val="00D61059"/>
    <w:rsid w:val="00D61081"/>
    <w:rsid w:val="00D61206"/>
    <w:rsid w:val="00D6155B"/>
    <w:rsid w:val="00D62A8D"/>
    <w:rsid w:val="00D6300E"/>
    <w:rsid w:val="00D63837"/>
    <w:rsid w:val="00D63953"/>
    <w:rsid w:val="00D646AE"/>
    <w:rsid w:val="00D64A96"/>
    <w:rsid w:val="00D64AA2"/>
    <w:rsid w:val="00D64C37"/>
    <w:rsid w:val="00D64E6C"/>
    <w:rsid w:val="00D6517C"/>
    <w:rsid w:val="00D652AC"/>
    <w:rsid w:val="00D65B36"/>
    <w:rsid w:val="00D6679F"/>
    <w:rsid w:val="00D678EA"/>
    <w:rsid w:val="00D67B9B"/>
    <w:rsid w:val="00D7061C"/>
    <w:rsid w:val="00D70A8E"/>
    <w:rsid w:val="00D71135"/>
    <w:rsid w:val="00D71379"/>
    <w:rsid w:val="00D72036"/>
    <w:rsid w:val="00D7243E"/>
    <w:rsid w:val="00D7265C"/>
    <w:rsid w:val="00D728E1"/>
    <w:rsid w:val="00D73D77"/>
    <w:rsid w:val="00D73DC5"/>
    <w:rsid w:val="00D75B7E"/>
    <w:rsid w:val="00D75F69"/>
    <w:rsid w:val="00D77A36"/>
    <w:rsid w:val="00D77F0E"/>
    <w:rsid w:val="00D80665"/>
    <w:rsid w:val="00D80923"/>
    <w:rsid w:val="00D80EFF"/>
    <w:rsid w:val="00D8181A"/>
    <w:rsid w:val="00D8196E"/>
    <w:rsid w:val="00D81A3A"/>
    <w:rsid w:val="00D81A6C"/>
    <w:rsid w:val="00D81B50"/>
    <w:rsid w:val="00D820C0"/>
    <w:rsid w:val="00D823D2"/>
    <w:rsid w:val="00D83359"/>
    <w:rsid w:val="00D83E51"/>
    <w:rsid w:val="00D844F6"/>
    <w:rsid w:val="00D84627"/>
    <w:rsid w:val="00D84F91"/>
    <w:rsid w:val="00D8578C"/>
    <w:rsid w:val="00D85AD3"/>
    <w:rsid w:val="00D85FBB"/>
    <w:rsid w:val="00D86DDC"/>
    <w:rsid w:val="00D901CE"/>
    <w:rsid w:val="00D9070F"/>
    <w:rsid w:val="00D90F3E"/>
    <w:rsid w:val="00D918B2"/>
    <w:rsid w:val="00D9228E"/>
    <w:rsid w:val="00D926D5"/>
    <w:rsid w:val="00D9282A"/>
    <w:rsid w:val="00D9441F"/>
    <w:rsid w:val="00D94671"/>
    <w:rsid w:val="00D962B6"/>
    <w:rsid w:val="00D9658F"/>
    <w:rsid w:val="00D9666A"/>
    <w:rsid w:val="00D96B3A"/>
    <w:rsid w:val="00D96C66"/>
    <w:rsid w:val="00D97EDE"/>
    <w:rsid w:val="00DA16BF"/>
    <w:rsid w:val="00DA18DD"/>
    <w:rsid w:val="00DA1CB7"/>
    <w:rsid w:val="00DA2370"/>
    <w:rsid w:val="00DA27DC"/>
    <w:rsid w:val="00DA287A"/>
    <w:rsid w:val="00DA2CC7"/>
    <w:rsid w:val="00DA36FA"/>
    <w:rsid w:val="00DA37F7"/>
    <w:rsid w:val="00DA3813"/>
    <w:rsid w:val="00DA39FF"/>
    <w:rsid w:val="00DA3A5B"/>
    <w:rsid w:val="00DA45E4"/>
    <w:rsid w:val="00DA6366"/>
    <w:rsid w:val="00DA64FE"/>
    <w:rsid w:val="00DA6D64"/>
    <w:rsid w:val="00DA6E03"/>
    <w:rsid w:val="00DA72E3"/>
    <w:rsid w:val="00DB0292"/>
    <w:rsid w:val="00DB0472"/>
    <w:rsid w:val="00DB05A4"/>
    <w:rsid w:val="00DB0A40"/>
    <w:rsid w:val="00DB0B47"/>
    <w:rsid w:val="00DB0ED0"/>
    <w:rsid w:val="00DB1343"/>
    <w:rsid w:val="00DB151E"/>
    <w:rsid w:val="00DB18C9"/>
    <w:rsid w:val="00DB2429"/>
    <w:rsid w:val="00DB3FFD"/>
    <w:rsid w:val="00DB4F13"/>
    <w:rsid w:val="00DB4F58"/>
    <w:rsid w:val="00DB5412"/>
    <w:rsid w:val="00DB5568"/>
    <w:rsid w:val="00DB5664"/>
    <w:rsid w:val="00DB5960"/>
    <w:rsid w:val="00DB66AA"/>
    <w:rsid w:val="00DB6DA6"/>
    <w:rsid w:val="00DB6E7F"/>
    <w:rsid w:val="00DB6FCC"/>
    <w:rsid w:val="00DB7CC9"/>
    <w:rsid w:val="00DC2425"/>
    <w:rsid w:val="00DC3A62"/>
    <w:rsid w:val="00DC424D"/>
    <w:rsid w:val="00DC442F"/>
    <w:rsid w:val="00DC4587"/>
    <w:rsid w:val="00DC748A"/>
    <w:rsid w:val="00DC772C"/>
    <w:rsid w:val="00DC7F0D"/>
    <w:rsid w:val="00DD0A79"/>
    <w:rsid w:val="00DD0E3C"/>
    <w:rsid w:val="00DD17A0"/>
    <w:rsid w:val="00DD33B6"/>
    <w:rsid w:val="00DD371B"/>
    <w:rsid w:val="00DD3CCD"/>
    <w:rsid w:val="00DD475F"/>
    <w:rsid w:val="00DD5B3B"/>
    <w:rsid w:val="00DD5E0C"/>
    <w:rsid w:val="00DD5E52"/>
    <w:rsid w:val="00DD5F5F"/>
    <w:rsid w:val="00DD62A3"/>
    <w:rsid w:val="00DD649C"/>
    <w:rsid w:val="00DD6C9B"/>
    <w:rsid w:val="00DD7B96"/>
    <w:rsid w:val="00DE2148"/>
    <w:rsid w:val="00DE2263"/>
    <w:rsid w:val="00DE228C"/>
    <w:rsid w:val="00DE241A"/>
    <w:rsid w:val="00DE2922"/>
    <w:rsid w:val="00DE2D26"/>
    <w:rsid w:val="00DE2FCF"/>
    <w:rsid w:val="00DE44D9"/>
    <w:rsid w:val="00DE4510"/>
    <w:rsid w:val="00DE69A7"/>
    <w:rsid w:val="00DE7559"/>
    <w:rsid w:val="00DE7E2D"/>
    <w:rsid w:val="00DF07AB"/>
    <w:rsid w:val="00DF0A5A"/>
    <w:rsid w:val="00DF0EDE"/>
    <w:rsid w:val="00DF16BF"/>
    <w:rsid w:val="00DF1839"/>
    <w:rsid w:val="00DF32D3"/>
    <w:rsid w:val="00DF34A1"/>
    <w:rsid w:val="00DF3878"/>
    <w:rsid w:val="00DF44C6"/>
    <w:rsid w:val="00DF5F19"/>
    <w:rsid w:val="00DF6117"/>
    <w:rsid w:val="00DF63A6"/>
    <w:rsid w:val="00DF6B00"/>
    <w:rsid w:val="00DF6CAF"/>
    <w:rsid w:val="00DF7222"/>
    <w:rsid w:val="00DF746D"/>
    <w:rsid w:val="00DF74EA"/>
    <w:rsid w:val="00DF7B86"/>
    <w:rsid w:val="00E00302"/>
    <w:rsid w:val="00E01F92"/>
    <w:rsid w:val="00E020F7"/>
    <w:rsid w:val="00E03D23"/>
    <w:rsid w:val="00E04179"/>
    <w:rsid w:val="00E04619"/>
    <w:rsid w:val="00E0510B"/>
    <w:rsid w:val="00E051BD"/>
    <w:rsid w:val="00E058FA"/>
    <w:rsid w:val="00E05CD0"/>
    <w:rsid w:val="00E05FC0"/>
    <w:rsid w:val="00E069A0"/>
    <w:rsid w:val="00E06CD1"/>
    <w:rsid w:val="00E0715D"/>
    <w:rsid w:val="00E07202"/>
    <w:rsid w:val="00E0733A"/>
    <w:rsid w:val="00E10459"/>
    <w:rsid w:val="00E104D5"/>
    <w:rsid w:val="00E105D8"/>
    <w:rsid w:val="00E106B1"/>
    <w:rsid w:val="00E11D01"/>
    <w:rsid w:val="00E12043"/>
    <w:rsid w:val="00E130A6"/>
    <w:rsid w:val="00E136CD"/>
    <w:rsid w:val="00E13AC9"/>
    <w:rsid w:val="00E140BA"/>
    <w:rsid w:val="00E14A6C"/>
    <w:rsid w:val="00E14AB7"/>
    <w:rsid w:val="00E14BD2"/>
    <w:rsid w:val="00E15267"/>
    <w:rsid w:val="00E15286"/>
    <w:rsid w:val="00E1546E"/>
    <w:rsid w:val="00E157A1"/>
    <w:rsid w:val="00E165AD"/>
    <w:rsid w:val="00E165E1"/>
    <w:rsid w:val="00E17C7A"/>
    <w:rsid w:val="00E20162"/>
    <w:rsid w:val="00E2051B"/>
    <w:rsid w:val="00E20C94"/>
    <w:rsid w:val="00E2156A"/>
    <w:rsid w:val="00E21A80"/>
    <w:rsid w:val="00E21AB9"/>
    <w:rsid w:val="00E2379E"/>
    <w:rsid w:val="00E2486E"/>
    <w:rsid w:val="00E248E6"/>
    <w:rsid w:val="00E25536"/>
    <w:rsid w:val="00E25564"/>
    <w:rsid w:val="00E2624A"/>
    <w:rsid w:val="00E267A1"/>
    <w:rsid w:val="00E267D8"/>
    <w:rsid w:val="00E26F92"/>
    <w:rsid w:val="00E27419"/>
    <w:rsid w:val="00E27B54"/>
    <w:rsid w:val="00E27D75"/>
    <w:rsid w:val="00E27F16"/>
    <w:rsid w:val="00E27F44"/>
    <w:rsid w:val="00E3022F"/>
    <w:rsid w:val="00E30643"/>
    <w:rsid w:val="00E309B8"/>
    <w:rsid w:val="00E3133C"/>
    <w:rsid w:val="00E3384E"/>
    <w:rsid w:val="00E34D09"/>
    <w:rsid w:val="00E36111"/>
    <w:rsid w:val="00E37707"/>
    <w:rsid w:val="00E377F4"/>
    <w:rsid w:val="00E37E92"/>
    <w:rsid w:val="00E40836"/>
    <w:rsid w:val="00E40D6A"/>
    <w:rsid w:val="00E419FA"/>
    <w:rsid w:val="00E41F03"/>
    <w:rsid w:val="00E42706"/>
    <w:rsid w:val="00E42E08"/>
    <w:rsid w:val="00E439C2"/>
    <w:rsid w:val="00E43AE4"/>
    <w:rsid w:val="00E43DE4"/>
    <w:rsid w:val="00E43EFC"/>
    <w:rsid w:val="00E440A3"/>
    <w:rsid w:val="00E446AE"/>
    <w:rsid w:val="00E44A46"/>
    <w:rsid w:val="00E44B6A"/>
    <w:rsid w:val="00E47576"/>
    <w:rsid w:val="00E475C2"/>
    <w:rsid w:val="00E47F84"/>
    <w:rsid w:val="00E50487"/>
    <w:rsid w:val="00E50B6E"/>
    <w:rsid w:val="00E51956"/>
    <w:rsid w:val="00E51CC5"/>
    <w:rsid w:val="00E524B5"/>
    <w:rsid w:val="00E52A9E"/>
    <w:rsid w:val="00E53303"/>
    <w:rsid w:val="00E53A02"/>
    <w:rsid w:val="00E53B6B"/>
    <w:rsid w:val="00E53F85"/>
    <w:rsid w:val="00E544D1"/>
    <w:rsid w:val="00E549BC"/>
    <w:rsid w:val="00E552E4"/>
    <w:rsid w:val="00E553AE"/>
    <w:rsid w:val="00E55993"/>
    <w:rsid w:val="00E57C0B"/>
    <w:rsid w:val="00E57D99"/>
    <w:rsid w:val="00E613B3"/>
    <w:rsid w:val="00E61651"/>
    <w:rsid w:val="00E61906"/>
    <w:rsid w:val="00E61B44"/>
    <w:rsid w:val="00E6202B"/>
    <w:rsid w:val="00E62662"/>
    <w:rsid w:val="00E631B2"/>
    <w:rsid w:val="00E63836"/>
    <w:rsid w:val="00E644C7"/>
    <w:rsid w:val="00E64793"/>
    <w:rsid w:val="00E649A6"/>
    <w:rsid w:val="00E649D3"/>
    <w:rsid w:val="00E6524E"/>
    <w:rsid w:val="00E67C7F"/>
    <w:rsid w:val="00E67CDF"/>
    <w:rsid w:val="00E702FE"/>
    <w:rsid w:val="00E716F4"/>
    <w:rsid w:val="00E72425"/>
    <w:rsid w:val="00E72EB9"/>
    <w:rsid w:val="00E734F2"/>
    <w:rsid w:val="00E73BF7"/>
    <w:rsid w:val="00E7459E"/>
    <w:rsid w:val="00E751CE"/>
    <w:rsid w:val="00E75658"/>
    <w:rsid w:val="00E76D6E"/>
    <w:rsid w:val="00E76E77"/>
    <w:rsid w:val="00E774CB"/>
    <w:rsid w:val="00E779AF"/>
    <w:rsid w:val="00E77D4C"/>
    <w:rsid w:val="00E77EA8"/>
    <w:rsid w:val="00E806EA"/>
    <w:rsid w:val="00E80CA2"/>
    <w:rsid w:val="00E8109F"/>
    <w:rsid w:val="00E81714"/>
    <w:rsid w:val="00E81E2B"/>
    <w:rsid w:val="00E82160"/>
    <w:rsid w:val="00E82A8A"/>
    <w:rsid w:val="00E82E18"/>
    <w:rsid w:val="00E82EB9"/>
    <w:rsid w:val="00E835E9"/>
    <w:rsid w:val="00E8393C"/>
    <w:rsid w:val="00E83F05"/>
    <w:rsid w:val="00E84476"/>
    <w:rsid w:val="00E8466D"/>
    <w:rsid w:val="00E848C1"/>
    <w:rsid w:val="00E84E43"/>
    <w:rsid w:val="00E8589D"/>
    <w:rsid w:val="00E85CF6"/>
    <w:rsid w:val="00E86208"/>
    <w:rsid w:val="00E8622C"/>
    <w:rsid w:val="00E86D93"/>
    <w:rsid w:val="00E8731C"/>
    <w:rsid w:val="00E8776C"/>
    <w:rsid w:val="00E87943"/>
    <w:rsid w:val="00E87D4C"/>
    <w:rsid w:val="00E911D4"/>
    <w:rsid w:val="00E9134A"/>
    <w:rsid w:val="00E916DA"/>
    <w:rsid w:val="00E9195B"/>
    <w:rsid w:val="00E91E79"/>
    <w:rsid w:val="00E92334"/>
    <w:rsid w:val="00E92369"/>
    <w:rsid w:val="00E927DB"/>
    <w:rsid w:val="00E92D34"/>
    <w:rsid w:val="00E92EC2"/>
    <w:rsid w:val="00E92F79"/>
    <w:rsid w:val="00E93C6A"/>
    <w:rsid w:val="00E941B9"/>
    <w:rsid w:val="00E94E8C"/>
    <w:rsid w:val="00E95017"/>
    <w:rsid w:val="00E9538D"/>
    <w:rsid w:val="00E960FF"/>
    <w:rsid w:val="00E96408"/>
    <w:rsid w:val="00E9665C"/>
    <w:rsid w:val="00E97E43"/>
    <w:rsid w:val="00EA0ED9"/>
    <w:rsid w:val="00EA0EFA"/>
    <w:rsid w:val="00EA1387"/>
    <w:rsid w:val="00EA27D0"/>
    <w:rsid w:val="00EA2975"/>
    <w:rsid w:val="00EA40AC"/>
    <w:rsid w:val="00EA4476"/>
    <w:rsid w:val="00EA4CD7"/>
    <w:rsid w:val="00EA5318"/>
    <w:rsid w:val="00EA60EF"/>
    <w:rsid w:val="00EA6A16"/>
    <w:rsid w:val="00EA6A7C"/>
    <w:rsid w:val="00EA743B"/>
    <w:rsid w:val="00EA7CD7"/>
    <w:rsid w:val="00EA7CF9"/>
    <w:rsid w:val="00EB0D6E"/>
    <w:rsid w:val="00EB1B15"/>
    <w:rsid w:val="00EB1C61"/>
    <w:rsid w:val="00EB1EA3"/>
    <w:rsid w:val="00EB2641"/>
    <w:rsid w:val="00EB2DCE"/>
    <w:rsid w:val="00EB43A5"/>
    <w:rsid w:val="00EB4D50"/>
    <w:rsid w:val="00EB4F04"/>
    <w:rsid w:val="00EB5727"/>
    <w:rsid w:val="00EB57C0"/>
    <w:rsid w:val="00EB5992"/>
    <w:rsid w:val="00EB5CAD"/>
    <w:rsid w:val="00EB5E2C"/>
    <w:rsid w:val="00EB61BA"/>
    <w:rsid w:val="00EB61C6"/>
    <w:rsid w:val="00EB6DF6"/>
    <w:rsid w:val="00EB6EBE"/>
    <w:rsid w:val="00EB779E"/>
    <w:rsid w:val="00EB7B56"/>
    <w:rsid w:val="00EC02B7"/>
    <w:rsid w:val="00EC1265"/>
    <w:rsid w:val="00EC1478"/>
    <w:rsid w:val="00EC1490"/>
    <w:rsid w:val="00EC2CB6"/>
    <w:rsid w:val="00EC2E37"/>
    <w:rsid w:val="00EC3BD8"/>
    <w:rsid w:val="00EC4576"/>
    <w:rsid w:val="00EC494F"/>
    <w:rsid w:val="00EC5121"/>
    <w:rsid w:val="00EC6AB7"/>
    <w:rsid w:val="00EC6E07"/>
    <w:rsid w:val="00EC7406"/>
    <w:rsid w:val="00ED118A"/>
    <w:rsid w:val="00ED2996"/>
    <w:rsid w:val="00ED355C"/>
    <w:rsid w:val="00ED37CB"/>
    <w:rsid w:val="00ED4714"/>
    <w:rsid w:val="00ED47F3"/>
    <w:rsid w:val="00ED65E6"/>
    <w:rsid w:val="00ED753E"/>
    <w:rsid w:val="00ED7942"/>
    <w:rsid w:val="00EE1133"/>
    <w:rsid w:val="00EE29B3"/>
    <w:rsid w:val="00EE388C"/>
    <w:rsid w:val="00EE3E63"/>
    <w:rsid w:val="00EE3F3F"/>
    <w:rsid w:val="00EE4184"/>
    <w:rsid w:val="00EE4381"/>
    <w:rsid w:val="00EE4A55"/>
    <w:rsid w:val="00EE4D19"/>
    <w:rsid w:val="00EE52E6"/>
    <w:rsid w:val="00EE553F"/>
    <w:rsid w:val="00EE599A"/>
    <w:rsid w:val="00EE5D1B"/>
    <w:rsid w:val="00EE5E7F"/>
    <w:rsid w:val="00EE6454"/>
    <w:rsid w:val="00EE7F89"/>
    <w:rsid w:val="00EF05C7"/>
    <w:rsid w:val="00EF05CE"/>
    <w:rsid w:val="00EF08C1"/>
    <w:rsid w:val="00EF0CF5"/>
    <w:rsid w:val="00EF3AAC"/>
    <w:rsid w:val="00EF4090"/>
    <w:rsid w:val="00EF4126"/>
    <w:rsid w:val="00EF4AA6"/>
    <w:rsid w:val="00EF5584"/>
    <w:rsid w:val="00EF5CAC"/>
    <w:rsid w:val="00EF6203"/>
    <w:rsid w:val="00EF635B"/>
    <w:rsid w:val="00EF6DF8"/>
    <w:rsid w:val="00EF6E4F"/>
    <w:rsid w:val="00EF7BBF"/>
    <w:rsid w:val="00F000CE"/>
    <w:rsid w:val="00F00B3C"/>
    <w:rsid w:val="00F00C01"/>
    <w:rsid w:val="00F01AA6"/>
    <w:rsid w:val="00F02265"/>
    <w:rsid w:val="00F02556"/>
    <w:rsid w:val="00F02E0C"/>
    <w:rsid w:val="00F02E4D"/>
    <w:rsid w:val="00F03AEB"/>
    <w:rsid w:val="00F03FDF"/>
    <w:rsid w:val="00F04877"/>
    <w:rsid w:val="00F04C18"/>
    <w:rsid w:val="00F04DA2"/>
    <w:rsid w:val="00F051B7"/>
    <w:rsid w:val="00F054DC"/>
    <w:rsid w:val="00F06A25"/>
    <w:rsid w:val="00F0763E"/>
    <w:rsid w:val="00F076C8"/>
    <w:rsid w:val="00F07928"/>
    <w:rsid w:val="00F10299"/>
    <w:rsid w:val="00F10EAF"/>
    <w:rsid w:val="00F110E2"/>
    <w:rsid w:val="00F127E3"/>
    <w:rsid w:val="00F13A06"/>
    <w:rsid w:val="00F13CA3"/>
    <w:rsid w:val="00F14606"/>
    <w:rsid w:val="00F159AB"/>
    <w:rsid w:val="00F15A88"/>
    <w:rsid w:val="00F165C2"/>
    <w:rsid w:val="00F16DD2"/>
    <w:rsid w:val="00F16F12"/>
    <w:rsid w:val="00F179CC"/>
    <w:rsid w:val="00F17DD4"/>
    <w:rsid w:val="00F17E65"/>
    <w:rsid w:val="00F20014"/>
    <w:rsid w:val="00F20211"/>
    <w:rsid w:val="00F208E2"/>
    <w:rsid w:val="00F20AEE"/>
    <w:rsid w:val="00F20D62"/>
    <w:rsid w:val="00F20FD0"/>
    <w:rsid w:val="00F22251"/>
    <w:rsid w:val="00F23685"/>
    <w:rsid w:val="00F253ED"/>
    <w:rsid w:val="00F25DC7"/>
    <w:rsid w:val="00F25E32"/>
    <w:rsid w:val="00F26EC5"/>
    <w:rsid w:val="00F27218"/>
    <w:rsid w:val="00F273DB"/>
    <w:rsid w:val="00F27511"/>
    <w:rsid w:val="00F27BA3"/>
    <w:rsid w:val="00F30261"/>
    <w:rsid w:val="00F30F43"/>
    <w:rsid w:val="00F31050"/>
    <w:rsid w:val="00F31EC8"/>
    <w:rsid w:val="00F32361"/>
    <w:rsid w:val="00F323C0"/>
    <w:rsid w:val="00F32974"/>
    <w:rsid w:val="00F32B20"/>
    <w:rsid w:val="00F32DDB"/>
    <w:rsid w:val="00F33B0F"/>
    <w:rsid w:val="00F33C0D"/>
    <w:rsid w:val="00F342A3"/>
    <w:rsid w:val="00F34B13"/>
    <w:rsid w:val="00F359BF"/>
    <w:rsid w:val="00F35DD2"/>
    <w:rsid w:val="00F365BD"/>
    <w:rsid w:val="00F36A7D"/>
    <w:rsid w:val="00F3756E"/>
    <w:rsid w:val="00F40DAC"/>
    <w:rsid w:val="00F41199"/>
    <w:rsid w:val="00F4122A"/>
    <w:rsid w:val="00F41724"/>
    <w:rsid w:val="00F417DF"/>
    <w:rsid w:val="00F42791"/>
    <w:rsid w:val="00F42810"/>
    <w:rsid w:val="00F42CAC"/>
    <w:rsid w:val="00F42FFF"/>
    <w:rsid w:val="00F4368B"/>
    <w:rsid w:val="00F44D97"/>
    <w:rsid w:val="00F44DC7"/>
    <w:rsid w:val="00F4502C"/>
    <w:rsid w:val="00F46524"/>
    <w:rsid w:val="00F47076"/>
    <w:rsid w:val="00F477F4"/>
    <w:rsid w:val="00F507E8"/>
    <w:rsid w:val="00F50B72"/>
    <w:rsid w:val="00F50E7A"/>
    <w:rsid w:val="00F52550"/>
    <w:rsid w:val="00F53B57"/>
    <w:rsid w:val="00F54362"/>
    <w:rsid w:val="00F543B6"/>
    <w:rsid w:val="00F560E9"/>
    <w:rsid w:val="00F56724"/>
    <w:rsid w:val="00F56DAF"/>
    <w:rsid w:val="00F571A4"/>
    <w:rsid w:val="00F6003A"/>
    <w:rsid w:val="00F600D6"/>
    <w:rsid w:val="00F605D9"/>
    <w:rsid w:val="00F619B2"/>
    <w:rsid w:val="00F61BB7"/>
    <w:rsid w:val="00F61C30"/>
    <w:rsid w:val="00F629A6"/>
    <w:rsid w:val="00F65362"/>
    <w:rsid w:val="00F66172"/>
    <w:rsid w:val="00F66531"/>
    <w:rsid w:val="00F66761"/>
    <w:rsid w:val="00F668DB"/>
    <w:rsid w:val="00F66AE0"/>
    <w:rsid w:val="00F67DE2"/>
    <w:rsid w:val="00F70140"/>
    <w:rsid w:val="00F70817"/>
    <w:rsid w:val="00F708D0"/>
    <w:rsid w:val="00F7135B"/>
    <w:rsid w:val="00F71392"/>
    <w:rsid w:val="00F71756"/>
    <w:rsid w:val="00F71B28"/>
    <w:rsid w:val="00F71C88"/>
    <w:rsid w:val="00F71E96"/>
    <w:rsid w:val="00F721DC"/>
    <w:rsid w:val="00F7274E"/>
    <w:rsid w:val="00F73069"/>
    <w:rsid w:val="00F73BFA"/>
    <w:rsid w:val="00F74C06"/>
    <w:rsid w:val="00F7609D"/>
    <w:rsid w:val="00F76222"/>
    <w:rsid w:val="00F76570"/>
    <w:rsid w:val="00F76969"/>
    <w:rsid w:val="00F7698A"/>
    <w:rsid w:val="00F769AA"/>
    <w:rsid w:val="00F76AFE"/>
    <w:rsid w:val="00F76B15"/>
    <w:rsid w:val="00F80ABB"/>
    <w:rsid w:val="00F80C35"/>
    <w:rsid w:val="00F80DE6"/>
    <w:rsid w:val="00F80FE6"/>
    <w:rsid w:val="00F8132B"/>
    <w:rsid w:val="00F8277E"/>
    <w:rsid w:val="00F83641"/>
    <w:rsid w:val="00F83E0B"/>
    <w:rsid w:val="00F84928"/>
    <w:rsid w:val="00F84CD3"/>
    <w:rsid w:val="00F85081"/>
    <w:rsid w:val="00F85597"/>
    <w:rsid w:val="00F85999"/>
    <w:rsid w:val="00F85DC9"/>
    <w:rsid w:val="00F85E4F"/>
    <w:rsid w:val="00F86068"/>
    <w:rsid w:val="00F86239"/>
    <w:rsid w:val="00F86E39"/>
    <w:rsid w:val="00F87578"/>
    <w:rsid w:val="00F876D0"/>
    <w:rsid w:val="00F87E53"/>
    <w:rsid w:val="00F903A5"/>
    <w:rsid w:val="00F904D2"/>
    <w:rsid w:val="00F90D13"/>
    <w:rsid w:val="00F91132"/>
    <w:rsid w:val="00F91156"/>
    <w:rsid w:val="00F916A8"/>
    <w:rsid w:val="00F91B1B"/>
    <w:rsid w:val="00F9259E"/>
    <w:rsid w:val="00F93380"/>
    <w:rsid w:val="00F9359D"/>
    <w:rsid w:val="00F940B8"/>
    <w:rsid w:val="00F948CE"/>
    <w:rsid w:val="00F95968"/>
    <w:rsid w:val="00F9603C"/>
    <w:rsid w:val="00F96636"/>
    <w:rsid w:val="00F96750"/>
    <w:rsid w:val="00FA0472"/>
    <w:rsid w:val="00FA0B25"/>
    <w:rsid w:val="00FA0CCB"/>
    <w:rsid w:val="00FA1257"/>
    <w:rsid w:val="00FA1444"/>
    <w:rsid w:val="00FA1EED"/>
    <w:rsid w:val="00FA22A6"/>
    <w:rsid w:val="00FA2E15"/>
    <w:rsid w:val="00FA3414"/>
    <w:rsid w:val="00FA3963"/>
    <w:rsid w:val="00FA4A9F"/>
    <w:rsid w:val="00FA539D"/>
    <w:rsid w:val="00FA5AB1"/>
    <w:rsid w:val="00FA5EA7"/>
    <w:rsid w:val="00FA61BD"/>
    <w:rsid w:val="00FA660A"/>
    <w:rsid w:val="00FA6860"/>
    <w:rsid w:val="00FA753C"/>
    <w:rsid w:val="00FA7BF7"/>
    <w:rsid w:val="00FB005F"/>
    <w:rsid w:val="00FB01FD"/>
    <w:rsid w:val="00FB0BE0"/>
    <w:rsid w:val="00FB1619"/>
    <w:rsid w:val="00FB173E"/>
    <w:rsid w:val="00FB1B0E"/>
    <w:rsid w:val="00FB1DCC"/>
    <w:rsid w:val="00FB233C"/>
    <w:rsid w:val="00FB3B09"/>
    <w:rsid w:val="00FB3D59"/>
    <w:rsid w:val="00FB4291"/>
    <w:rsid w:val="00FB4560"/>
    <w:rsid w:val="00FB46B4"/>
    <w:rsid w:val="00FB4E55"/>
    <w:rsid w:val="00FB524C"/>
    <w:rsid w:val="00FB53A7"/>
    <w:rsid w:val="00FB5611"/>
    <w:rsid w:val="00FB5FE9"/>
    <w:rsid w:val="00FB6A90"/>
    <w:rsid w:val="00FB79CE"/>
    <w:rsid w:val="00FB7AD5"/>
    <w:rsid w:val="00FC0368"/>
    <w:rsid w:val="00FC06D6"/>
    <w:rsid w:val="00FC125D"/>
    <w:rsid w:val="00FC134E"/>
    <w:rsid w:val="00FC1405"/>
    <w:rsid w:val="00FC1A04"/>
    <w:rsid w:val="00FC2379"/>
    <w:rsid w:val="00FC2562"/>
    <w:rsid w:val="00FC2E66"/>
    <w:rsid w:val="00FC2EE0"/>
    <w:rsid w:val="00FC3D5C"/>
    <w:rsid w:val="00FC471E"/>
    <w:rsid w:val="00FC4A85"/>
    <w:rsid w:val="00FC63F5"/>
    <w:rsid w:val="00FC64A7"/>
    <w:rsid w:val="00FC669F"/>
    <w:rsid w:val="00FC70CA"/>
    <w:rsid w:val="00FC7ACC"/>
    <w:rsid w:val="00FD006A"/>
    <w:rsid w:val="00FD030C"/>
    <w:rsid w:val="00FD03F1"/>
    <w:rsid w:val="00FD0CF1"/>
    <w:rsid w:val="00FD0F48"/>
    <w:rsid w:val="00FD123E"/>
    <w:rsid w:val="00FD16EA"/>
    <w:rsid w:val="00FD16F6"/>
    <w:rsid w:val="00FD1B20"/>
    <w:rsid w:val="00FD2AE9"/>
    <w:rsid w:val="00FD3309"/>
    <w:rsid w:val="00FD3344"/>
    <w:rsid w:val="00FD3C3D"/>
    <w:rsid w:val="00FD3EAC"/>
    <w:rsid w:val="00FD5405"/>
    <w:rsid w:val="00FD63F8"/>
    <w:rsid w:val="00FD7DF1"/>
    <w:rsid w:val="00FE0521"/>
    <w:rsid w:val="00FE0F61"/>
    <w:rsid w:val="00FE0F70"/>
    <w:rsid w:val="00FE1C18"/>
    <w:rsid w:val="00FE2279"/>
    <w:rsid w:val="00FE25F4"/>
    <w:rsid w:val="00FE3331"/>
    <w:rsid w:val="00FE3389"/>
    <w:rsid w:val="00FE3407"/>
    <w:rsid w:val="00FE3B28"/>
    <w:rsid w:val="00FE450D"/>
    <w:rsid w:val="00FE488E"/>
    <w:rsid w:val="00FE49E6"/>
    <w:rsid w:val="00FE4A4B"/>
    <w:rsid w:val="00FE533C"/>
    <w:rsid w:val="00FE5F6D"/>
    <w:rsid w:val="00FE6129"/>
    <w:rsid w:val="00FE6855"/>
    <w:rsid w:val="00FE7139"/>
    <w:rsid w:val="00FE7222"/>
    <w:rsid w:val="00FE766A"/>
    <w:rsid w:val="00FE7706"/>
    <w:rsid w:val="00FE7C5B"/>
    <w:rsid w:val="00FF0739"/>
    <w:rsid w:val="00FF09C8"/>
    <w:rsid w:val="00FF0E9F"/>
    <w:rsid w:val="00FF1BB0"/>
    <w:rsid w:val="00FF216B"/>
    <w:rsid w:val="00FF3A36"/>
    <w:rsid w:val="00FF41FA"/>
    <w:rsid w:val="00FF5557"/>
    <w:rsid w:val="00FF5603"/>
    <w:rsid w:val="00FF66E4"/>
    <w:rsid w:val="00FF6AF3"/>
    <w:rsid w:val="00FF732E"/>
    <w:rsid w:val="014047F9"/>
    <w:rsid w:val="015DFAAD"/>
    <w:rsid w:val="01A63B8A"/>
    <w:rsid w:val="01AC2F97"/>
    <w:rsid w:val="02168AEF"/>
    <w:rsid w:val="021E19D8"/>
    <w:rsid w:val="02272C7C"/>
    <w:rsid w:val="02277F3D"/>
    <w:rsid w:val="022E4793"/>
    <w:rsid w:val="023D8CD0"/>
    <w:rsid w:val="0243B2CA"/>
    <w:rsid w:val="0243CC38"/>
    <w:rsid w:val="02443A44"/>
    <w:rsid w:val="02783FD0"/>
    <w:rsid w:val="03050A20"/>
    <w:rsid w:val="033FAFF6"/>
    <w:rsid w:val="03463315"/>
    <w:rsid w:val="03CF6646"/>
    <w:rsid w:val="03D1330B"/>
    <w:rsid w:val="04484CF6"/>
    <w:rsid w:val="0473D925"/>
    <w:rsid w:val="04751846"/>
    <w:rsid w:val="04D3EE98"/>
    <w:rsid w:val="04DB7A12"/>
    <w:rsid w:val="0560A3F0"/>
    <w:rsid w:val="0580A5CD"/>
    <w:rsid w:val="0675D9E1"/>
    <w:rsid w:val="067C984C"/>
    <w:rsid w:val="069D038B"/>
    <w:rsid w:val="06B7138B"/>
    <w:rsid w:val="071D6CAC"/>
    <w:rsid w:val="075733AA"/>
    <w:rsid w:val="079C3451"/>
    <w:rsid w:val="07B82DDE"/>
    <w:rsid w:val="07E3D3F2"/>
    <w:rsid w:val="08129793"/>
    <w:rsid w:val="090177A5"/>
    <w:rsid w:val="0935EC51"/>
    <w:rsid w:val="095F1C02"/>
    <w:rsid w:val="097737AA"/>
    <w:rsid w:val="0985A9F5"/>
    <w:rsid w:val="0989A522"/>
    <w:rsid w:val="098C2CA1"/>
    <w:rsid w:val="099E80EA"/>
    <w:rsid w:val="09CADDBC"/>
    <w:rsid w:val="09D2D1F6"/>
    <w:rsid w:val="09E6B8A1"/>
    <w:rsid w:val="0A31DCA3"/>
    <w:rsid w:val="0A40A7FF"/>
    <w:rsid w:val="0AA2B878"/>
    <w:rsid w:val="0AB770B4"/>
    <w:rsid w:val="0ADA6357"/>
    <w:rsid w:val="0B1813A3"/>
    <w:rsid w:val="0B335647"/>
    <w:rsid w:val="0B3F8F4E"/>
    <w:rsid w:val="0B909D66"/>
    <w:rsid w:val="0B97BAC3"/>
    <w:rsid w:val="0BFB3735"/>
    <w:rsid w:val="0C36DB75"/>
    <w:rsid w:val="0C663DDB"/>
    <w:rsid w:val="0C944214"/>
    <w:rsid w:val="0C9E03A8"/>
    <w:rsid w:val="0CBC802B"/>
    <w:rsid w:val="0D53B4CE"/>
    <w:rsid w:val="0D8FA8F4"/>
    <w:rsid w:val="0DCA1235"/>
    <w:rsid w:val="0E0744C3"/>
    <w:rsid w:val="0E647999"/>
    <w:rsid w:val="0F437FAB"/>
    <w:rsid w:val="0F511BA0"/>
    <w:rsid w:val="0F6B6440"/>
    <w:rsid w:val="0F6EA7F1"/>
    <w:rsid w:val="0F700B12"/>
    <w:rsid w:val="0FCF7C0B"/>
    <w:rsid w:val="0FDD6CF7"/>
    <w:rsid w:val="109C6C4D"/>
    <w:rsid w:val="136B0243"/>
    <w:rsid w:val="13A26AB0"/>
    <w:rsid w:val="13F325FF"/>
    <w:rsid w:val="13F6A74D"/>
    <w:rsid w:val="1456CCA7"/>
    <w:rsid w:val="14A7D504"/>
    <w:rsid w:val="14ABB00F"/>
    <w:rsid w:val="14CA0C99"/>
    <w:rsid w:val="152E4053"/>
    <w:rsid w:val="15520DF0"/>
    <w:rsid w:val="15CCB8E4"/>
    <w:rsid w:val="15D3B317"/>
    <w:rsid w:val="15D4EC14"/>
    <w:rsid w:val="160EFA6D"/>
    <w:rsid w:val="166A861B"/>
    <w:rsid w:val="1672BD34"/>
    <w:rsid w:val="16BAE598"/>
    <w:rsid w:val="16BB129E"/>
    <w:rsid w:val="1707E386"/>
    <w:rsid w:val="1708A646"/>
    <w:rsid w:val="17100A5D"/>
    <w:rsid w:val="1739816F"/>
    <w:rsid w:val="1767879E"/>
    <w:rsid w:val="17D7ED19"/>
    <w:rsid w:val="1821ED8C"/>
    <w:rsid w:val="183DE54A"/>
    <w:rsid w:val="18953460"/>
    <w:rsid w:val="190A00DE"/>
    <w:rsid w:val="1910CCF8"/>
    <w:rsid w:val="19202D2D"/>
    <w:rsid w:val="19567BDB"/>
    <w:rsid w:val="197DB986"/>
    <w:rsid w:val="199C22BC"/>
    <w:rsid w:val="19D772F4"/>
    <w:rsid w:val="19DABEBE"/>
    <w:rsid w:val="19E30A30"/>
    <w:rsid w:val="19E4B0B1"/>
    <w:rsid w:val="19F0A857"/>
    <w:rsid w:val="19F5D658"/>
    <w:rsid w:val="1A28F3C8"/>
    <w:rsid w:val="1A3E630A"/>
    <w:rsid w:val="1A56D69A"/>
    <w:rsid w:val="1A5C64E2"/>
    <w:rsid w:val="1A78282C"/>
    <w:rsid w:val="1A94D8C0"/>
    <w:rsid w:val="1ACA29E5"/>
    <w:rsid w:val="1ACDAC0C"/>
    <w:rsid w:val="1B1B3DF2"/>
    <w:rsid w:val="1B2FB10F"/>
    <w:rsid w:val="1B3CB3D4"/>
    <w:rsid w:val="1B7E9A46"/>
    <w:rsid w:val="1B989AD7"/>
    <w:rsid w:val="1BC98324"/>
    <w:rsid w:val="1BD589FD"/>
    <w:rsid w:val="1C61EA83"/>
    <w:rsid w:val="1C818247"/>
    <w:rsid w:val="1C8CEE74"/>
    <w:rsid w:val="1CDE6589"/>
    <w:rsid w:val="1D0F753A"/>
    <w:rsid w:val="1D2087F3"/>
    <w:rsid w:val="1D473745"/>
    <w:rsid w:val="1D57DB8A"/>
    <w:rsid w:val="1D6C89D3"/>
    <w:rsid w:val="1D71C958"/>
    <w:rsid w:val="1E1430DA"/>
    <w:rsid w:val="1E32B52C"/>
    <w:rsid w:val="1E8BAC33"/>
    <w:rsid w:val="1F9A064E"/>
    <w:rsid w:val="206C0171"/>
    <w:rsid w:val="20F7CDCA"/>
    <w:rsid w:val="2133073A"/>
    <w:rsid w:val="217292FD"/>
    <w:rsid w:val="21962FC3"/>
    <w:rsid w:val="21DD0CDB"/>
    <w:rsid w:val="21E61F5E"/>
    <w:rsid w:val="21F09FDB"/>
    <w:rsid w:val="222D70E9"/>
    <w:rsid w:val="222F0463"/>
    <w:rsid w:val="22E0705C"/>
    <w:rsid w:val="22E4B294"/>
    <w:rsid w:val="23C4F2C9"/>
    <w:rsid w:val="23D80F46"/>
    <w:rsid w:val="23E6E003"/>
    <w:rsid w:val="241CC2FB"/>
    <w:rsid w:val="24730F20"/>
    <w:rsid w:val="24B8B8F2"/>
    <w:rsid w:val="25211FF3"/>
    <w:rsid w:val="25E1EAB8"/>
    <w:rsid w:val="261332BF"/>
    <w:rsid w:val="262032E9"/>
    <w:rsid w:val="2671EA8D"/>
    <w:rsid w:val="2679FB40"/>
    <w:rsid w:val="27C8B566"/>
    <w:rsid w:val="27EA2DF0"/>
    <w:rsid w:val="2824B512"/>
    <w:rsid w:val="282E607E"/>
    <w:rsid w:val="28A3A8AE"/>
    <w:rsid w:val="28B788F2"/>
    <w:rsid w:val="28D545E5"/>
    <w:rsid w:val="29087582"/>
    <w:rsid w:val="293D0B03"/>
    <w:rsid w:val="295EC876"/>
    <w:rsid w:val="296249B5"/>
    <w:rsid w:val="29ECAFC0"/>
    <w:rsid w:val="2A5468E5"/>
    <w:rsid w:val="2A5F31AE"/>
    <w:rsid w:val="2A687F83"/>
    <w:rsid w:val="2A87A804"/>
    <w:rsid w:val="2A9C8201"/>
    <w:rsid w:val="2AAFFA96"/>
    <w:rsid w:val="2B4021E3"/>
    <w:rsid w:val="2B5870FC"/>
    <w:rsid w:val="2B61025A"/>
    <w:rsid w:val="2B73F033"/>
    <w:rsid w:val="2C7469F9"/>
    <w:rsid w:val="2C74C7CC"/>
    <w:rsid w:val="2C994A3A"/>
    <w:rsid w:val="2CFB3562"/>
    <w:rsid w:val="2D07E543"/>
    <w:rsid w:val="2D14D6BA"/>
    <w:rsid w:val="2D2C3503"/>
    <w:rsid w:val="2D4D0F49"/>
    <w:rsid w:val="2D5CA488"/>
    <w:rsid w:val="2D7F6073"/>
    <w:rsid w:val="2D89FA39"/>
    <w:rsid w:val="2D937294"/>
    <w:rsid w:val="2D976478"/>
    <w:rsid w:val="2DC40FF6"/>
    <w:rsid w:val="2E1EE69B"/>
    <w:rsid w:val="2E6125F7"/>
    <w:rsid w:val="2E9EFF72"/>
    <w:rsid w:val="2EA69B7A"/>
    <w:rsid w:val="2EBE9171"/>
    <w:rsid w:val="2F23B20C"/>
    <w:rsid w:val="2F33A48A"/>
    <w:rsid w:val="300F403E"/>
    <w:rsid w:val="3032A259"/>
    <w:rsid w:val="30410254"/>
    <w:rsid w:val="30AB40CF"/>
    <w:rsid w:val="30FB3C4C"/>
    <w:rsid w:val="3117490A"/>
    <w:rsid w:val="311C828C"/>
    <w:rsid w:val="311EEE56"/>
    <w:rsid w:val="315151DF"/>
    <w:rsid w:val="317E9A89"/>
    <w:rsid w:val="32014C0A"/>
    <w:rsid w:val="3219BF13"/>
    <w:rsid w:val="32600D34"/>
    <w:rsid w:val="327E9CEC"/>
    <w:rsid w:val="328C4E5E"/>
    <w:rsid w:val="333DA287"/>
    <w:rsid w:val="3397DCEC"/>
    <w:rsid w:val="34397679"/>
    <w:rsid w:val="3441904E"/>
    <w:rsid w:val="347A0465"/>
    <w:rsid w:val="350FA3D2"/>
    <w:rsid w:val="3521C47A"/>
    <w:rsid w:val="3532D934"/>
    <w:rsid w:val="35349E78"/>
    <w:rsid w:val="354FA5F4"/>
    <w:rsid w:val="361489B9"/>
    <w:rsid w:val="3620AF0F"/>
    <w:rsid w:val="36382828"/>
    <w:rsid w:val="365801F4"/>
    <w:rsid w:val="36A72E6B"/>
    <w:rsid w:val="36B93F4B"/>
    <w:rsid w:val="36D249A5"/>
    <w:rsid w:val="37550E22"/>
    <w:rsid w:val="37658B6A"/>
    <w:rsid w:val="37F22FA3"/>
    <w:rsid w:val="382F8033"/>
    <w:rsid w:val="38AD49CC"/>
    <w:rsid w:val="38E83F1B"/>
    <w:rsid w:val="3918ABA2"/>
    <w:rsid w:val="3998357D"/>
    <w:rsid w:val="399E10EA"/>
    <w:rsid w:val="3A0ECAD5"/>
    <w:rsid w:val="3A477248"/>
    <w:rsid w:val="3ADEA1F8"/>
    <w:rsid w:val="3AEF18D4"/>
    <w:rsid w:val="3B5AD478"/>
    <w:rsid w:val="3B85CB7B"/>
    <w:rsid w:val="3BAC243B"/>
    <w:rsid w:val="3C0D45FE"/>
    <w:rsid w:val="3C14AF52"/>
    <w:rsid w:val="3C3596D5"/>
    <w:rsid w:val="3C462D27"/>
    <w:rsid w:val="3C56A076"/>
    <w:rsid w:val="3C6E3440"/>
    <w:rsid w:val="3C9807D9"/>
    <w:rsid w:val="3C9A7422"/>
    <w:rsid w:val="3DD2B219"/>
    <w:rsid w:val="3DE48ABD"/>
    <w:rsid w:val="3DE4C2F6"/>
    <w:rsid w:val="3DF32333"/>
    <w:rsid w:val="3E5D90BC"/>
    <w:rsid w:val="3E6E51F0"/>
    <w:rsid w:val="3EA2A824"/>
    <w:rsid w:val="3EDFDA17"/>
    <w:rsid w:val="3EFC058D"/>
    <w:rsid w:val="3F00E475"/>
    <w:rsid w:val="3F6592AC"/>
    <w:rsid w:val="405FE9BA"/>
    <w:rsid w:val="40769A15"/>
    <w:rsid w:val="40906D0A"/>
    <w:rsid w:val="40A9910C"/>
    <w:rsid w:val="40BBAF04"/>
    <w:rsid w:val="40EC36F5"/>
    <w:rsid w:val="41043DC8"/>
    <w:rsid w:val="41110ADF"/>
    <w:rsid w:val="4143CC9B"/>
    <w:rsid w:val="42116278"/>
    <w:rsid w:val="42A400D1"/>
    <w:rsid w:val="43037546"/>
    <w:rsid w:val="4309B306"/>
    <w:rsid w:val="432AA951"/>
    <w:rsid w:val="4333E499"/>
    <w:rsid w:val="4397E3BC"/>
    <w:rsid w:val="43A9A665"/>
    <w:rsid w:val="43B9C028"/>
    <w:rsid w:val="443478D3"/>
    <w:rsid w:val="4475B5C9"/>
    <w:rsid w:val="449CE86E"/>
    <w:rsid w:val="44BABDE5"/>
    <w:rsid w:val="4594C0D7"/>
    <w:rsid w:val="459C8F78"/>
    <w:rsid w:val="45B19C6E"/>
    <w:rsid w:val="45BE3D57"/>
    <w:rsid w:val="46702A5D"/>
    <w:rsid w:val="467D33C0"/>
    <w:rsid w:val="46D8B509"/>
    <w:rsid w:val="46FC66F6"/>
    <w:rsid w:val="4730EBD6"/>
    <w:rsid w:val="474620E4"/>
    <w:rsid w:val="47B5F2BF"/>
    <w:rsid w:val="47FE5602"/>
    <w:rsid w:val="4809E27A"/>
    <w:rsid w:val="482B1178"/>
    <w:rsid w:val="4839446B"/>
    <w:rsid w:val="489366C3"/>
    <w:rsid w:val="48B3C89C"/>
    <w:rsid w:val="4930C413"/>
    <w:rsid w:val="49344856"/>
    <w:rsid w:val="49374B9A"/>
    <w:rsid w:val="4A0DF89F"/>
    <w:rsid w:val="4A6386EB"/>
    <w:rsid w:val="4A8E61D1"/>
    <w:rsid w:val="4AF77E21"/>
    <w:rsid w:val="4B73CEEF"/>
    <w:rsid w:val="4B9C77F6"/>
    <w:rsid w:val="4BF9347D"/>
    <w:rsid w:val="4C2ACD8C"/>
    <w:rsid w:val="4C407A84"/>
    <w:rsid w:val="4D324E0A"/>
    <w:rsid w:val="4DA22D7E"/>
    <w:rsid w:val="4E358946"/>
    <w:rsid w:val="4EE1FF0A"/>
    <w:rsid w:val="4F409628"/>
    <w:rsid w:val="4FBD828E"/>
    <w:rsid w:val="50657E55"/>
    <w:rsid w:val="50902E9A"/>
    <w:rsid w:val="50A04BD5"/>
    <w:rsid w:val="50A878E1"/>
    <w:rsid w:val="50D0A6AC"/>
    <w:rsid w:val="5172D300"/>
    <w:rsid w:val="51EDCFA2"/>
    <w:rsid w:val="51F70939"/>
    <w:rsid w:val="5226569D"/>
    <w:rsid w:val="52349CA7"/>
    <w:rsid w:val="523B53DD"/>
    <w:rsid w:val="523E0C45"/>
    <w:rsid w:val="5257B7A5"/>
    <w:rsid w:val="529D4A8F"/>
    <w:rsid w:val="52A26ADF"/>
    <w:rsid w:val="52B4DBAF"/>
    <w:rsid w:val="5321F600"/>
    <w:rsid w:val="53231C42"/>
    <w:rsid w:val="5330FB42"/>
    <w:rsid w:val="535646D6"/>
    <w:rsid w:val="53AA6BC5"/>
    <w:rsid w:val="53FDC0D5"/>
    <w:rsid w:val="5443FE2C"/>
    <w:rsid w:val="54490D42"/>
    <w:rsid w:val="54547D04"/>
    <w:rsid w:val="54554F9C"/>
    <w:rsid w:val="5459C77A"/>
    <w:rsid w:val="546695C2"/>
    <w:rsid w:val="54F70120"/>
    <w:rsid w:val="551B627D"/>
    <w:rsid w:val="552236E5"/>
    <w:rsid w:val="56094BCE"/>
    <w:rsid w:val="562EB908"/>
    <w:rsid w:val="5648916E"/>
    <w:rsid w:val="56D6891D"/>
    <w:rsid w:val="5717DDCF"/>
    <w:rsid w:val="579C49ED"/>
    <w:rsid w:val="57D98CA2"/>
    <w:rsid w:val="581EFCCE"/>
    <w:rsid w:val="585DC803"/>
    <w:rsid w:val="58728AD0"/>
    <w:rsid w:val="5890C359"/>
    <w:rsid w:val="58977B9D"/>
    <w:rsid w:val="58A3809E"/>
    <w:rsid w:val="58EE06A1"/>
    <w:rsid w:val="596967B6"/>
    <w:rsid w:val="596E5E76"/>
    <w:rsid w:val="59B304BB"/>
    <w:rsid w:val="59EDF6E6"/>
    <w:rsid w:val="5A0F8AA6"/>
    <w:rsid w:val="5A2C021A"/>
    <w:rsid w:val="5A4F03F6"/>
    <w:rsid w:val="5AB34B00"/>
    <w:rsid w:val="5AEA92D1"/>
    <w:rsid w:val="5B580755"/>
    <w:rsid w:val="5B5B34F1"/>
    <w:rsid w:val="5B824D4D"/>
    <w:rsid w:val="5B8BA1D4"/>
    <w:rsid w:val="5BD2FFE6"/>
    <w:rsid w:val="5C2744BE"/>
    <w:rsid w:val="5C3D7724"/>
    <w:rsid w:val="5C4A7788"/>
    <w:rsid w:val="5C93FB86"/>
    <w:rsid w:val="5CA010ED"/>
    <w:rsid w:val="5CCBE404"/>
    <w:rsid w:val="5CD03CDC"/>
    <w:rsid w:val="5CE308AC"/>
    <w:rsid w:val="5CED6A5F"/>
    <w:rsid w:val="5CF53FA9"/>
    <w:rsid w:val="5CF9CAD6"/>
    <w:rsid w:val="5D21588D"/>
    <w:rsid w:val="5D2C020C"/>
    <w:rsid w:val="5D3B57EC"/>
    <w:rsid w:val="5D427EE7"/>
    <w:rsid w:val="5D86911B"/>
    <w:rsid w:val="5D9B27B9"/>
    <w:rsid w:val="5E25B692"/>
    <w:rsid w:val="5E2EA81A"/>
    <w:rsid w:val="5E6AF2DB"/>
    <w:rsid w:val="5F0D81DE"/>
    <w:rsid w:val="5F25D13C"/>
    <w:rsid w:val="60B25DDC"/>
    <w:rsid w:val="60E33A6B"/>
    <w:rsid w:val="60E4ADDE"/>
    <w:rsid w:val="61239BB8"/>
    <w:rsid w:val="61CD878E"/>
    <w:rsid w:val="622F307E"/>
    <w:rsid w:val="62C12736"/>
    <w:rsid w:val="63602864"/>
    <w:rsid w:val="6364D8AC"/>
    <w:rsid w:val="638A8A30"/>
    <w:rsid w:val="63B392F7"/>
    <w:rsid w:val="63C598F5"/>
    <w:rsid w:val="63F5FDE9"/>
    <w:rsid w:val="642C7DD3"/>
    <w:rsid w:val="64304B19"/>
    <w:rsid w:val="64357A53"/>
    <w:rsid w:val="64DE0BD5"/>
    <w:rsid w:val="64FC8216"/>
    <w:rsid w:val="6522D3D1"/>
    <w:rsid w:val="65289231"/>
    <w:rsid w:val="65558C1E"/>
    <w:rsid w:val="65BB743B"/>
    <w:rsid w:val="65CD9970"/>
    <w:rsid w:val="65CFA021"/>
    <w:rsid w:val="66F9ACC7"/>
    <w:rsid w:val="670C3648"/>
    <w:rsid w:val="673E1735"/>
    <w:rsid w:val="67732952"/>
    <w:rsid w:val="67D86D6C"/>
    <w:rsid w:val="67F08A4C"/>
    <w:rsid w:val="67F4F4A1"/>
    <w:rsid w:val="68994E8A"/>
    <w:rsid w:val="68CBB6C1"/>
    <w:rsid w:val="68F79701"/>
    <w:rsid w:val="6904BB08"/>
    <w:rsid w:val="691A979F"/>
    <w:rsid w:val="692C3947"/>
    <w:rsid w:val="696F4189"/>
    <w:rsid w:val="6971B785"/>
    <w:rsid w:val="6979913E"/>
    <w:rsid w:val="69F36634"/>
    <w:rsid w:val="6A162984"/>
    <w:rsid w:val="6A27D14B"/>
    <w:rsid w:val="6A40E971"/>
    <w:rsid w:val="6A44FA21"/>
    <w:rsid w:val="6A8F0D41"/>
    <w:rsid w:val="6AE82CBB"/>
    <w:rsid w:val="6AFA7379"/>
    <w:rsid w:val="6B3E74D0"/>
    <w:rsid w:val="6B77D5CB"/>
    <w:rsid w:val="6B83505C"/>
    <w:rsid w:val="6B84E125"/>
    <w:rsid w:val="6BDA4D3D"/>
    <w:rsid w:val="6BE22E3A"/>
    <w:rsid w:val="6BE256F0"/>
    <w:rsid w:val="6C096AE8"/>
    <w:rsid w:val="6C2EF067"/>
    <w:rsid w:val="6C44A7E7"/>
    <w:rsid w:val="6C8EA29B"/>
    <w:rsid w:val="6D1943FE"/>
    <w:rsid w:val="6D23DE26"/>
    <w:rsid w:val="6D3B5FEB"/>
    <w:rsid w:val="6D3FE076"/>
    <w:rsid w:val="6DB9A154"/>
    <w:rsid w:val="6E08B338"/>
    <w:rsid w:val="6E205851"/>
    <w:rsid w:val="6E2D0CB9"/>
    <w:rsid w:val="6E4195B6"/>
    <w:rsid w:val="6E51EBFD"/>
    <w:rsid w:val="6E6953AB"/>
    <w:rsid w:val="6E82A2D7"/>
    <w:rsid w:val="6E9C84A3"/>
    <w:rsid w:val="6EB45C30"/>
    <w:rsid w:val="6EFC0670"/>
    <w:rsid w:val="6F5E7570"/>
    <w:rsid w:val="6F63831C"/>
    <w:rsid w:val="70094C59"/>
    <w:rsid w:val="702A8FEF"/>
    <w:rsid w:val="70C28C5E"/>
    <w:rsid w:val="70F645AC"/>
    <w:rsid w:val="71B51E5C"/>
    <w:rsid w:val="71B7D850"/>
    <w:rsid w:val="7216A4E3"/>
    <w:rsid w:val="722527E1"/>
    <w:rsid w:val="7233816B"/>
    <w:rsid w:val="72A5BA71"/>
    <w:rsid w:val="72BA7199"/>
    <w:rsid w:val="72E646A4"/>
    <w:rsid w:val="72F6D554"/>
    <w:rsid w:val="7345B916"/>
    <w:rsid w:val="734CA6BD"/>
    <w:rsid w:val="73508A2B"/>
    <w:rsid w:val="7380B34D"/>
    <w:rsid w:val="73ADA40E"/>
    <w:rsid w:val="74177A47"/>
    <w:rsid w:val="747F2329"/>
    <w:rsid w:val="74FCD85A"/>
    <w:rsid w:val="751A3CBE"/>
    <w:rsid w:val="753F4C7A"/>
    <w:rsid w:val="757963E1"/>
    <w:rsid w:val="7580F0D3"/>
    <w:rsid w:val="75BB502C"/>
    <w:rsid w:val="75C4F859"/>
    <w:rsid w:val="75D440BD"/>
    <w:rsid w:val="75EF4E51"/>
    <w:rsid w:val="7629327D"/>
    <w:rsid w:val="76A3A2B0"/>
    <w:rsid w:val="76E72574"/>
    <w:rsid w:val="76FC33D7"/>
    <w:rsid w:val="771D5465"/>
    <w:rsid w:val="77397A22"/>
    <w:rsid w:val="77799E8F"/>
    <w:rsid w:val="77AC254C"/>
    <w:rsid w:val="77BEA062"/>
    <w:rsid w:val="78237218"/>
    <w:rsid w:val="7832E67D"/>
    <w:rsid w:val="785AB7AD"/>
    <w:rsid w:val="785AEAB8"/>
    <w:rsid w:val="78C00509"/>
    <w:rsid w:val="79124147"/>
    <w:rsid w:val="791FDEB8"/>
    <w:rsid w:val="7930F437"/>
    <w:rsid w:val="796129AC"/>
    <w:rsid w:val="79739B3E"/>
    <w:rsid w:val="79D163D3"/>
    <w:rsid w:val="7AD2CB62"/>
    <w:rsid w:val="7B3D6640"/>
    <w:rsid w:val="7BE8B944"/>
    <w:rsid w:val="7C133B38"/>
    <w:rsid w:val="7CA81457"/>
    <w:rsid w:val="7CF109F3"/>
    <w:rsid w:val="7D245577"/>
    <w:rsid w:val="7D68C3A6"/>
    <w:rsid w:val="7D8380FE"/>
    <w:rsid w:val="7D88DBE9"/>
    <w:rsid w:val="7E044409"/>
    <w:rsid w:val="7E0CCDC1"/>
    <w:rsid w:val="7E249678"/>
    <w:rsid w:val="7E2E7BE6"/>
    <w:rsid w:val="7E52A46C"/>
    <w:rsid w:val="7E715DE8"/>
    <w:rsid w:val="7E9F8203"/>
    <w:rsid w:val="7EF5464D"/>
    <w:rsid w:val="7F112C0E"/>
    <w:rsid w:val="7F19716C"/>
    <w:rsid w:val="7F472DF5"/>
    <w:rsid w:val="7F535E3C"/>
    <w:rsid w:val="7F815905"/>
    <w:rsid w:val="7F960122"/>
    <w:rsid w:val="7FA8B272"/>
    <w:rsid w:val="7FF346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8FA90"/>
  <w15:chartTrackingRefBased/>
  <w15:docId w15:val="{88F8C3D8-C526-4425-90A2-1416FA4D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DE1"/>
    <w:pPr>
      <w:spacing w:after="240" w:line="240" w:lineRule="auto"/>
    </w:pPr>
    <w:rPr>
      <w:rFonts w:eastAsiaTheme="minorEastAsia"/>
    </w:rPr>
  </w:style>
  <w:style w:type="paragraph" w:styleId="Ttulo1">
    <w:name w:val="heading 1"/>
    <w:basedOn w:val="Normal"/>
    <w:next w:val="Normal"/>
    <w:link w:val="Ttulo1Car"/>
    <w:uiPriority w:val="9"/>
    <w:qFormat/>
    <w:rsid w:val="00E72EB9"/>
    <w:pPr>
      <w:keepNext/>
      <w:keepLines/>
      <w:spacing w:before="240"/>
      <w:outlineLvl w:val="0"/>
    </w:pPr>
    <w:rPr>
      <w:rFonts w:eastAsiaTheme="majorEastAsia" w:cstheme="minorHAnsi"/>
      <w:b/>
      <w:color w:val="5BB245"/>
      <w:sz w:val="28"/>
    </w:rPr>
  </w:style>
  <w:style w:type="paragraph" w:styleId="Ttulo2">
    <w:name w:val="heading 2"/>
    <w:basedOn w:val="Normal"/>
    <w:next w:val="Normal"/>
    <w:link w:val="Ttulo2Car"/>
    <w:uiPriority w:val="9"/>
    <w:unhideWhenUsed/>
    <w:qFormat/>
    <w:rsid w:val="00E72EB9"/>
    <w:pPr>
      <w:keepNext/>
      <w:keepLines/>
      <w:spacing w:before="240" w:after="0" w:line="300" w:lineRule="atLeast"/>
      <w:outlineLvl w:val="1"/>
    </w:pPr>
    <w:rPr>
      <w:rFonts w:eastAsiaTheme="majorEastAsia" w:cstheme="minorHAnsi"/>
      <w:b/>
      <w:color w:val="5BB245"/>
      <w:sz w:val="24"/>
    </w:rPr>
  </w:style>
  <w:style w:type="paragraph" w:styleId="Ttulo3">
    <w:name w:val="heading 3"/>
    <w:basedOn w:val="Normal"/>
    <w:next w:val="Normal"/>
    <w:link w:val="Ttulo3Car"/>
    <w:uiPriority w:val="9"/>
    <w:unhideWhenUsed/>
    <w:qFormat/>
    <w:rsid w:val="00667A27"/>
    <w:pPr>
      <w:outlineLvl w:val="2"/>
    </w:pPr>
    <w:rPr>
      <w:rFonts w:ascii="Arial" w:hAnsi="Arial" w:cs="Arial"/>
      <w:b/>
      <w:color w:val="5BB245"/>
      <w:sz w:val="20"/>
      <w:szCs w:val="20"/>
    </w:rPr>
  </w:style>
  <w:style w:type="paragraph" w:styleId="Ttulo4">
    <w:name w:val="heading 4"/>
    <w:basedOn w:val="Normal"/>
    <w:next w:val="Normal"/>
    <w:link w:val="Ttulo4Car"/>
    <w:uiPriority w:val="9"/>
    <w:unhideWhenUsed/>
    <w:qFormat/>
    <w:rsid w:val="00763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2EB9"/>
    <w:rPr>
      <w:rFonts w:eastAsiaTheme="majorEastAsia" w:cstheme="minorHAnsi"/>
      <w:b/>
      <w:color w:val="5BB245"/>
      <w:sz w:val="28"/>
    </w:rPr>
  </w:style>
  <w:style w:type="table" w:styleId="Tablaconcuadrcula">
    <w:name w:val="Table Grid"/>
    <w:basedOn w:val="Tablanormal"/>
    <w:uiPriority w:val="59"/>
    <w:rsid w:val="00064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PrrafodelistaCar"/>
    <w:uiPriority w:val="34"/>
    <w:qFormat/>
    <w:rsid w:val="00E475C2"/>
    <w:pPr>
      <w:ind w:left="720"/>
      <w:contextualSpacing/>
    </w:pPr>
  </w:style>
  <w:style w:type="character" w:customStyle="1" w:styleId="PrrafodelistaCar">
    <w:name w:val="Párrafo de lista Car"/>
    <w:aliases w:val="Bullet List Car,FooterText Car,List Paragraph1 Car,Colorful List Accent 1 Car,numbered Car,Paragraphe de liste1 Car,列出段落 Car,列出段落1 Car,Bulletr List Paragraph Car,List Paragraph2 Car,List Paragraph21 Car,Párrafo de lista1 Car"/>
    <w:basedOn w:val="Fuentedeprrafopredeter"/>
    <w:link w:val="Prrafodelista"/>
    <w:uiPriority w:val="34"/>
    <w:rsid w:val="00AC3A5E"/>
  </w:style>
  <w:style w:type="paragraph" w:styleId="Textodeglobo">
    <w:name w:val="Balloon Text"/>
    <w:basedOn w:val="Normal"/>
    <w:link w:val="TextodegloboCar"/>
    <w:uiPriority w:val="99"/>
    <w:semiHidden/>
    <w:unhideWhenUsed/>
    <w:rsid w:val="00E165E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165E1"/>
    <w:rPr>
      <w:rFonts w:ascii="Segoe UI" w:hAnsi="Segoe UI" w:cs="Segoe UI"/>
      <w:sz w:val="18"/>
      <w:szCs w:val="18"/>
    </w:rPr>
  </w:style>
  <w:style w:type="character" w:styleId="Refdecomentario">
    <w:name w:val="annotation reference"/>
    <w:basedOn w:val="Fuentedeprrafopredeter"/>
    <w:uiPriority w:val="99"/>
    <w:semiHidden/>
    <w:unhideWhenUsed/>
    <w:rsid w:val="005241A3"/>
    <w:rPr>
      <w:sz w:val="16"/>
      <w:szCs w:val="16"/>
    </w:rPr>
  </w:style>
  <w:style w:type="paragraph" w:styleId="Textocomentario">
    <w:name w:val="annotation text"/>
    <w:basedOn w:val="Normal"/>
    <w:link w:val="TextocomentarioCar"/>
    <w:uiPriority w:val="99"/>
    <w:unhideWhenUsed/>
    <w:rsid w:val="005241A3"/>
    <w:rPr>
      <w:sz w:val="20"/>
      <w:szCs w:val="20"/>
    </w:rPr>
  </w:style>
  <w:style w:type="character" w:customStyle="1" w:styleId="TextocomentarioCar">
    <w:name w:val="Texto comentario Car"/>
    <w:basedOn w:val="Fuentedeprrafopredeter"/>
    <w:link w:val="Textocomentario"/>
    <w:uiPriority w:val="99"/>
    <w:rsid w:val="005241A3"/>
    <w:rPr>
      <w:sz w:val="20"/>
      <w:szCs w:val="20"/>
    </w:rPr>
  </w:style>
  <w:style w:type="paragraph" w:styleId="Asuntodelcomentario">
    <w:name w:val="annotation subject"/>
    <w:basedOn w:val="Textocomentario"/>
    <w:next w:val="Textocomentario"/>
    <w:link w:val="AsuntodelcomentarioCar"/>
    <w:uiPriority w:val="99"/>
    <w:semiHidden/>
    <w:unhideWhenUsed/>
    <w:rsid w:val="005241A3"/>
    <w:rPr>
      <w:b/>
      <w:bCs/>
    </w:rPr>
  </w:style>
  <w:style w:type="character" w:customStyle="1" w:styleId="AsuntodelcomentarioCar">
    <w:name w:val="Asunto del comentario Car"/>
    <w:basedOn w:val="TextocomentarioCar"/>
    <w:link w:val="Asuntodelcomentario"/>
    <w:uiPriority w:val="99"/>
    <w:semiHidden/>
    <w:rsid w:val="005241A3"/>
    <w:rPr>
      <w:b/>
      <w:bCs/>
      <w:sz w:val="20"/>
      <w:szCs w:val="20"/>
    </w:rPr>
  </w:style>
  <w:style w:type="paragraph" w:styleId="Revisin">
    <w:name w:val="Revision"/>
    <w:hidden/>
    <w:uiPriority w:val="99"/>
    <w:semiHidden/>
    <w:rsid w:val="00E248E6"/>
    <w:pPr>
      <w:spacing w:after="0" w:line="240" w:lineRule="auto"/>
    </w:pPr>
  </w:style>
  <w:style w:type="table" w:styleId="Tablaconcuadrcula2-nfasis6">
    <w:name w:val="Grid Table 2 Accent 6"/>
    <w:basedOn w:val="Tablanormal"/>
    <w:uiPriority w:val="47"/>
    <w:rsid w:val="00404BD0"/>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UnresolvedMention1">
    <w:name w:val="Unresolved Mention1"/>
    <w:basedOn w:val="Fuentedeprrafopredeter"/>
    <w:uiPriority w:val="99"/>
    <w:unhideWhenUsed/>
    <w:rsid w:val="00133EB4"/>
    <w:rPr>
      <w:color w:val="605E5C"/>
      <w:shd w:val="clear" w:color="auto" w:fill="E1DFDD"/>
    </w:rPr>
  </w:style>
  <w:style w:type="character" w:customStyle="1" w:styleId="Mention1">
    <w:name w:val="Mention1"/>
    <w:basedOn w:val="Fuentedeprrafopredeter"/>
    <w:uiPriority w:val="99"/>
    <w:unhideWhenUsed/>
    <w:rsid w:val="00133EB4"/>
    <w:rPr>
      <w:color w:val="2B579A"/>
      <w:shd w:val="clear" w:color="auto" w:fill="E1DFDD"/>
    </w:rPr>
  </w:style>
  <w:style w:type="character" w:styleId="Hipervnculo">
    <w:name w:val="Hyperlink"/>
    <w:basedOn w:val="Fuentedeprrafopredeter"/>
    <w:uiPriority w:val="99"/>
    <w:unhideWhenUsed/>
    <w:rsid w:val="00D43E69"/>
    <w:rPr>
      <w:color w:val="0563C1" w:themeColor="hyperlink"/>
      <w:u w:val="single"/>
    </w:rPr>
  </w:style>
  <w:style w:type="character" w:customStyle="1" w:styleId="normaltextrun">
    <w:name w:val="normaltextrun"/>
    <w:basedOn w:val="Fuentedeprrafopredeter"/>
    <w:rsid w:val="000B2222"/>
  </w:style>
  <w:style w:type="character" w:customStyle="1" w:styleId="eop">
    <w:name w:val="eop"/>
    <w:basedOn w:val="Fuentedeprrafopredeter"/>
    <w:rsid w:val="000B2222"/>
  </w:style>
  <w:style w:type="paragraph" w:styleId="NormalWeb">
    <w:name w:val="Normal (Web)"/>
    <w:basedOn w:val="Normal"/>
    <w:uiPriority w:val="99"/>
    <w:unhideWhenUsed/>
    <w:rsid w:val="008D528F"/>
    <w:pPr>
      <w:spacing w:before="100" w:beforeAutospacing="1" w:after="100" w:afterAutospacing="1"/>
    </w:pPr>
    <w:rPr>
      <w:rFonts w:ascii="Calibri" w:hAnsi="Calibri" w:cs="Calibri"/>
    </w:rPr>
  </w:style>
  <w:style w:type="paragraph" w:styleId="Encabezado">
    <w:name w:val="header"/>
    <w:basedOn w:val="Normal"/>
    <w:link w:val="EncabezadoCar"/>
    <w:uiPriority w:val="99"/>
    <w:unhideWhenUsed/>
    <w:rsid w:val="00C42F62"/>
    <w:pPr>
      <w:tabs>
        <w:tab w:val="center" w:pos="4513"/>
        <w:tab w:val="right" w:pos="9026"/>
      </w:tabs>
    </w:pPr>
  </w:style>
  <w:style w:type="character" w:customStyle="1" w:styleId="EncabezadoCar">
    <w:name w:val="Encabezado Car"/>
    <w:basedOn w:val="Fuentedeprrafopredeter"/>
    <w:link w:val="Encabezado"/>
    <w:uiPriority w:val="99"/>
    <w:rsid w:val="00C42F62"/>
  </w:style>
  <w:style w:type="paragraph" w:styleId="Piedepgina">
    <w:name w:val="footer"/>
    <w:basedOn w:val="Normal"/>
    <w:link w:val="PiedepginaCar"/>
    <w:uiPriority w:val="99"/>
    <w:unhideWhenUsed/>
    <w:rsid w:val="00C42F62"/>
    <w:pPr>
      <w:tabs>
        <w:tab w:val="center" w:pos="4513"/>
        <w:tab w:val="right" w:pos="9026"/>
      </w:tabs>
    </w:pPr>
  </w:style>
  <w:style w:type="character" w:customStyle="1" w:styleId="PiedepginaCar">
    <w:name w:val="Pie de página Car"/>
    <w:basedOn w:val="Fuentedeprrafopredeter"/>
    <w:link w:val="Piedepgina"/>
    <w:uiPriority w:val="99"/>
    <w:rsid w:val="00C42F62"/>
  </w:style>
  <w:style w:type="table" w:styleId="Tablaconcuadrcula1clara-nfasis6">
    <w:name w:val="Grid Table 1 Light Accent 6"/>
    <w:basedOn w:val="Tablanormal"/>
    <w:uiPriority w:val="46"/>
    <w:rsid w:val="009D748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E72EB9"/>
    <w:rPr>
      <w:rFonts w:eastAsiaTheme="majorEastAsia" w:cstheme="minorHAnsi"/>
      <w:b/>
      <w:color w:val="5BB245"/>
      <w:sz w:val="24"/>
      <w:lang w:val="es-ES"/>
    </w:rPr>
  </w:style>
  <w:style w:type="character" w:customStyle="1" w:styleId="Ttulo3Car">
    <w:name w:val="Título 3 Car"/>
    <w:basedOn w:val="Fuentedeprrafopredeter"/>
    <w:link w:val="Ttulo3"/>
    <w:uiPriority w:val="9"/>
    <w:rsid w:val="00667A27"/>
    <w:rPr>
      <w:rFonts w:ascii="Arial" w:eastAsiaTheme="minorEastAsia" w:hAnsi="Arial" w:cs="Arial"/>
      <w:b/>
      <w:color w:val="5BB245"/>
      <w:sz w:val="20"/>
      <w:szCs w:val="20"/>
      <w:lang w:val="es-ES"/>
    </w:rPr>
  </w:style>
  <w:style w:type="paragraph" w:styleId="TtuloTDC">
    <w:name w:val="TOC Heading"/>
    <w:basedOn w:val="Ttulo1"/>
    <w:next w:val="Normal"/>
    <w:uiPriority w:val="39"/>
    <w:unhideWhenUsed/>
    <w:qFormat/>
    <w:rsid w:val="00892359"/>
    <w:pPr>
      <w:spacing w:after="0" w:line="259" w:lineRule="auto"/>
      <w:outlineLvl w:val="9"/>
    </w:pPr>
    <w:rPr>
      <w:b w:val="0"/>
    </w:rPr>
  </w:style>
  <w:style w:type="paragraph" w:styleId="TDC2">
    <w:name w:val="toc 2"/>
    <w:basedOn w:val="Normal"/>
    <w:next w:val="Normal"/>
    <w:autoRedefine/>
    <w:uiPriority w:val="39"/>
    <w:unhideWhenUsed/>
    <w:rsid w:val="00892359"/>
    <w:pPr>
      <w:spacing w:after="100"/>
      <w:ind w:left="220"/>
    </w:pPr>
  </w:style>
  <w:style w:type="paragraph" w:styleId="TDC1">
    <w:name w:val="toc 1"/>
    <w:basedOn w:val="Normal"/>
    <w:next w:val="Normal"/>
    <w:autoRedefine/>
    <w:uiPriority w:val="39"/>
    <w:unhideWhenUsed/>
    <w:rsid w:val="000F6961"/>
    <w:pPr>
      <w:tabs>
        <w:tab w:val="right" w:leader="dot" w:pos="10450"/>
      </w:tabs>
      <w:spacing w:after="100"/>
    </w:pPr>
  </w:style>
  <w:style w:type="paragraph" w:styleId="TDC3">
    <w:name w:val="toc 3"/>
    <w:basedOn w:val="Normal"/>
    <w:next w:val="Normal"/>
    <w:autoRedefine/>
    <w:uiPriority w:val="39"/>
    <w:unhideWhenUsed/>
    <w:rsid w:val="00892359"/>
    <w:pPr>
      <w:spacing w:after="100"/>
      <w:ind w:left="440"/>
    </w:pPr>
  </w:style>
  <w:style w:type="character" w:styleId="Hipervnculovisitado">
    <w:name w:val="FollowedHyperlink"/>
    <w:basedOn w:val="Fuentedeprrafopredeter"/>
    <w:uiPriority w:val="99"/>
    <w:semiHidden/>
    <w:unhideWhenUsed/>
    <w:rsid w:val="00B36F2F"/>
    <w:rPr>
      <w:color w:val="954F72" w:themeColor="followedHyperlink"/>
      <w:u w:val="single"/>
    </w:rPr>
  </w:style>
  <w:style w:type="paragraph" w:styleId="Textonotapie">
    <w:name w:val="footnote text"/>
    <w:basedOn w:val="Normal"/>
    <w:link w:val="TextonotapieCar"/>
    <w:uiPriority w:val="99"/>
    <w:unhideWhenUsed/>
    <w:rsid w:val="003E0AE4"/>
    <w:pPr>
      <w:spacing w:after="0"/>
    </w:pPr>
    <w:rPr>
      <w:rFonts w:eastAsiaTheme="minorHAnsi"/>
      <w:sz w:val="20"/>
      <w:szCs w:val="20"/>
    </w:rPr>
  </w:style>
  <w:style w:type="character" w:customStyle="1" w:styleId="TextonotapieCar">
    <w:name w:val="Texto nota pie Car"/>
    <w:basedOn w:val="Fuentedeprrafopredeter"/>
    <w:link w:val="Textonotapie"/>
    <w:uiPriority w:val="99"/>
    <w:rsid w:val="003E0AE4"/>
    <w:rPr>
      <w:sz w:val="20"/>
      <w:szCs w:val="20"/>
    </w:rPr>
  </w:style>
  <w:style w:type="character" w:styleId="Refdenotaalpie">
    <w:name w:val="footnote reference"/>
    <w:basedOn w:val="Fuentedeprrafopredeter"/>
    <w:uiPriority w:val="99"/>
    <w:semiHidden/>
    <w:unhideWhenUsed/>
    <w:rsid w:val="003E0AE4"/>
    <w:rPr>
      <w:vertAlign w:val="superscript"/>
    </w:rPr>
  </w:style>
  <w:style w:type="character" w:customStyle="1" w:styleId="apple-converted-space">
    <w:name w:val="apple-converted-space"/>
    <w:basedOn w:val="Fuentedeprrafopredeter"/>
    <w:rsid w:val="00DB0B47"/>
  </w:style>
  <w:style w:type="character" w:customStyle="1" w:styleId="normaltextrun1">
    <w:name w:val="normaltextrun1"/>
    <w:basedOn w:val="Fuentedeprrafopredeter"/>
    <w:rsid w:val="00F84928"/>
  </w:style>
  <w:style w:type="paragraph" w:customStyle="1" w:styleId="paragraph">
    <w:name w:val="paragraph"/>
    <w:basedOn w:val="Normal"/>
    <w:rsid w:val="00F84928"/>
    <w:pPr>
      <w:spacing w:after="0"/>
    </w:pPr>
    <w:rPr>
      <w:rFonts w:ascii="Times New Roman" w:eastAsia="Times New Roman" w:hAnsi="Times New Roman" w:cs="Times New Roman"/>
      <w:iCs/>
      <w:sz w:val="24"/>
      <w:szCs w:val="24"/>
      <w:lang w:eastAsia="fr-FR"/>
    </w:rPr>
  </w:style>
  <w:style w:type="character" w:customStyle="1" w:styleId="UnresolvedMention2">
    <w:name w:val="Unresolved Mention2"/>
    <w:basedOn w:val="Fuentedeprrafopredeter"/>
    <w:uiPriority w:val="99"/>
    <w:semiHidden/>
    <w:unhideWhenUsed/>
    <w:rsid w:val="00C1753E"/>
    <w:rPr>
      <w:color w:val="605E5C"/>
      <w:shd w:val="clear" w:color="auto" w:fill="E1DFDD"/>
    </w:rPr>
  </w:style>
  <w:style w:type="table" w:customStyle="1" w:styleId="TableGrid1">
    <w:name w:val="Table Grid1"/>
    <w:basedOn w:val="Tablanormal"/>
    <w:next w:val="Tablaconcuadrcula"/>
    <w:uiPriority w:val="39"/>
    <w:rsid w:val="00A2095C"/>
    <w:pPr>
      <w:spacing w:after="0" w:line="240" w:lineRule="auto"/>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7636AB"/>
    <w:rPr>
      <w:rFonts w:asciiTheme="majorHAnsi" w:eastAsiaTheme="majorEastAsia" w:hAnsiTheme="majorHAnsi" w:cstheme="majorBidi"/>
      <w:i/>
      <w:iCs/>
      <w:color w:val="2F5496" w:themeColor="accent1" w:themeShade="BF"/>
    </w:rPr>
  </w:style>
  <w:style w:type="character" w:customStyle="1" w:styleId="UnresolvedMention3">
    <w:name w:val="Unresolved Mention3"/>
    <w:basedOn w:val="Fuentedeprrafopredeter"/>
    <w:uiPriority w:val="99"/>
    <w:semiHidden/>
    <w:unhideWhenUsed/>
    <w:rsid w:val="00DC424D"/>
    <w:rPr>
      <w:color w:val="605E5C"/>
      <w:shd w:val="clear" w:color="auto" w:fill="E1DFDD"/>
    </w:rPr>
  </w:style>
  <w:style w:type="paragraph" w:styleId="Descripcin">
    <w:name w:val="caption"/>
    <w:basedOn w:val="Normal"/>
    <w:next w:val="Normal"/>
    <w:uiPriority w:val="35"/>
    <w:semiHidden/>
    <w:unhideWhenUsed/>
    <w:qFormat/>
    <w:rsid w:val="00261060"/>
    <w:pPr>
      <w:spacing w:after="200"/>
    </w:pPr>
    <w:rPr>
      <w:i/>
      <w:iCs/>
      <w:color w:val="44546A" w:themeColor="text2"/>
      <w:sz w:val="18"/>
      <w:szCs w:val="18"/>
    </w:rPr>
  </w:style>
  <w:style w:type="paragraph" w:customStyle="1" w:styleId="Default">
    <w:name w:val="Default"/>
    <w:rsid w:val="007C3654"/>
    <w:pPr>
      <w:autoSpaceDE w:val="0"/>
      <w:autoSpaceDN w:val="0"/>
      <w:adjustRightInd w:val="0"/>
      <w:spacing w:after="0" w:line="240" w:lineRule="auto"/>
    </w:pPr>
    <w:rPr>
      <w:rFonts w:ascii="Calibri" w:hAnsi="Calibri" w:cs="Calibri"/>
      <w:color w:val="000000"/>
      <w:sz w:val="24"/>
      <w:szCs w:val="24"/>
    </w:rPr>
  </w:style>
  <w:style w:type="paragraph" w:styleId="TDC4">
    <w:name w:val="toc 4"/>
    <w:basedOn w:val="Normal"/>
    <w:next w:val="Normal"/>
    <w:autoRedefine/>
    <w:uiPriority w:val="39"/>
    <w:unhideWhenUsed/>
    <w:rsid w:val="00065126"/>
    <w:pPr>
      <w:spacing w:after="100" w:line="259" w:lineRule="auto"/>
      <w:ind w:left="660"/>
    </w:pPr>
    <w:rPr>
      <w:lang w:eastAsia="en-GB"/>
    </w:rPr>
  </w:style>
  <w:style w:type="paragraph" w:styleId="TDC5">
    <w:name w:val="toc 5"/>
    <w:basedOn w:val="Normal"/>
    <w:next w:val="Normal"/>
    <w:autoRedefine/>
    <w:uiPriority w:val="39"/>
    <w:unhideWhenUsed/>
    <w:rsid w:val="00065126"/>
    <w:pPr>
      <w:spacing w:after="100" w:line="259" w:lineRule="auto"/>
      <w:ind w:left="880"/>
    </w:pPr>
    <w:rPr>
      <w:lang w:eastAsia="en-GB"/>
    </w:rPr>
  </w:style>
  <w:style w:type="paragraph" w:styleId="TDC6">
    <w:name w:val="toc 6"/>
    <w:basedOn w:val="Normal"/>
    <w:next w:val="Normal"/>
    <w:autoRedefine/>
    <w:uiPriority w:val="39"/>
    <w:unhideWhenUsed/>
    <w:rsid w:val="00065126"/>
    <w:pPr>
      <w:spacing w:after="100" w:line="259" w:lineRule="auto"/>
      <w:ind w:left="1100"/>
    </w:pPr>
    <w:rPr>
      <w:lang w:eastAsia="en-GB"/>
    </w:rPr>
  </w:style>
  <w:style w:type="paragraph" w:styleId="TDC7">
    <w:name w:val="toc 7"/>
    <w:basedOn w:val="Normal"/>
    <w:next w:val="Normal"/>
    <w:autoRedefine/>
    <w:uiPriority w:val="39"/>
    <w:unhideWhenUsed/>
    <w:rsid w:val="00065126"/>
    <w:pPr>
      <w:spacing w:after="100" w:line="259" w:lineRule="auto"/>
      <w:ind w:left="1320"/>
    </w:pPr>
    <w:rPr>
      <w:lang w:eastAsia="en-GB"/>
    </w:rPr>
  </w:style>
  <w:style w:type="paragraph" w:styleId="TDC8">
    <w:name w:val="toc 8"/>
    <w:basedOn w:val="Normal"/>
    <w:next w:val="Normal"/>
    <w:autoRedefine/>
    <w:uiPriority w:val="39"/>
    <w:unhideWhenUsed/>
    <w:rsid w:val="00065126"/>
    <w:pPr>
      <w:spacing w:after="100" w:line="259" w:lineRule="auto"/>
      <w:ind w:left="1540"/>
    </w:pPr>
    <w:rPr>
      <w:lang w:eastAsia="en-GB"/>
    </w:rPr>
  </w:style>
  <w:style w:type="paragraph" w:styleId="TDC9">
    <w:name w:val="toc 9"/>
    <w:basedOn w:val="Normal"/>
    <w:next w:val="Normal"/>
    <w:autoRedefine/>
    <w:uiPriority w:val="39"/>
    <w:unhideWhenUsed/>
    <w:rsid w:val="00065126"/>
    <w:pPr>
      <w:spacing w:after="100" w:line="259" w:lineRule="auto"/>
      <w:ind w:left="1760"/>
    </w:pPr>
    <w:rPr>
      <w:lang w:eastAsia="en-GB"/>
    </w:rPr>
  </w:style>
  <w:style w:type="character" w:customStyle="1" w:styleId="UnresolvedMention4">
    <w:name w:val="Unresolved Mention4"/>
    <w:basedOn w:val="Fuentedeprrafopredeter"/>
    <w:uiPriority w:val="99"/>
    <w:semiHidden/>
    <w:unhideWhenUsed/>
    <w:rsid w:val="00065126"/>
    <w:rPr>
      <w:color w:val="605E5C"/>
      <w:shd w:val="clear" w:color="auto" w:fill="E1DFDD"/>
    </w:rPr>
  </w:style>
  <w:style w:type="character" w:customStyle="1" w:styleId="UnresolvedMention40">
    <w:name w:val="Unresolved Mention40"/>
    <w:basedOn w:val="Fuentedeprrafopredeter"/>
    <w:uiPriority w:val="99"/>
    <w:semiHidden/>
    <w:unhideWhenUsed/>
    <w:rsid w:val="00B26C75"/>
    <w:rPr>
      <w:color w:val="605E5C"/>
      <w:shd w:val="clear" w:color="auto" w:fill="E1DFDD"/>
    </w:rPr>
  </w:style>
  <w:style w:type="character" w:styleId="nfasis">
    <w:name w:val="Emphasis"/>
    <w:basedOn w:val="Fuentedeprrafopredeter"/>
    <w:uiPriority w:val="20"/>
    <w:qFormat/>
    <w:rsid w:val="00A8354F"/>
    <w:rPr>
      <w:i/>
      <w:iCs/>
    </w:rPr>
  </w:style>
  <w:style w:type="paragraph" w:customStyle="1" w:styleId="tablenumber1">
    <w:name w:val="table number1"/>
    <w:qFormat/>
    <w:rsid w:val="004A043B"/>
    <w:pPr>
      <w:numPr>
        <w:numId w:val="91"/>
      </w:numPr>
      <w:spacing w:before="40" w:after="40" w:line="300" w:lineRule="atLeast"/>
      <w:contextualSpacing/>
    </w:pPr>
    <w:rPr>
      <w:rFonts w:ascii="Arial" w:eastAsia="Times New Roman" w:hAnsi="Arial" w:cs="Calibri"/>
      <w:iCs/>
      <w:szCs w:val="24"/>
    </w:rPr>
  </w:style>
  <w:style w:type="paragraph" w:customStyle="1" w:styleId="Tablefootnote">
    <w:name w:val="Table footnote"/>
    <w:basedOn w:val="Normal"/>
    <w:qFormat/>
    <w:rsid w:val="00A40004"/>
    <w:pPr>
      <w:spacing w:after="120" w:line="220" w:lineRule="atLeast"/>
    </w:pPr>
    <w:rPr>
      <w:rFonts w:ascii="Arial" w:eastAsia="Times New Roman" w:hAnsi="Arial" w:cs="Calibri"/>
      <w:sz w:val="18"/>
      <w:szCs w:val="18"/>
    </w:rPr>
  </w:style>
  <w:style w:type="character" w:customStyle="1" w:styleId="Mencinsinresolver1">
    <w:name w:val="Mención sin resolver1"/>
    <w:basedOn w:val="Fuentedeprrafopredeter"/>
    <w:uiPriority w:val="99"/>
    <w:semiHidden/>
    <w:unhideWhenUsed/>
    <w:rsid w:val="0055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311">
      <w:bodyDiv w:val="1"/>
      <w:marLeft w:val="0"/>
      <w:marRight w:val="0"/>
      <w:marTop w:val="0"/>
      <w:marBottom w:val="0"/>
      <w:divBdr>
        <w:top w:val="none" w:sz="0" w:space="0" w:color="auto"/>
        <w:left w:val="none" w:sz="0" w:space="0" w:color="auto"/>
        <w:bottom w:val="none" w:sz="0" w:space="0" w:color="auto"/>
        <w:right w:val="none" w:sz="0" w:space="0" w:color="auto"/>
      </w:divBdr>
    </w:div>
    <w:div w:id="57483856">
      <w:bodyDiv w:val="1"/>
      <w:marLeft w:val="0"/>
      <w:marRight w:val="0"/>
      <w:marTop w:val="0"/>
      <w:marBottom w:val="0"/>
      <w:divBdr>
        <w:top w:val="none" w:sz="0" w:space="0" w:color="auto"/>
        <w:left w:val="none" w:sz="0" w:space="0" w:color="auto"/>
        <w:bottom w:val="none" w:sz="0" w:space="0" w:color="auto"/>
        <w:right w:val="none" w:sz="0" w:space="0" w:color="auto"/>
      </w:divBdr>
    </w:div>
    <w:div w:id="113602490">
      <w:bodyDiv w:val="1"/>
      <w:marLeft w:val="0"/>
      <w:marRight w:val="0"/>
      <w:marTop w:val="0"/>
      <w:marBottom w:val="0"/>
      <w:divBdr>
        <w:top w:val="none" w:sz="0" w:space="0" w:color="auto"/>
        <w:left w:val="none" w:sz="0" w:space="0" w:color="auto"/>
        <w:bottom w:val="none" w:sz="0" w:space="0" w:color="auto"/>
        <w:right w:val="none" w:sz="0" w:space="0" w:color="auto"/>
      </w:divBdr>
    </w:div>
    <w:div w:id="135729056">
      <w:bodyDiv w:val="1"/>
      <w:marLeft w:val="0"/>
      <w:marRight w:val="0"/>
      <w:marTop w:val="0"/>
      <w:marBottom w:val="0"/>
      <w:divBdr>
        <w:top w:val="none" w:sz="0" w:space="0" w:color="auto"/>
        <w:left w:val="none" w:sz="0" w:space="0" w:color="auto"/>
        <w:bottom w:val="none" w:sz="0" w:space="0" w:color="auto"/>
        <w:right w:val="none" w:sz="0" w:space="0" w:color="auto"/>
      </w:divBdr>
    </w:div>
    <w:div w:id="172114639">
      <w:bodyDiv w:val="1"/>
      <w:marLeft w:val="0"/>
      <w:marRight w:val="0"/>
      <w:marTop w:val="0"/>
      <w:marBottom w:val="0"/>
      <w:divBdr>
        <w:top w:val="none" w:sz="0" w:space="0" w:color="auto"/>
        <w:left w:val="none" w:sz="0" w:space="0" w:color="auto"/>
        <w:bottom w:val="none" w:sz="0" w:space="0" w:color="auto"/>
        <w:right w:val="none" w:sz="0" w:space="0" w:color="auto"/>
      </w:divBdr>
      <w:divsChild>
        <w:div w:id="1895848800">
          <w:marLeft w:val="0"/>
          <w:marRight w:val="0"/>
          <w:marTop w:val="0"/>
          <w:marBottom w:val="0"/>
          <w:divBdr>
            <w:top w:val="none" w:sz="0" w:space="0" w:color="auto"/>
            <w:left w:val="none" w:sz="0" w:space="0" w:color="auto"/>
            <w:bottom w:val="none" w:sz="0" w:space="0" w:color="auto"/>
            <w:right w:val="none" w:sz="0" w:space="0" w:color="auto"/>
          </w:divBdr>
        </w:div>
      </w:divsChild>
    </w:div>
    <w:div w:id="276450620">
      <w:bodyDiv w:val="1"/>
      <w:marLeft w:val="0"/>
      <w:marRight w:val="0"/>
      <w:marTop w:val="0"/>
      <w:marBottom w:val="0"/>
      <w:divBdr>
        <w:top w:val="none" w:sz="0" w:space="0" w:color="auto"/>
        <w:left w:val="none" w:sz="0" w:space="0" w:color="auto"/>
        <w:bottom w:val="none" w:sz="0" w:space="0" w:color="auto"/>
        <w:right w:val="none" w:sz="0" w:space="0" w:color="auto"/>
      </w:divBdr>
    </w:div>
    <w:div w:id="283315420">
      <w:bodyDiv w:val="1"/>
      <w:marLeft w:val="0"/>
      <w:marRight w:val="0"/>
      <w:marTop w:val="0"/>
      <w:marBottom w:val="0"/>
      <w:divBdr>
        <w:top w:val="none" w:sz="0" w:space="0" w:color="auto"/>
        <w:left w:val="none" w:sz="0" w:space="0" w:color="auto"/>
        <w:bottom w:val="none" w:sz="0" w:space="0" w:color="auto"/>
        <w:right w:val="none" w:sz="0" w:space="0" w:color="auto"/>
      </w:divBdr>
    </w:div>
    <w:div w:id="344333626">
      <w:bodyDiv w:val="1"/>
      <w:marLeft w:val="0"/>
      <w:marRight w:val="0"/>
      <w:marTop w:val="0"/>
      <w:marBottom w:val="0"/>
      <w:divBdr>
        <w:top w:val="none" w:sz="0" w:space="0" w:color="auto"/>
        <w:left w:val="none" w:sz="0" w:space="0" w:color="auto"/>
        <w:bottom w:val="none" w:sz="0" w:space="0" w:color="auto"/>
        <w:right w:val="none" w:sz="0" w:space="0" w:color="auto"/>
      </w:divBdr>
    </w:div>
    <w:div w:id="387458221">
      <w:bodyDiv w:val="1"/>
      <w:marLeft w:val="0"/>
      <w:marRight w:val="0"/>
      <w:marTop w:val="0"/>
      <w:marBottom w:val="0"/>
      <w:divBdr>
        <w:top w:val="none" w:sz="0" w:space="0" w:color="auto"/>
        <w:left w:val="none" w:sz="0" w:space="0" w:color="auto"/>
        <w:bottom w:val="none" w:sz="0" w:space="0" w:color="auto"/>
        <w:right w:val="none" w:sz="0" w:space="0" w:color="auto"/>
      </w:divBdr>
    </w:div>
    <w:div w:id="426393614">
      <w:bodyDiv w:val="1"/>
      <w:marLeft w:val="0"/>
      <w:marRight w:val="0"/>
      <w:marTop w:val="0"/>
      <w:marBottom w:val="0"/>
      <w:divBdr>
        <w:top w:val="none" w:sz="0" w:space="0" w:color="auto"/>
        <w:left w:val="none" w:sz="0" w:space="0" w:color="auto"/>
        <w:bottom w:val="none" w:sz="0" w:space="0" w:color="auto"/>
        <w:right w:val="none" w:sz="0" w:space="0" w:color="auto"/>
      </w:divBdr>
      <w:divsChild>
        <w:div w:id="1228109332">
          <w:marLeft w:val="806"/>
          <w:marRight w:val="0"/>
          <w:marTop w:val="240"/>
          <w:marBottom w:val="0"/>
          <w:divBdr>
            <w:top w:val="none" w:sz="0" w:space="0" w:color="auto"/>
            <w:left w:val="none" w:sz="0" w:space="0" w:color="auto"/>
            <w:bottom w:val="none" w:sz="0" w:space="0" w:color="auto"/>
            <w:right w:val="none" w:sz="0" w:space="0" w:color="auto"/>
          </w:divBdr>
        </w:div>
      </w:divsChild>
    </w:div>
    <w:div w:id="453986449">
      <w:bodyDiv w:val="1"/>
      <w:marLeft w:val="0"/>
      <w:marRight w:val="0"/>
      <w:marTop w:val="0"/>
      <w:marBottom w:val="0"/>
      <w:divBdr>
        <w:top w:val="none" w:sz="0" w:space="0" w:color="auto"/>
        <w:left w:val="none" w:sz="0" w:space="0" w:color="auto"/>
        <w:bottom w:val="none" w:sz="0" w:space="0" w:color="auto"/>
        <w:right w:val="none" w:sz="0" w:space="0" w:color="auto"/>
      </w:divBdr>
    </w:div>
    <w:div w:id="486288710">
      <w:bodyDiv w:val="1"/>
      <w:marLeft w:val="0"/>
      <w:marRight w:val="0"/>
      <w:marTop w:val="0"/>
      <w:marBottom w:val="0"/>
      <w:divBdr>
        <w:top w:val="none" w:sz="0" w:space="0" w:color="auto"/>
        <w:left w:val="none" w:sz="0" w:space="0" w:color="auto"/>
        <w:bottom w:val="none" w:sz="0" w:space="0" w:color="auto"/>
        <w:right w:val="none" w:sz="0" w:space="0" w:color="auto"/>
      </w:divBdr>
    </w:div>
    <w:div w:id="513687871">
      <w:bodyDiv w:val="1"/>
      <w:marLeft w:val="0"/>
      <w:marRight w:val="0"/>
      <w:marTop w:val="0"/>
      <w:marBottom w:val="0"/>
      <w:divBdr>
        <w:top w:val="none" w:sz="0" w:space="0" w:color="auto"/>
        <w:left w:val="none" w:sz="0" w:space="0" w:color="auto"/>
        <w:bottom w:val="none" w:sz="0" w:space="0" w:color="auto"/>
        <w:right w:val="none" w:sz="0" w:space="0" w:color="auto"/>
      </w:divBdr>
    </w:div>
    <w:div w:id="549611155">
      <w:bodyDiv w:val="1"/>
      <w:marLeft w:val="0"/>
      <w:marRight w:val="0"/>
      <w:marTop w:val="0"/>
      <w:marBottom w:val="0"/>
      <w:divBdr>
        <w:top w:val="none" w:sz="0" w:space="0" w:color="auto"/>
        <w:left w:val="none" w:sz="0" w:space="0" w:color="auto"/>
        <w:bottom w:val="none" w:sz="0" w:space="0" w:color="auto"/>
        <w:right w:val="none" w:sz="0" w:space="0" w:color="auto"/>
      </w:divBdr>
    </w:div>
    <w:div w:id="618342404">
      <w:bodyDiv w:val="1"/>
      <w:marLeft w:val="0"/>
      <w:marRight w:val="0"/>
      <w:marTop w:val="0"/>
      <w:marBottom w:val="0"/>
      <w:divBdr>
        <w:top w:val="none" w:sz="0" w:space="0" w:color="auto"/>
        <w:left w:val="none" w:sz="0" w:space="0" w:color="auto"/>
        <w:bottom w:val="none" w:sz="0" w:space="0" w:color="auto"/>
        <w:right w:val="none" w:sz="0" w:space="0" w:color="auto"/>
      </w:divBdr>
    </w:div>
    <w:div w:id="665208581">
      <w:bodyDiv w:val="1"/>
      <w:marLeft w:val="0"/>
      <w:marRight w:val="0"/>
      <w:marTop w:val="0"/>
      <w:marBottom w:val="0"/>
      <w:divBdr>
        <w:top w:val="none" w:sz="0" w:space="0" w:color="auto"/>
        <w:left w:val="none" w:sz="0" w:space="0" w:color="auto"/>
        <w:bottom w:val="none" w:sz="0" w:space="0" w:color="auto"/>
        <w:right w:val="none" w:sz="0" w:space="0" w:color="auto"/>
      </w:divBdr>
    </w:div>
    <w:div w:id="689524707">
      <w:bodyDiv w:val="1"/>
      <w:marLeft w:val="0"/>
      <w:marRight w:val="0"/>
      <w:marTop w:val="0"/>
      <w:marBottom w:val="0"/>
      <w:divBdr>
        <w:top w:val="none" w:sz="0" w:space="0" w:color="auto"/>
        <w:left w:val="none" w:sz="0" w:space="0" w:color="auto"/>
        <w:bottom w:val="none" w:sz="0" w:space="0" w:color="auto"/>
        <w:right w:val="none" w:sz="0" w:space="0" w:color="auto"/>
      </w:divBdr>
    </w:div>
    <w:div w:id="746922110">
      <w:bodyDiv w:val="1"/>
      <w:marLeft w:val="0"/>
      <w:marRight w:val="0"/>
      <w:marTop w:val="0"/>
      <w:marBottom w:val="0"/>
      <w:divBdr>
        <w:top w:val="none" w:sz="0" w:space="0" w:color="auto"/>
        <w:left w:val="none" w:sz="0" w:space="0" w:color="auto"/>
        <w:bottom w:val="none" w:sz="0" w:space="0" w:color="auto"/>
        <w:right w:val="none" w:sz="0" w:space="0" w:color="auto"/>
      </w:divBdr>
    </w:div>
    <w:div w:id="772089059">
      <w:bodyDiv w:val="1"/>
      <w:marLeft w:val="0"/>
      <w:marRight w:val="0"/>
      <w:marTop w:val="0"/>
      <w:marBottom w:val="0"/>
      <w:divBdr>
        <w:top w:val="none" w:sz="0" w:space="0" w:color="auto"/>
        <w:left w:val="none" w:sz="0" w:space="0" w:color="auto"/>
        <w:bottom w:val="none" w:sz="0" w:space="0" w:color="auto"/>
        <w:right w:val="none" w:sz="0" w:space="0" w:color="auto"/>
      </w:divBdr>
    </w:div>
    <w:div w:id="797605690">
      <w:bodyDiv w:val="1"/>
      <w:marLeft w:val="0"/>
      <w:marRight w:val="0"/>
      <w:marTop w:val="0"/>
      <w:marBottom w:val="0"/>
      <w:divBdr>
        <w:top w:val="none" w:sz="0" w:space="0" w:color="auto"/>
        <w:left w:val="none" w:sz="0" w:space="0" w:color="auto"/>
        <w:bottom w:val="none" w:sz="0" w:space="0" w:color="auto"/>
        <w:right w:val="none" w:sz="0" w:space="0" w:color="auto"/>
      </w:divBdr>
    </w:div>
    <w:div w:id="828791000">
      <w:bodyDiv w:val="1"/>
      <w:marLeft w:val="0"/>
      <w:marRight w:val="0"/>
      <w:marTop w:val="0"/>
      <w:marBottom w:val="0"/>
      <w:divBdr>
        <w:top w:val="none" w:sz="0" w:space="0" w:color="auto"/>
        <w:left w:val="none" w:sz="0" w:space="0" w:color="auto"/>
        <w:bottom w:val="none" w:sz="0" w:space="0" w:color="auto"/>
        <w:right w:val="none" w:sz="0" w:space="0" w:color="auto"/>
      </w:divBdr>
    </w:div>
    <w:div w:id="851457513">
      <w:bodyDiv w:val="1"/>
      <w:marLeft w:val="0"/>
      <w:marRight w:val="0"/>
      <w:marTop w:val="0"/>
      <w:marBottom w:val="0"/>
      <w:divBdr>
        <w:top w:val="none" w:sz="0" w:space="0" w:color="auto"/>
        <w:left w:val="none" w:sz="0" w:space="0" w:color="auto"/>
        <w:bottom w:val="none" w:sz="0" w:space="0" w:color="auto"/>
        <w:right w:val="none" w:sz="0" w:space="0" w:color="auto"/>
      </w:divBdr>
    </w:div>
    <w:div w:id="906913247">
      <w:bodyDiv w:val="1"/>
      <w:marLeft w:val="0"/>
      <w:marRight w:val="0"/>
      <w:marTop w:val="0"/>
      <w:marBottom w:val="0"/>
      <w:divBdr>
        <w:top w:val="none" w:sz="0" w:space="0" w:color="auto"/>
        <w:left w:val="none" w:sz="0" w:space="0" w:color="auto"/>
        <w:bottom w:val="none" w:sz="0" w:space="0" w:color="auto"/>
        <w:right w:val="none" w:sz="0" w:space="0" w:color="auto"/>
      </w:divBdr>
    </w:div>
    <w:div w:id="962880812">
      <w:bodyDiv w:val="1"/>
      <w:marLeft w:val="0"/>
      <w:marRight w:val="0"/>
      <w:marTop w:val="0"/>
      <w:marBottom w:val="0"/>
      <w:divBdr>
        <w:top w:val="none" w:sz="0" w:space="0" w:color="auto"/>
        <w:left w:val="none" w:sz="0" w:space="0" w:color="auto"/>
        <w:bottom w:val="none" w:sz="0" w:space="0" w:color="auto"/>
        <w:right w:val="none" w:sz="0" w:space="0" w:color="auto"/>
      </w:divBdr>
    </w:div>
    <w:div w:id="979533679">
      <w:bodyDiv w:val="1"/>
      <w:marLeft w:val="0"/>
      <w:marRight w:val="0"/>
      <w:marTop w:val="0"/>
      <w:marBottom w:val="0"/>
      <w:divBdr>
        <w:top w:val="none" w:sz="0" w:space="0" w:color="auto"/>
        <w:left w:val="none" w:sz="0" w:space="0" w:color="auto"/>
        <w:bottom w:val="none" w:sz="0" w:space="0" w:color="auto"/>
        <w:right w:val="none" w:sz="0" w:space="0" w:color="auto"/>
      </w:divBdr>
    </w:div>
    <w:div w:id="990596115">
      <w:bodyDiv w:val="1"/>
      <w:marLeft w:val="0"/>
      <w:marRight w:val="0"/>
      <w:marTop w:val="0"/>
      <w:marBottom w:val="0"/>
      <w:divBdr>
        <w:top w:val="none" w:sz="0" w:space="0" w:color="auto"/>
        <w:left w:val="none" w:sz="0" w:space="0" w:color="auto"/>
        <w:bottom w:val="none" w:sz="0" w:space="0" w:color="auto"/>
        <w:right w:val="none" w:sz="0" w:space="0" w:color="auto"/>
      </w:divBdr>
    </w:div>
    <w:div w:id="1090278567">
      <w:bodyDiv w:val="1"/>
      <w:marLeft w:val="0"/>
      <w:marRight w:val="0"/>
      <w:marTop w:val="0"/>
      <w:marBottom w:val="0"/>
      <w:divBdr>
        <w:top w:val="none" w:sz="0" w:space="0" w:color="auto"/>
        <w:left w:val="none" w:sz="0" w:space="0" w:color="auto"/>
        <w:bottom w:val="none" w:sz="0" w:space="0" w:color="auto"/>
        <w:right w:val="none" w:sz="0" w:space="0" w:color="auto"/>
      </w:divBdr>
    </w:div>
    <w:div w:id="1139418063">
      <w:bodyDiv w:val="1"/>
      <w:marLeft w:val="0"/>
      <w:marRight w:val="0"/>
      <w:marTop w:val="0"/>
      <w:marBottom w:val="0"/>
      <w:divBdr>
        <w:top w:val="none" w:sz="0" w:space="0" w:color="auto"/>
        <w:left w:val="none" w:sz="0" w:space="0" w:color="auto"/>
        <w:bottom w:val="none" w:sz="0" w:space="0" w:color="auto"/>
        <w:right w:val="none" w:sz="0" w:space="0" w:color="auto"/>
      </w:divBdr>
    </w:div>
    <w:div w:id="1142307864">
      <w:bodyDiv w:val="1"/>
      <w:marLeft w:val="0"/>
      <w:marRight w:val="0"/>
      <w:marTop w:val="0"/>
      <w:marBottom w:val="0"/>
      <w:divBdr>
        <w:top w:val="none" w:sz="0" w:space="0" w:color="auto"/>
        <w:left w:val="none" w:sz="0" w:space="0" w:color="auto"/>
        <w:bottom w:val="none" w:sz="0" w:space="0" w:color="auto"/>
        <w:right w:val="none" w:sz="0" w:space="0" w:color="auto"/>
      </w:divBdr>
    </w:div>
    <w:div w:id="1144547781">
      <w:bodyDiv w:val="1"/>
      <w:marLeft w:val="0"/>
      <w:marRight w:val="0"/>
      <w:marTop w:val="0"/>
      <w:marBottom w:val="0"/>
      <w:divBdr>
        <w:top w:val="none" w:sz="0" w:space="0" w:color="auto"/>
        <w:left w:val="none" w:sz="0" w:space="0" w:color="auto"/>
        <w:bottom w:val="none" w:sz="0" w:space="0" w:color="auto"/>
        <w:right w:val="none" w:sz="0" w:space="0" w:color="auto"/>
      </w:divBdr>
    </w:div>
    <w:div w:id="1195732095">
      <w:bodyDiv w:val="1"/>
      <w:marLeft w:val="0"/>
      <w:marRight w:val="0"/>
      <w:marTop w:val="0"/>
      <w:marBottom w:val="0"/>
      <w:divBdr>
        <w:top w:val="none" w:sz="0" w:space="0" w:color="auto"/>
        <w:left w:val="none" w:sz="0" w:space="0" w:color="auto"/>
        <w:bottom w:val="none" w:sz="0" w:space="0" w:color="auto"/>
        <w:right w:val="none" w:sz="0" w:space="0" w:color="auto"/>
      </w:divBdr>
    </w:div>
    <w:div w:id="1197308742">
      <w:bodyDiv w:val="1"/>
      <w:marLeft w:val="0"/>
      <w:marRight w:val="0"/>
      <w:marTop w:val="0"/>
      <w:marBottom w:val="0"/>
      <w:divBdr>
        <w:top w:val="none" w:sz="0" w:space="0" w:color="auto"/>
        <w:left w:val="none" w:sz="0" w:space="0" w:color="auto"/>
        <w:bottom w:val="none" w:sz="0" w:space="0" w:color="auto"/>
        <w:right w:val="none" w:sz="0" w:space="0" w:color="auto"/>
      </w:divBdr>
    </w:div>
    <w:div w:id="1286693303">
      <w:bodyDiv w:val="1"/>
      <w:marLeft w:val="0"/>
      <w:marRight w:val="0"/>
      <w:marTop w:val="0"/>
      <w:marBottom w:val="0"/>
      <w:divBdr>
        <w:top w:val="none" w:sz="0" w:space="0" w:color="auto"/>
        <w:left w:val="none" w:sz="0" w:space="0" w:color="auto"/>
        <w:bottom w:val="none" w:sz="0" w:space="0" w:color="auto"/>
        <w:right w:val="none" w:sz="0" w:space="0" w:color="auto"/>
      </w:divBdr>
    </w:div>
    <w:div w:id="1372001249">
      <w:bodyDiv w:val="1"/>
      <w:marLeft w:val="0"/>
      <w:marRight w:val="0"/>
      <w:marTop w:val="0"/>
      <w:marBottom w:val="0"/>
      <w:divBdr>
        <w:top w:val="none" w:sz="0" w:space="0" w:color="auto"/>
        <w:left w:val="none" w:sz="0" w:space="0" w:color="auto"/>
        <w:bottom w:val="none" w:sz="0" w:space="0" w:color="auto"/>
        <w:right w:val="none" w:sz="0" w:space="0" w:color="auto"/>
      </w:divBdr>
    </w:div>
    <w:div w:id="1408846776">
      <w:bodyDiv w:val="1"/>
      <w:marLeft w:val="0"/>
      <w:marRight w:val="0"/>
      <w:marTop w:val="0"/>
      <w:marBottom w:val="0"/>
      <w:divBdr>
        <w:top w:val="none" w:sz="0" w:space="0" w:color="auto"/>
        <w:left w:val="none" w:sz="0" w:space="0" w:color="auto"/>
        <w:bottom w:val="none" w:sz="0" w:space="0" w:color="auto"/>
        <w:right w:val="none" w:sz="0" w:space="0" w:color="auto"/>
      </w:divBdr>
    </w:div>
    <w:div w:id="1457718661">
      <w:bodyDiv w:val="1"/>
      <w:marLeft w:val="0"/>
      <w:marRight w:val="0"/>
      <w:marTop w:val="0"/>
      <w:marBottom w:val="0"/>
      <w:divBdr>
        <w:top w:val="none" w:sz="0" w:space="0" w:color="auto"/>
        <w:left w:val="none" w:sz="0" w:space="0" w:color="auto"/>
        <w:bottom w:val="none" w:sz="0" w:space="0" w:color="auto"/>
        <w:right w:val="none" w:sz="0" w:space="0" w:color="auto"/>
      </w:divBdr>
    </w:div>
    <w:div w:id="1459029400">
      <w:bodyDiv w:val="1"/>
      <w:marLeft w:val="0"/>
      <w:marRight w:val="0"/>
      <w:marTop w:val="0"/>
      <w:marBottom w:val="0"/>
      <w:divBdr>
        <w:top w:val="none" w:sz="0" w:space="0" w:color="auto"/>
        <w:left w:val="none" w:sz="0" w:space="0" w:color="auto"/>
        <w:bottom w:val="none" w:sz="0" w:space="0" w:color="auto"/>
        <w:right w:val="none" w:sz="0" w:space="0" w:color="auto"/>
      </w:divBdr>
    </w:div>
    <w:div w:id="1480272672">
      <w:bodyDiv w:val="1"/>
      <w:marLeft w:val="0"/>
      <w:marRight w:val="0"/>
      <w:marTop w:val="0"/>
      <w:marBottom w:val="0"/>
      <w:divBdr>
        <w:top w:val="none" w:sz="0" w:space="0" w:color="auto"/>
        <w:left w:val="none" w:sz="0" w:space="0" w:color="auto"/>
        <w:bottom w:val="none" w:sz="0" w:space="0" w:color="auto"/>
        <w:right w:val="none" w:sz="0" w:space="0" w:color="auto"/>
      </w:divBdr>
    </w:div>
    <w:div w:id="1493253084">
      <w:bodyDiv w:val="1"/>
      <w:marLeft w:val="0"/>
      <w:marRight w:val="0"/>
      <w:marTop w:val="0"/>
      <w:marBottom w:val="0"/>
      <w:divBdr>
        <w:top w:val="none" w:sz="0" w:space="0" w:color="auto"/>
        <w:left w:val="none" w:sz="0" w:space="0" w:color="auto"/>
        <w:bottom w:val="none" w:sz="0" w:space="0" w:color="auto"/>
        <w:right w:val="none" w:sz="0" w:space="0" w:color="auto"/>
      </w:divBdr>
      <w:divsChild>
        <w:div w:id="261837802">
          <w:marLeft w:val="0"/>
          <w:marRight w:val="0"/>
          <w:marTop w:val="0"/>
          <w:marBottom w:val="0"/>
          <w:divBdr>
            <w:top w:val="none" w:sz="0" w:space="0" w:color="auto"/>
            <w:left w:val="none" w:sz="0" w:space="0" w:color="auto"/>
            <w:bottom w:val="none" w:sz="0" w:space="0" w:color="auto"/>
            <w:right w:val="none" w:sz="0" w:space="0" w:color="auto"/>
          </w:divBdr>
        </w:div>
      </w:divsChild>
    </w:div>
    <w:div w:id="1553344360">
      <w:bodyDiv w:val="1"/>
      <w:marLeft w:val="0"/>
      <w:marRight w:val="0"/>
      <w:marTop w:val="0"/>
      <w:marBottom w:val="0"/>
      <w:divBdr>
        <w:top w:val="none" w:sz="0" w:space="0" w:color="auto"/>
        <w:left w:val="none" w:sz="0" w:space="0" w:color="auto"/>
        <w:bottom w:val="none" w:sz="0" w:space="0" w:color="auto"/>
        <w:right w:val="none" w:sz="0" w:space="0" w:color="auto"/>
      </w:divBdr>
    </w:div>
    <w:div w:id="1553541422">
      <w:bodyDiv w:val="1"/>
      <w:marLeft w:val="0"/>
      <w:marRight w:val="0"/>
      <w:marTop w:val="0"/>
      <w:marBottom w:val="0"/>
      <w:divBdr>
        <w:top w:val="none" w:sz="0" w:space="0" w:color="auto"/>
        <w:left w:val="none" w:sz="0" w:space="0" w:color="auto"/>
        <w:bottom w:val="none" w:sz="0" w:space="0" w:color="auto"/>
        <w:right w:val="none" w:sz="0" w:space="0" w:color="auto"/>
      </w:divBdr>
    </w:div>
    <w:div w:id="1614678099">
      <w:bodyDiv w:val="1"/>
      <w:marLeft w:val="0"/>
      <w:marRight w:val="0"/>
      <w:marTop w:val="0"/>
      <w:marBottom w:val="0"/>
      <w:divBdr>
        <w:top w:val="none" w:sz="0" w:space="0" w:color="auto"/>
        <w:left w:val="none" w:sz="0" w:space="0" w:color="auto"/>
        <w:bottom w:val="none" w:sz="0" w:space="0" w:color="auto"/>
        <w:right w:val="none" w:sz="0" w:space="0" w:color="auto"/>
      </w:divBdr>
    </w:div>
    <w:div w:id="1652714481">
      <w:bodyDiv w:val="1"/>
      <w:marLeft w:val="0"/>
      <w:marRight w:val="0"/>
      <w:marTop w:val="0"/>
      <w:marBottom w:val="0"/>
      <w:divBdr>
        <w:top w:val="none" w:sz="0" w:space="0" w:color="auto"/>
        <w:left w:val="none" w:sz="0" w:space="0" w:color="auto"/>
        <w:bottom w:val="none" w:sz="0" w:space="0" w:color="auto"/>
        <w:right w:val="none" w:sz="0" w:space="0" w:color="auto"/>
      </w:divBdr>
    </w:div>
    <w:div w:id="1683584230">
      <w:bodyDiv w:val="1"/>
      <w:marLeft w:val="0"/>
      <w:marRight w:val="0"/>
      <w:marTop w:val="0"/>
      <w:marBottom w:val="0"/>
      <w:divBdr>
        <w:top w:val="none" w:sz="0" w:space="0" w:color="auto"/>
        <w:left w:val="none" w:sz="0" w:space="0" w:color="auto"/>
        <w:bottom w:val="none" w:sz="0" w:space="0" w:color="auto"/>
        <w:right w:val="none" w:sz="0" w:space="0" w:color="auto"/>
      </w:divBdr>
    </w:div>
    <w:div w:id="1694771653">
      <w:bodyDiv w:val="1"/>
      <w:marLeft w:val="0"/>
      <w:marRight w:val="0"/>
      <w:marTop w:val="0"/>
      <w:marBottom w:val="0"/>
      <w:divBdr>
        <w:top w:val="none" w:sz="0" w:space="0" w:color="auto"/>
        <w:left w:val="none" w:sz="0" w:space="0" w:color="auto"/>
        <w:bottom w:val="none" w:sz="0" w:space="0" w:color="auto"/>
        <w:right w:val="none" w:sz="0" w:space="0" w:color="auto"/>
      </w:divBdr>
    </w:div>
    <w:div w:id="1742947050">
      <w:bodyDiv w:val="1"/>
      <w:marLeft w:val="0"/>
      <w:marRight w:val="0"/>
      <w:marTop w:val="0"/>
      <w:marBottom w:val="0"/>
      <w:divBdr>
        <w:top w:val="none" w:sz="0" w:space="0" w:color="auto"/>
        <w:left w:val="none" w:sz="0" w:space="0" w:color="auto"/>
        <w:bottom w:val="none" w:sz="0" w:space="0" w:color="auto"/>
        <w:right w:val="none" w:sz="0" w:space="0" w:color="auto"/>
      </w:divBdr>
    </w:div>
    <w:div w:id="1759935540">
      <w:bodyDiv w:val="1"/>
      <w:marLeft w:val="0"/>
      <w:marRight w:val="0"/>
      <w:marTop w:val="0"/>
      <w:marBottom w:val="0"/>
      <w:divBdr>
        <w:top w:val="none" w:sz="0" w:space="0" w:color="auto"/>
        <w:left w:val="none" w:sz="0" w:space="0" w:color="auto"/>
        <w:bottom w:val="none" w:sz="0" w:space="0" w:color="auto"/>
        <w:right w:val="none" w:sz="0" w:space="0" w:color="auto"/>
      </w:divBdr>
    </w:div>
    <w:div w:id="1777406473">
      <w:bodyDiv w:val="1"/>
      <w:marLeft w:val="0"/>
      <w:marRight w:val="0"/>
      <w:marTop w:val="0"/>
      <w:marBottom w:val="0"/>
      <w:divBdr>
        <w:top w:val="none" w:sz="0" w:space="0" w:color="auto"/>
        <w:left w:val="none" w:sz="0" w:space="0" w:color="auto"/>
        <w:bottom w:val="none" w:sz="0" w:space="0" w:color="auto"/>
        <w:right w:val="none" w:sz="0" w:space="0" w:color="auto"/>
      </w:divBdr>
    </w:div>
    <w:div w:id="1834759961">
      <w:bodyDiv w:val="1"/>
      <w:marLeft w:val="0"/>
      <w:marRight w:val="0"/>
      <w:marTop w:val="0"/>
      <w:marBottom w:val="0"/>
      <w:divBdr>
        <w:top w:val="none" w:sz="0" w:space="0" w:color="auto"/>
        <w:left w:val="none" w:sz="0" w:space="0" w:color="auto"/>
        <w:bottom w:val="none" w:sz="0" w:space="0" w:color="auto"/>
        <w:right w:val="none" w:sz="0" w:space="0" w:color="auto"/>
      </w:divBdr>
      <w:divsChild>
        <w:div w:id="720901344">
          <w:marLeft w:val="0"/>
          <w:marRight w:val="0"/>
          <w:marTop w:val="0"/>
          <w:marBottom w:val="0"/>
          <w:divBdr>
            <w:top w:val="none" w:sz="0" w:space="0" w:color="auto"/>
            <w:left w:val="none" w:sz="0" w:space="0" w:color="auto"/>
            <w:bottom w:val="none" w:sz="0" w:space="0" w:color="auto"/>
            <w:right w:val="none" w:sz="0" w:space="0" w:color="auto"/>
          </w:divBdr>
        </w:div>
      </w:divsChild>
    </w:div>
    <w:div w:id="1854370180">
      <w:bodyDiv w:val="1"/>
      <w:marLeft w:val="0"/>
      <w:marRight w:val="0"/>
      <w:marTop w:val="0"/>
      <w:marBottom w:val="0"/>
      <w:divBdr>
        <w:top w:val="none" w:sz="0" w:space="0" w:color="auto"/>
        <w:left w:val="none" w:sz="0" w:space="0" w:color="auto"/>
        <w:bottom w:val="none" w:sz="0" w:space="0" w:color="auto"/>
        <w:right w:val="none" w:sz="0" w:space="0" w:color="auto"/>
      </w:divBdr>
    </w:div>
    <w:div w:id="1932812316">
      <w:bodyDiv w:val="1"/>
      <w:marLeft w:val="0"/>
      <w:marRight w:val="0"/>
      <w:marTop w:val="0"/>
      <w:marBottom w:val="0"/>
      <w:divBdr>
        <w:top w:val="none" w:sz="0" w:space="0" w:color="auto"/>
        <w:left w:val="none" w:sz="0" w:space="0" w:color="auto"/>
        <w:bottom w:val="none" w:sz="0" w:space="0" w:color="auto"/>
        <w:right w:val="none" w:sz="0" w:space="0" w:color="auto"/>
      </w:divBdr>
    </w:div>
    <w:div w:id="1937327302">
      <w:bodyDiv w:val="1"/>
      <w:marLeft w:val="0"/>
      <w:marRight w:val="0"/>
      <w:marTop w:val="0"/>
      <w:marBottom w:val="0"/>
      <w:divBdr>
        <w:top w:val="none" w:sz="0" w:space="0" w:color="auto"/>
        <w:left w:val="none" w:sz="0" w:space="0" w:color="auto"/>
        <w:bottom w:val="none" w:sz="0" w:space="0" w:color="auto"/>
        <w:right w:val="none" w:sz="0" w:space="0" w:color="auto"/>
      </w:divBdr>
    </w:div>
    <w:div w:id="1943148050">
      <w:bodyDiv w:val="1"/>
      <w:marLeft w:val="0"/>
      <w:marRight w:val="0"/>
      <w:marTop w:val="0"/>
      <w:marBottom w:val="0"/>
      <w:divBdr>
        <w:top w:val="none" w:sz="0" w:space="0" w:color="auto"/>
        <w:left w:val="none" w:sz="0" w:space="0" w:color="auto"/>
        <w:bottom w:val="none" w:sz="0" w:space="0" w:color="auto"/>
        <w:right w:val="none" w:sz="0" w:space="0" w:color="auto"/>
      </w:divBdr>
    </w:div>
    <w:div w:id="2007435277">
      <w:bodyDiv w:val="1"/>
      <w:marLeft w:val="0"/>
      <w:marRight w:val="0"/>
      <w:marTop w:val="0"/>
      <w:marBottom w:val="0"/>
      <w:divBdr>
        <w:top w:val="none" w:sz="0" w:space="0" w:color="auto"/>
        <w:left w:val="none" w:sz="0" w:space="0" w:color="auto"/>
        <w:bottom w:val="none" w:sz="0" w:space="0" w:color="auto"/>
        <w:right w:val="none" w:sz="0" w:space="0" w:color="auto"/>
      </w:divBdr>
    </w:div>
    <w:div w:id="2024624937">
      <w:bodyDiv w:val="1"/>
      <w:marLeft w:val="0"/>
      <w:marRight w:val="0"/>
      <w:marTop w:val="0"/>
      <w:marBottom w:val="0"/>
      <w:divBdr>
        <w:top w:val="none" w:sz="0" w:space="0" w:color="auto"/>
        <w:left w:val="none" w:sz="0" w:space="0" w:color="auto"/>
        <w:bottom w:val="none" w:sz="0" w:space="0" w:color="auto"/>
        <w:right w:val="none" w:sz="0" w:space="0" w:color="auto"/>
      </w:divBdr>
    </w:div>
    <w:div w:id="2073656149">
      <w:bodyDiv w:val="1"/>
      <w:marLeft w:val="0"/>
      <w:marRight w:val="0"/>
      <w:marTop w:val="0"/>
      <w:marBottom w:val="0"/>
      <w:divBdr>
        <w:top w:val="none" w:sz="0" w:space="0" w:color="auto"/>
        <w:left w:val="none" w:sz="0" w:space="0" w:color="auto"/>
        <w:bottom w:val="none" w:sz="0" w:space="0" w:color="auto"/>
        <w:right w:val="none" w:sz="0" w:space="0" w:color="auto"/>
      </w:divBdr>
    </w:div>
    <w:div w:id="210888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35"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F2EB7E32E5A444B81751A637B8450B" ma:contentTypeVersion="14" ma:contentTypeDescription="Create a new document." ma:contentTypeScope="" ma:versionID="e8c82cf737a7ef36dce2de2f2900db46">
  <xsd:schema xmlns:xsd="http://www.w3.org/2001/XMLSchema" xmlns:xs="http://www.w3.org/2001/XMLSchema" xmlns:p="http://schemas.microsoft.com/office/2006/metadata/properties" xmlns:ns3="698df9a5-162f-4433-85ad-f727d9a68241" xmlns:ns4="b3628224-3ea4-4f29-b92e-ae9903597121" targetNamespace="http://schemas.microsoft.com/office/2006/metadata/properties" ma:root="true" ma:fieldsID="d5af406014152894521bf1eb273c37b2" ns3:_="" ns4:_="">
    <xsd:import namespace="698df9a5-162f-4433-85ad-f727d9a68241"/>
    <xsd:import namespace="b3628224-3ea4-4f29-b92e-ae990359712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8df9a5-162f-4433-85ad-f727d9a682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628224-3ea4-4f29-b92e-ae990359712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56B74-AA69-4E77-B778-2A7A2ADB48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594CB2-4D7C-4CB2-B9BD-18B36EB4E4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8df9a5-162f-4433-85ad-f727d9a68241"/>
    <ds:schemaRef ds:uri="b3628224-3ea4-4f29-b92e-ae99035971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42472E-D651-4420-BDB7-491F947E4744}">
  <ds:schemaRefs>
    <ds:schemaRef ds:uri="http://schemas.microsoft.com/sharepoint/v3/contenttype/forms"/>
  </ds:schemaRefs>
</ds:datastoreItem>
</file>

<file path=customXml/itemProps4.xml><?xml version="1.0" encoding="utf-8"?>
<ds:datastoreItem xmlns:ds="http://schemas.openxmlformats.org/officeDocument/2006/customXml" ds:itemID="{9B3EB3E3-D143-42DB-925E-DC28AA65E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Pages>
  <Words>7048</Words>
  <Characters>38766</Characters>
  <Application>Microsoft Office Word</Application>
  <DocSecurity>0</DocSecurity>
  <Lines>323</Lines>
  <Paragraphs>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45723</CharactersWithSpaces>
  <SharedDoc>false</SharedDoc>
  <HLinks>
    <vt:vector size="234" baseType="variant">
      <vt:variant>
        <vt:i4>7864436</vt:i4>
      </vt:variant>
      <vt:variant>
        <vt:i4>186</vt:i4>
      </vt:variant>
      <vt:variant>
        <vt:i4>0</vt:i4>
      </vt:variant>
      <vt:variant>
        <vt:i4>5</vt:i4>
      </vt:variant>
      <vt:variant>
        <vt:lpwstr>https://www.who.int/teams/integrated-health-services/monitoring-health-services</vt:lpwstr>
      </vt:variant>
      <vt:variant>
        <vt:lpwstr/>
      </vt:variant>
      <vt:variant>
        <vt:i4>2293867</vt:i4>
      </vt:variant>
      <vt:variant>
        <vt:i4>183</vt:i4>
      </vt:variant>
      <vt:variant>
        <vt:i4>0</vt:i4>
      </vt:variant>
      <vt:variant>
        <vt:i4>5</vt:i4>
      </vt:variant>
      <vt:variant>
        <vt:lpwstr>https://www.who.int/nmh/publications/essential_ncd_interventions_lr_settings.pdf</vt:lpwstr>
      </vt:variant>
      <vt:variant>
        <vt:lpwstr/>
      </vt:variant>
      <vt:variant>
        <vt:i4>3211298</vt:i4>
      </vt:variant>
      <vt:variant>
        <vt:i4>180</vt:i4>
      </vt:variant>
      <vt:variant>
        <vt:i4>0</vt:i4>
      </vt:variant>
      <vt:variant>
        <vt:i4>5</vt:i4>
      </vt:variant>
      <vt:variant>
        <vt:lpwstr>https://apps.who.int/iris/bitstream/handle/10665/272433/9789241550284-eng.pdf?ua=1</vt:lpwstr>
      </vt:variant>
      <vt:variant>
        <vt:lpwstr/>
      </vt:variant>
      <vt:variant>
        <vt:i4>5701632</vt:i4>
      </vt:variant>
      <vt:variant>
        <vt:i4>177</vt:i4>
      </vt:variant>
      <vt:variant>
        <vt:i4>0</vt:i4>
      </vt:variant>
      <vt:variant>
        <vt:i4>5</vt:i4>
      </vt:variant>
      <vt:variant>
        <vt:lpwstr>https://apps.who.int/iris/bitstream/handle/10665/330668/9789241210300-eng.pdf</vt:lpwstr>
      </vt:variant>
      <vt:variant>
        <vt:lpwstr/>
      </vt:variant>
      <vt:variant>
        <vt:i4>6160449</vt:i4>
      </vt:variant>
      <vt:variant>
        <vt:i4>174</vt:i4>
      </vt:variant>
      <vt:variant>
        <vt:i4>0</vt:i4>
      </vt:variant>
      <vt:variant>
        <vt:i4>5</vt:i4>
      </vt:variant>
      <vt:variant>
        <vt:lpwstr>https://unstats.un.org/sdgs/metadata/files/Metadata-03-0B-03.pdf</vt:lpwstr>
      </vt:variant>
      <vt:variant>
        <vt:lpwstr/>
      </vt:variant>
      <vt:variant>
        <vt:i4>5111889</vt:i4>
      </vt:variant>
      <vt:variant>
        <vt:i4>171</vt:i4>
      </vt:variant>
      <vt:variant>
        <vt:i4>0</vt:i4>
      </vt:variant>
      <vt:variant>
        <vt:i4>5</vt:i4>
      </vt:variant>
      <vt:variant>
        <vt:lpwstr>https://www.who.int/infection-prevention/publications/min-req-IPC-manual/en/</vt:lpwstr>
      </vt:variant>
      <vt:variant>
        <vt:lpwstr/>
      </vt:variant>
      <vt:variant>
        <vt:i4>7536745</vt:i4>
      </vt:variant>
      <vt:variant>
        <vt:i4>168</vt:i4>
      </vt:variant>
      <vt:variant>
        <vt:i4>0</vt:i4>
      </vt:variant>
      <vt:variant>
        <vt:i4>5</vt:i4>
      </vt:variant>
      <vt:variant>
        <vt:lpwstr>https://www.who.int/infection-prevention/tools/core-components/IPCAF-facility.PDF?ua=1</vt:lpwstr>
      </vt:variant>
      <vt:variant>
        <vt:lpwstr/>
      </vt:variant>
      <vt:variant>
        <vt:i4>1966150</vt:i4>
      </vt:variant>
      <vt:variant>
        <vt:i4>165</vt:i4>
      </vt:variant>
      <vt:variant>
        <vt:i4>0</vt:i4>
      </vt:variant>
      <vt:variant>
        <vt:i4>5</vt:i4>
      </vt:variant>
      <vt:variant>
        <vt:lpwstr>https://www.who.int/publications/i/item/WHO-2019-nCoV-IPC-2020.4</vt:lpwstr>
      </vt:variant>
      <vt:variant>
        <vt:lpwstr/>
      </vt:variant>
      <vt:variant>
        <vt:i4>1310721</vt:i4>
      </vt:variant>
      <vt:variant>
        <vt:i4>162</vt:i4>
      </vt:variant>
      <vt:variant>
        <vt:i4>0</vt:i4>
      </vt:variant>
      <vt:variant>
        <vt:i4>5</vt:i4>
      </vt:variant>
      <vt:variant>
        <vt:lpwstr>https://www.ilo.org/public/spanish/bureau/stat/isco/index.htm</vt:lpwstr>
      </vt:variant>
      <vt:variant>
        <vt:lpwstr/>
      </vt:variant>
      <vt:variant>
        <vt:i4>1245305</vt:i4>
      </vt:variant>
      <vt:variant>
        <vt:i4>159</vt:i4>
      </vt:variant>
      <vt:variant>
        <vt:i4>0</vt:i4>
      </vt:variant>
      <vt:variant>
        <vt:i4>5</vt:i4>
      </vt:variant>
      <vt:variant>
        <vt:lpwstr>https://www.who.int/healthinfo/MFL_Resource_Package_Jan2018.pdf?ua=1</vt:lpwstr>
      </vt:variant>
      <vt:variant>
        <vt:lpwstr/>
      </vt:variant>
      <vt:variant>
        <vt:i4>3211274</vt:i4>
      </vt:variant>
      <vt:variant>
        <vt:i4>156</vt:i4>
      </vt:variant>
      <vt:variant>
        <vt:i4>0</vt:i4>
      </vt:variant>
      <vt:variant>
        <vt:i4>5</vt:i4>
      </vt:variant>
      <vt:variant>
        <vt:lpwstr>https://www.who.int/healthinfo/systems/sara_introduction/en/</vt:lpwstr>
      </vt:variant>
      <vt:variant>
        <vt:lpwstr/>
      </vt:variant>
      <vt:variant>
        <vt:i4>852038</vt:i4>
      </vt:variant>
      <vt:variant>
        <vt:i4>153</vt:i4>
      </vt:variant>
      <vt:variant>
        <vt:i4>0</vt:i4>
      </vt:variant>
      <vt:variant>
        <vt:i4>5</vt:i4>
      </vt:variant>
      <vt:variant>
        <vt:lpwstr>https://www.who.int/publications/i/item/10665-332240</vt:lpwstr>
      </vt:variant>
      <vt:variant>
        <vt:lpwstr/>
      </vt:variant>
      <vt:variant>
        <vt:i4>7864436</vt:i4>
      </vt:variant>
      <vt:variant>
        <vt:i4>150</vt:i4>
      </vt:variant>
      <vt:variant>
        <vt:i4>0</vt:i4>
      </vt:variant>
      <vt:variant>
        <vt:i4>5</vt:i4>
      </vt:variant>
      <vt:variant>
        <vt:lpwstr>https://www.who.int/teams/integrated-health-services/monitoring-health-services</vt:lpwstr>
      </vt:variant>
      <vt:variant>
        <vt:lpwstr/>
      </vt:variant>
      <vt:variant>
        <vt:i4>1441825</vt:i4>
      </vt:variant>
      <vt:variant>
        <vt:i4>147</vt:i4>
      </vt:variant>
      <vt:variant>
        <vt:i4>0</vt:i4>
      </vt:variant>
      <vt:variant>
        <vt:i4>5</vt:i4>
      </vt:variant>
      <vt:variant>
        <vt:lpwstr>mailto:EHSmonitoring@who.int</vt:lpwstr>
      </vt:variant>
      <vt:variant>
        <vt:lpwstr/>
      </vt:variant>
      <vt:variant>
        <vt:i4>7864436</vt:i4>
      </vt:variant>
      <vt:variant>
        <vt:i4>144</vt:i4>
      </vt:variant>
      <vt:variant>
        <vt:i4>0</vt:i4>
      </vt:variant>
      <vt:variant>
        <vt:i4>5</vt:i4>
      </vt:variant>
      <vt:variant>
        <vt:lpwstr>https://www.who.int/teams/integrated-health-services/monitoring-health-services</vt:lpwstr>
      </vt:variant>
      <vt:variant>
        <vt:lpwstr/>
      </vt:variant>
      <vt:variant>
        <vt:i4>2031669</vt:i4>
      </vt:variant>
      <vt:variant>
        <vt:i4>137</vt:i4>
      </vt:variant>
      <vt:variant>
        <vt:i4>0</vt:i4>
      </vt:variant>
      <vt:variant>
        <vt:i4>5</vt:i4>
      </vt:variant>
      <vt:variant>
        <vt:lpwstr/>
      </vt:variant>
      <vt:variant>
        <vt:lpwstr>_Toc67298791</vt:lpwstr>
      </vt:variant>
      <vt:variant>
        <vt:i4>1966133</vt:i4>
      </vt:variant>
      <vt:variant>
        <vt:i4>131</vt:i4>
      </vt:variant>
      <vt:variant>
        <vt:i4>0</vt:i4>
      </vt:variant>
      <vt:variant>
        <vt:i4>5</vt:i4>
      </vt:variant>
      <vt:variant>
        <vt:lpwstr/>
      </vt:variant>
      <vt:variant>
        <vt:lpwstr>_Toc67298790</vt:lpwstr>
      </vt:variant>
      <vt:variant>
        <vt:i4>1507380</vt:i4>
      </vt:variant>
      <vt:variant>
        <vt:i4>125</vt:i4>
      </vt:variant>
      <vt:variant>
        <vt:i4>0</vt:i4>
      </vt:variant>
      <vt:variant>
        <vt:i4>5</vt:i4>
      </vt:variant>
      <vt:variant>
        <vt:lpwstr/>
      </vt:variant>
      <vt:variant>
        <vt:lpwstr>_Toc67298789</vt:lpwstr>
      </vt:variant>
      <vt:variant>
        <vt:i4>1441844</vt:i4>
      </vt:variant>
      <vt:variant>
        <vt:i4>119</vt:i4>
      </vt:variant>
      <vt:variant>
        <vt:i4>0</vt:i4>
      </vt:variant>
      <vt:variant>
        <vt:i4>5</vt:i4>
      </vt:variant>
      <vt:variant>
        <vt:lpwstr/>
      </vt:variant>
      <vt:variant>
        <vt:lpwstr>_Toc67298788</vt:lpwstr>
      </vt:variant>
      <vt:variant>
        <vt:i4>1638452</vt:i4>
      </vt:variant>
      <vt:variant>
        <vt:i4>113</vt:i4>
      </vt:variant>
      <vt:variant>
        <vt:i4>0</vt:i4>
      </vt:variant>
      <vt:variant>
        <vt:i4>5</vt:i4>
      </vt:variant>
      <vt:variant>
        <vt:lpwstr/>
      </vt:variant>
      <vt:variant>
        <vt:lpwstr>_Toc67298787</vt:lpwstr>
      </vt:variant>
      <vt:variant>
        <vt:i4>1572916</vt:i4>
      </vt:variant>
      <vt:variant>
        <vt:i4>107</vt:i4>
      </vt:variant>
      <vt:variant>
        <vt:i4>0</vt:i4>
      </vt:variant>
      <vt:variant>
        <vt:i4>5</vt:i4>
      </vt:variant>
      <vt:variant>
        <vt:lpwstr/>
      </vt:variant>
      <vt:variant>
        <vt:lpwstr>_Toc67298786</vt:lpwstr>
      </vt:variant>
      <vt:variant>
        <vt:i4>1769524</vt:i4>
      </vt:variant>
      <vt:variant>
        <vt:i4>101</vt:i4>
      </vt:variant>
      <vt:variant>
        <vt:i4>0</vt:i4>
      </vt:variant>
      <vt:variant>
        <vt:i4>5</vt:i4>
      </vt:variant>
      <vt:variant>
        <vt:lpwstr/>
      </vt:variant>
      <vt:variant>
        <vt:lpwstr>_Toc67298785</vt:lpwstr>
      </vt:variant>
      <vt:variant>
        <vt:i4>1703988</vt:i4>
      </vt:variant>
      <vt:variant>
        <vt:i4>95</vt:i4>
      </vt:variant>
      <vt:variant>
        <vt:i4>0</vt:i4>
      </vt:variant>
      <vt:variant>
        <vt:i4>5</vt:i4>
      </vt:variant>
      <vt:variant>
        <vt:lpwstr/>
      </vt:variant>
      <vt:variant>
        <vt:lpwstr>_Toc67298784</vt:lpwstr>
      </vt:variant>
      <vt:variant>
        <vt:i4>1900596</vt:i4>
      </vt:variant>
      <vt:variant>
        <vt:i4>89</vt:i4>
      </vt:variant>
      <vt:variant>
        <vt:i4>0</vt:i4>
      </vt:variant>
      <vt:variant>
        <vt:i4>5</vt:i4>
      </vt:variant>
      <vt:variant>
        <vt:lpwstr/>
      </vt:variant>
      <vt:variant>
        <vt:lpwstr>_Toc67298783</vt:lpwstr>
      </vt:variant>
      <vt:variant>
        <vt:i4>1835060</vt:i4>
      </vt:variant>
      <vt:variant>
        <vt:i4>83</vt:i4>
      </vt:variant>
      <vt:variant>
        <vt:i4>0</vt:i4>
      </vt:variant>
      <vt:variant>
        <vt:i4>5</vt:i4>
      </vt:variant>
      <vt:variant>
        <vt:lpwstr/>
      </vt:variant>
      <vt:variant>
        <vt:lpwstr>_Toc67298782</vt:lpwstr>
      </vt:variant>
      <vt:variant>
        <vt:i4>2031668</vt:i4>
      </vt:variant>
      <vt:variant>
        <vt:i4>77</vt:i4>
      </vt:variant>
      <vt:variant>
        <vt:i4>0</vt:i4>
      </vt:variant>
      <vt:variant>
        <vt:i4>5</vt:i4>
      </vt:variant>
      <vt:variant>
        <vt:lpwstr/>
      </vt:variant>
      <vt:variant>
        <vt:lpwstr>_Toc67298781</vt:lpwstr>
      </vt:variant>
      <vt:variant>
        <vt:i4>1966132</vt:i4>
      </vt:variant>
      <vt:variant>
        <vt:i4>71</vt:i4>
      </vt:variant>
      <vt:variant>
        <vt:i4>0</vt:i4>
      </vt:variant>
      <vt:variant>
        <vt:i4>5</vt:i4>
      </vt:variant>
      <vt:variant>
        <vt:lpwstr/>
      </vt:variant>
      <vt:variant>
        <vt:lpwstr>_Toc67298780</vt:lpwstr>
      </vt:variant>
      <vt:variant>
        <vt:i4>1507387</vt:i4>
      </vt:variant>
      <vt:variant>
        <vt:i4>65</vt:i4>
      </vt:variant>
      <vt:variant>
        <vt:i4>0</vt:i4>
      </vt:variant>
      <vt:variant>
        <vt:i4>5</vt:i4>
      </vt:variant>
      <vt:variant>
        <vt:lpwstr/>
      </vt:variant>
      <vt:variant>
        <vt:lpwstr>_Toc67298779</vt:lpwstr>
      </vt:variant>
      <vt:variant>
        <vt:i4>1441851</vt:i4>
      </vt:variant>
      <vt:variant>
        <vt:i4>59</vt:i4>
      </vt:variant>
      <vt:variant>
        <vt:i4>0</vt:i4>
      </vt:variant>
      <vt:variant>
        <vt:i4>5</vt:i4>
      </vt:variant>
      <vt:variant>
        <vt:lpwstr/>
      </vt:variant>
      <vt:variant>
        <vt:lpwstr>_Toc67298778</vt:lpwstr>
      </vt:variant>
      <vt:variant>
        <vt:i4>1638459</vt:i4>
      </vt:variant>
      <vt:variant>
        <vt:i4>53</vt:i4>
      </vt:variant>
      <vt:variant>
        <vt:i4>0</vt:i4>
      </vt:variant>
      <vt:variant>
        <vt:i4>5</vt:i4>
      </vt:variant>
      <vt:variant>
        <vt:lpwstr/>
      </vt:variant>
      <vt:variant>
        <vt:lpwstr>_Toc67298777</vt:lpwstr>
      </vt:variant>
      <vt:variant>
        <vt:i4>1572923</vt:i4>
      </vt:variant>
      <vt:variant>
        <vt:i4>47</vt:i4>
      </vt:variant>
      <vt:variant>
        <vt:i4>0</vt:i4>
      </vt:variant>
      <vt:variant>
        <vt:i4>5</vt:i4>
      </vt:variant>
      <vt:variant>
        <vt:lpwstr/>
      </vt:variant>
      <vt:variant>
        <vt:lpwstr>_Toc67298776</vt:lpwstr>
      </vt:variant>
      <vt:variant>
        <vt:i4>1769531</vt:i4>
      </vt:variant>
      <vt:variant>
        <vt:i4>41</vt:i4>
      </vt:variant>
      <vt:variant>
        <vt:i4>0</vt:i4>
      </vt:variant>
      <vt:variant>
        <vt:i4>5</vt:i4>
      </vt:variant>
      <vt:variant>
        <vt:lpwstr/>
      </vt:variant>
      <vt:variant>
        <vt:lpwstr>_Toc67298775</vt:lpwstr>
      </vt:variant>
      <vt:variant>
        <vt:i4>1703995</vt:i4>
      </vt:variant>
      <vt:variant>
        <vt:i4>35</vt:i4>
      </vt:variant>
      <vt:variant>
        <vt:i4>0</vt:i4>
      </vt:variant>
      <vt:variant>
        <vt:i4>5</vt:i4>
      </vt:variant>
      <vt:variant>
        <vt:lpwstr/>
      </vt:variant>
      <vt:variant>
        <vt:lpwstr>_Toc67298774</vt:lpwstr>
      </vt:variant>
      <vt:variant>
        <vt:i4>1900603</vt:i4>
      </vt:variant>
      <vt:variant>
        <vt:i4>29</vt:i4>
      </vt:variant>
      <vt:variant>
        <vt:i4>0</vt:i4>
      </vt:variant>
      <vt:variant>
        <vt:i4>5</vt:i4>
      </vt:variant>
      <vt:variant>
        <vt:lpwstr/>
      </vt:variant>
      <vt:variant>
        <vt:lpwstr>_Toc67298773</vt:lpwstr>
      </vt:variant>
      <vt:variant>
        <vt:i4>1835067</vt:i4>
      </vt:variant>
      <vt:variant>
        <vt:i4>23</vt:i4>
      </vt:variant>
      <vt:variant>
        <vt:i4>0</vt:i4>
      </vt:variant>
      <vt:variant>
        <vt:i4>5</vt:i4>
      </vt:variant>
      <vt:variant>
        <vt:lpwstr/>
      </vt:variant>
      <vt:variant>
        <vt:lpwstr>_Toc67298772</vt:lpwstr>
      </vt:variant>
      <vt:variant>
        <vt:i4>2031675</vt:i4>
      </vt:variant>
      <vt:variant>
        <vt:i4>17</vt:i4>
      </vt:variant>
      <vt:variant>
        <vt:i4>0</vt:i4>
      </vt:variant>
      <vt:variant>
        <vt:i4>5</vt:i4>
      </vt:variant>
      <vt:variant>
        <vt:lpwstr/>
      </vt:variant>
      <vt:variant>
        <vt:lpwstr>_Toc67298771</vt:lpwstr>
      </vt:variant>
      <vt:variant>
        <vt:i4>1966139</vt:i4>
      </vt:variant>
      <vt:variant>
        <vt:i4>11</vt:i4>
      </vt:variant>
      <vt:variant>
        <vt:i4>0</vt:i4>
      </vt:variant>
      <vt:variant>
        <vt:i4>5</vt:i4>
      </vt:variant>
      <vt:variant>
        <vt:lpwstr/>
      </vt:variant>
      <vt:variant>
        <vt:lpwstr>_Toc67298770</vt:lpwstr>
      </vt:variant>
      <vt:variant>
        <vt:i4>1507386</vt:i4>
      </vt:variant>
      <vt:variant>
        <vt:i4>5</vt:i4>
      </vt:variant>
      <vt:variant>
        <vt:i4>0</vt:i4>
      </vt:variant>
      <vt:variant>
        <vt:i4>5</vt:i4>
      </vt:variant>
      <vt:variant>
        <vt:lpwstr/>
      </vt:variant>
      <vt:variant>
        <vt:lpwstr>_Toc67298769</vt:lpwstr>
      </vt:variant>
      <vt:variant>
        <vt:i4>720964</vt:i4>
      </vt:variant>
      <vt:variant>
        <vt:i4>0</vt:i4>
      </vt:variant>
      <vt:variant>
        <vt:i4>0</vt:i4>
      </vt:variant>
      <vt:variant>
        <vt:i4>5</vt:i4>
      </vt:variant>
      <vt:variant>
        <vt:lpwstr>https://creativecommons.org/licenses/by-nc-sa/3.0/igo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BHATTI, Lubna</dc:creator>
  <cp:keywords/>
  <dc:description/>
  <cp:lastModifiedBy>Administrador</cp:lastModifiedBy>
  <cp:revision>3</cp:revision>
  <cp:lastPrinted>2021-03-22T17:29:00Z</cp:lastPrinted>
  <dcterms:created xsi:type="dcterms:W3CDTF">2021-08-18T00:07:00Z</dcterms:created>
  <dcterms:modified xsi:type="dcterms:W3CDTF">2021-08-20T01:17:00Z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0x010100ECF2EB7E32E5A444B81751A637B8450B</vt:lpwstr>
  </property>
  <property fmtid="{D5CDD505-2E9C-101B-9397-08002B2CF9AE}" pid="3" name="_NewReviewCycle">
    <vt:lpwstr/>
  </property>
</Properties>
</file>